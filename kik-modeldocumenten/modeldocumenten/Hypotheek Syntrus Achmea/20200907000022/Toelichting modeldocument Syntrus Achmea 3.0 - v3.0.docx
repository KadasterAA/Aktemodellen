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57B2421"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A91820">
              <w:rPr>
                <w:lang w:val="nl-NL"/>
              </w:rPr>
              <w:t>Syntrus Achmea</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2AD6849F" w:rsidR="00EC1610" w:rsidRPr="00343045" w:rsidRDefault="00D531F8" w:rsidP="00EC1610">
            <w:bookmarkStart w:id="5" w:name="bmAuteurs"/>
            <w:bookmarkEnd w:id="5"/>
            <w:r>
              <w:t>3</w:t>
            </w:r>
            <w:r w:rsidR="00795BBE">
              <w:t>.0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02CF84C2" w:rsidR="00C61CA0" w:rsidRPr="00F13DFE" w:rsidRDefault="00EC1610" w:rsidP="00323158">
            <w:pPr>
              <w:pStyle w:val="Subtitel"/>
              <w:spacing w:line="280" w:lineRule="exact"/>
              <w:rPr>
                <w:rStyle w:val="Versie0"/>
                <w:bCs/>
                <w:szCs w:val="18"/>
              </w:rPr>
            </w:pPr>
            <w:r w:rsidRPr="00F13DFE">
              <w:rPr>
                <w:rStyle w:val="Versie0"/>
                <w:bCs/>
                <w:szCs w:val="18"/>
              </w:rPr>
              <w:t>0</w:t>
            </w:r>
            <w:r w:rsidR="00C61CA0" w:rsidRPr="00F13DFE">
              <w:rPr>
                <w:rStyle w:val="Versie0"/>
                <w:bCs/>
                <w:szCs w:val="18"/>
              </w:rPr>
              <w:t>.</w:t>
            </w:r>
            <w:r w:rsidRPr="00F13DFE">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007C9E38" w:rsidR="00C61CA0" w:rsidRPr="00F13DFE" w:rsidRDefault="00DC4E7A" w:rsidP="00EC1610">
            <w:pPr>
              <w:rPr>
                <w:rStyle w:val="Datumopmaakprofiel"/>
                <w:szCs w:val="18"/>
              </w:rPr>
            </w:pPr>
            <w:r w:rsidRPr="00F13DFE">
              <w:rPr>
                <w:rStyle w:val="Datumopmaakprofiel"/>
                <w:szCs w:val="18"/>
              </w:rPr>
              <w:t>4</w:t>
            </w:r>
            <w:r w:rsidR="00EC1610" w:rsidRPr="00F13DFE">
              <w:rPr>
                <w:rStyle w:val="Datumopmaakprofiel"/>
                <w:szCs w:val="18"/>
              </w:rPr>
              <w:t xml:space="preserve"> </w:t>
            </w:r>
            <w:r w:rsidRPr="00F13DFE">
              <w:rPr>
                <w:rStyle w:val="Datumopmaakprofiel"/>
                <w:szCs w:val="18"/>
              </w:rPr>
              <w:t>juli</w:t>
            </w:r>
            <w:r w:rsidR="00EC1610" w:rsidRPr="00F13DFE">
              <w:rPr>
                <w:rStyle w:val="Datumopmaakprofiel"/>
                <w:szCs w:val="18"/>
              </w:rPr>
              <w:t xml:space="preserve"> </w:t>
            </w:r>
            <w:r w:rsidR="00C61CA0" w:rsidRPr="00F13DFE">
              <w:rPr>
                <w:rStyle w:val="Datumopmaakprofiel"/>
                <w:szCs w:val="18"/>
              </w:rPr>
              <w:t>201</w:t>
            </w:r>
            <w:r w:rsidRPr="00F13DFE">
              <w:rPr>
                <w:rStyle w:val="Datumopmaakprofiel"/>
                <w:szCs w:val="18"/>
              </w:rPr>
              <w:t>9</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64330ADE" w:rsidR="00AE1E6D" w:rsidRPr="00F13DFE" w:rsidRDefault="00EC1610">
            <w:pPr>
              <w:snapToGrid w:val="0"/>
              <w:rPr>
                <w:szCs w:val="18"/>
              </w:rPr>
            </w:pPr>
            <w:r w:rsidRPr="00F13DFE">
              <w:rPr>
                <w:szCs w:val="18"/>
              </w:rPr>
              <w:t>AA-306</w:t>
            </w:r>
            <w:r w:rsidR="00D43EF3" w:rsidRPr="00F13DFE">
              <w:rPr>
                <w:szCs w:val="18"/>
              </w:rPr>
              <w:t>5</w:t>
            </w:r>
            <w:r w:rsidRPr="00F13DFE">
              <w:rPr>
                <w:szCs w:val="18"/>
              </w:rPr>
              <w:t xml:space="preserve"> </w:t>
            </w:r>
            <w:r w:rsidR="00DC4E7A" w:rsidRPr="00F13DFE">
              <w:rPr>
                <w:szCs w:val="18"/>
              </w:rPr>
              <w:t>Syntrus Achmea</w:t>
            </w:r>
            <w:r w:rsidRPr="00F13DFE">
              <w:rPr>
                <w:szCs w:val="18"/>
              </w:rPr>
              <w:t xml:space="preserve"> Initiële versie.</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16EE8DF6" w:rsidR="00AE1E6D" w:rsidRPr="00F13DFE" w:rsidRDefault="00AE1E6D" w:rsidP="00323158">
            <w:pPr>
              <w:pStyle w:val="Subtitel"/>
              <w:spacing w:line="280" w:lineRule="exact"/>
              <w:rPr>
                <w:rStyle w:val="Versie0"/>
                <w:bCs/>
                <w:szCs w:val="18"/>
              </w:rPr>
            </w:pPr>
            <w:r w:rsidRPr="00F13DFE">
              <w:rPr>
                <w:rStyle w:val="Versie0"/>
                <w:bCs/>
                <w:szCs w:val="18"/>
              </w:rPr>
              <w:t>1.0</w:t>
            </w:r>
          </w:p>
        </w:tc>
        <w:tc>
          <w:tcPr>
            <w:tcW w:w="1560" w:type="dxa"/>
            <w:tcBorders>
              <w:top w:val="single" w:sz="4" w:space="0" w:color="auto"/>
              <w:left w:val="single" w:sz="4" w:space="0" w:color="auto"/>
              <w:bottom w:val="single" w:sz="4" w:space="0" w:color="auto"/>
              <w:right w:val="single" w:sz="4" w:space="0" w:color="auto"/>
            </w:tcBorders>
          </w:tcPr>
          <w:p w14:paraId="3C37727E" w14:textId="4A910086" w:rsidR="00AE1E6D" w:rsidRPr="00F13DFE" w:rsidRDefault="005C3605" w:rsidP="00EC1610">
            <w:pPr>
              <w:rPr>
                <w:rStyle w:val="Datumopmaakprofiel"/>
                <w:szCs w:val="18"/>
              </w:rPr>
            </w:pPr>
            <w:r w:rsidRPr="00F13DFE">
              <w:rPr>
                <w:rStyle w:val="Datumopmaakprofiel"/>
                <w:szCs w:val="18"/>
              </w:rPr>
              <w:t>1 augustus 2019</w:t>
            </w:r>
          </w:p>
        </w:tc>
        <w:tc>
          <w:tcPr>
            <w:tcW w:w="1984" w:type="dxa"/>
            <w:tcBorders>
              <w:top w:val="single" w:sz="4" w:space="0" w:color="auto"/>
              <w:left w:val="single" w:sz="4" w:space="0" w:color="auto"/>
              <w:bottom w:val="single" w:sz="4" w:space="0" w:color="auto"/>
              <w:right w:val="single" w:sz="4" w:space="0" w:color="auto"/>
            </w:tcBorders>
          </w:tcPr>
          <w:p w14:paraId="36301A86" w14:textId="37CDE11B" w:rsidR="00AE1E6D" w:rsidRPr="00F13DFE" w:rsidRDefault="00873FFF" w:rsidP="00323158">
            <w:pPr>
              <w:rPr>
                <w:szCs w:val="18"/>
                <w:lang w:val="en-US"/>
              </w:rPr>
            </w:pPr>
            <w:r w:rsidRPr="0091423B">
              <w:rPr>
                <w:szCs w:val="18"/>
                <w:lang w:val="en-US"/>
              </w:rPr>
              <w:t>I</w:t>
            </w:r>
            <w:r w:rsidR="00AE1E6D" w:rsidRPr="00F77F65">
              <w:rPr>
                <w:szCs w:val="18"/>
                <w:lang w:val="en-US"/>
              </w:rPr>
              <w:t>T/LG/AA</w:t>
            </w:r>
          </w:p>
        </w:tc>
        <w:tc>
          <w:tcPr>
            <w:tcW w:w="5387" w:type="dxa"/>
            <w:tcBorders>
              <w:top w:val="single" w:sz="4" w:space="0" w:color="auto"/>
              <w:left w:val="single" w:sz="4" w:space="0" w:color="auto"/>
              <w:bottom w:val="single" w:sz="4" w:space="0" w:color="auto"/>
              <w:right w:val="single" w:sz="4" w:space="0" w:color="auto"/>
            </w:tcBorders>
          </w:tcPr>
          <w:p w14:paraId="6E765CD8" w14:textId="229BF9DF" w:rsidR="00AE1E6D" w:rsidRPr="00F13DFE" w:rsidRDefault="00A744E8" w:rsidP="00D43EF3">
            <w:pPr>
              <w:snapToGrid w:val="0"/>
              <w:rPr>
                <w:szCs w:val="18"/>
              </w:rPr>
            </w:pPr>
            <w:r w:rsidRPr="00F13DFE">
              <w:rPr>
                <w:szCs w:val="18"/>
              </w:rPr>
              <w:t>A</w:t>
            </w:r>
            <w:r w:rsidR="00AE1E6D" w:rsidRPr="00F77F65">
              <w:rPr>
                <w:szCs w:val="18"/>
              </w:rPr>
              <w:t>A-</w:t>
            </w:r>
            <w:r w:rsidR="00873FFF" w:rsidRPr="00F13DFE">
              <w:rPr>
                <w:szCs w:val="18"/>
              </w:rPr>
              <w:t>4443</w:t>
            </w:r>
            <w:r w:rsidR="00AE1E6D" w:rsidRPr="00F13DFE">
              <w:rPr>
                <w:szCs w:val="18"/>
              </w:rPr>
              <w:t xml:space="preserve"> Definitieve versie</w:t>
            </w: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0C2AA474" w:rsidR="0091423B" w:rsidRPr="00F13DFE" w:rsidRDefault="0091423B" w:rsidP="00323158">
            <w:pPr>
              <w:pStyle w:val="Subtitel"/>
              <w:spacing w:line="280" w:lineRule="exact"/>
              <w:rPr>
                <w:rStyle w:val="Versie0"/>
                <w:bCs/>
                <w:szCs w:val="18"/>
              </w:rPr>
            </w:pPr>
            <w:r w:rsidRPr="00F13DFE">
              <w:rPr>
                <w:rStyle w:val="Versie0"/>
                <w:bCs/>
                <w:szCs w:val="18"/>
              </w:rPr>
              <w:t>1.1</w:t>
            </w:r>
          </w:p>
        </w:tc>
        <w:tc>
          <w:tcPr>
            <w:tcW w:w="1560" w:type="dxa"/>
            <w:tcBorders>
              <w:top w:val="single" w:sz="4" w:space="0" w:color="auto"/>
              <w:left w:val="single" w:sz="4" w:space="0" w:color="auto"/>
              <w:bottom w:val="single" w:sz="4" w:space="0" w:color="auto"/>
              <w:right w:val="single" w:sz="4" w:space="0" w:color="auto"/>
            </w:tcBorders>
          </w:tcPr>
          <w:p w14:paraId="215D258D" w14:textId="09D50385" w:rsidR="0091423B" w:rsidRPr="00F13DFE" w:rsidRDefault="0091423B" w:rsidP="00EC1610">
            <w:pPr>
              <w:rPr>
                <w:rStyle w:val="Datumopmaakprofiel"/>
                <w:szCs w:val="18"/>
              </w:rPr>
            </w:pPr>
            <w:r w:rsidRPr="00F13DFE">
              <w:rPr>
                <w:rStyle w:val="Datumopmaakprofiel"/>
                <w:szCs w:val="18"/>
              </w:rPr>
              <w:t>17 september 2019</w:t>
            </w:r>
          </w:p>
        </w:tc>
        <w:tc>
          <w:tcPr>
            <w:tcW w:w="1984" w:type="dxa"/>
            <w:tcBorders>
              <w:top w:val="single" w:sz="4" w:space="0" w:color="auto"/>
              <w:left w:val="single" w:sz="4" w:space="0" w:color="auto"/>
              <w:bottom w:val="single" w:sz="4" w:space="0" w:color="auto"/>
              <w:right w:val="single" w:sz="4" w:space="0" w:color="auto"/>
            </w:tcBorders>
          </w:tcPr>
          <w:p w14:paraId="0D7654FD" w14:textId="01545888" w:rsidR="0091423B" w:rsidRPr="0091423B" w:rsidRDefault="0091423B" w:rsidP="00323158">
            <w:pPr>
              <w:rPr>
                <w:szCs w:val="18"/>
                <w:lang w:val="en-US"/>
              </w:rPr>
            </w:pPr>
            <w:r w:rsidRPr="0091423B">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5C6A953C" w14:textId="77777777" w:rsidR="0091423B" w:rsidRPr="00F13DFE" w:rsidRDefault="0091423B" w:rsidP="00D43EF3">
            <w:pPr>
              <w:snapToGrid w:val="0"/>
              <w:rPr>
                <w:szCs w:val="18"/>
              </w:rPr>
            </w:pPr>
            <w:r w:rsidRPr="00F13DFE">
              <w:rPr>
                <w:szCs w:val="18"/>
              </w:rPr>
              <w:t>AA-4497: De interpunctie bij TB registergoed verduidelijkt.</w:t>
            </w:r>
          </w:p>
          <w:p w14:paraId="11DF9BBB" w14:textId="77777777" w:rsidR="0091423B" w:rsidRPr="00F13DFE" w:rsidRDefault="0091423B" w:rsidP="00D43EF3">
            <w:pPr>
              <w:snapToGrid w:val="0"/>
              <w:rPr>
                <w:rFonts w:cs="Arial"/>
                <w:color w:val="172B4D"/>
                <w:spacing w:val="-4"/>
                <w:szCs w:val="18"/>
                <w:shd w:val="clear" w:color="auto" w:fill="FFFFFF"/>
              </w:rPr>
            </w:pPr>
            <w:r w:rsidRPr="00F13DFE">
              <w:rPr>
                <w:szCs w:val="18"/>
              </w:rPr>
              <w:t xml:space="preserve">AA-4482: Het afbreekstreepje in de vaste tekst </w:t>
            </w:r>
            <w:r w:rsidRPr="00F13DFE">
              <w:rPr>
                <w:rFonts w:cs="Arial"/>
                <w:szCs w:val="18"/>
              </w:rPr>
              <w:t xml:space="preserve">bij </w:t>
            </w:r>
            <w:r w:rsidRPr="00F13DFE">
              <w:rPr>
                <w:rFonts w:cs="Arial"/>
                <w:color w:val="172B4D"/>
                <w:spacing w:val="-4"/>
                <w:szCs w:val="18"/>
                <w:shd w:val="clear" w:color="auto" w:fill="FFFFFF"/>
              </w:rPr>
              <w:t>'hypotheek –en pandverlening' staat verkeerd.</w:t>
            </w:r>
          </w:p>
          <w:p w14:paraId="0FA71B52" w14:textId="7BE12ABA" w:rsidR="0091423B" w:rsidRPr="00F13DFE" w:rsidRDefault="0091423B" w:rsidP="00D43EF3">
            <w:pPr>
              <w:snapToGrid w:val="0"/>
              <w:rPr>
                <w:rFonts w:ascii="Segoe UI" w:hAnsi="Segoe UI" w:cs="Segoe UI"/>
                <w:color w:val="172B4D"/>
                <w:spacing w:val="-4"/>
                <w:szCs w:val="18"/>
                <w:shd w:val="clear" w:color="auto" w:fill="FFFFFF"/>
              </w:rPr>
            </w:pPr>
            <w:r w:rsidRPr="00F13DFE">
              <w:rPr>
                <w:rFonts w:cs="Arial"/>
                <w:color w:val="172B4D"/>
                <w:spacing w:val="-4"/>
                <w:szCs w:val="18"/>
                <w:shd w:val="clear" w:color="auto" w:fill="FFFFFF"/>
              </w:rPr>
              <w:t>AA-4485: Tekstueel: de quootjes vervangen bij partijaanduiding ‘Verzekeraar’.</w:t>
            </w: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A783C4" w:rsidR="00F63D89" w:rsidRPr="0091423B" w:rsidRDefault="00F63D89" w:rsidP="00323158">
            <w:pPr>
              <w:pStyle w:val="Subtitel"/>
              <w:spacing w:line="280" w:lineRule="exact"/>
              <w:rPr>
                <w:rStyle w:val="Versie0"/>
                <w:bCs/>
                <w:szCs w:val="18"/>
              </w:rPr>
            </w:pPr>
            <w:r>
              <w:rPr>
                <w:rStyle w:val="Versie0"/>
                <w:bCs/>
                <w:szCs w:val="18"/>
              </w:rPr>
              <w:t>1.2</w:t>
            </w:r>
          </w:p>
        </w:tc>
        <w:tc>
          <w:tcPr>
            <w:tcW w:w="1560" w:type="dxa"/>
            <w:tcBorders>
              <w:top w:val="single" w:sz="4" w:space="0" w:color="auto"/>
              <w:left w:val="single" w:sz="4" w:space="0" w:color="auto"/>
              <w:bottom w:val="single" w:sz="4" w:space="0" w:color="auto"/>
              <w:right w:val="single" w:sz="4" w:space="0" w:color="auto"/>
            </w:tcBorders>
          </w:tcPr>
          <w:p w14:paraId="39DD7F08" w14:textId="125C18DD" w:rsidR="00F63D89" w:rsidRPr="0091423B" w:rsidRDefault="00F63D89" w:rsidP="00EC1610">
            <w:pPr>
              <w:rPr>
                <w:rStyle w:val="Datumopmaakprofiel"/>
                <w:szCs w:val="18"/>
              </w:rPr>
            </w:pPr>
            <w:r>
              <w:rPr>
                <w:rStyle w:val="Datumopmaakprofiel"/>
                <w:szCs w:val="18"/>
              </w:rPr>
              <w:t>6 januari 2020</w:t>
            </w:r>
          </w:p>
        </w:tc>
        <w:tc>
          <w:tcPr>
            <w:tcW w:w="1984" w:type="dxa"/>
            <w:tcBorders>
              <w:top w:val="single" w:sz="4" w:space="0" w:color="auto"/>
              <w:left w:val="single" w:sz="4" w:space="0" w:color="auto"/>
              <w:bottom w:val="single" w:sz="4" w:space="0" w:color="auto"/>
              <w:right w:val="single" w:sz="4" w:space="0" w:color="auto"/>
            </w:tcBorders>
          </w:tcPr>
          <w:p w14:paraId="015F17D9" w14:textId="75CD5A93" w:rsidR="00F63D89" w:rsidRPr="0091423B" w:rsidRDefault="00F63D89" w:rsidP="00323158">
            <w:pPr>
              <w:rPr>
                <w:szCs w:val="18"/>
                <w:lang w:val="en-US"/>
              </w:rPr>
            </w:pPr>
            <w:r>
              <w:rPr>
                <w:szCs w:val="18"/>
                <w:lang w:val="en-US"/>
              </w:rPr>
              <w:t>I</w:t>
            </w:r>
            <w:r>
              <w:rPr>
                <w:lang w:val="en-US"/>
              </w:rPr>
              <w:t>T/LG/AA</w:t>
            </w:r>
          </w:p>
        </w:tc>
        <w:tc>
          <w:tcPr>
            <w:tcW w:w="5387" w:type="dxa"/>
            <w:tcBorders>
              <w:top w:val="single" w:sz="4" w:space="0" w:color="auto"/>
              <w:left w:val="single" w:sz="4" w:space="0" w:color="auto"/>
              <w:bottom w:val="single" w:sz="4" w:space="0" w:color="auto"/>
              <w:right w:val="single" w:sz="4" w:space="0" w:color="auto"/>
            </w:tcBorders>
          </w:tcPr>
          <w:p w14:paraId="38228D50" w14:textId="3E218B09" w:rsidR="00F63D89" w:rsidRPr="00F13DFE" w:rsidRDefault="00F63D89" w:rsidP="00D43EF3">
            <w:pPr>
              <w:snapToGrid w:val="0"/>
              <w:rPr>
                <w:rFonts w:cs="Arial"/>
                <w:szCs w:val="18"/>
              </w:rPr>
            </w:pPr>
            <w:r w:rsidRPr="00F13DFE">
              <w:rPr>
                <w:rFonts w:cs="Arial"/>
                <w:szCs w:val="18"/>
              </w:rPr>
              <w:t xml:space="preserve">AA-4572: </w:t>
            </w:r>
            <w:r w:rsidRPr="00F13DFE">
              <w:rPr>
                <w:rFonts w:cs="Arial"/>
                <w:color w:val="172B4D"/>
                <w:szCs w:val="18"/>
                <w:shd w:val="clear" w:color="auto" w:fill="FFFFFF"/>
              </w:rPr>
              <w:t>Romeinse nummering voor ‘Overeenkomst’ en ‘Geldlening en zekerheden’ toegevoegd</w:t>
            </w: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511C659F" w:rsidR="00F13DFE" w:rsidRDefault="00F13DFE" w:rsidP="00323158">
            <w:pPr>
              <w:pStyle w:val="Subtitel"/>
              <w:spacing w:line="280" w:lineRule="exact"/>
              <w:rPr>
                <w:rStyle w:val="Versie0"/>
                <w:bCs/>
                <w:szCs w:val="18"/>
              </w:rPr>
            </w:pPr>
            <w:r>
              <w:rPr>
                <w:rStyle w:val="Versie0"/>
                <w:bCs/>
                <w:szCs w:val="18"/>
              </w:rPr>
              <w:t>2</w:t>
            </w:r>
            <w:r>
              <w:rPr>
                <w:rStyle w:val="Versie0"/>
                <w:bCs/>
              </w:rPr>
              <w:t>.0</w:t>
            </w:r>
          </w:p>
        </w:tc>
        <w:tc>
          <w:tcPr>
            <w:tcW w:w="1560" w:type="dxa"/>
            <w:tcBorders>
              <w:top w:val="single" w:sz="4" w:space="0" w:color="auto"/>
              <w:left w:val="single" w:sz="4" w:space="0" w:color="auto"/>
              <w:bottom w:val="single" w:sz="4" w:space="0" w:color="auto"/>
              <w:right w:val="single" w:sz="4" w:space="0" w:color="auto"/>
            </w:tcBorders>
          </w:tcPr>
          <w:p w14:paraId="28EDD70F" w14:textId="6017B6C4" w:rsidR="00F13DFE" w:rsidRDefault="00F13DFE" w:rsidP="00EC1610">
            <w:pPr>
              <w:rPr>
                <w:rStyle w:val="Datumopmaakprofiel"/>
                <w:szCs w:val="18"/>
              </w:rPr>
            </w:pPr>
            <w:r>
              <w:rPr>
                <w:rStyle w:val="Datumopmaakprofiel"/>
                <w:szCs w:val="18"/>
              </w:rPr>
              <w:t>4</w:t>
            </w:r>
            <w:r>
              <w:rPr>
                <w:rStyle w:val="Datumopmaakprofiel"/>
              </w:rPr>
              <w:t xml:space="preserve"> maart 2020</w:t>
            </w:r>
          </w:p>
        </w:tc>
        <w:tc>
          <w:tcPr>
            <w:tcW w:w="1984" w:type="dxa"/>
            <w:tcBorders>
              <w:top w:val="single" w:sz="4" w:space="0" w:color="auto"/>
              <w:left w:val="single" w:sz="4" w:space="0" w:color="auto"/>
              <w:bottom w:val="single" w:sz="4" w:space="0" w:color="auto"/>
              <w:right w:val="single" w:sz="4" w:space="0" w:color="auto"/>
            </w:tcBorders>
          </w:tcPr>
          <w:p w14:paraId="47602022" w14:textId="1F68BBC3" w:rsidR="00F13DFE" w:rsidRDefault="00F13DFE" w:rsidP="00323158">
            <w:pPr>
              <w:rPr>
                <w:szCs w:val="18"/>
                <w:lang w:val="en-US"/>
              </w:rPr>
            </w:pPr>
            <w:r>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4DBD8F58" w14:textId="7519D5DB" w:rsidR="00F13DFE" w:rsidRPr="00F13DFE" w:rsidRDefault="00F13DFE" w:rsidP="00D43EF3">
            <w:pPr>
              <w:snapToGrid w:val="0"/>
              <w:rPr>
                <w:rFonts w:cs="Arial"/>
                <w:szCs w:val="18"/>
              </w:rPr>
            </w:pPr>
            <w:r w:rsidRPr="00F13DFE">
              <w:rPr>
                <w:rFonts w:cs="Arial"/>
                <w:szCs w:val="18"/>
              </w:rPr>
              <w:t>Nummering aangepast voor de paragrafen 'starterslening', 'Aanvaarding' en 'Woonplaatskeuze'</w:t>
            </w:r>
          </w:p>
        </w:tc>
      </w:tr>
      <w:tr w:rsidR="00336870" w:rsidRPr="008C145E" w14:paraId="47C8C2F7" w14:textId="77777777" w:rsidTr="00FD4C0C">
        <w:tc>
          <w:tcPr>
            <w:tcW w:w="637" w:type="dxa"/>
            <w:tcBorders>
              <w:top w:val="single" w:sz="4" w:space="0" w:color="auto"/>
              <w:left w:val="single" w:sz="4" w:space="0" w:color="auto"/>
              <w:bottom w:val="single" w:sz="4" w:space="0" w:color="auto"/>
              <w:right w:val="single" w:sz="4" w:space="0" w:color="auto"/>
            </w:tcBorders>
          </w:tcPr>
          <w:p w14:paraId="7A0B53A6" w14:textId="2398E851" w:rsidR="00336870" w:rsidRDefault="00336870" w:rsidP="00323158">
            <w:pPr>
              <w:pStyle w:val="Subtitel"/>
              <w:spacing w:line="280" w:lineRule="exact"/>
              <w:rPr>
                <w:rStyle w:val="Versie0"/>
                <w:bCs/>
                <w:szCs w:val="18"/>
              </w:rPr>
            </w:pPr>
            <w:r>
              <w:rPr>
                <w:rStyle w:val="Versie0"/>
                <w:bCs/>
                <w:szCs w:val="18"/>
              </w:rPr>
              <w:t>3.0</w:t>
            </w:r>
          </w:p>
        </w:tc>
        <w:tc>
          <w:tcPr>
            <w:tcW w:w="1560" w:type="dxa"/>
            <w:tcBorders>
              <w:top w:val="single" w:sz="4" w:space="0" w:color="auto"/>
              <w:left w:val="single" w:sz="4" w:space="0" w:color="auto"/>
              <w:bottom w:val="single" w:sz="4" w:space="0" w:color="auto"/>
              <w:right w:val="single" w:sz="4" w:space="0" w:color="auto"/>
            </w:tcBorders>
          </w:tcPr>
          <w:p w14:paraId="1F95082F" w14:textId="6B73D456" w:rsidR="00336870" w:rsidRDefault="00DC2E9A" w:rsidP="00EC1610">
            <w:pPr>
              <w:rPr>
                <w:rStyle w:val="Datumopmaakprofiel"/>
                <w:szCs w:val="18"/>
              </w:rPr>
            </w:pPr>
            <w:r>
              <w:rPr>
                <w:rStyle w:val="Datumopmaakprofiel"/>
                <w:szCs w:val="18"/>
              </w:rPr>
              <w:t>7</w:t>
            </w:r>
            <w:r>
              <w:rPr>
                <w:rStyle w:val="Datumopmaakprofiel"/>
              </w:rPr>
              <w:t xml:space="preserve"> september</w:t>
            </w:r>
            <w:r w:rsidR="00670AE6">
              <w:rPr>
                <w:rStyle w:val="Datumopmaakprofiel"/>
              </w:rPr>
              <w:t xml:space="preserve"> </w:t>
            </w:r>
            <w:r w:rsidR="00336870">
              <w:rPr>
                <w:rStyle w:val="Datumopmaakprofiel"/>
                <w:szCs w:val="18"/>
              </w:rPr>
              <w:t>2020</w:t>
            </w:r>
          </w:p>
        </w:tc>
        <w:tc>
          <w:tcPr>
            <w:tcW w:w="1984" w:type="dxa"/>
            <w:tcBorders>
              <w:top w:val="single" w:sz="4" w:space="0" w:color="auto"/>
              <w:left w:val="single" w:sz="4" w:space="0" w:color="auto"/>
              <w:bottom w:val="single" w:sz="4" w:space="0" w:color="auto"/>
              <w:right w:val="single" w:sz="4" w:space="0" w:color="auto"/>
            </w:tcBorders>
          </w:tcPr>
          <w:p w14:paraId="3367B6BC" w14:textId="1A9DF11D" w:rsidR="00336870" w:rsidRDefault="00336870" w:rsidP="00323158">
            <w:pPr>
              <w:rPr>
                <w:szCs w:val="18"/>
                <w:lang w:val="en-US"/>
              </w:rPr>
            </w:pPr>
            <w:r>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CDA24F6" w14:textId="2FC57C82" w:rsidR="00336870" w:rsidRPr="00F13DFE" w:rsidRDefault="00BD56C8" w:rsidP="00D43EF3">
            <w:pPr>
              <w:snapToGrid w:val="0"/>
              <w:rPr>
                <w:rFonts w:cs="Arial"/>
                <w:szCs w:val="18"/>
              </w:rPr>
            </w:pPr>
            <w:r>
              <w:rPr>
                <w:rFonts w:cs="Arial"/>
                <w:szCs w:val="18"/>
              </w:rPr>
              <w:t>AA-4805: Tekstueel: ‘de’ nu tussen haakjes bij “(de) offerte”, woonplaats in ‘Woonplaatskeuze’ aangepast.</w:t>
            </w: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6" w:name="bmInhoudsopgave" w:displacedByCustomXml="next"/>
    <w:bookmarkEnd w:id="6"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4234AB2" w14:textId="62187B64" w:rsidR="00DA01A2"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9619411" w:history="1">
            <w:r w:rsidRPr="00775B43">
              <w:rPr>
                <w:rStyle w:val="Hyperlink"/>
              </w:rPr>
              <w:t>1</w:t>
            </w:r>
            <w:r>
              <w:rPr>
                <w:rFonts w:asciiTheme="minorHAnsi" w:eastAsiaTheme="minorEastAsia" w:hAnsiTheme="minorHAnsi" w:cstheme="minorBidi"/>
                <w:b w:val="0"/>
                <w:bCs w:val="0"/>
                <w:snapToGrid/>
                <w:kern w:val="0"/>
                <w:sz w:val="22"/>
                <w:szCs w:val="22"/>
                <w:lang w:eastAsia="nl-NL"/>
              </w:rPr>
              <w:tab/>
            </w:r>
            <w:r w:rsidRPr="00775B43">
              <w:rPr>
                <w:rStyle w:val="Hyperlink"/>
              </w:rPr>
              <w:t>Inleiding</w:t>
            </w:r>
            <w:r>
              <w:rPr>
                <w:webHidden/>
              </w:rPr>
              <w:tab/>
            </w:r>
            <w:r>
              <w:rPr>
                <w:webHidden/>
              </w:rPr>
              <w:fldChar w:fldCharType="begin"/>
            </w:r>
            <w:r>
              <w:rPr>
                <w:webHidden/>
              </w:rPr>
              <w:instrText xml:space="preserve"> PAGEREF _Toc19619411 \h </w:instrText>
            </w:r>
            <w:r>
              <w:rPr>
                <w:webHidden/>
              </w:rPr>
            </w:r>
            <w:r>
              <w:rPr>
                <w:webHidden/>
              </w:rPr>
              <w:fldChar w:fldCharType="separate"/>
            </w:r>
            <w:r w:rsidR="003902D9">
              <w:rPr>
                <w:webHidden/>
              </w:rPr>
              <w:t>6</w:t>
            </w:r>
            <w:r>
              <w:rPr>
                <w:webHidden/>
              </w:rPr>
              <w:fldChar w:fldCharType="end"/>
            </w:r>
          </w:hyperlink>
        </w:p>
        <w:p w14:paraId="58F53673" w14:textId="60428ACA" w:rsidR="00DA01A2" w:rsidRDefault="00DC2E9A">
          <w:pPr>
            <w:pStyle w:val="Inhopg2"/>
            <w:rPr>
              <w:rFonts w:asciiTheme="minorHAnsi" w:eastAsiaTheme="minorEastAsia" w:hAnsiTheme="minorHAnsi" w:cstheme="minorBidi"/>
              <w:snapToGrid/>
              <w:kern w:val="0"/>
              <w:sz w:val="22"/>
              <w:szCs w:val="22"/>
              <w:lang w:eastAsia="nl-NL"/>
            </w:rPr>
          </w:pPr>
          <w:hyperlink w:anchor="_Toc19619412" w:history="1">
            <w:r w:rsidR="00DA01A2" w:rsidRPr="00775B43">
              <w:rPr>
                <w:rStyle w:val="Hyperlink"/>
              </w:rPr>
              <w:t>1.1</w:t>
            </w:r>
            <w:r w:rsidR="00DA01A2">
              <w:rPr>
                <w:rFonts w:asciiTheme="minorHAnsi" w:eastAsiaTheme="minorEastAsia" w:hAnsiTheme="minorHAnsi" w:cstheme="minorBidi"/>
                <w:snapToGrid/>
                <w:kern w:val="0"/>
                <w:sz w:val="22"/>
                <w:szCs w:val="22"/>
                <w:lang w:eastAsia="nl-NL"/>
              </w:rPr>
              <w:tab/>
            </w:r>
            <w:r w:rsidR="00DA01A2" w:rsidRPr="00775B43">
              <w:rPr>
                <w:rStyle w:val="Hyperlink"/>
              </w:rPr>
              <w:t>Doel</w:t>
            </w:r>
            <w:r w:rsidR="00DA01A2">
              <w:rPr>
                <w:webHidden/>
              </w:rPr>
              <w:tab/>
            </w:r>
            <w:r w:rsidR="00DA01A2">
              <w:rPr>
                <w:webHidden/>
              </w:rPr>
              <w:fldChar w:fldCharType="begin"/>
            </w:r>
            <w:r w:rsidR="00DA01A2">
              <w:rPr>
                <w:webHidden/>
              </w:rPr>
              <w:instrText xml:space="preserve"> PAGEREF _Toc19619412 \h </w:instrText>
            </w:r>
            <w:r w:rsidR="00DA01A2">
              <w:rPr>
                <w:webHidden/>
              </w:rPr>
            </w:r>
            <w:r w:rsidR="00DA01A2">
              <w:rPr>
                <w:webHidden/>
              </w:rPr>
              <w:fldChar w:fldCharType="separate"/>
            </w:r>
            <w:r w:rsidR="003902D9">
              <w:rPr>
                <w:webHidden/>
              </w:rPr>
              <w:t>6</w:t>
            </w:r>
            <w:r w:rsidR="00DA01A2">
              <w:rPr>
                <w:webHidden/>
              </w:rPr>
              <w:fldChar w:fldCharType="end"/>
            </w:r>
          </w:hyperlink>
        </w:p>
        <w:p w14:paraId="5236C4ED" w14:textId="73D34198" w:rsidR="00DA01A2" w:rsidRDefault="00DC2E9A">
          <w:pPr>
            <w:pStyle w:val="Inhopg2"/>
            <w:rPr>
              <w:rFonts w:asciiTheme="minorHAnsi" w:eastAsiaTheme="minorEastAsia" w:hAnsiTheme="minorHAnsi" w:cstheme="minorBidi"/>
              <w:snapToGrid/>
              <w:kern w:val="0"/>
              <w:sz w:val="22"/>
              <w:szCs w:val="22"/>
              <w:lang w:eastAsia="nl-NL"/>
            </w:rPr>
          </w:pPr>
          <w:hyperlink w:anchor="_Toc19619413" w:history="1">
            <w:r w:rsidR="00DA01A2" w:rsidRPr="00775B43">
              <w:rPr>
                <w:rStyle w:val="Hyperlink"/>
              </w:rPr>
              <w:t>1.2</w:t>
            </w:r>
            <w:r w:rsidR="00DA01A2">
              <w:rPr>
                <w:rFonts w:asciiTheme="minorHAnsi" w:eastAsiaTheme="minorEastAsia" w:hAnsiTheme="minorHAnsi" w:cstheme="minorBidi"/>
                <w:snapToGrid/>
                <w:kern w:val="0"/>
                <w:sz w:val="22"/>
                <w:szCs w:val="22"/>
                <w:lang w:eastAsia="nl-NL"/>
              </w:rPr>
              <w:tab/>
            </w:r>
            <w:r w:rsidR="00DA01A2" w:rsidRPr="00775B43">
              <w:rPr>
                <w:rStyle w:val="Hyperlink"/>
              </w:rPr>
              <w:t>Algemeen</w:t>
            </w:r>
            <w:r w:rsidR="00DA01A2">
              <w:rPr>
                <w:webHidden/>
              </w:rPr>
              <w:tab/>
            </w:r>
            <w:r w:rsidR="00DA01A2">
              <w:rPr>
                <w:webHidden/>
              </w:rPr>
              <w:fldChar w:fldCharType="begin"/>
            </w:r>
            <w:r w:rsidR="00DA01A2">
              <w:rPr>
                <w:webHidden/>
              </w:rPr>
              <w:instrText xml:space="preserve"> PAGEREF _Toc19619413 \h </w:instrText>
            </w:r>
            <w:r w:rsidR="00DA01A2">
              <w:rPr>
                <w:webHidden/>
              </w:rPr>
            </w:r>
            <w:r w:rsidR="00DA01A2">
              <w:rPr>
                <w:webHidden/>
              </w:rPr>
              <w:fldChar w:fldCharType="separate"/>
            </w:r>
            <w:r w:rsidR="003902D9">
              <w:rPr>
                <w:webHidden/>
              </w:rPr>
              <w:t>6</w:t>
            </w:r>
            <w:r w:rsidR="00DA01A2">
              <w:rPr>
                <w:webHidden/>
              </w:rPr>
              <w:fldChar w:fldCharType="end"/>
            </w:r>
          </w:hyperlink>
        </w:p>
        <w:p w14:paraId="1A2D8833" w14:textId="0A8858BC" w:rsidR="00DA01A2" w:rsidRDefault="00DC2E9A">
          <w:pPr>
            <w:pStyle w:val="Inhopg2"/>
            <w:rPr>
              <w:rFonts w:asciiTheme="minorHAnsi" w:eastAsiaTheme="minorEastAsia" w:hAnsiTheme="minorHAnsi" w:cstheme="minorBidi"/>
              <w:snapToGrid/>
              <w:kern w:val="0"/>
              <w:sz w:val="22"/>
              <w:szCs w:val="22"/>
              <w:lang w:eastAsia="nl-NL"/>
            </w:rPr>
          </w:pPr>
          <w:hyperlink w:anchor="_Toc19619414" w:history="1">
            <w:r w:rsidR="00DA01A2" w:rsidRPr="00775B43">
              <w:rPr>
                <w:rStyle w:val="Hyperlink"/>
              </w:rPr>
              <w:t>1.3</w:t>
            </w:r>
            <w:r w:rsidR="00DA01A2">
              <w:rPr>
                <w:rFonts w:asciiTheme="minorHAnsi" w:eastAsiaTheme="minorEastAsia" w:hAnsiTheme="minorHAnsi" w:cstheme="minorBidi"/>
                <w:snapToGrid/>
                <w:kern w:val="0"/>
                <w:sz w:val="22"/>
                <w:szCs w:val="22"/>
                <w:lang w:eastAsia="nl-NL"/>
              </w:rPr>
              <w:tab/>
            </w:r>
            <w:r w:rsidR="00DA01A2" w:rsidRPr="00775B43">
              <w:rPr>
                <w:rStyle w:val="Hyperlink"/>
              </w:rPr>
              <w:t>Referenties</w:t>
            </w:r>
            <w:r w:rsidR="00DA01A2">
              <w:rPr>
                <w:webHidden/>
              </w:rPr>
              <w:tab/>
            </w:r>
            <w:r w:rsidR="00DA01A2">
              <w:rPr>
                <w:webHidden/>
              </w:rPr>
              <w:fldChar w:fldCharType="begin"/>
            </w:r>
            <w:r w:rsidR="00DA01A2">
              <w:rPr>
                <w:webHidden/>
              </w:rPr>
              <w:instrText xml:space="preserve"> PAGEREF _Toc19619414 \h </w:instrText>
            </w:r>
            <w:r w:rsidR="00DA01A2">
              <w:rPr>
                <w:webHidden/>
              </w:rPr>
            </w:r>
            <w:r w:rsidR="00DA01A2">
              <w:rPr>
                <w:webHidden/>
              </w:rPr>
              <w:fldChar w:fldCharType="separate"/>
            </w:r>
            <w:r w:rsidR="003902D9">
              <w:rPr>
                <w:webHidden/>
              </w:rPr>
              <w:t>7</w:t>
            </w:r>
            <w:r w:rsidR="00DA01A2">
              <w:rPr>
                <w:webHidden/>
              </w:rPr>
              <w:fldChar w:fldCharType="end"/>
            </w:r>
          </w:hyperlink>
        </w:p>
        <w:p w14:paraId="5FCEC6AC" w14:textId="2BC0E928" w:rsidR="00DA01A2" w:rsidRDefault="00DC2E9A">
          <w:pPr>
            <w:pStyle w:val="Inhopg1"/>
            <w:rPr>
              <w:rFonts w:asciiTheme="minorHAnsi" w:eastAsiaTheme="minorEastAsia" w:hAnsiTheme="minorHAnsi" w:cstheme="minorBidi"/>
              <w:b w:val="0"/>
              <w:bCs w:val="0"/>
              <w:snapToGrid/>
              <w:kern w:val="0"/>
              <w:sz w:val="22"/>
              <w:szCs w:val="22"/>
              <w:lang w:eastAsia="nl-NL"/>
            </w:rPr>
          </w:pPr>
          <w:hyperlink w:anchor="_Toc19619415" w:history="1">
            <w:r w:rsidR="00DA01A2" w:rsidRPr="00775B43">
              <w:rPr>
                <w:rStyle w:val="Hyperlink"/>
              </w:rPr>
              <w:t>2</w:t>
            </w:r>
            <w:r w:rsidR="00DA01A2">
              <w:rPr>
                <w:rFonts w:asciiTheme="minorHAnsi" w:eastAsiaTheme="minorEastAsia" w:hAnsiTheme="minorHAnsi" w:cstheme="minorBidi"/>
                <w:b w:val="0"/>
                <w:bCs w:val="0"/>
                <w:snapToGrid/>
                <w:kern w:val="0"/>
                <w:sz w:val="22"/>
                <w:szCs w:val="22"/>
                <w:lang w:eastAsia="nl-NL"/>
              </w:rPr>
              <w:tab/>
            </w:r>
            <w:r w:rsidR="00DA01A2" w:rsidRPr="00775B43">
              <w:rPr>
                <w:rStyle w:val="Hyperlink"/>
              </w:rPr>
              <w:t>Syntrus Achmea Hypotheekakte</w:t>
            </w:r>
            <w:r w:rsidR="00DA01A2">
              <w:rPr>
                <w:webHidden/>
              </w:rPr>
              <w:tab/>
            </w:r>
            <w:r w:rsidR="00DA01A2">
              <w:rPr>
                <w:webHidden/>
              </w:rPr>
              <w:fldChar w:fldCharType="begin"/>
            </w:r>
            <w:r w:rsidR="00DA01A2">
              <w:rPr>
                <w:webHidden/>
              </w:rPr>
              <w:instrText xml:space="preserve"> PAGEREF _Toc19619415 \h </w:instrText>
            </w:r>
            <w:r w:rsidR="00DA01A2">
              <w:rPr>
                <w:webHidden/>
              </w:rPr>
            </w:r>
            <w:r w:rsidR="00DA01A2">
              <w:rPr>
                <w:webHidden/>
              </w:rPr>
              <w:fldChar w:fldCharType="separate"/>
            </w:r>
            <w:r w:rsidR="003902D9">
              <w:rPr>
                <w:webHidden/>
              </w:rPr>
              <w:t>8</w:t>
            </w:r>
            <w:r w:rsidR="00DA01A2">
              <w:rPr>
                <w:webHidden/>
              </w:rPr>
              <w:fldChar w:fldCharType="end"/>
            </w:r>
          </w:hyperlink>
        </w:p>
        <w:p w14:paraId="1AA88C87" w14:textId="22BD7A9A" w:rsidR="00DA01A2" w:rsidRDefault="00DC2E9A">
          <w:pPr>
            <w:pStyle w:val="Inhopg2"/>
            <w:rPr>
              <w:rFonts w:asciiTheme="minorHAnsi" w:eastAsiaTheme="minorEastAsia" w:hAnsiTheme="minorHAnsi" w:cstheme="minorBidi"/>
              <w:snapToGrid/>
              <w:kern w:val="0"/>
              <w:sz w:val="22"/>
              <w:szCs w:val="22"/>
              <w:lang w:eastAsia="nl-NL"/>
            </w:rPr>
          </w:pPr>
          <w:hyperlink w:anchor="_Toc19619416" w:history="1">
            <w:r w:rsidR="00DA01A2" w:rsidRPr="00775B43">
              <w:rPr>
                <w:rStyle w:val="Hyperlink"/>
              </w:rPr>
              <w:t>2.1</w:t>
            </w:r>
            <w:r w:rsidR="00DA01A2">
              <w:rPr>
                <w:rFonts w:asciiTheme="minorHAnsi" w:eastAsiaTheme="minorEastAsia" w:hAnsiTheme="minorHAnsi" w:cstheme="minorBidi"/>
                <w:snapToGrid/>
                <w:kern w:val="0"/>
                <w:sz w:val="22"/>
                <w:szCs w:val="22"/>
                <w:lang w:eastAsia="nl-NL"/>
              </w:rPr>
              <w:tab/>
            </w:r>
            <w:r w:rsidR="00DA01A2" w:rsidRPr="00775B43">
              <w:rPr>
                <w:rStyle w:val="Hyperlink"/>
              </w:rPr>
              <w:t>Equivalentieverklaring</w:t>
            </w:r>
            <w:r w:rsidR="00DA01A2">
              <w:rPr>
                <w:webHidden/>
              </w:rPr>
              <w:tab/>
            </w:r>
            <w:r w:rsidR="00DA01A2">
              <w:rPr>
                <w:webHidden/>
              </w:rPr>
              <w:fldChar w:fldCharType="begin"/>
            </w:r>
            <w:r w:rsidR="00DA01A2">
              <w:rPr>
                <w:webHidden/>
              </w:rPr>
              <w:instrText xml:space="preserve"> PAGEREF _Toc19619416 \h </w:instrText>
            </w:r>
            <w:r w:rsidR="00DA01A2">
              <w:rPr>
                <w:webHidden/>
              </w:rPr>
            </w:r>
            <w:r w:rsidR="00DA01A2">
              <w:rPr>
                <w:webHidden/>
              </w:rPr>
              <w:fldChar w:fldCharType="separate"/>
            </w:r>
            <w:r w:rsidR="003902D9">
              <w:rPr>
                <w:webHidden/>
              </w:rPr>
              <w:t>8</w:t>
            </w:r>
            <w:r w:rsidR="00DA01A2">
              <w:rPr>
                <w:webHidden/>
              </w:rPr>
              <w:fldChar w:fldCharType="end"/>
            </w:r>
          </w:hyperlink>
        </w:p>
        <w:p w14:paraId="4F23DAED" w14:textId="5A151BF8" w:rsidR="00DA01A2" w:rsidRDefault="00DC2E9A">
          <w:pPr>
            <w:pStyle w:val="Inhopg2"/>
            <w:rPr>
              <w:rFonts w:asciiTheme="minorHAnsi" w:eastAsiaTheme="minorEastAsia" w:hAnsiTheme="minorHAnsi" w:cstheme="minorBidi"/>
              <w:snapToGrid/>
              <w:kern w:val="0"/>
              <w:sz w:val="22"/>
              <w:szCs w:val="22"/>
              <w:lang w:eastAsia="nl-NL"/>
            </w:rPr>
          </w:pPr>
          <w:hyperlink w:anchor="_Toc19619417" w:history="1">
            <w:r w:rsidR="00DA01A2" w:rsidRPr="00775B43">
              <w:rPr>
                <w:rStyle w:val="Hyperlink"/>
              </w:rPr>
              <w:t>2.2</w:t>
            </w:r>
            <w:r w:rsidR="00DA01A2">
              <w:rPr>
                <w:rFonts w:asciiTheme="minorHAnsi" w:eastAsiaTheme="minorEastAsia" w:hAnsiTheme="minorHAnsi" w:cstheme="minorBidi"/>
                <w:snapToGrid/>
                <w:kern w:val="0"/>
                <w:sz w:val="22"/>
                <w:szCs w:val="22"/>
                <w:lang w:eastAsia="nl-NL"/>
              </w:rPr>
              <w:tab/>
            </w:r>
            <w:r w:rsidR="00DA01A2" w:rsidRPr="00775B43">
              <w:rPr>
                <w:rStyle w:val="Hyperlink"/>
              </w:rPr>
              <w:t>Titel</w:t>
            </w:r>
            <w:r w:rsidR="00DA01A2">
              <w:rPr>
                <w:webHidden/>
              </w:rPr>
              <w:tab/>
            </w:r>
            <w:r w:rsidR="00DA01A2">
              <w:rPr>
                <w:webHidden/>
              </w:rPr>
              <w:fldChar w:fldCharType="begin"/>
            </w:r>
            <w:r w:rsidR="00DA01A2">
              <w:rPr>
                <w:webHidden/>
              </w:rPr>
              <w:instrText xml:space="preserve"> PAGEREF _Toc19619417 \h </w:instrText>
            </w:r>
            <w:r w:rsidR="00DA01A2">
              <w:rPr>
                <w:webHidden/>
              </w:rPr>
            </w:r>
            <w:r w:rsidR="00DA01A2">
              <w:rPr>
                <w:webHidden/>
              </w:rPr>
              <w:fldChar w:fldCharType="separate"/>
            </w:r>
            <w:r w:rsidR="003902D9">
              <w:rPr>
                <w:webHidden/>
              </w:rPr>
              <w:t>9</w:t>
            </w:r>
            <w:r w:rsidR="00DA01A2">
              <w:rPr>
                <w:webHidden/>
              </w:rPr>
              <w:fldChar w:fldCharType="end"/>
            </w:r>
          </w:hyperlink>
        </w:p>
        <w:p w14:paraId="2D92A5AB" w14:textId="76DED182" w:rsidR="00DA01A2" w:rsidRDefault="00DC2E9A">
          <w:pPr>
            <w:pStyle w:val="Inhopg2"/>
            <w:rPr>
              <w:rFonts w:asciiTheme="minorHAnsi" w:eastAsiaTheme="minorEastAsia" w:hAnsiTheme="minorHAnsi" w:cstheme="minorBidi"/>
              <w:snapToGrid/>
              <w:kern w:val="0"/>
              <w:sz w:val="22"/>
              <w:szCs w:val="22"/>
              <w:lang w:eastAsia="nl-NL"/>
            </w:rPr>
          </w:pPr>
          <w:hyperlink w:anchor="_Toc19619418" w:history="1">
            <w:r w:rsidR="00DA01A2" w:rsidRPr="00775B43">
              <w:rPr>
                <w:rStyle w:val="Hyperlink"/>
              </w:rPr>
              <w:t>2.3</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Aanhef</w:t>
            </w:r>
            <w:r w:rsidR="00DA01A2">
              <w:rPr>
                <w:webHidden/>
              </w:rPr>
              <w:tab/>
            </w:r>
            <w:r w:rsidR="00DA01A2">
              <w:rPr>
                <w:webHidden/>
              </w:rPr>
              <w:fldChar w:fldCharType="begin"/>
            </w:r>
            <w:r w:rsidR="00DA01A2">
              <w:rPr>
                <w:webHidden/>
              </w:rPr>
              <w:instrText xml:space="preserve"> PAGEREF _Toc19619418 \h </w:instrText>
            </w:r>
            <w:r w:rsidR="00DA01A2">
              <w:rPr>
                <w:webHidden/>
              </w:rPr>
            </w:r>
            <w:r w:rsidR="00DA01A2">
              <w:rPr>
                <w:webHidden/>
              </w:rPr>
              <w:fldChar w:fldCharType="separate"/>
            </w:r>
            <w:r w:rsidR="003902D9">
              <w:rPr>
                <w:webHidden/>
              </w:rPr>
              <w:t>9</w:t>
            </w:r>
            <w:r w:rsidR="00DA01A2">
              <w:rPr>
                <w:webHidden/>
              </w:rPr>
              <w:fldChar w:fldCharType="end"/>
            </w:r>
          </w:hyperlink>
        </w:p>
        <w:p w14:paraId="6DEA565A" w14:textId="5D184EF4" w:rsidR="00DA01A2" w:rsidRDefault="00DC2E9A">
          <w:pPr>
            <w:pStyle w:val="Inhopg2"/>
            <w:rPr>
              <w:rFonts w:asciiTheme="minorHAnsi" w:eastAsiaTheme="minorEastAsia" w:hAnsiTheme="minorHAnsi" w:cstheme="minorBidi"/>
              <w:snapToGrid/>
              <w:kern w:val="0"/>
              <w:sz w:val="22"/>
              <w:szCs w:val="22"/>
              <w:lang w:eastAsia="nl-NL"/>
            </w:rPr>
          </w:pPr>
          <w:hyperlink w:anchor="_Toc19619419" w:history="1">
            <w:r w:rsidR="00DA01A2" w:rsidRPr="00775B43">
              <w:rPr>
                <w:rStyle w:val="Hyperlink"/>
              </w:rPr>
              <w:t>2.4</w:t>
            </w:r>
            <w:r w:rsidR="00DA01A2">
              <w:rPr>
                <w:rFonts w:asciiTheme="minorHAnsi" w:eastAsiaTheme="minorEastAsia" w:hAnsiTheme="minorHAnsi" w:cstheme="minorBidi"/>
                <w:snapToGrid/>
                <w:kern w:val="0"/>
                <w:sz w:val="22"/>
                <w:szCs w:val="22"/>
                <w:lang w:eastAsia="nl-NL"/>
              </w:rPr>
              <w:tab/>
            </w:r>
            <w:r w:rsidR="00DA01A2" w:rsidRPr="00775B43">
              <w:rPr>
                <w:rStyle w:val="Hyperlink"/>
              </w:rPr>
              <w:t>Partijen</w:t>
            </w:r>
            <w:r w:rsidR="00DA01A2">
              <w:rPr>
                <w:webHidden/>
              </w:rPr>
              <w:tab/>
            </w:r>
            <w:r w:rsidR="00DA01A2">
              <w:rPr>
                <w:webHidden/>
              </w:rPr>
              <w:fldChar w:fldCharType="begin"/>
            </w:r>
            <w:r w:rsidR="00DA01A2">
              <w:rPr>
                <w:webHidden/>
              </w:rPr>
              <w:instrText xml:space="preserve"> PAGEREF _Toc19619419 \h </w:instrText>
            </w:r>
            <w:r w:rsidR="00DA01A2">
              <w:rPr>
                <w:webHidden/>
              </w:rPr>
            </w:r>
            <w:r w:rsidR="00DA01A2">
              <w:rPr>
                <w:webHidden/>
              </w:rPr>
              <w:fldChar w:fldCharType="separate"/>
            </w:r>
            <w:r w:rsidR="003902D9">
              <w:rPr>
                <w:webHidden/>
              </w:rPr>
              <w:t>10</w:t>
            </w:r>
            <w:r w:rsidR="00DA01A2">
              <w:rPr>
                <w:webHidden/>
              </w:rPr>
              <w:fldChar w:fldCharType="end"/>
            </w:r>
          </w:hyperlink>
        </w:p>
        <w:p w14:paraId="51FFB49A" w14:textId="0899C1AF" w:rsidR="00DA01A2" w:rsidRDefault="00DC2E9A">
          <w:pPr>
            <w:pStyle w:val="Inhopg3"/>
            <w:rPr>
              <w:rFonts w:asciiTheme="minorHAnsi" w:eastAsiaTheme="minorEastAsia" w:hAnsiTheme="minorHAnsi" w:cstheme="minorBidi"/>
              <w:snapToGrid/>
              <w:kern w:val="0"/>
              <w:sz w:val="22"/>
              <w:szCs w:val="22"/>
              <w:lang w:eastAsia="nl-NL"/>
            </w:rPr>
          </w:pPr>
          <w:hyperlink w:anchor="_Toc19619420" w:history="1">
            <w:r w:rsidR="00DA01A2" w:rsidRPr="00775B43">
              <w:rPr>
                <w:rStyle w:val="Hyperlink"/>
              </w:rPr>
              <w:t>2.4.1</w:t>
            </w:r>
            <w:r w:rsidR="00DA01A2">
              <w:rPr>
                <w:rFonts w:asciiTheme="minorHAnsi" w:eastAsiaTheme="minorEastAsia" w:hAnsiTheme="minorHAnsi" w:cstheme="minorBidi"/>
                <w:snapToGrid/>
                <w:kern w:val="0"/>
                <w:sz w:val="22"/>
                <w:szCs w:val="22"/>
                <w:lang w:eastAsia="nl-NL"/>
              </w:rPr>
              <w:tab/>
            </w:r>
            <w:r w:rsidR="00DA01A2" w:rsidRPr="00775B43">
              <w:rPr>
                <w:rStyle w:val="Hyperlink"/>
              </w:rPr>
              <w:t>Schuldenaar</w:t>
            </w:r>
            <w:r w:rsidR="00DA01A2">
              <w:rPr>
                <w:webHidden/>
              </w:rPr>
              <w:tab/>
            </w:r>
            <w:r w:rsidR="00DA01A2">
              <w:rPr>
                <w:webHidden/>
              </w:rPr>
              <w:fldChar w:fldCharType="begin"/>
            </w:r>
            <w:r w:rsidR="00DA01A2">
              <w:rPr>
                <w:webHidden/>
              </w:rPr>
              <w:instrText xml:space="preserve"> PAGEREF _Toc19619420 \h </w:instrText>
            </w:r>
            <w:r w:rsidR="00DA01A2">
              <w:rPr>
                <w:webHidden/>
              </w:rPr>
            </w:r>
            <w:r w:rsidR="00DA01A2">
              <w:rPr>
                <w:webHidden/>
              </w:rPr>
              <w:fldChar w:fldCharType="separate"/>
            </w:r>
            <w:r w:rsidR="003902D9">
              <w:rPr>
                <w:webHidden/>
              </w:rPr>
              <w:t>10</w:t>
            </w:r>
            <w:r w:rsidR="00DA01A2">
              <w:rPr>
                <w:webHidden/>
              </w:rPr>
              <w:fldChar w:fldCharType="end"/>
            </w:r>
          </w:hyperlink>
        </w:p>
        <w:p w14:paraId="59C0662A" w14:textId="0DA7FE4A" w:rsidR="00DA01A2" w:rsidRDefault="00DC2E9A">
          <w:pPr>
            <w:pStyle w:val="Inhopg3"/>
            <w:rPr>
              <w:rFonts w:asciiTheme="minorHAnsi" w:eastAsiaTheme="minorEastAsia" w:hAnsiTheme="minorHAnsi" w:cstheme="minorBidi"/>
              <w:snapToGrid/>
              <w:kern w:val="0"/>
              <w:sz w:val="22"/>
              <w:szCs w:val="22"/>
              <w:lang w:eastAsia="nl-NL"/>
            </w:rPr>
          </w:pPr>
          <w:hyperlink w:anchor="_Toc19619421" w:history="1">
            <w:r w:rsidR="00DA01A2" w:rsidRPr="00775B43">
              <w:rPr>
                <w:rStyle w:val="Hyperlink"/>
              </w:rPr>
              <w:t>2.4.2</w:t>
            </w:r>
            <w:r w:rsidR="00DA01A2">
              <w:rPr>
                <w:rFonts w:asciiTheme="minorHAnsi" w:eastAsiaTheme="minorEastAsia" w:hAnsiTheme="minorHAnsi" w:cstheme="minorBidi"/>
                <w:snapToGrid/>
                <w:kern w:val="0"/>
                <w:sz w:val="22"/>
                <w:szCs w:val="22"/>
                <w:lang w:eastAsia="nl-NL"/>
              </w:rPr>
              <w:tab/>
            </w:r>
            <w:r w:rsidR="00DA01A2" w:rsidRPr="00775B43">
              <w:rPr>
                <w:rStyle w:val="Hyperlink"/>
              </w:rPr>
              <w:t>Hypotheekbank</w:t>
            </w:r>
            <w:r w:rsidR="00DA01A2">
              <w:rPr>
                <w:webHidden/>
              </w:rPr>
              <w:tab/>
            </w:r>
            <w:r w:rsidR="00DA01A2">
              <w:rPr>
                <w:webHidden/>
              </w:rPr>
              <w:fldChar w:fldCharType="begin"/>
            </w:r>
            <w:r w:rsidR="00DA01A2">
              <w:rPr>
                <w:webHidden/>
              </w:rPr>
              <w:instrText xml:space="preserve"> PAGEREF _Toc19619421 \h </w:instrText>
            </w:r>
            <w:r w:rsidR="00DA01A2">
              <w:rPr>
                <w:webHidden/>
              </w:rPr>
            </w:r>
            <w:r w:rsidR="00DA01A2">
              <w:rPr>
                <w:webHidden/>
              </w:rPr>
              <w:fldChar w:fldCharType="separate"/>
            </w:r>
            <w:r w:rsidR="003902D9">
              <w:rPr>
                <w:webHidden/>
              </w:rPr>
              <w:t>24</w:t>
            </w:r>
            <w:r w:rsidR="00DA01A2">
              <w:rPr>
                <w:webHidden/>
              </w:rPr>
              <w:fldChar w:fldCharType="end"/>
            </w:r>
          </w:hyperlink>
        </w:p>
        <w:p w14:paraId="451C3A84" w14:textId="00D31AB4" w:rsidR="00DA01A2" w:rsidRDefault="00DC2E9A">
          <w:pPr>
            <w:pStyle w:val="Inhopg3"/>
            <w:rPr>
              <w:rFonts w:asciiTheme="minorHAnsi" w:eastAsiaTheme="minorEastAsia" w:hAnsiTheme="minorHAnsi" w:cstheme="minorBidi"/>
              <w:snapToGrid/>
              <w:kern w:val="0"/>
              <w:sz w:val="22"/>
              <w:szCs w:val="22"/>
              <w:lang w:eastAsia="nl-NL"/>
            </w:rPr>
          </w:pPr>
          <w:hyperlink w:anchor="_Toc19619422" w:history="1">
            <w:r w:rsidR="00DA01A2" w:rsidRPr="00775B43">
              <w:rPr>
                <w:rStyle w:val="Hyperlink"/>
              </w:rPr>
              <w:t>2.4.3</w:t>
            </w:r>
            <w:r w:rsidR="00DA01A2">
              <w:rPr>
                <w:rFonts w:asciiTheme="minorHAnsi" w:eastAsiaTheme="minorEastAsia" w:hAnsiTheme="minorHAnsi" w:cstheme="minorBidi"/>
                <w:snapToGrid/>
                <w:kern w:val="0"/>
                <w:sz w:val="22"/>
                <w:szCs w:val="22"/>
                <w:lang w:eastAsia="nl-NL"/>
              </w:rPr>
              <w:tab/>
            </w:r>
            <w:r w:rsidR="00DA01A2" w:rsidRPr="00775B43">
              <w:rPr>
                <w:rStyle w:val="Hyperlink"/>
              </w:rPr>
              <w:t>Verzekeraar</w:t>
            </w:r>
            <w:r w:rsidR="00DA01A2">
              <w:rPr>
                <w:webHidden/>
              </w:rPr>
              <w:tab/>
            </w:r>
            <w:r w:rsidR="00DA01A2">
              <w:rPr>
                <w:webHidden/>
              </w:rPr>
              <w:fldChar w:fldCharType="begin"/>
            </w:r>
            <w:r w:rsidR="00DA01A2">
              <w:rPr>
                <w:webHidden/>
              </w:rPr>
              <w:instrText xml:space="preserve"> PAGEREF _Toc19619422 \h </w:instrText>
            </w:r>
            <w:r w:rsidR="00DA01A2">
              <w:rPr>
                <w:webHidden/>
              </w:rPr>
            </w:r>
            <w:r w:rsidR="00DA01A2">
              <w:rPr>
                <w:webHidden/>
              </w:rPr>
              <w:fldChar w:fldCharType="separate"/>
            </w:r>
            <w:r w:rsidR="003902D9">
              <w:rPr>
                <w:webHidden/>
              </w:rPr>
              <w:t>27</w:t>
            </w:r>
            <w:r w:rsidR="00DA01A2">
              <w:rPr>
                <w:webHidden/>
              </w:rPr>
              <w:fldChar w:fldCharType="end"/>
            </w:r>
          </w:hyperlink>
        </w:p>
        <w:p w14:paraId="66FDAAF3" w14:textId="3DB4193F" w:rsidR="00DA01A2" w:rsidRDefault="00DC2E9A">
          <w:pPr>
            <w:pStyle w:val="Inhopg3"/>
            <w:rPr>
              <w:rFonts w:asciiTheme="minorHAnsi" w:eastAsiaTheme="minorEastAsia" w:hAnsiTheme="minorHAnsi" w:cstheme="minorBidi"/>
              <w:snapToGrid/>
              <w:kern w:val="0"/>
              <w:sz w:val="22"/>
              <w:szCs w:val="22"/>
              <w:lang w:eastAsia="nl-NL"/>
            </w:rPr>
          </w:pPr>
          <w:hyperlink w:anchor="_Toc19619423" w:history="1">
            <w:r w:rsidR="00DA01A2" w:rsidRPr="00775B43">
              <w:rPr>
                <w:rStyle w:val="Hyperlink"/>
              </w:rPr>
              <w:t>2.4.4</w:t>
            </w:r>
            <w:r w:rsidR="00DA01A2">
              <w:rPr>
                <w:rFonts w:asciiTheme="minorHAnsi" w:eastAsiaTheme="minorEastAsia" w:hAnsiTheme="minorHAnsi" w:cstheme="minorBidi"/>
                <w:snapToGrid/>
                <w:kern w:val="0"/>
                <w:sz w:val="22"/>
                <w:szCs w:val="22"/>
                <w:lang w:eastAsia="nl-NL"/>
              </w:rPr>
              <w:tab/>
            </w:r>
            <w:r w:rsidR="00DA01A2" w:rsidRPr="00775B43">
              <w:rPr>
                <w:rStyle w:val="Hyperlink"/>
              </w:rPr>
              <w:t>Afsluiting partijen</w:t>
            </w:r>
            <w:r w:rsidR="00DA01A2">
              <w:rPr>
                <w:webHidden/>
              </w:rPr>
              <w:tab/>
            </w:r>
            <w:r w:rsidR="00DA01A2">
              <w:rPr>
                <w:webHidden/>
              </w:rPr>
              <w:fldChar w:fldCharType="begin"/>
            </w:r>
            <w:r w:rsidR="00DA01A2">
              <w:rPr>
                <w:webHidden/>
              </w:rPr>
              <w:instrText xml:space="preserve"> PAGEREF _Toc19619423 \h </w:instrText>
            </w:r>
            <w:r w:rsidR="00DA01A2">
              <w:rPr>
                <w:webHidden/>
              </w:rPr>
            </w:r>
            <w:r w:rsidR="00DA01A2">
              <w:rPr>
                <w:webHidden/>
              </w:rPr>
              <w:fldChar w:fldCharType="separate"/>
            </w:r>
            <w:r w:rsidR="003902D9">
              <w:rPr>
                <w:webHidden/>
              </w:rPr>
              <w:t>29</w:t>
            </w:r>
            <w:r w:rsidR="00DA01A2">
              <w:rPr>
                <w:webHidden/>
              </w:rPr>
              <w:fldChar w:fldCharType="end"/>
            </w:r>
          </w:hyperlink>
        </w:p>
        <w:p w14:paraId="2C9413AE" w14:textId="41396605" w:rsidR="00DA01A2" w:rsidRDefault="00DC2E9A">
          <w:pPr>
            <w:pStyle w:val="Inhopg2"/>
            <w:rPr>
              <w:rFonts w:asciiTheme="minorHAnsi" w:eastAsiaTheme="minorEastAsia" w:hAnsiTheme="minorHAnsi" w:cstheme="minorBidi"/>
              <w:snapToGrid/>
              <w:kern w:val="0"/>
              <w:sz w:val="22"/>
              <w:szCs w:val="22"/>
              <w:lang w:eastAsia="nl-NL"/>
            </w:rPr>
          </w:pPr>
          <w:hyperlink w:anchor="_Toc19619424" w:history="1">
            <w:r w:rsidR="00DA01A2" w:rsidRPr="00775B43">
              <w:rPr>
                <w:rStyle w:val="Hyperlink"/>
              </w:rPr>
              <w:t>2.5</w:t>
            </w:r>
            <w:r w:rsidR="00DA01A2">
              <w:rPr>
                <w:rFonts w:asciiTheme="minorHAnsi" w:eastAsiaTheme="minorEastAsia" w:hAnsiTheme="minorHAnsi" w:cstheme="minorBidi"/>
                <w:snapToGrid/>
                <w:kern w:val="0"/>
                <w:sz w:val="22"/>
                <w:szCs w:val="22"/>
                <w:lang w:eastAsia="nl-NL"/>
              </w:rPr>
              <w:tab/>
            </w:r>
            <w:r w:rsidR="00DA01A2" w:rsidRPr="00775B43">
              <w:rPr>
                <w:rStyle w:val="Hyperlink"/>
              </w:rPr>
              <w:t>Overeenkomst</w:t>
            </w:r>
            <w:r w:rsidR="00DA01A2">
              <w:rPr>
                <w:webHidden/>
              </w:rPr>
              <w:tab/>
            </w:r>
            <w:r w:rsidR="00DA01A2">
              <w:rPr>
                <w:webHidden/>
              </w:rPr>
              <w:fldChar w:fldCharType="begin"/>
            </w:r>
            <w:r w:rsidR="00DA01A2">
              <w:rPr>
                <w:webHidden/>
              </w:rPr>
              <w:instrText xml:space="preserve"> PAGEREF _Toc19619424 \h </w:instrText>
            </w:r>
            <w:r w:rsidR="00DA01A2">
              <w:rPr>
                <w:webHidden/>
              </w:rPr>
            </w:r>
            <w:r w:rsidR="00DA01A2">
              <w:rPr>
                <w:webHidden/>
              </w:rPr>
              <w:fldChar w:fldCharType="separate"/>
            </w:r>
            <w:r w:rsidR="003902D9">
              <w:rPr>
                <w:webHidden/>
              </w:rPr>
              <w:t>29</w:t>
            </w:r>
            <w:r w:rsidR="00DA01A2">
              <w:rPr>
                <w:webHidden/>
              </w:rPr>
              <w:fldChar w:fldCharType="end"/>
            </w:r>
          </w:hyperlink>
        </w:p>
        <w:p w14:paraId="47C3C72A" w14:textId="520BB4D8" w:rsidR="00DA01A2" w:rsidRDefault="00DC2E9A">
          <w:pPr>
            <w:pStyle w:val="Inhopg2"/>
            <w:rPr>
              <w:rFonts w:asciiTheme="minorHAnsi" w:eastAsiaTheme="minorEastAsia" w:hAnsiTheme="minorHAnsi" w:cstheme="minorBidi"/>
              <w:snapToGrid/>
              <w:kern w:val="0"/>
              <w:sz w:val="22"/>
              <w:szCs w:val="22"/>
              <w:lang w:eastAsia="nl-NL"/>
            </w:rPr>
          </w:pPr>
          <w:hyperlink w:anchor="_Toc19619425" w:history="1">
            <w:r w:rsidR="00DA01A2" w:rsidRPr="00775B43">
              <w:rPr>
                <w:rStyle w:val="Hyperlink"/>
              </w:rPr>
              <w:t>2.6</w:t>
            </w:r>
            <w:r w:rsidR="00DA01A2">
              <w:rPr>
                <w:rFonts w:asciiTheme="minorHAnsi" w:eastAsiaTheme="minorEastAsia" w:hAnsiTheme="minorHAnsi" w:cstheme="minorBidi"/>
                <w:snapToGrid/>
                <w:kern w:val="0"/>
                <w:sz w:val="22"/>
                <w:szCs w:val="22"/>
                <w:lang w:eastAsia="nl-NL"/>
              </w:rPr>
              <w:tab/>
            </w:r>
            <w:r w:rsidR="00DA01A2" w:rsidRPr="00775B43">
              <w:rPr>
                <w:rStyle w:val="Hyperlink"/>
              </w:rPr>
              <w:t>Geldlening en Zekerheden</w:t>
            </w:r>
            <w:r w:rsidR="00DA01A2">
              <w:rPr>
                <w:webHidden/>
              </w:rPr>
              <w:tab/>
            </w:r>
            <w:r w:rsidR="00DA01A2">
              <w:rPr>
                <w:webHidden/>
              </w:rPr>
              <w:fldChar w:fldCharType="begin"/>
            </w:r>
            <w:r w:rsidR="00DA01A2">
              <w:rPr>
                <w:webHidden/>
              </w:rPr>
              <w:instrText xml:space="preserve"> PAGEREF _Toc19619425 \h </w:instrText>
            </w:r>
            <w:r w:rsidR="00DA01A2">
              <w:rPr>
                <w:webHidden/>
              </w:rPr>
            </w:r>
            <w:r w:rsidR="00DA01A2">
              <w:rPr>
                <w:webHidden/>
              </w:rPr>
              <w:fldChar w:fldCharType="separate"/>
            </w:r>
            <w:r w:rsidR="003902D9">
              <w:rPr>
                <w:webHidden/>
              </w:rPr>
              <w:t>30</w:t>
            </w:r>
            <w:r w:rsidR="00DA01A2">
              <w:rPr>
                <w:webHidden/>
              </w:rPr>
              <w:fldChar w:fldCharType="end"/>
            </w:r>
          </w:hyperlink>
        </w:p>
        <w:p w14:paraId="3CBC5EA4" w14:textId="262592F2" w:rsidR="00DA01A2" w:rsidRDefault="00DC2E9A">
          <w:pPr>
            <w:pStyle w:val="Inhopg2"/>
            <w:rPr>
              <w:rFonts w:asciiTheme="minorHAnsi" w:eastAsiaTheme="minorEastAsia" w:hAnsiTheme="minorHAnsi" w:cstheme="minorBidi"/>
              <w:snapToGrid/>
              <w:kern w:val="0"/>
              <w:sz w:val="22"/>
              <w:szCs w:val="22"/>
              <w:lang w:eastAsia="nl-NL"/>
            </w:rPr>
          </w:pPr>
          <w:hyperlink w:anchor="_Toc19619426" w:history="1">
            <w:r w:rsidR="00DA01A2" w:rsidRPr="00775B43">
              <w:rPr>
                <w:rStyle w:val="Hyperlink"/>
              </w:rPr>
              <w:t>2.7</w:t>
            </w:r>
            <w:r w:rsidR="00DA01A2">
              <w:rPr>
                <w:rFonts w:asciiTheme="minorHAnsi" w:eastAsiaTheme="minorEastAsia" w:hAnsiTheme="minorHAnsi" w:cstheme="minorBidi"/>
                <w:snapToGrid/>
                <w:kern w:val="0"/>
                <w:sz w:val="22"/>
                <w:szCs w:val="22"/>
                <w:lang w:eastAsia="nl-NL"/>
              </w:rPr>
              <w:tab/>
            </w:r>
            <w:r w:rsidR="00DA01A2" w:rsidRPr="00775B43">
              <w:rPr>
                <w:rStyle w:val="Hyperlink"/>
              </w:rPr>
              <w:t>Registergoed</w:t>
            </w:r>
            <w:r w:rsidR="00DA01A2">
              <w:rPr>
                <w:webHidden/>
              </w:rPr>
              <w:tab/>
            </w:r>
            <w:r w:rsidR="00DA01A2">
              <w:rPr>
                <w:webHidden/>
              </w:rPr>
              <w:fldChar w:fldCharType="begin"/>
            </w:r>
            <w:r w:rsidR="00DA01A2">
              <w:rPr>
                <w:webHidden/>
              </w:rPr>
              <w:instrText xml:space="preserve"> PAGEREF _Toc19619426 \h </w:instrText>
            </w:r>
            <w:r w:rsidR="00DA01A2">
              <w:rPr>
                <w:webHidden/>
              </w:rPr>
            </w:r>
            <w:r w:rsidR="00DA01A2">
              <w:rPr>
                <w:webHidden/>
              </w:rPr>
              <w:fldChar w:fldCharType="separate"/>
            </w:r>
            <w:r w:rsidR="003902D9">
              <w:rPr>
                <w:webHidden/>
              </w:rPr>
              <w:t>33</w:t>
            </w:r>
            <w:r w:rsidR="00DA01A2">
              <w:rPr>
                <w:webHidden/>
              </w:rPr>
              <w:fldChar w:fldCharType="end"/>
            </w:r>
          </w:hyperlink>
        </w:p>
        <w:p w14:paraId="21877EE4" w14:textId="0A83048A" w:rsidR="00DA01A2" w:rsidRDefault="00DC2E9A">
          <w:pPr>
            <w:pStyle w:val="Inhopg2"/>
            <w:rPr>
              <w:rFonts w:asciiTheme="minorHAnsi" w:eastAsiaTheme="minorEastAsia" w:hAnsiTheme="minorHAnsi" w:cstheme="minorBidi"/>
              <w:snapToGrid/>
              <w:kern w:val="0"/>
              <w:sz w:val="22"/>
              <w:szCs w:val="22"/>
              <w:lang w:eastAsia="nl-NL"/>
            </w:rPr>
          </w:pPr>
          <w:hyperlink w:anchor="_Toc19619427" w:history="1">
            <w:r w:rsidR="00DA01A2" w:rsidRPr="00775B43">
              <w:rPr>
                <w:rStyle w:val="Hyperlink"/>
              </w:rPr>
              <w:t>2.8</w:t>
            </w:r>
            <w:r w:rsidR="00DA01A2">
              <w:rPr>
                <w:rFonts w:asciiTheme="minorHAnsi" w:eastAsiaTheme="minorEastAsia" w:hAnsiTheme="minorHAnsi" w:cstheme="minorBidi"/>
                <w:snapToGrid/>
                <w:kern w:val="0"/>
                <w:sz w:val="22"/>
                <w:szCs w:val="22"/>
                <w:lang w:eastAsia="nl-NL"/>
              </w:rPr>
              <w:tab/>
            </w:r>
            <w:r w:rsidR="00DA01A2" w:rsidRPr="00775B43">
              <w:rPr>
                <w:rStyle w:val="Hyperlink"/>
              </w:rPr>
              <w:t>Starterslening</w:t>
            </w:r>
            <w:r w:rsidR="00DA01A2">
              <w:rPr>
                <w:webHidden/>
              </w:rPr>
              <w:tab/>
            </w:r>
            <w:r w:rsidR="00DA01A2">
              <w:rPr>
                <w:webHidden/>
              </w:rPr>
              <w:fldChar w:fldCharType="begin"/>
            </w:r>
            <w:r w:rsidR="00DA01A2">
              <w:rPr>
                <w:webHidden/>
              </w:rPr>
              <w:instrText xml:space="preserve"> PAGEREF _Toc19619427 \h </w:instrText>
            </w:r>
            <w:r w:rsidR="00DA01A2">
              <w:rPr>
                <w:webHidden/>
              </w:rPr>
            </w:r>
            <w:r w:rsidR="00DA01A2">
              <w:rPr>
                <w:webHidden/>
              </w:rPr>
              <w:fldChar w:fldCharType="separate"/>
            </w:r>
            <w:r w:rsidR="003902D9">
              <w:rPr>
                <w:webHidden/>
              </w:rPr>
              <w:t>34</w:t>
            </w:r>
            <w:r w:rsidR="00DA01A2">
              <w:rPr>
                <w:webHidden/>
              </w:rPr>
              <w:fldChar w:fldCharType="end"/>
            </w:r>
          </w:hyperlink>
        </w:p>
        <w:p w14:paraId="661BA4FA" w14:textId="5F51E591" w:rsidR="00DA01A2" w:rsidRDefault="00DC2E9A">
          <w:pPr>
            <w:pStyle w:val="Inhopg2"/>
            <w:rPr>
              <w:rFonts w:asciiTheme="minorHAnsi" w:eastAsiaTheme="minorEastAsia" w:hAnsiTheme="minorHAnsi" w:cstheme="minorBidi"/>
              <w:snapToGrid/>
              <w:kern w:val="0"/>
              <w:sz w:val="22"/>
              <w:szCs w:val="22"/>
              <w:lang w:eastAsia="nl-NL"/>
            </w:rPr>
          </w:pPr>
          <w:hyperlink w:anchor="_Toc19619428" w:history="1">
            <w:r w:rsidR="00DA01A2" w:rsidRPr="00775B43">
              <w:rPr>
                <w:rStyle w:val="Hyperlink"/>
              </w:rPr>
              <w:t>2.9</w:t>
            </w:r>
            <w:r w:rsidR="00DA01A2">
              <w:rPr>
                <w:rFonts w:asciiTheme="minorHAnsi" w:eastAsiaTheme="minorEastAsia" w:hAnsiTheme="minorHAnsi" w:cstheme="minorBidi"/>
                <w:snapToGrid/>
                <w:kern w:val="0"/>
                <w:sz w:val="22"/>
                <w:szCs w:val="22"/>
                <w:lang w:eastAsia="nl-NL"/>
              </w:rPr>
              <w:tab/>
            </w:r>
            <w:r w:rsidR="00DA01A2" w:rsidRPr="00775B43">
              <w:rPr>
                <w:rStyle w:val="Hyperlink"/>
              </w:rPr>
              <w:t>Aanvaarding</w:t>
            </w:r>
            <w:r w:rsidR="00DA01A2">
              <w:rPr>
                <w:webHidden/>
              </w:rPr>
              <w:tab/>
            </w:r>
            <w:r w:rsidR="00DA01A2">
              <w:rPr>
                <w:webHidden/>
              </w:rPr>
              <w:fldChar w:fldCharType="begin"/>
            </w:r>
            <w:r w:rsidR="00DA01A2">
              <w:rPr>
                <w:webHidden/>
              </w:rPr>
              <w:instrText xml:space="preserve"> PAGEREF _Toc19619428 \h </w:instrText>
            </w:r>
            <w:r w:rsidR="00DA01A2">
              <w:rPr>
                <w:webHidden/>
              </w:rPr>
            </w:r>
            <w:r w:rsidR="00DA01A2">
              <w:rPr>
                <w:webHidden/>
              </w:rPr>
              <w:fldChar w:fldCharType="separate"/>
            </w:r>
            <w:r w:rsidR="003902D9">
              <w:rPr>
                <w:webHidden/>
              </w:rPr>
              <w:t>35</w:t>
            </w:r>
            <w:r w:rsidR="00DA01A2">
              <w:rPr>
                <w:webHidden/>
              </w:rPr>
              <w:fldChar w:fldCharType="end"/>
            </w:r>
          </w:hyperlink>
        </w:p>
        <w:p w14:paraId="4D94F4D8" w14:textId="63E0D7CC" w:rsidR="00DA01A2" w:rsidRDefault="00DC2E9A">
          <w:pPr>
            <w:pStyle w:val="Inhopg2"/>
            <w:rPr>
              <w:rFonts w:asciiTheme="minorHAnsi" w:eastAsiaTheme="minorEastAsia" w:hAnsiTheme="minorHAnsi" w:cstheme="minorBidi"/>
              <w:snapToGrid/>
              <w:kern w:val="0"/>
              <w:sz w:val="22"/>
              <w:szCs w:val="22"/>
              <w:lang w:eastAsia="nl-NL"/>
            </w:rPr>
          </w:pPr>
          <w:hyperlink w:anchor="_Toc19619429" w:history="1">
            <w:r w:rsidR="00DA01A2" w:rsidRPr="00775B43">
              <w:rPr>
                <w:rStyle w:val="Hyperlink"/>
              </w:rPr>
              <w:t>2.10</w:t>
            </w:r>
            <w:r w:rsidR="00DA01A2">
              <w:rPr>
                <w:rFonts w:asciiTheme="minorHAnsi" w:eastAsiaTheme="minorEastAsia" w:hAnsiTheme="minorHAnsi" w:cstheme="minorBidi"/>
                <w:snapToGrid/>
                <w:kern w:val="0"/>
                <w:sz w:val="22"/>
                <w:szCs w:val="22"/>
                <w:lang w:eastAsia="nl-NL"/>
              </w:rPr>
              <w:tab/>
            </w:r>
            <w:r w:rsidR="00DA01A2" w:rsidRPr="00775B43">
              <w:rPr>
                <w:rStyle w:val="Hyperlink"/>
              </w:rPr>
              <w:t>Woonplaatskeuze</w:t>
            </w:r>
            <w:r w:rsidR="00DA01A2">
              <w:rPr>
                <w:webHidden/>
              </w:rPr>
              <w:tab/>
            </w:r>
            <w:r w:rsidR="00DA01A2">
              <w:rPr>
                <w:webHidden/>
              </w:rPr>
              <w:fldChar w:fldCharType="begin"/>
            </w:r>
            <w:r w:rsidR="00DA01A2">
              <w:rPr>
                <w:webHidden/>
              </w:rPr>
              <w:instrText xml:space="preserve"> PAGEREF _Toc19619429 \h </w:instrText>
            </w:r>
            <w:r w:rsidR="00DA01A2">
              <w:rPr>
                <w:webHidden/>
              </w:rPr>
            </w:r>
            <w:r w:rsidR="00DA01A2">
              <w:rPr>
                <w:webHidden/>
              </w:rPr>
              <w:fldChar w:fldCharType="separate"/>
            </w:r>
            <w:r w:rsidR="003902D9">
              <w:rPr>
                <w:webHidden/>
              </w:rPr>
              <w:t>36</w:t>
            </w:r>
            <w:r w:rsidR="00DA01A2">
              <w:rPr>
                <w:webHidden/>
              </w:rPr>
              <w:fldChar w:fldCharType="end"/>
            </w:r>
          </w:hyperlink>
        </w:p>
        <w:p w14:paraId="6681DD21" w14:textId="43C38B12" w:rsidR="00DA01A2" w:rsidRDefault="00DC2E9A">
          <w:pPr>
            <w:pStyle w:val="Inhopg2"/>
            <w:rPr>
              <w:rFonts w:asciiTheme="minorHAnsi" w:eastAsiaTheme="minorEastAsia" w:hAnsiTheme="minorHAnsi" w:cstheme="minorBidi"/>
              <w:snapToGrid/>
              <w:kern w:val="0"/>
              <w:sz w:val="22"/>
              <w:szCs w:val="22"/>
              <w:lang w:eastAsia="nl-NL"/>
            </w:rPr>
          </w:pPr>
          <w:hyperlink w:anchor="_Toc19619430" w:history="1">
            <w:r w:rsidR="00DA01A2" w:rsidRPr="00775B43">
              <w:rPr>
                <w:rStyle w:val="Hyperlink"/>
              </w:rPr>
              <w:t>2.11</w:t>
            </w:r>
            <w:r w:rsidR="00DA01A2">
              <w:rPr>
                <w:rFonts w:asciiTheme="minorHAnsi" w:eastAsiaTheme="minorEastAsia" w:hAnsiTheme="minorHAnsi" w:cstheme="minorBidi"/>
                <w:snapToGrid/>
                <w:kern w:val="0"/>
                <w:sz w:val="22"/>
                <w:szCs w:val="22"/>
                <w:lang w:eastAsia="nl-NL"/>
              </w:rPr>
              <w:tab/>
            </w:r>
            <w:r w:rsidR="00DA01A2" w:rsidRPr="00775B43">
              <w:rPr>
                <w:rStyle w:val="Hyperlink"/>
              </w:rPr>
              <w:t>Einde kadasterdeel</w:t>
            </w:r>
            <w:r w:rsidR="00DA01A2">
              <w:rPr>
                <w:webHidden/>
              </w:rPr>
              <w:tab/>
            </w:r>
            <w:r w:rsidR="00DA01A2">
              <w:rPr>
                <w:webHidden/>
              </w:rPr>
              <w:fldChar w:fldCharType="begin"/>
            </w:r>
            <w:r w:rsidR="00DA01A2">
              <w:rPr>
                <w:webHidden/>
              </w:rPr>
              <w:instrText xml:space="preserve"> PAGEREF _Toc19619430 \h </w:instrText>
            </w:r>
            <w:r w:rsidR="00DA01A2">
              <w:rPr>
                <w:webHidden/>
              </w:rPr>
            </w:r>
            <w:r w:rsidR="00DA01A2">
              <w:rPr>
                <w:webHidden/>
              </w:rPr>
              <w:fldChar w:fldCharType="separate"/>
            </w:r>
            <w:r w:rsidR="003902D9">
              <w:rPr>
                <w:webHidden/>
              </w:rPr>
              <w:t>36</w:t>
            </w:r>
            <w:r w:rsidR="00DA01A2">
              <w:rPr>
                <w:webHidden/>
              </w:rPr>
              <w:fldChar w:fldCharType="end"/>
            </w:r>
          </w:hyperlink>
        </w:p>
        <w:p w14:paraId="1F0D32F3" w14:textId="3FBB02D6" w:rsidR="00DA01A2" w:rsidRDefault="00DC2E9A">
          <w:pPr>
            <w:pStyle w:val="Inhopg2"/>
            <w:rPr>
              <w:rFonts w:asciiTheme="minorHAnsi" w:eastAsiaTheme="minorEastAsia" w:hAnsiTheme="minorHAnsi" w:cstheme="minorBidi"/>
              <w:snapToGrid/>
              <w:kern w:val="0"/>
              <w:sz w:val="22"/>
              <w:szCs w:val="22"/>
              <w:lang w:eastAsia="nl-NL"/>
            </w:rPr>
          </w:pPr>
          <w:hyperlink w:anchor="_Toc19619431" w:history="1">
            <w:r w:rsidR="00DA01A2" w:rsidRPr="00775B43">
              <w:rPr>
                <w:rStyle w:val="Hyperlink"/>
              </w:rPr>
              <w:t>2.12</w:t>
            </w:r>
            <w:r w:rsidR="00DA01A2">
              <w:rPr>
                <w:rFonts w:asciiTheme="minorHAnsi" w:eastAsiaTheme="minorEastAsia" w:hAnsiTheme="minorHAnsi" w:cstheme="minorBidi"/>
                <w:snapToGrid/>
                <w:kern w:val="0"/>
                <w:sz w:val="22"/>
                <w:szCs w:val="22"/>
                <w:lang w:eastAsia="nl-NL"/>
              </w:rPr>
              <w:tab/>
            </w:r>
            <w:r w:rsidR="00DA01A2" w:rsidRPr="00775B43">
              <w:rPr>
                <w:rStyle w:val="Hyperlink"/>
              </w:rPr>
              <w:t>Vrije gedeelte</w:t>
            </w:r>
            <w:r w:rsidR="00DA01A2">
              <w:rPr>
                <w:webHidden/>
              </w:rPr>
              <w:tab/>
            </w:r>
            <w:r w:rsidR="00DA01A2">
              <w:rPr>
                <w:webHidden/>
              </w:rPr>
              <w:fldChar w:fldCharType="begin"/>
            </w:r>
            <w:r w:rsidR="00DA01A2">
              <w:rPr>
                <w:webHidden/>
              </w:rPr>
              <w:instrText xml:space="preserve"> PAGEREF _Toc19619431 \h </w:instrText>
            </w:r>
            <w:r w:rsidR="00DA01A2">
              <w:rPr>
                <w:webHidden/>
              </w:rPr>
            </w:r>
            <w:r w:rsidR="00DA01A2">
              <w:rPr>
                <w:webHidden/>
              </w:rPr>
              <w:fldChar w:fldCharType="separate"/>
            </w:r>
            <w:r w:rsidR="003902D9">
              <w:rPr>
                <w:webHidden/>
              </w:rPr>
              <w:t>37</w:t>
            </w:r>
            <w:r w:rsidR="00DA01A2">
              <w:rPr>
                <w:webHidden/>
              </w:rPr>
              <w:fldChar w:fldCharType="end"/>
            </w:r>
          </w:hyperlink>
        </w:p>
        <w:p w14:paraId="491140E1" w14:textId="1D25661D"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64135491"/>
      <w:bookmarkStart w:id="11" w:name="_Toc506361255"/>
      <w:bookmarkStart w:id="12" w:name="_Toc19619411"/>
      <w:bookmarkStart w:id="13" w:name="_Toc179181706"/>
      <w:bookmarkEnd w:id="7"/>
      <w:bookmarkEnd w:id="8"/>
      <w:bookmarkEnd w:id="9"/>
      <w:r w:rsidRPr="00343045">
        <w:rPr>
          <w:lang w:val="nl-NL"/>
        </w:rPr>
        <w:lastRenderedPageBreak/>
        <w:t>Inleiding</w:t>
      </w:r>
      <w:bookmarkEnd w:id="10"/>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bookmarkStart w:id="17" w:name="_Toc19619412"/>
      <w:r w:rsidRPr="00343045">
        <w:t>Doel</w:t>
      </w:r>
      <w:bookmarkEnd w:id="14"/>
      <w:bookmarkEnd w:id="15"/>
      <w:bookmarkEnd w:id="16"/>
      <w:bookmarkEnd w:id="17"/>
    </w:p>
    <w:p w14:paraId="3CFD72A5" w14:textId="4C5716ED" w:rsidR="008D0862" w:rsidRDefault="008D0862" w:rsidP="008D0862">
      <w:r w:rsidRPr="00343045">
        <w:t>I</w:t>
      </w:r>
      <w:r>
        <w:t>n dit document wordt beschreven</w:t>
      </w:r>
      <w:r w:rsidRPr="00343045">
        <w:t xml:space="preserve"> hoe het modeldocument voor</w:t>
      </w:r>
      <w:r w:rsidR="00286F0E">
        <w:t xml:space="preserve"> </w:t>
      </w:r>
      <w:r w:rsidR="00946F39">
        <w:t>Sy</w:t>
      </w:r>
      <w:r w:rsidR="005D16CB">
        <w:t>n</w:t>
      </w:r>
      <w:r w:rsidR="00946F39">
        <w:t>trus Achmea</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8" w:name="_Toc212447230"/>
      <w:bookmarkStart w:id="19" w:name="_Toc464135493"/>
      <w:bookmarkStart w:id="20" w:name="_Toc506361257"/>
      <w:bookmarkStart w:id="21" w:name="_Toc19619413"/>
      <w:bookmarkStart w:id="22" w:name="_Toc196114937"/>
      <w:r w:rsidRPr="00343045">
        <w:t>Algemeen</w:t>
      </w:r>
      <w:bookmarkEnd w:id="18"/>
      <w:bookmarkEnd w:id="19"/>
      <w:bookmarkEnd w:id="20"/>
      <w:bookmarkEnd w:id="21"/>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2"/>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3" w:name="_Toc191216332"/>
      <w:bookmarkStart w:id="24" w:name="_Toc191373237"/>
      <w:bookmarkStart w:id="25" w:name="_Toc191216333"/>
      <w:bookmarkStart w:id="26" w:name="_Toc191373238"/>
      <w:bookmarkStart w:id="27" w:name="_Toc464135494"/>
      <w:bookmarkStart w:id="28" w:name="_Toc506361258"/>
      <w:bookmarkStart w:id="29" w:name="_Toc19619414"/>
      <w:bookmarkEnd w:id="23"/>
      <w:bookmarkEnd w:id="24"/>
      <w:bookmarkEnd w:id="25"/>
      <w:bookmarkEnd w:id="26"/>
      <w:r w:rsidRPr="00343045">
        <w:lastRenderedPageBreak/>
        <w:t>Referenties</w:t>
      </w:r>
      <w:bookmarkEnd w:id="27"/>
      <w:bookmarkEnd w:id="28"/>
      <w:bookmarkEnd w:id="29"/>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864B12">
        <w:tc>
          <w:tcPr>
            <w:tcW w:w="556" w:type="dxa"/>
            <w:shd w:val="clear" w:color="auto" w:fill="CCCCCC"/>
          </w:tcPr>
          <w:p w14:paraId="1140F714" w14:textId="77777777" w:rsidR="00864B12" w:rsidRPr="00DB7FA4" w:rsidRDefault="00864B12" w:rsidP="00BF18B4">
            <w:pPr>
              <w:rPr>
                <w:b/>
                <w:lang w:val="nl"/>
              </w:rPr>
            </w:pPr>
            <w:r w:rsidRPr="00DB7FA4">
              <w:rPr>
                <w:b/>
                <w:lang w:val="nl"/>
              </w:rPr>
              <w:t>ID</w:t>
            </w:r>
          </w:p>
        </w:tc>
        <w:tc>
          <w:tcPr>
            <w:tcW w:w="8228" w:type="dxa"/>
            <w:shd w:val="clear" w:color="auto" w:fill="CCCCCC"/>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3BF12492" w:rsidR="00864B12" w:rsidRPr="00DB7FA4" w:rsidRDefault="00864B12" w:rsidP="00EC1610">
            <w:pPr>
              <w:rPr>
                <w:lang w:val="nl"/>
              </w:rPr>
            </w:pPr>
            <w:r w:rsidRPr="00CC0276">
              <w:t xml:space="preserve">Modeldocument </w:t>
            </w:r>
            <w:r>
              <w:t>Syntrus Achmea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2"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0" w:name="AlgemeneAfsprakenDocument"/>
            <w:r>
              <w:t>[3]</w:t>
            </w:r>
            <w:bookmarkEnd w:id="30"/>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11D5FA86" w:rsidR="00864B12" w:rsidRDefault="00864B12" w:rsidP="00BF18B4">
            <w:bookmarkStart w:id="31" w:name="TC"/>
            <w:r>
              <w:t>[TC]</w:t>
            </w:r>
            <w:bookmarkEnd w:id="31"/>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77777777" w:rsidR="00864B12" w:rsidRDefault="00864B12" w:rsidP="00BF18B4">
            <w:r>
              <w:t>[4]</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6D6601A7" w:rsidR="008D0862" w:rsidRDefault="00944748" w:rsidP="008D0862">
      <w:pPr>
        <w:pStyle w:val="Kop1"/>
        <w:numPr>
          <w:ilvl w:val="0"/>
          <w:numId w:val="1"/>
        </w:numPr>
        <w:rPr>
          <w:lang w:val="nl-NL"/>
        </w:rPr>
      </w:pPr>
      <w:bookmarkStart w:id="33" w:name="_Toc464135495"/>
      <w:bookmarkStart w:id="34" w:name="_Toc506361259"/>
      <w:bookmarkStart w:id="35" w:name="_Toc19619415"/>
      <w:bookmarkEnd w:id="13"/>
      <w:r>
        <w:rPr>
          <w:lang w:val="nl-NL"/>
        </w:rPr>
        <w:lastRenderedPageBreak/>
        <w:t>Syntrus Achmea</w:t>
      </w:r>
      <w:r w:rsidR="00340045">
        <w:rPr>
          <w:lang w:val="nl-NL"/>
        </w:rPr>
        <w:t xml:space="preserve"> </w:t>
      </w:r>
      <w:r w:rsidR="008D0862">
        <w:rPr>
          <w:lang w:val="nl-NL"/>
        </w:rPr>
        <w:t>Hypotheekakte</w:t>
      </w:r>
      <w:bookmarkEnd w:id="33"/>
      <w:bookmarkEnd w:id="34"/>
      <w:bookmarkEnd w:id="35"/>
    </w:p>
    <w:p w14:paraId="41022976" w14:textId="4D96C588" w:rsidR="008D0862" w:rsidRDefault="008D0862" w:rsidP="008D0862">
      <w:r>
        <w:t xml:space="preserve">In dit hoofdstuk is de structuur van de </w:t>
      </w:r>
      <w:r w:rsidR="00944748">
        <w:t>Syntrus Achmea</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6" w:name="_Toc246925271"/>
      <w:bookmarkStart w:id="37" w:name="_Toc464135496"/>
      <w:bookmarkStart w:id="38" w:name="_Toc506361260"/>
      <w:bookmarkStart w:id="39" w:name="_Toc19619416"/>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0" w:name="_Toc464135497"/>
      <w:bookmarkStart w:id="41" w:name="_Toc506361261"/>
      <w:bookmarkStart w:id="42" w:name="_Toc19619417"/>
      <w:bookmarkStart w:id="43" w:name="_Ref438019207"/>
      <w:r>
        <w:lastRenderedPageBreak/>
        <w:t>Titel</w:t>
      </w:r>
      <w:bookmarkEnd w:id="40"/>
      <w:bookmarkEnd w:id="41"/>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44" w:name="_Toc464135498"/>
      <w:bookmarkStart w:id="45" w:name="_Toc506361262"/>
      <w:bookmarkStart w:id="46" w:name="_Toc19619418"/>
      <w:bookmarkEnd w:id="43"/>
      <w:r>
        <w:t>Aanhef</w:t>
      </w:r>
      <w:bookmarkEnd w:id="44"/>
      <w:bookmarkEnd w:id="45"/>
      <w:bookmarkEnd w:id="4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Toc19619419"/>
      <w:bookmarkStart w:id="51" w:name="_Ref182807022"/>
      <w:r>
        <w:lastRenderedPageBreak/>
        <w:t>Partijen</w:t>
      </w:r>
      <w:bookmarkEnd w:id="48"/>
      <w:bookmarkEnd w:id="49"/>
      <w:bookmarkEnd w:id="50"/>
    </w:p>
    <w:p w14:paraId="13C30B2A" w14:textId="4D713FB8"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2" w:name="_Toc464135501"/>
      <w:bookmarkStart w:id="53" w:name="_Toc506361265"/>
      <w:bookmarkStart w:id="54" w:name="_Toc19619420"/>
      <w:r>
        <w:t>Schuldenaar</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52AA961E"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BC2F3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45530F59"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sidR="003736DA">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00BC2F3E" w:rsidRPr="00EC51F1">
              <w:t>K</w:t>
            </w:r>
            <w:r w:rsidR="00BC2F3E">
              <w:t>euzeblok P</w:t>
            </w:r>
            <w:r w:rsidR="00BC2F3E" w:rsidRPr="00EC51F1">
              <w:t>ar</w:t>
            </w:r>
            <w:r w:rsidR="00BC2F3E">
              <w:t>tijnamen H</w:t>
            </w:r>
            <w:r w:rsidR="00BC2F3E" w:rsidRPr="00EC51F1">
              <w:t>ypotheekakte</w:t>
            </w:r>
            <w:r>
              <w:rPr>
                <w:szCs w:val="18"/>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5" w:name="_Ref454549849"/>
      <w:r w:rsidRPr="00EC51F1">
        <w:lastRenderedPageBreak/>
        <w:t>K</w:t>
      </w:r>
      <w:r>
        <w:t>euzeblok P</w:t>
      </w:r>
      <w:r w:rsidRPr="00EC51F1">
        <w:t>ar</w:t>
      </w:r>
      <w:r>
        <w:t>tijnamen H</w:t>
      </w:r>
      <w:r w:rsidRPr="00EC51F1">
        <w:t>ypotheekakte</w:t>
      </w:r>
      <w:bookmarkEnd w:id="5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36468E">
        <w:tc>
          <w:tcPr>
            <w:tcW w:w="6273" w:type="dxa"/>
          </w:tcPr>
          <w:p w14:paraId="4FD99676" w14:textId="3A8D6063" w:rsidR="0081530C" w:rsidRPr="005950EA" w:rsidRDefault="0081530C" w:rsidP="0081530C">
            <w:pPr>
              <w:rPr>
                <w:rFonts w:cs="Arial"/>
                <w:color w:val="339966"/>
              </w:rPr>
            </w:pPr>
            <w:r w:rsidRPr="000877F9">
              <w:rPr>
                <w:b/>
              </w:rPr>
              <w:t>Toelichting</w:t>
            </w:r>
          </w:p>
        </w:tc>
        <w:tc>
          <w:tcPr>
            <w:tcW w:w="6274" w:type="dxa"/>
          </w:tcPr>
          <w:p w14:paraId="696E01E9" w14:textId="5CB77B46" w:rsidR="0081530C" w:rsidRPr="0011383C" w:rsidRDefault="0081530C" w:rsidP="0081530C">
            <w:r w:rsidRPr="000877F9">
              <w:rPr>
                <w:b/>
              </w:rPr>
              <w:t>Toelichting</w:t>
            </w:r>
          </w:p>
        </w:tc>
      </w:tr>
      <w:tr w:rsidR="0036468E" w14:paraId="0B3B981D" w14:textId="77777777" w:rsidTr="0036468E">
        <w:tc>
          <w:tcPr>
            <w:tcW w:w="6273" w:type="dxa"/>
          </w:tcPr>
          <w:p w14:paraId="05B1B6F0" w14:textId="46CA4ECB" w:rsidR="00A77E39" w:rsidRPr="005950EA" w:rsidRDefault="00A77E39" w:rsidP="00A77E39">
            <w:pPr>
              <w:rPr>
                <w:rFonts w:cs="Arial"/>
                <w:color w:val="339966"/>
              </w:rPr>
            </w:pPr>
            <w:r w:rsidRPr="005950EA">
              <w:rPr>
                <w:rFonts w:cs="Arial"/>
                <w:color w:val="339966"/>
              </w:rPr>
              <w:t>hierna</w:t>
            </w:r>
            <w:r w:rsidRPr="005950EA">
              <w:rPr>
                <w:rFonts w:cs="Arial"/>
                <w:color w:val="FF0000"/>
              </w:rPr>
              <w:t xml:space="preserve"> </w:t>
            </w:r>
            <w:r w:rsidRPr="005950EA">
              <w:rPr>
                <w:rFonts w:cs="Arial"/>
                <w:color w:val="800080"/>
              </w:rPr>
              <w:t>zowel tezamen als ieder afzonder</w:t>
            </w:r>
            <w:r w:rsidRPr="00E8157A">
              <w:rPr>
                <w:rFonts w:cs="Arial"/>
                <w:color w:val="800080"/>
              </w:rPr>
              <w:t>lijk</w:t>
            </w:r>
            <w:r w:rsidRPr="00971A23">
              <w:rPr>
                <w:rFonts w:cs="Arial"/>
                <w:color w:val="800080"/>
              </w:rPr>
              <w:t>,</w:t>
            </w:r>
            <w:r w:rsidRPr="005950EA">
              <w:rPr>
                <w:rFonts w:cs="Arial"/>
                <w:color w:val="339966"/>
              </w:rPr>
              <w:t xml:space="preserve"> </w:t>
            </w:r>
            <w:r>
              <w:rPr>
                <w:rFonts w:cs="Arial"/>
                <w:color w:val="339966"/>
              </w:rPr>
              <w:t xml:space="preserve">ook </w:t>
            </w:r>
            <w:r w:rsidRPr="005950EA">
              <w:rPr>
                <w:rFonts w:cs="Arial"/>
                <w:color w:val="339966"/>
              </w:rPr>
              <w:t>te noemen:</w:t>
            </w:r>
            <w:r w:rsidRPr="005950EA">
              <w:rPr>
                <w:rFonts w:cs="Arial"/>
                <w:color w:val="008000"/>
              </w:rPr>
              <w:t xml:space="preserve"> </w:t>
            </w:r>
            <w:r w:rsidRPr="00971A23">
              <w:rPr>
                <w:rFonts w:cs="Arial"/>
                <w:color w:val="339966"/>
              </w:rPr>
              <w:t xml:space="preserve">de </w:t>
            </w:r>
            <w:r w:rsidR="005C7865">
              <w:rPr>
                <w:rFonts w:cs="Arial"/>
                <w:color w:val="339966"/>
              </w:rPr>
              <w:t>‘</w:t>
            </w:r>
            <w:r w:rsidR="00CA29EE">
              <w:rPr>
                <w:rFonts w:cs="Arial"/>
                <w:color w:val="339966"/>
              </w:rPr>
              <w:t>hypotheekgeve</w:t>
            </w:r>
            <w:r w:rsidR="005C7865">
              <w:rPr>
                <w:rFonts w:cs="Arial"/>
                <w:color w:val="339966"/>
              </w:rPr>
              <w:t>r’</w:t>
            </w:r>
            <w:r w:rsidRPr="00971A23">
              <w:rPr>
                <w:rFonts w:cs="Arial"/>
                <w:color w:val="339966"/>
              </w:rPr>
              <w:t xml:space="preserve"> en</w:t>
            </w:r>
            <w:r>
              <w:rPr>
                <w:rFonts w:cs="Arial"/>
                <w:color w:val="339966"/>
              </w:rPr>
              <w:t>/of</w:t>
            </w:r>
            <w:r w:rsidR="005C7865">
              <w:rPr>
                <w:rFonts w:cs="Arial"/>
                <w:color w:val="339966"/>
              </w:rPr>
              <w:t xml:space="preserve"> ‘</w:t>
            </w:r>
            <w:r w:rsidR="00CA29EE">
              <w:rPr>
                <w:rFonts w:cs="Arial"/>
                <w:color w:val="339966"/>
              </w:rPr>
              <w:t>schuldenaar</w:t>
            </w:r>
            <w:r w:rsidR="005C7865">
              <w:rPr>
                <w:rFonts w:cs="Arial"/>
                <w:color w:val="339966"/>
              </w:rPr>
              <w:t>’</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de verschenen</w:t>
            </w:r>
            <w:r w:rsidRPr="005950EA">
              <w:rPr>
                <w:rFonts w:cs="Arial"/>
                <w:color w:val="00800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persoon/personen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00FFFF"/>
              </w:rPr>
              <w:t>sub</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rPr>
              <w:fldChar w:fldCharType="begin"/>
            </w:r>
            <w:r w:rsidRPr="005950EA">
              <w:rPr>
                <w:rFonts w:cs="Arial"/>
              </w:rPr>
              <w:instrText>MacroButton Nomacro §</w:instrText>
            </w:r>
            <w:r w:rsidRPr="005950EA">
              <w:rPr>
                <w:rFonts w:cs="Arial"/>
              </w:rPr>
              <w:fldChar w:fldCharType="end"/>
            </w:r>
            <w:r w:rsidR="007531D6">
              <w:rPr>
                <w:rFonts w:cs="Arial"/>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 xml:space="preserve">te noemen: </w:t>
            </w:r>
            <w:r>
              <w:rPr>
                <w:rFonts w:cs="Arial"/>
                <w:color w:val="339966"/>
              </w:rPr>
              <w:t xml:space="preserve">de </w:t>
            </w:r>
            <w:r w:rsidR="005C7865">
              <w:rPr>
                <w:rFonts w:cs="Arial"/>
                <w:color w:val="339966"/>
              </w:rPr>
              <w:t>‘</w:t>
            </w:r>
            <w:r>
              <w:rPr>
                <w:rFonts w:cs="Arial"/>
                <w:color w:val="339966"/>
              </w:rPr>
              <w:t>hypotheekgever</w:t>
            </w:r>
            <w:r w:rsidR="005C7865">
              <w:rPr>
                <w:rFonts w:cs="Arial"/>
                <w:color w:val="339966"/>
              </w:rPr>
              <w:t>’</w:t>
            </w:r>
            <w:r>
              <w:rPr>
                <w:rFonts w:cs="Arial"/>
                <w:color w:val="339966"/>
              </w:rPr>
              <w:t xml:space="preserve"> </w:t>
            </w:r>
            <w:r w:rsidRPr="005950EA">
              <w:rPr>
                <w:rFonts w:cs="Arial"/>
                <w:color w:val="339966"/>
              </w:rPr>
              <w:t>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de</w:t>
            </w:r>
            <w:r w:rsidRPr="005950EA">
              <w:rPr>
                <w:rFonts w:cs="Arial"/>
                <w:color w:val="008000"/>
              </w:rPr>
              <w:t xml:space="preserve"> </w:t>
            </w:r>
            <w:r w:rsidRPr="005950EA">
              <w:rPr>
                <w:rFonts w:cs="Arial"/>
                <w:color w:val="00FFFF"/>
              </w:rPr>
              <w:t>verschenen</w:t>
            </w:r>
            <w:r w:rsidRPr="005950EA">
              <w:rPr>
                <w:rFonts w:cs="Arial"/>
                <w:color w:val="00800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persoon/personen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800080"/>
              </w:rPr>
              <w:t xml:space="preserve"> </w:t>
            </w:r>
            <w:r w:rsidRPr="005950EA">
              <w:rPr>
                <w:rFonts w:cs="Arial"/>
                <w:color w:val="00FFFF"/>
              </w:rPr>
              <w:t>sub</w:t>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nummering 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rPr>
              <w:t>naam rechtspersoon</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007531D6">
              <w:rPr>
                <w:rFonts w:cs="Arial"/>
                <w:lang w:val="en-US"/>
              </w:rPr>
              <w:t xml:space="preserv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 xml:space="preserve">de </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FFFF"/>
              </w:rPr>
              <w:t>heer/mevrouw</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5950EA">
              <w:rPr>
                <w:rFonts w:cs="Arial"/>
                <w:lang w:val="en-US"/>
              </w:rPr>
              <w:fldChar w:fldCharType="begin"/>
            </w:r>
            <w:r w:rsidRPr="005950EA">
              <w:rPr>
                <w:rFonts w:cs="Arial"/>
              </w:rPr>
              <w:instrText>MacroButton Nomacro §</w:instrText>
            </w:r>
            <w:r w:rsidRPr="005950EA">
              <w:rPr>
                <w:rFonts w:cs="Arial"/>
                <w:lang w:val="en-US"/>
              </w:rPr>
              <w:fldChar w:fldCharType="end"/>
            </w:r>
            <w:r w:rsidRPr="005950EA">
              <w:rPr>
                <w:rFonts w:cs="Arial"/>
              </w:rPr>
              <w:t>naam natuurlijk persoon</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800080"/>
              </w:rPr>
              <w:t xml:space="preserve"> </w:t>
            </w:r>
            <w:r w:rsidRPr="00955A9C">
              <w:rPr>
                <w:rFonts w:cs="Arial"/>
                <w:color w:val="800080"/>
                <w:szCs w:val="18"/>
              </w:rPr>
              <w:t>voornoemd</w:t>
            </w:r>
            <w:r w:rsidRPr="00FD4C0C">
              <w:rPr>
                <w:rFonts w:cs="Arial"/>
                <w:color w:val="800080"/>
              </w:rPr>
              <w:t>,</w:t>
            </w:r>
            <w:r w:rsidRPr="005950EA">
              <w:rPr>
                <w:rFonts w:cs="Arial"/>
              </w:rPr>
              <w:fldChar w:fldCharType="begin"/>
            </w:r>
            <w:r w:rsidRPr="005950EA">
              <w:rPr>
                <w:rFonts w:cs="Arial"/>
              </w:rPr>
              <w:instrText>MacroButton Nomacro §</w:instrText>
            </w:r>
            <w:r w:rsidRPr="005950EA">
              <w:rPr>
                <w:rFonts w:cs="Arial"/>
              </w:rPr>
              <w:fldChar w:fldCharType="end"/>
            </w:r>
            <w:r w:rsidRPr="005950EA">
              <w:rPr>
                <w:rFonts w:cs="Arial"/>
                <w:color w:val="008000"/>
              </w:rPr>
              <w:t xml:space="preserve"> </w:t>
            </w:r>
            <w:r w:rsidRPr="005950EA">
              <w:rPr>
                <w:rFonts w:cs="Arial"/>
                <w:color w:val="339966"/>
              </w:rPr>
              <w:t>hierna</w:t>
            </w:r>
            <w:r w:rsidRPr="005950EA">
              <w:rPr>
                <w:rFonts w:cs="Arial"/>
                <w:color w:val="FF0000"/>
              </w:rPr>
              <w:t xml:space="preserve"> </w:t>
            </w:r>
            <w:r w:rsidRPr="005950EA">
              <w:rPr>
                <w:rFonts w:cs="Arial"/>
                <w:color w:val="800080"/>
              </w:rPr>
              <w:t>zowel tezamen als ieder afzonderlijk</w:t>
            </w:r>
            <w:r w:rsidRPr="005950EA">
              <w:rPr>
                <w:rFonts w:cs="Arial"/>
                <w:color w:val="339966"/>
              </w:rPr>
              <w:t xml:space="preserve"> </w:t>
            </w:r>
            <w:r>
              <w:rPr>
                <w:rFonts w:cs="Arial"/>
                <w:color w:val="339966"/>
              </w:rPr>
              <w:t xml:space="preserve">ook </w:t>
            </w:r>
            <w:r w:rsidRPr="005950EA">
              <w:rPr>
                <w:rFonts w:cs="Arial"/>
                <w:color w:val="339966"/>
              </w:rPr>
              <w:t>te noemen:</w:t>
            </w:r>
            <w:r>
              <w:rPr>
                <w:rFonts w:cs="Arial"/>
                <w:color w:val="339966"/>
              </w:rPr>
              <w:t xml:space="preserve"> de</w:t>
            </w:r>
            <w:r w:rsidRPr="005950EA">
              <w:rPr>
                <w:rFonts w:cs="Arial"/>
                <w:color w:val="339966"/>
              </w:rPr>
              <w:t xml:space="preserve"> </w:t>
            </w:r>
            <w:r w:rsidR="005C7865">
              <w:rPr>
                <w:rFonts w:cs="Arial"/>
                <w:color w:val="339966"/>
              </w:rPr>
              <w:t>‘</w:t>
            </w:r>
            <w:r>
              <w:rPr>
                <w:rFonts w:cs="Arial"/>
                <w:color w:val="339966"/>
              </w:rPr>
              <w:t>schuldenaar</w:t>
            </w:r>
            <w:r w:rsidR="005C7865">
              <w:rPr>
                <w:rFonts w:cs="Arial"/>
                <w:color w:val="339966"/>
              </w:rPr>
              <w:t>’</w:t>
            </w:r>
          </w:p>
          <w:p w14:paraId="19269B51" w14:textId="7CBD4FF7" w:rsidR="0036468E" w:rsidRDefault="0036468E" w:rsidP="0036468E">
            <w:pPr>
              <w:rPr>
                <w:lang w:val="en-US"/>
              </w:rPr>
            </w:pPr>
          </w:p>
        </w:tc>
        <w:tc>
          <w:tcPr>
            <w:tcW w:w="6274" w:type="dxa"/>
          </w:tcPr>
          <w:p w14:paraId="5FB34825" w14:textId="77777777" w:rsidR="0036468E" w:rsidRPr="00A714B5" w:rsidRDefault="0036468E" w:rsidP="0036468E">
            <w:pPr>
              <w:rPr>
                <w:sz w:val="16"/>
                <w:szCs w:val="16"/>
              </w:rPr>
            </w:pPr>
            <w:r w:rsidRPr="00A714B5">
              <w:rPr>
                <w:sz w:val="16"/>
                <w:szCs w:val="16"/>
              </w:rPr>
              <w:t>Verplichte keuze uit de volgende 2 opties, waaruit er 1 gekozen moet worden:</w:t>
            </w:r>
          </w:p>
          <w:p w14:paraId="4E05CACC" w14:textId="38C196BF" w:rsidR="00A77E39" w:rsidRPr="00A714B5" w:rsidRDefault="00A77E39" w:rsidP="0036468E">
            <w:pPr>
              <w:pStyle w:val="streepje"/>
              <w:numPr>
                <w:ilvl w:val="0"/>
                <w:numId w:val="32"/>
              </w:numPr>
              <w:ind w:left="227" w:hanging="227"/>
              <w:rPr>
                <w:sz w:val="16"/>
                <w:szCs w:val="16"/>
              </w:rPr>
            </w:pP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w:t>
            </w:r>
            <w:r w:rsidRPr="00A714B5">
              <w:rPr>
                <w:rFonts w:cs="Arial"/>
                <w:color w:val="008000"/>
                <w:sz w:val="16"/>
                <w:szCs w:val="16"/>
              </w:rPr>
              <w:t xml:space="preserve"> </w:t>
            </w:r>
            <w:r w:rsidRPr="00A714B5">
              <w:rPr>
                <w:rFonts w:cs="Arial"/>
                <w:color w:val="339966"/>
                <w:sz w:val="16"/>
                <w:szCs w:val="16"/>
              </w:rPr>
              <w:t xml:space="preserve">de </w:t>
            </w:r>
            <w:r w:rsidR="005C7865">
              <w:rPr>
                <w:rFonts w:cs="Arial"/>
                <w:color w:val="339966"/>
                <w:sz w:val="16"/>
                <w:szCs w:val="16"/>
              </w:rPr>
              <w:t>‘</w:t>
            </w:r>
            <w:r w:rsidR="00CA29EE">
              <w:rPr>
                <w:rFonts w:cs="Arial"/>
                <w:color w:val="339966"/>
                <w:sz w:val="16"/>
                <w:szCs w:val="16"/>
              </w:rPr>
              <w:t>hypotheekgever</w:t>
            </w:r>
            <w:r w:rsidR="005C7865">
              <w:rPr>
                <w:rFonts w:cs="Arial"/>
                <w:color w:val="339966"/>
                <w:sz w:val="16"/>
                <w:szCs w:val="16"/>
              </w:rPr>
              <w:t>’</w:t>
            </w:r>
            <w:r w:rsidRPr="00A714B5">
              <w:rPr>
                <w:rFonts w:cs="Arial"/>
                <w:color w:val="339966"/>
                <w:sz w:val="16"/>
                <w:szCs w:val="16"/>
              </w:rPr>
              <w:t xml:space="preserve"> en/o</w:t>
            </w:r>
            <w:r w:rsidR="005C7865">
              <w:rPr>
                <w:rFonts w:cs="Arial"/>
                <w:color w:val="339966"/>
                <w:sz w:val="16"/>
                <w:szCs w:val="16"/>
              </w:rPr>
              <w:t>f ‘</w:t>
            </w:r>
            <w:r w:rsidR="00CA29EE">
              <w:rPr>
                <w:rFonts w:cs="Arial"/>
                <w:color w:val="339966"/>
                <w:sz w:val="16"/>
                <w:szCs w:val="16"/>
              </w:rPr>
              <w:t>schuldenaar</w:t>
            </w:r>
            <w:r w:rsidR="005C7865">
              <w:rPr>
                <w:rFonts w:cs="Arial"/>
                <w:color w:val="339966"/>
                <w:sz w:val="16"/>
                <w:szCs w:val="16"/>
              </w:rPr>
              <w:t>’</w:t>
            </w:r>
          </w:p>
          <w:p w14:paraId="67E8A433" w14:textId="2AB03C52" w:rsidR="0036468E" w:rsidRPr="00A714B5" w:rsidRDefault="00A77E39" w:rsidP="0036468E">
            <w:pPr>
              <w:pStyle w:val="streepje"/>
              <w:numPr>
                <w:ilvl w:val="0"/>
                <w:numId w:val="32"/>
              </w:numPr>
              <w:ind w:left="227" w:hanging="227"/>
              <w:rPr>
                <w:sz w:val="16"/>
                <w:szCs w:val="16"/>
              </w:rPr>
            </w:pP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de verschenen</w:t>
            </w:r>
            <w:r w:rsidRPr="00A714B5">
              <w:rPr>
                <w:rFonts w:cs="Arial"/>
                <w:color w:val="00800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persoon/personen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00FFFF"/>
                <w:sz w:val="16"/>
                <w:szCs w:val="16"/>
              </w:rPr>
              <w:t>sub</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007531D6">
              <w:rPr>
                <w:rFonts w:cs="Arial"/>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487593" w:rsidRPr="00955A9C">
              <w:rPr>
                <w:rFonts w:cs="Arial"/>
                <w:color w:val="800080"/>
                <w:sz w:val="16"/>
                <w:szCs w:val="16"/>
              </w:rPr>
              <w:t>voornoemd</w:t>
            </w:r>
            <w:r w:rsidR="00487593"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hypotheekgeve</w:t>
            </w:r>
            <w:r w:rsidR="005C7865">
              <w:rPr>
                <w:rFonts w:cs="Arial"/>
                <w:color w:val="339966"/>
                <w:sz w:val="16"/>
                <w:szCs w:val="16"/>
              </w:rPr>
              <w:t>r’</w:t>
            </w:r>
            <w:r w:rsidRPr="00A714B5">
              <w:rPr>
                <w:rFonts w:cs="Arial"/>
                <w:color w:val="339966"/>
                <w:sz w:val="16"/>
                <w:szCs w:val="16"/>
              </w:rPr>
              <w:t>” 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de</w:t>
            </w:r>
            <w:r w:rsidRPr="00A714B5">
              <w:rPr>
                <w:rFonts w:cs="Arial"/>
                <w:color w:val="008000"/>
                <w:sz w:val="16"/>
                <w:szCs w:val="16"/>
              </w:rPr>
              <w:t xml:space="preserve"> </w:t>
            </w:r>
            <w:r w:rsidRPr="00A714B5">
              <w:rPr>
                <w:rFonts w:cs="Arial"/>
                <w:color w:val="00FFFF"/>
                <w:sz w:val="16"/>
                <w:szCs w:val="16"/>
              </w:rPr>
              <w:t>verschenen</w:t>
            </w:r>
            <w:r w:rsidRPr="00A714B5">
              <w:rPr>
                <w:rFonts w:cs="Arial"/>
                <w:color w:val="00800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persoon/personen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800080"/>
                <w:sz w:val="16"/>
                <w:szCs w:val="16"/>
              </w:rPr>
              <w:t xml:space="preserve"> </w:t>
            </w:r>
            <w:r w:rsidRPr="00A714B5">
              <w:rPr>
                <w:rFonts w:cs="Arial"/>
                <w:color w:val="00FFFF"/>
                <w:sz w:val="16"/>
                <w:szCs w:val="16"/>
              </w:rPr>
              <w:t>sub</w:t>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nummering 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sz w:val="16"/>
                <w:szCs w:val="16"/>
              </w:rPr>
              <w:t>naam rechtspersoon</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007531D6">
              <w:rPr>
                <w:rFonts w:cs="Arial"/>
                <w:sz w:val="16"/>
                <w:szCs w:val="16"/>
                <w:lang w:val="en-US"/>
              </w:rPr>
              <w:t xml:space="preserv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 xml:space="preserve">de </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FFFF"/>
                <w:sz w:val="16"/>
                <w:szCs w:val="16"/>
              </w:rPr>
              <w:t>heer/mevrouw</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Pr="00A714B5">
              <w:rPr>
                <w:rFonts w:cs="Arial"/>
                <w:sz w:val="16"/>
                <w:szCs w:val="16"/>
                <w:lang w:val="en-US"/>
              </w:rPr>
              <w:fldChar w:fldCharType="begin"/>
            </w:r>
            <w:r w:rsidRPr="00A714B5">
              <w:rPr>
                <w:rFonts w:cs="Arial"/>
                <w:sz w:val="16"/>
                <w:szCs w:val="16"/>
              </w:rPr>
              <w:instrText>MacroButton Nomacro §</w:instrText>
            </w:r>
            <w:r w:rsidRPr="00A714B5">
              <w:rPr>
                <w:rFonts w:cs="Arial"/>
                <w:sz w:val="16"/>
                <w:szCs w:val="16"/>
                <w:lang w:val="en-US"/>
              </w:rPr>
              <w:fldChar w:fldCharType="end"/>
            </w:r>
            <w:r w:rsidRPr="00A714B5">
              <w:rPr>
                <w:rFonts w:cs="Arial"/>
                <w:sz w:val="16"/>
                <w:szCs w:val="16"/>
              </w:rPr>
              <w:t>naam natuurlijk persoon</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800080"/>
                <w:sz w:val="16"/>
                <w:szCs w:val="16"/>
              </w:rPr>
              <w:t xml:space="preserve"> </w:t>
            </w:r>
            <w:r w:rsidR="00D45C72" w:rsidRPr="00955A9C">
              <w:rPr>
                <w:rFonts w:cs="Arial"/>
                <w:color w:val="800080"/>
                <w:sz w:val="16"/>
                <w:szCs w:val="16"/>
              </w:rPr>
              <w:t>voornoemd</w:t>
            </w:r>
            <w:r w:rsidR="00D45C72" w:rsidRPr="00545931">
              <w:rPr>
                <w:rFonts w:cs="Arial"/>
                <w:color w:val="800080"/>
              </w:rPr>
              <w:t>,</w:t>
            </w:r>
            <w:r w:rsidRPr="00A714B5">
              <w:rPr>
                <w:rFonts w:cs="Arial"/>
                <w:sz w:val="16"/>
                <w:szCs w:val="16"/>
              </w:rPr>
              <w:fldChar w:fldCharType="begin"/>
            </w:r>
            <w:r w:rsidRPr="00A714B5">
              <w:rPr>
                <w:rFonts w:cs="Arial"/>
                <w:sz w:val="16"/>
                <w:szCs w:val="16"/>
              </w:rPr>
              <w:instrText>MacroButton Nomacro §</w:instrText>
            </w:r>
            <w:r w:rsidRPr="00A714B5">
              <w:rPr>
                <w:rFonts w:cs="Arial"/>
                <w:sz w:val="16"/>
                <w:szCs w:val="16"/>
              </w:rPr>
              <w:fldChar w:fldCharType="end"/>
            </w:r>
            <w:r w:rsidRPr="00A714B5">
              <w:rPr>
                <w:rFonts w:cs="Arial"/>
                <w:color w:val="008000"/>
                <w:sz w:val="16"/>
                <w:szCs w:val="16"/>
              </w:rPr>
              <w:t xml:space="preserve"> </w:t>
            </w:r>
            <w:r w:rsidRPr="00A714B5">
              <w:rPr>
                <w:rFonts w:cs="Arial"/>
                <w:color w:val="339966"/>
                <w:sz w:val="16"/>
                <w:szCs w:val="16"/>
              </w:rPr>
              <w:t>hierna</w:t>
            </w:r>
            <w:r w:rsidRPr="00A714B5">
              <w:rPr>
                <w:rFonts w:cs="Arial"/>
                <w:color w:val="FF0000"/>
                <w:sz w:val="16"/>
                <w:szCs w:val="16"/>
              </w:rPr>
              <w:t xml:space="preserve"> </w:t>
            </w:r>
            <w:r w:rsidRPr="00A714B5">
              <w:rPr>
                <w:rFonts w:cs="Arial"/>
                <w:color w:val="800080"/>
                <w:sz w:val="16"/>
                <w:szCs w:val="16"/>
              </w:rPr>
              <w:t>zowel tezamen als ieder afzonderlijk</w:t>
            </w:r>
            <w:r w:rsidRPr="00A714B5">
              <w:rPr>
                <w:rFonts w:cs="Arial"/>
                <w:color w:val="339966"/>
                <w:sz w:val="16"/>
                <w:szCs w:val="16"/>
              </w:rPr>
              <w:t xml:space="preserve"> ook te noemen: de </w:t>
            </w:r>
            <w:r w:rsidR="005C7865">
              <w:rPr>
                <w:rFonts w:cs="Arial"/>
                <w:color w:val="339966"/>
                <w:sz w:val="16"/>
                <w:szCs w:val="16"/>
              </w:rPr>
              <w:t>‘</w:t>
            </w:r>
            <w:r w:rsidRPr="00A714B5">
              <w:rPr>
                <w:rFonts w:cs="Arial"/>
                <w:color w:val="339966"/>
                <w:sz w:val="16"/>
                <w:szCs w:val="16"/>
              </w:rPr>
              <w:t>schuldenaar</w:t>
            </w:r>
            <w:r w:rsidR="005C7865">
              <w:rPr>
                <w:rFonts w:cs="Arial"/>
                <w:color w:val="339966"/>
                <w:sz w:val="16"/>
                <w:szCs w:val="16"/>
              </w:rPr>
              <w:t>’</w:t>
            </w:r>
          </w:p>
          <w:p w14:paraId="62F02971" w14:textId="77777777" w:rsidR="0036468E" w:rsidRPr="00A714B5" w:rsidRDefault="0036468E" w:rsidP="0036468E">
            <w:pPr>
              <w:pStyle w:val="streepje"/>
              <w:numPr>
                <w:ilvl w:val="0"/>
                <w:numId w:val="0"/>
              </w:numPr>
              <w:rPr>
                <w:sz w:val="16"/>
                <w:szCs w:val="16"/>
              </w:rPr>
            </w:pPr>
          </w:p>
          <w:p w14:paraId="3272C9FD" w14:textId="77777777" w:rsidR="0036468E" w:rsidRPr="00A714B5" w:rsidRDefault="0036468E" w:rsidP="0036468E">
            <w:pPr>
              <w:pStyle w:val="streepje"/>
              <w:numPr>
                <w:ilvl w:val="0"/>
                <w:numId w:val="0"/>
              </w:numPr>
              <w:rPr>
                <w:sz w:val="16"/>
                <w:szCs w:val="16"/>
              </w:rPr>
            </w:pPr>
            <w:r w:rsidRPr="00A714B5">
              <w:rPr>
                <w:sz w:val="16"/>
                <w:szCs w:val="16"/>
              </w:rPr>
              <w:t xml:space="preserve">De details van elke keuze worden hierna in de paragrafen ‘optie </w:t>
            </w:r>
            <w:smartTag w:uri="urn:schemas-microsoft-com:office:smarttags" w:element="metricconverter">
              <w:smartTagPr>
                <w:attr w:name="ProductID" w:val="1’"/>
              </w:smartTagPr>
              <w:r w:rsidRPr="00A714B5">
                <w:rPr>
                  <w:sz w:val="16"/>
                  <w:szCs w:val="16"/>
                </w:rPr>
                <w:t>1’</w:t>
              </w:r>
            </w:smartTag>
            <w:r w:rsidRPr="00A714B5">
              <w:rPr>
                <w:sz w:val="16"/>
                <w:szCs w:val="16"/>
              </w:rPr>
              <w:t xml:space="preserve"> en ‘optie </w:t>
            </w:r>
            <w:smartTag w:uri="urn:schemas-microsoft-com:office:smarttags" w:element="metricconverter">
              <w:smartTagPr>
                <w:attr w:name="ProductID" w:val="2’"/>
              </w:smartTagPr>
              <w:r w:rsidRPr="00A714B5">
                <w:rPr>
                  <w:sz w:val="16"/>
                  <w:szCs w:val="16"/>
                </w:rPr>
                <w:t>2’</w:t>
              </w:r>
            </w:smartTag>
            <w:r w:rsidRPr="00A714B5">
              <w:rPr>
                <w:sz w:val="16"/>
                <w:szCs w:val="16"/>
              </w:rPr>
              <w:t xml:space="preserve"> toegelicht.</w:t>
            </w:r>
          </w:p>
          <w:p w14:paraId="78BBC500" w14:textId="77777777" w:rsidR="0036468E" w:rsidRPr="00A714B5" w:rsidRDefault="0036468E" w:rsidP="0036468E">
            <w:pPr>
              <w:pStyle w:val="streepje"/>
              <w:numPr>
                <w:ilvl w:val="0"/>
                <w:numId w:val="0"/>
              </w:numPr>
              <w:rPr>
                <w:sz w:val="16"/>
                <w:szCs w:val="16"/>
              </w:rPr>
            </w:pPr>
          </w:p>
          <w:p w14:paraId="568185E3" w14:textId="77777777" w:rsidR="0036468E" w:rsidRPr="00A714B5" w:rsidRDefault="0036468E" w:rsidP="0036468E">
            <w:pPr>
              <w:pStyle w:val="streepje"/>
              <w:numPr>
                <w:ilvl w:val="0"/>
                <w:numId w:val="0"/>
              </w:numPr>
              <w:rPr>
                <w:snapToGrid/>
                <w:kern w:val="0"/>
                <w:sz w:val="16"/>
                <w:szCs w:val="16"/>
                <w:lang w:eastAsia="nl-NL"/>
              </w:rPr>
            </w:pPr>
            <w:r w:rsidRPr="00A714B5">
              <w:rPr>
                <w:sz w:val="16"/>
                <w:szCs w:val="16"/>
              </w:rPr>
              <w:t xml:space="preserve">Bij het samenstellen van de akte wordt de keuze bepaald op basis van </w:t>
            </w:r>
            <w:r w:rsidRPr="00A714B5">
              <w:rPr>
                <w:rFonts w:cs="Arial"/>
                <w:snapToGrid/>
                <w:kern w:val="0"/>
                <w:sz w:val="16"/>
                <w:szCs w:val="16"/>
                <w:lang w:eastAsia="nl-NL"/>
              </w:rPr>
              <w:t>IMKAD_AangebodenStuk/StukdeelHypotheek/ vervreemderRechtRef/Partij</w:t>
            </w:r>
            <w:r w:rsidRPr="00A714B5">
              <w:rPr>
                <w:snapToGrid/>
                <w:kern w:val="0"/>
                <w:sz w:val="16"/>
                <w:szCs w:val="16"/>
                <w:highlight w:val="white"/>
                <w:lang w:eastAsia="nl-NL"/>
              </w:rPr>
              <w:t>/aanduidingPartij</w:t>
            </w:r>
            <w:r w:rsidRPr="00A714B5">
              <w:rPr>
                <w:snapToGrid/>
                <w:kern w:val="0"/>
                <w:sz w:val="16"/>
                <w:szCs w:val="16"/>
                <w:lang w:eastAsia="nl-NL"/>
              </w:rPr>
              <w:t>:</w:t>
            </w:r>
          </w:p>
          <w:p w14:paraId="41FA3D17" w14:textId="3BD59B09" w:rsidR="0036468E" w:rsidRPr="00A714B5" w:rsidRDefault="0036468E" w:rsidP="0036468E">
            <w:pPr>
              <w:pStyle w:val="streepje"/>
              <w:rPr>
                <w:sz w:val="16"/>
                <w:szCs w:val="16"/>
              </w:rPr>
            </w:pPr>
            <w:r w:rsidRPr="00A714B5">
              <w:rPr>
                <w:snapToGrid/>
                <w:kern w:val="0"/>
                <w:sz w:val="16"/>
                <w:szCs w:val="16"/>
                <w:lang w:eastAsia="nl-NL"/>
              </w:rPr>
              <w:t>indien ‘Aanduiding per persoon’</w:t>
            </w:r>
            <w:r w:rsidR="00742727">
              <w:rPr>
                <w:snapToGrid/>
                <w:kern w:val="0"/>
                <w:lang w:eastAsia="nl-NL"/>
              </w:rPr>
              <w:t xml:space="preserve"> paragraaf 2.4.1.3 </w:t>
            </w:r>
            <w:r w:rsidR="00742727">
              <w:rPr>
                <w:snapToGrid/>
                <w:kern w:val="0"/>
                <w:lang w:eastAsia="nl-NL"/>
              </w:rPr>
              <w:fldChar w:fldCharType="begin"/>
            </w:r>
            <w:r w:rsidR="00742727">
              <w:rPr>
                <w:snapToGrid/>
                <w:kern w:val="0"/>
                <w:lang w:eastAsia="nl-NL"/>
              </w:rPr>
              <w:instrText xml:space="preserve"> REF _Ref454981348 \h </w:instrText>
            </w:r>
            <w:r w:rsidR="00742727">
              <w:rPr>
                <w:snapToGrid/>
                <w:kern w:val="0"/>
                <w:lang w:eastAsia="nl-NL"/>
              </w:rPr>
            </w:r>
            <w:r w:rsidR="00742727">
              <w:rPr>
                <w:snapToGrid/>
                <w:kern w:val="0"/>
                <w:lang w:eastAsia="nl-NL"/>
              </w:rPr>
              <w:fldChar w:fldCharType="separate"/>
            </w:r>
            <w:r w:rsidR="00742727">
              <w:t>Optie 2: partijnaam voor personen</w:t>
            </w:r>
            <w:r w:rsidR="00742727">
              <w:rPr>
                <w:snapToGrid/>
                <w:kern w:val="0"/>
                <w:lang w:eastAsia="nl-NL"/>
              </w:rPr>
              <w:fldChar w:fldCharType="end"/>
            </w:r>
            <w:r w:rsidRPr="00A714B5">
              <w:rPr>
                <w:snapToGrid/>
                <w:kern w:val="0"/>
                <w:sz w:val="16"/>
                <w:szCs w:val="16"/>
                <w:lang w:eastAsia="nl-NL"/>
              </w:rPr>
              <w:t xml:space="preserve"> </w:t>
            </w:r>
          </w:p>
          <w:p w14:paraId="016C946C" w14:textId="7F18DD39" w:rsidR="0036468E" w:rsidRPr="00A714B5" w:rsidRDefault="0036468E" w:rsidP="0036468E">
            <w:pPr>
              <w:rPr>
                <w:snapToGrid/>
                <w:kern w:val="0"/>
                <w:sz w:val="16"/>
                <w:szCs w:val="16"/>
                <w:lang w:eastAsia="nl-NL"/>
              </w:rPr>
            </w:pPr>
            <w:r w:rsidRPr="00A714B5">
              <w:rPr>
                <w:sz w:val="16"/>
                <w:szCs w:val="16"/>
              </w:rPr>
              <w:t xml:space="preserve">anders: </w:t>
            </w:r>
            <w:r w:rsidR="00742727">
              <w:rPr>
                <w:snapToGrid/>
                <w:kern w:val="0"/>
                <w:lang w:eastAsia="nl-NL"/>
              </w:rPr>
              <w:t>paragraaf 2.4.1.2</w:t>
            </w:r>
            <w:r w:rsidR="00742727">
              <w:t xml:space="preserve"> </w:t>
            </w:r>
            <w:r w:rsidR="00742727">
              <w:rPr>
                <w:snapToGrid/>
                <w:kern w:val="0"/>
                <w:lang w:eastAsia="nl-NL"/>
              </w:rPr>
              <w:fldChar w:fldCharType="begin"/>
            </w:r>
            <w:r w:rsidR="00742727">
              <w:rPr>
                <w:snapToGrid/>
                <w:kern w:val="0"/>
                <w:lang w:eastAsia="nl-NL"/>
              </w:rPr>
              <w:instrText xml:space="preserve"> REF _Ref454981353 \h </w:instrText>
            </w:r>
            <w:r w:rsidR="00742727">
              <w:rPr>
                <w:snapToGrid/>
                <w:kern w:val="0"/>
                <w:lang w:eastAsia="nl-NL"/>
              </w:rPr>
            </w:r>
            <w:r w:rsidR="00742727">
              <w:rPr>
                <w:snapToGrid/>
                <w:kern w:val="0"/>
                <w:lang w:eastAsia="nl-NL"/>
              </w:rPr>
              <w:fldChar w:fldCharType="separate"/>
            </w:r>
            <w:r w:rsidR="00742727">
              <w:t>Optie 1: partijnaam voor de partij</w:t>
            </w:r>
            <w:r w:rsidR="00742727">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rsidP="00DF6FBC">
      <w:pPr>
        <w:pStyle w:val="Kop4"/>
      </w:pPr>
      <w:r>
        <w:t>Optie 1: partijnaam voor de hele partij</w:t>
      </w:r>
    </w:p>
    <w:tbl>
      <w:tblPr>
        <w:tblStyle w:val="Tabelraster"/>
        <w:tblW w:w="0" w:type="auto"/>
        <w:tblLook w:val="04A0" w:firstRow="1" w:lastRow="0" w:firstColumn="1" w:lastColumn="0" w:noHBand="0" w:noVBand="1"/>
      </w:tblPr>
      <w:tblGrid>
        <w:gridCol w:w="6273"/>
        <w:gridCol w:w="6274"/>
      </w:tblGrid>
      <w:tr w:rsidR="0003340B" w14:paraId="2401B271" w14:textId="77777777" w:rsidTr="0036468E">
        <w:tc>
          <w:tcPr>
            <w:tcW w:w="6273" w:type="dxa"/>
          </w:tcPr>
          <w:p w14:paraId="5416F15A" w14:textId="550C4B73" w:rsidR="0003340B" w:rsidRDefault="0003340B" w:rsidP="0003340B">
            <w:pPr>
              <w:rPr>
                <w:lang w:val="nl"/>
              </w:rPr>
            </w:pPr>
            <w:r w:rsidRPr="00DF4D3E">
              <w:rPr>
                <w:b/>
              </w:rPr>
              <w:t>Toelichting</w:t>
            </w:r>
          </w:p>
        </w:tc>
        <w:tc>
          <w:tcPr>
            <w:tcW w:w="6274" w:type="dxa"/>
          </w:tcPr>
          <w:p w14:paraId="0F35F4EC" w14:textId="53B756B7" w:rsidR="0003340B" w:rsidRPr="009E6698" w:rsidRDefault="0003340B" w:rsidP="0003340B">
            <w:r w:rsidRPr="00DF4D3E">
              <w:rPr>
                <w:b/>
              </w:rPr>
              <w:t>Toelichting</w:t>
            </w:r>
          </w:p>
        </w:tc>
      </w:tr>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A714B5" w:rsidRDefault="0036468E" w:rsidP="0036468E">
            <w:pPr>
              <w:rPr>
                <w:sz w:val="16"/>
                <w:szCs w:val="16"/>
              </w:rPr>
            </w:pPr>
            <w:r w:rsidRPr="00A714B5">
              <w:rPr>
                <w:sz w:val="16"/>
                <w:szCs w:val="16"/>
              </w:rPr>
              <w:t>Optie 1 wordt getoond wanneer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7260AB1E"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BE04F7" w:rsidRPr="00BE04F7">
              <w:rPr>
                <w:snapToGrid/>
                <w:kern w:val="0"/>
                <w:sz w:val="16"/>
                <w:szCs w:val="16"/>
                <w:lang w:eastAsia="nl-NL"/>
              </w:rPr>
              <w:t>hypotheekgever en/of schuldenaar</w:t>
            </w:r>
            <w:r w:rsidR="006E2022">
              <w:rPr>
                <w:snapToGrid/>
                <w:kern w:val="0"/>
                <w:sz w:val="16"/>
                <w:szCs w:val="16"/>
                <w:lang w:eastAsia="nl-NL"/>
              </w:rPr>
              <w:t>’</w:t>
            </w:r>
            <w:r w:rsidRPr="004A7A56">
              <w:rPr>
                <w:snapToGrid/>
                <w:kern w:val="0"/>
                <w:sz w:val="16"/>
                <w:szCs w:val="16"/>
                <w:lang w:eastAsia="nl-NL"/>
              </w:rPr>
              <w:t>)</w:t>
            </w:r>
          </w:p>
        </w:tc>
      </w:tr>
      <w:tr w:rsidR="0036468E" w14:paraId="498C95F3" w14:textId="77777777" w:rsidTr="0036468E">
        <w:tc>
          <w:tcPr>
            <w:tcW w:w="6273" w:type="dxa"/>
          </w:tcPr>
          <w:p w14:paraId="5D2A5E3D" w14:textId="61DE0A4D" w:rsidR="0036468E" w:rsidRDefault="0036468E" w:rsidP="0036468E">
            <w:pPr>
              <w:rPr>
                <w:lang w:val="nl"/>
              </w:rPr>
            </w:pPr>
            <w:r w:rsidRPr="004A7A56">
              <w:rPr>
                <w:rFonts w:cs="Arial"/>
                <w:color w:val="339966"/>
                <w:sz w:val="20"/>
              </w:rPr>
              <w:lastRenderedPageBreak/>
              <w:t>hierna</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4A7A56">
              <w:rPr>
                <w:rFonts w:cs="Arial"/>
                <w:color w:val="339966"/>
                <w:sz w:val="20"/>
              </w:rPr>
              <w:t xml:space="preserve"> </w:t>
            </w:r>
            <w:r w:rsidR="005C7865">
              <w:rPr>
                <w:rFonts w:cs="Arial"/>
                <w:color w:val="339966"/>
                <w:sz w:val="20"/>
              </w:rPr>
              <w:t xml:space="preserve">ook </w:t>
            </w:r>
            <w:r w:rsidRPr="004A7A56">
              <w:rPr>
                <w:rFonts w:cs="Arial"/>
                <w:color w:val="339966"/>
                <w:sz w:val="20"/>
              </w:rPr>
              <w:t>te noemen:</w:t>
            </w:r>
          </w:p>
        </w:tc>
        <w:tc>
          <w:tcPr>
            <w:tcW w:w="6274" w:type="dxa"/>
          </w:tcPr>
          <w:p w14:paraId="3D6E3FA6" w14:textId="6EDF46B7" w:rsidR="0036468E" w:rsidRPr="00A714B5" w:rsidRDefault="0036468E" w:rsidP="0036468E">
            <w:pPr>
              <w:rPr>
                <w:sz w:val="16"/>
                <w:szCs w:val="16"/>
              </w:rPr>
            </w:pPr>
            <w:r w:rsidRPr="00A714B5">
              <w:rPr>
                <w:sz w:val="16"/>
                <w:szCs w:val="16"/>
              </w:rPr>
              <w:t>Vaste tekst,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0C70DF71" w:rsidR="0036468E" w:rsidRPr="004A7A56" w:rsidRDefault="005C7865" w:rsidP="0036468E">
            <w:pPr>
              <w:rPr>
                <w:rFonts w:cs="Arial"/>
                <w:color w:val="339966"/>
                <w:sz w:val="20"/>
              </w:rPr>
            </w:pPr>
            <w:r w:rsidRPr="00971A23">
              <w:rPr>
                <w:rFonts w:cs="Arial"/>
                <w:color w:val="339966"/>
              </w:rPr>
              <w:t xml:space="preserve">de </w:t>
            </w:r>
            <w:r w:rsidR="00AF2B3E">
              <w:rPr>
                <w:rFonts w:cs="Arial"/>
                <w:color w:val="339966"/>
              </w:rPr>
              <w:t>‘hypotheekgever’</w:t>
            </w:r>
            <w:r w:rsidR="00AF2B3E" w:rsidRPr="00971A23">
              <w:rPr>
                <w:rFonts w:cs="Arial"/>
                <w:color w:val="339966"/>
              </w:rPr>
              <w:t xml:space="preserve"> en</w:t>
            </w:r>
            <w:r w:rsidR="00AF2B3E">
              <w:rPr>
                <w:rFonts w:cs="Arial"/>
                <w:color w:val="339966"/>
              </w:rPr>
              <w:t>/of ‘schuldenaar’</w:t>
            </w:r>
          </w:p>
        </w:tc>
        <w:tc>
          <w:tcPr>
            <w:tcW w:w="6274" w:type="dxa"/>
          </w:tcPr>
          <w:p w14:paraId="77B31E75" w14:textId="41E53BE8" w:rsidR="0036468E" w:rsidRPr="00A714B5" w:rsidRDefault="00727D00">
            <w:pPr>
              <w:pStyle w:val="streepje"/>
              <w:rPr>
                <w:sz w:val="16"/>
                <w:szCs w:val="16"/>
              </w:rPr>
            </w:pPr>
            <w:r w:rsidRPr="00A714B5">
              <w:rPr>
                <w:sz w:val="16"/>
                <w:szCs w:val="16"/>
              </w:rPr>
              <w:t>Vaste tekst als gekozen is voor optie 1.</w:t>
            </w:r>
          </w:p>
          <w:p w14:paraId="1237FE10" w14:textId="77777777" w:rsidR="00727D00" w:rsidRDefault="00727D00" w:rsidP="00A714B5">
            <w:pPr>
              <w:pStyle w:val="streepje"/>
              <w:numPr>
                <w:ilvl w:val="0"/>
                <w:numId w:val="0"/>
              </w:numPr>
              <w:ind w:left="284"/>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5507DFA7" w:rsidR="0036468E" w:rsidRDefault="0036468E" w:rsidP="0036468E">
            <w:pPr>
              <w:rPr>
                <w:snapToGrid/>
                <w:kern w:val="0"/>
                <w:sz w:val="16"/>
                <w:szCs w:val="16"/>
                <w:lang w:eastAsia="nl-NL"/>
              </w:rPr>
            </w:pPr>
            <w:r w:rsidRPr="004A7A56">
              <w:rPr>
                <w:snapToGrid/>
                <w:kern w:val="0"/>
                <w:sz w:val="16"/>
                <w:szCs w:val="16"/>
                <w:lang w:eastAsia="nl-NL"/>
              </w:rPr>
              <w:tab/>
              <w:t>./aanduidingPartij(‘</w:t>
            </w:r>
            <w:r w:rsidR="00FF03EC" w:rsidRPr="00FF03EC">
              <w:rPr>
                <w:snapToGrid/>
                <w:kern w:val="0"/>
                <w:sz w:val="16"/>
                <w:szCs w:val="16"/>
                <w:lang w:eastAsia="nl-NL"/>
              </w:rPr>
              <w:t>hypotheekgever en/of schuldenaar</w:t>
            </w:r>
            <w:r w:rsidR="00FF03EC">
              <w:rPr>
                <w:snapToGrid/>
                <w:kern w:val="0"/>
                <w:sz w:val="16"/>
                <w:szCs w:val="16"/>
                <w:lang w:eastAsia="nl-NL"/>
              </w:rPr>
              <w:t>’</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DF6FBC">
      <w:pPr>
        <w:pStyle w:val="Kop4"/>
      </w:pPr>
      <w:r>
        <w:tab/>
        <w:t>Optie 2: partijnaam per persoon</w:t>
      </w:r>
    </w:p>
    <w:tbl>
      <w:tblPr>
        <w:tblStyle w:val="Tabelraster"/>
        <w:tblW w:w="0" w:type="auto"/>
        <w:tblLook w:val="04A0" w:firstRow="1" w:lastRow="0" w:firstColumn="1" w:lastColumn="0" w:noHBand="0" w:noVBand="1"/>
      </w:tblPr>
      <w:tblGrid>
        <w:gridCol w:w="6273"/>
        <w:gridCol w:w="6274"/>
      </w:tblGrid>
      <w:tr w:rsidR="0032162C" w14:paraId="44543E5E" w14:textId="77777777" w:rsidTr="0032162C">
        <w:tc>
          <w:tcPr>
            <w:tcW w:w="6273" w:type="dxa"/>
          </w:tcPr>
          <w:p w14:paraId="780F0125" w14:textId="56AEB09C" w:rsidR="0032162C" w:rsidRDefault="0032162C" w:rsidP="00385A92">
            <w:pPr>
              <w:rPr>
                <w:lang w:val="nl"/>
              </w:rPr>
            </w:pPr>
            <w:r w:rsidRPr="00DB7FA4">
              <w:rPr>
                <w:b/>
              </w:rPr>
              <w:t>Modeldocument tekst</w:t>
            </w:r>
          </w:p>
        </w:tc>
        <w:tc>
          <w:tcPr>
            <w:tcW w:w="6274" w:type="dxa"/>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Pr="00F4660B" w:rsidRDefault="00385A92" w:rsidP="00C911D8">
            <w:pPr>
              <w:spacing w:line="240" w:lineRule="auto"/>
              <w:rPr>
                <w:sz w:val="16"/>
                <w:szCs w:val="16"/>
              </w:rPr>
            </w:pPr>
            <w:r w:rsidRPr="00F4660B">
              <w:rPr>
                <w:sz w:val="16"/>
                <w:szCs w:val="16"/>
              </w:rPr>
              <w:t>Optie 2 wordt getoond wanneer aan de onderstaande mapping wordt voldaan.</w:t>
            </w:r>
          </w:p>
          <w:p w14:paraId="61EFE8A2" w14:textId="77777777" w:rsidR="00385A92" w:rsidRPr="00F4660B" w:rsidRDefault="00385A92" w:rsidP="00C911D8">
            <w:pPr>
              <w:spacing w:line="240" w:lineRule="auto"/>
              <w:rPr>
                <w:sz w:val="16"/>
                <w:szCs w:val="16"/>
              </w:rPr>
            </w:pPr>
          </w:p>
          <w:p w14:paraId="4BBC8157" w14:textId="77777777" w:rsidR="00385A92" w:rsidRPr="00F4660B" w:rsidRDefault="00385A92" w:rsidP="00C911D8">
            <w:pPr>
              <w:spacing w:line="240" w:lineRule="auto"/>
              <w:rPr>
                <w:sz w:val="16"/>
                <w:szCs w:val="16"/>
              </w:rPr>
            </w:pPr>
            <w:r w:rsidRPr="00F4660B">
              <w:rPr>
                <w:sz w:val="16"/>
                <w:szCs w:val="16"/>
              </w:rPr>
              <w:t>Een persoon kan behoren tot de partij:</w:t>
            </w:r>
          </w:p>
          <w:p w14:paraId="19BAD56D" w14:textId="347B6E99" w:rsidR="00385A92" w:rsidRPr="00F4660B" w:rsidRDefault="00385A92" w:rsidP="00C911D8">
            <w:pPr>
              <w:pStyle w:val="streepje"/>
              <w:spacing w:line="240" w:lineRule="auto"/>
              <w:rPr>
                <w:sz w:val="16"/>
                <w:szCs w:val="16"/>
              </w:rPr>
            </w:pPr>
            <w:r w:rsidRPr="00F4660B">
              <w:rPr>
                <w:sz w:val="16"/>
                <w:szCs w:val="16"/>
              </w:rPr>
              <w:t xml:space="preserve">de </w:t>
            </w:r>
            <w:r w:rsidR="00211BC8" w:rsidRPr="00F4660B">
              <w:rPr>
                <w:sz w:val="16"/>
                <w:szCs w:val="16"/>
              </w:rPr>
              <w:t>schuldenaar</w:t>
            </w:r>
            <w:r w:rsidRPr="00F4660B">
              <w:rPr>
                <w:sz w:val="16"/>
                <w:szCs w:val="16"/>
              </w:rPr>
              <w:t xml:space="preserve"> (partijOnderdeel: ‘</w:t>
            </w:r>
            <w:r w:rsidR="00211BC8" w:rsidRPr="00F4660B">
              <w:rPr>
                <w:sz w:val="16"/>
                <w:szCs w:val="16"/>
              </w:rPr>
              <w:t>schuldenaar</w:t>
            </w:r>
            <w:r w:rsidRPr="00F4660B">
              <w:rPr>
                <w:sz w:val="16"/>
                <w:szCs w:val="16"/>
              </w:rPr>
              <w:t>’)</w:t>
            </w:r>
          </w:p>
          <w:p w14:paraId="2F9A82E0" w14:textId="77777777" w:rsidR="00385A92" w:rsidRPr="00F4660B" w:rsidRDefault="00385A92" w:rsidP="00C911D8">
            <w:pPr>
              <w:pStyle w:val="streepje"/>
              <w:spacing w:line="240" w:lineRule="auto"/>
              <w:rPr>
                <w:sz w:val="16"/>
                <w:szCs w:val="16"/>
              </w:rPr>
            </w:pPr>
            <w:r w:rsidRPr="00F4660B">
              <w:rPr>
                <w:sz w:val="16"/>
                <w:szCs w:val="16"/>
              </w:rPr>
              <w:t>de hypotheekgever (partijOnderdeel: ‘hypotheekgever’)</w:t>
            </w:r>
          </w:p>
          <w:p w14:paraId="559BA1C4" w14:textId="77777777" w:rsidR="00385A92" w:rsidRPr="00F4660B" w:rsidRDefault="00385A92" w:rsidP="00C911D8">
            <w:pPr>
              <w:pStyle w:val="streepje"/>
              <w:spacing w:line="240" w:lineRule="auto"/>
              <w:rPr>
                <w:sz w:val="16"/>
                <w:szCs w:val="16"/>
              </w:rPr>
            </w:pPr>
            <w:r w:rsidRPr="00F4660B">
              <w:rPr>
                <w:sz w:val="16"/>
                <w:szCs w:val="16"/>
              </w:rPr>
              <w:t>tot beiden (partijOnderdeel: ‘beiden’)</w:t>
            </w:r>
          </w:p>
          <w:p w14:paraId="4E99C69A" w14:textId="77777777" w:rsidR="00385A92" w:rsidRPr="00F4660B" w:rsidRDefault="00385A92" w:rsidP="00C911D8">
            <w:pPr>
              <w:pStyle w:val="streepje"/>
              <w:numPr>
                <w:ilvl w:val="0"/>
                <w:numId w:val="0"/>
              </w:numPr>
              <w:spacing w:line="240" w:lineRule="auto"/>
              <w:rPr>
                <w:sz w:val="16"/>
                <w:szCs w:val="16"/>
              </w:rPr>
            </w:pPr>
          </w:p>
          <w:p w14:paraId="7C64D915"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Voor alle gerechtigde personen (personen met tia_IndGerechtigde = true) binnen de vervreemdende partij moet het partijOnderdeel opgenomen zijn, en anders niet.</w:t>
            </w:r>
          </w:p>
          <w:p w14:paraId="43E90459" w14:textId="77777777" w:rsidR="00385A92" w:rsidRPr="00F4660B" w:rsidRDefault="00385A92" w:rsidP="00C911D8">
            <w:pPr>
              <w:pStyle w:val="streepje"/>
              <w:numPr>
                <w:ilvl w:val="0"/>
                <w:numId w:val="0"/>
              </w:numPr>
              <w:spacing w:line="240" w:lineRule="auto"/>
              <w:rPr>
                <w:sz w:val="16"/>
                <w:szCs w:val="16"/>
              </w:rPr>
            </w:pPr>
          </w:p>
          <w:p w14:paraId="5D589EC6" w14:textId="77777777" w:rsidR="00385A92" w:rsidRPr="00F4660B" w:rsidRDefault="00385A92" w:rsidP="00C911D8">
            <w:pPr>
              <w:pStyle w:val="streepje"/>
              <w:numPr>
                <w:ilvl w:val="0"/>
                <w:numId w:val="0"/>
              </w:numPr>
              <w:spacing w:line="240" w:lineRule="auto"/>
              <w:rPr>
                <w:sz w:val="16"/>
                <w:szCs w:val="16"/>
              </w:rPr>
            </w:pPr>
            <w:r w:rsidRPr="00F4660B">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EA6952B" w14:textId="1B10DDBC" w:rsidR="00385A92" w:rsidRPr="00C911D8"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4C4C5470" w14:textId="296EF783" w:rsidR="00385A92" w:rsidRDefault="00385A92" w:rsidP="00385A92">
      <w:pPr>
        <w:rPr>
          <w:lang w:val="nl"/>
        </w:rPr>
      </w:pPr>
    </w:p>
    <w:p w14:paraId="211A28F2" w14:textId="0F035C89" w:rsidR="00BA761D" w:rsidRDefault="00063095" w:rsidP="00DF6FBC">
      <w:pPr>
        <w:pStyle w:val="Kop5"/>
      </w:pPr>
      <w:r>
        <w:t>hypotheekgever</w:t>
      </w:r>
    </w:p>
    <w:p w14:paraId="4B6599A0" w14:textId="2CA76EB0" w:rsidR="00BA761D" w:rsidRDefault="00BA761D" w:rsidP="00BA761D"/>
    <w:p w14:paraId="2E4E242A" w14:textId="3D931B26" w:rsidR="00BA761D" w:rsidRDefault="00BA761D" w:rsidP="004574BF">
      <w:pPr>
        <w:pStyle w:val="Kop6"/>
        <w:tabs>
          <w:tab w:val="num" w:pos="1843"/>
        </w:tabs>
        <w:ind w:hanging="1436"/>
        <w:rPr>
          <w:rFonts w:ascii="Arial" w:hAnsi="Arial"/>
          <w:b w:val="0"/>
          <w:i/>
          <w:iCs/>
          <w:sz w:val="18"/>
          <w:szCs w:val="26"/>
        </w:rPr>
      </w:pPr>
      <w:r w:rsidRPr="00D14444">
        <w:rPr>
          <w:rFonts w:ascii="Arial" w:hAnsi="Arial"/>
          <w:b w:val="0"/>
          <w:i/>
          <w:iCs/>
          <w:sz w:val="18"/>
          <w:szCs w:val="26"/>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32162C">
        <w:tc>
          <w:tcPr>
            <w:tcW w:w="6273" w:type="dxa"/>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tcPr>
          <w:p w14:paraId="571A1F4C" w14:textId="77777777" w:rsidR="0032162C" w:rsidRDefault="0032162C" w:rsidP="004936BD">
            <w:r w:rsidRPr="00DB7FA4">
              <w:rPr>
                <w:b/>
              </w:rPr>
              <w:t>Toelichting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Default="00BA761D" w:rsidP="00C911D8">
            <w:pPr>
              <w:keepNext/>
              <w:spacing w:line="240" w:lineRule="auto"/>
              <w:rPr>
                <w:sz w:val="16"/>
                <w:szCs w:val="16"/>
              </w:rPr>
            </w:pPr>
            <w:r w:rsidRPr="00C911D8">
              <w:rPr>
                <w:sz w:val="16"/>
                <w:szCs w:val="16"/>
              </w:rPr>
              <w:t>Deze variant wordt getoond indien er op partijniveau is aangegeven dat de personen met een nummer worden aangeduid.</w:t>
            </w:r>
          </w:p>
          <w:p w14:paraId="328AC94A" w14:textId="32294897" w:rsidR="00C911D8" w:rsidRDefault="00C911D8" w:rsidP="00C911D8">
            <w:pPr>
              <w:keepNext/>
              <w:spacing w:line="240" w:lineRule="auto"/>
              <w:rPr>
                <w:sz w:val="16"/>
                <w:szCs w:val="16"/>
              </w:rPr>
            </w:pPr>
          </w:p>
          <w:p w14:paraId="74D28BD7" w14:textId="77777777" w:rsidR="00C911D8" w:rsidRPr="00C911D8" w:rsidRDefault="00C911D8" w:rsidP="00C911D8">
            <w:pPr>
              <w:keepNext/>
              <w:spacing w:line="240" w:lineRule="auto"/>
              <w:rPr>
                <w:sz w:val="16"/>
                <w:szCs w:val="16"/>
              </w:rPr>
            </w:pPr>
          </w:p>
          <w:p w14:paraId="76B718DA" w14:textId="77777777" w:rsidR="00BA761D" w:rsidRPr="00C911D8" w:rsidRDefault="00BA761D" w:rsidP="00C911D8">
            <w:pPr>
              <w:pStyle w:val="streepje"/>
              <w:numPr>
                <w:ilvl w:val="0"/>
                <w:numId w:val="0"/>
              </w:numPr>
              <w:spacing w:line="240" w:lineRule="auto"/>
              <w:rPr>
                <w:sz w:val="16"/>
                <w:szCs w:val="16"/>
              </w:rPr>
            </w:pPr>
            <w:r w:rsidRPr="00C911D8">
              <w:rPr>
                <w:sz w:val="16"/>
                <w:szCs w:val="16"/>
              </w:rPr>
              <w:t>Restricties tbv aanduiding persoon met nummer:</w:t>
            </w:r>
          </w:p>
          <w:p w14:paraId="69414BF1" w14:textId="77777777" w:rsidR="00BA761D" w:rsidRPr="00C911D8" w:rsidRDefault="00BA761D" w:rsidP="00C911D8">
            <w:pPr>
              <w:keepNext/>
              <w:spacing w:line="240" w:lineRule="auto"/>
              <w:rPr>
                <w:sz w:val="16"/>
                <w:szCs w:val="16"/>
              </w:rPr>
            </w:pPr>
            <w:r w:rsidRPr="00C911D8">
              <w:rPr>
                <w:sz w:val="16"/>
                <w:szCs w:val="16"/>
              </w:rP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3AE62039" w:rsidR="00BA761D" w:rsidRDefault="00BA761D" w:rsidP="00BA761D">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063095" w:rsidRPr="00C911D8">
              <w:rPr>
                <w:sz w:val="16"/>
                <w:szCs w:val="16"/>
              </w:rPr>
              <w:t>hypotheekgever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4A685976" w14:textId="77777777" w:rsidR="00BA761D" w:rsidRDefault="00BA761D" w:rsidP="00D31027">
            <w:pPr>
              <w:spacing w:line="240" w:lineRule="auto"/>
            </w:pPr>
          </w:p>
          <w:p w14:paraId="203CE98C" w14:textId="77777777" w:rsidR="00BA761D" w:rsidRDefault="00BA761D" w:rsidP="00D31027">
            <w:pPr>
              <w:pStyle w:val="streepje"/>
              <w:numPr>
                <w:ilvl w:val="0"/>
                <w:numId w:val="0"/>
              </w:numPr>
              <w:spacing w:line="240" w:lineRule="auto"/>
            </w:pPr>
            <w:r w:rsidRPr="004A7A56">
              <w:rPr>
                <w:u w:val="single"/>
              </w:rPr>
              <w:t>Mapping</w:t>
            </w:r>
            <w:r w:rsidRPr="00AF2256">
              <w:t>:</w:t>
            </w:r>
          </w:p>
          <w:p w14:paraId="13F801E8" w14:textId="014D5C76" w:rsidR="00BA761D" w:rsidRDefault="00BA761D" w:rsidP="00D31027">
            <w:pPr>
              <w:keepNext/>
              <w:spacing w:line="240" w:lineRule="auto"/>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D31027">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0008A5" w:rsidRDefault="00BA761D" w:rsidP="000008A5">
            <w:pPr>
              <w:keepNext/>
              <w:spacing w:line="240" w:lineRule="auto"/>
              <w:rPr>
                <w:sz w:val="16"/>
                <w:szCs w:val="16"/>
              </w:rPr>
            </w:pPr>
            <w:r w:rsidRPr="000008A5">
              <w:rPr>
                <w:sz w:val="16"/>
                <w:szCs w:val="16"/>
              </w:rPr>
              <w:t>Verplichte tekst binnen deze variant die meerdere keren voor kan komen.</w:t>
            </w:r>
          </w:p>
          <w:p w14:paraId="0BC3FB39" w14:textId="77777777" w:rsidR="00BA761D" w:rsidRPr="000008A5" w:rsidRDefault="00BA761D" w:rsidP="000008A5">
            <w:pPr>
              <w:spacing w:line="240" w:lineRule="auto"/>
              <w:rPr>
                <w:sz w:val="16"/>
                <w:szCs w:val="16"/>
              </w:rPr>
            </w:pPr>
          </w:p>
          <w:p w14:paraId="78896024" w14:textId="288B771F"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Verwijzing naar één of meer personen met de aanduiding ‘</w:t>
            </w:r>
            <w:r w:rsidR="00193959" w:rsidRPr="000008A5">
              <w:rPr>
                <w:rFonts w:cs="Arial"/>
                <w:snapToGrid/>
                <w:kern w:val="0"/>
                <w:sz w:val="16"/>
                <w:szCs w:val="16"/>
                <w:lang w:eastAsia="nl-NL"/>
              </w:rPr>
              <w:t>hypotheekgever’</w:t>
            </w:r>
            <w:r w:rsidRPr="000008A5">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0008A5" w:rsidRDefault="00BA761D" w:rsidP="000008A5">
            <w:pPr>
              <w:spacing w:line="240" w:lineRule="auto"/>
              <w:rPr>
                <w:sz w:val="16"/>
                <w:szCs w:val="16"/>
              </w:rPr>
            </w:pPr>
          </w:p>
          <w:p w14:paraId="5C8C00CD" w14:textId="77777777" w:rsidR="00BA761D" w:rsidRPr="000008A5" w:rsidRDefault="00BA761D" w:rsidP="000008A5">
            <w:pPr>
              <w:keepNext/>
              <w:spacing w:line="240" w:lineRule="auto"/>
              <w:rPr>
                <w:rFonts w:cs="Arial"/>
                <w:snapToGrid/>
                <w:kern w:val="0"/>
                <w:sz w:val="16"/>
                <w:szCs w:val="16"/>
                <w:lang w:eastAsia="nl-NL"/>
              </w:rPr>
            </w:pPr>
            <w:r w:rsidRPr="000008A5">
              <w:rPr>
                <w:rFonts w:cs="Arial"/>
                <w:snapToGrid/>
                <w:kern w:val="0"/>
                <w:sz w:val="16"/>
                <w:szCs w:val="16"/>
                <w:lang w:eastAsia="nl-NL"/>
              </w:rPr>
              <w:t>Wanneer meer personen onder een nummer/letter combinatie worden genoemd in de akte wordt dit nummer éénmaal vermeld.</w:t>
            </w:r>
          </w:p>
          <w:p w14:paraId="0207923E" w14:textId="77777777" w:rsidR="00BA761D" w:rsidRPr="000008A5" w:rsidRDefault="00BA761D" w:rsidP="000008A5">
            <w:pPr>
              <w:keepNext/>
              <w:spacing w:line="240" w:lineRule="auto"/>
              <w:rPr>
                <w:sz w:val="16"/>
                <w:szCs w:val="16"/>
              </w:rPr>
            </w:pPr>
          </w:p>
          <w:p w14:paraId="7781F8DC" w14:textId="77777777" w:rsidR="00BA761D" w:rsidRPr="000008A5" w:rsidRDefault="00BA761D" w:rsidP="000008A5">
            <w:pPr>
              <w:keepNext/>
              <w:spacing w:line="240" w:lineRule="auto"/>
              <w:rPr>
                <w:sz w:val="16"/>
                <w:szCs w:val="16"/>
              </w:rPr>
            </w:pPr>
            <w:r w:rsidRPr="000008A5">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2093D52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lastRenderedPageBreak/>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0A7388" w:rsidRDefault="007E445D" w:rsidP="007E445D">
            <w:pPr>
              <w:spacing w:line="240" w:lineRule="auto"/>
              <w:rPr>
                <w:sz w:val="16"/>
                <w:szCs w:val="16"/>
              </w:rPr>
            </w:pPr>
            <w:r w:rsidRPr="000A7388">
              <w:rPr>
                <w:sz w:val="16"/>
                <w:szCs w:val="16"/>
              </w:rP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54F33C01" w14:textId="77777777" w:rsidR="007E445D" w:rsidRPr="000A7388" w:rsidRDefault="007E445D" w:rsidP="000A7388">
            <w:pPr>
              <w:pStyle w:val="streepje"/>
              <w:numPr>
                <w:ilvl w:val="0"/>
                <w:numId w:val="0"/>
              </w:numPr>
              <w:spacing w:line="240" w:lineRule="auto"/>
              <w:rPr>
                <w:sz w:val="16"/>
                <w:szCs w:val="16"/>
              </w:rPr>
            </w:pPr>
          </w:p>
          <w:p w14:paraId="1251E262" w14:textId="77777777" w:rsidR="007E445D" w:rsidRPr="000A7388" w:rsidRDefault="007E445D"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r w:rsidRPr="004A7A56">
              <w:rPr>
                <w:szCs w:val="18"/>
                <w:u w:val="single"/>
              </w:rPr>
              <w:t>Mapping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C50F5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Pr="00DE290E" w:rsidRDefault="007E445D" w:rsidP="00DE290E">
      <w:pPr>
        <w:pStyle w:val="Kop6"/>
        <w:rPr>
          <w:rFonts w:ascii="Arial" w:hAnsi="Arial" w:cs="Arial"/>
          <w:b w:val="0"/>
          <w:bCs/>
          <w:i/>
          <w:iCs/>
          <w:sz w:val="18"/>
          <w:szCs w:val="18"/>
        </w:rPr>
      </w:pPr>
      <w:r w:rsidRPr="00DE290E">
        <w:rPr>
          <w:rFonts w:ascii="Arial" w:hAnsi="Arial" w:cs="Arial"/>
          <w:b w:val="0"/>
          <w:bCs/>
          <w:i/>
          <w:iCs/>
          <w:sz w:val="18"/>
          <w:szCs w:val="18"/>
        </w:rPr>
        <w:t xml:space="preserve">Afsluiting </w:t>
      </w:r>
      <w:r w:rsidR="00277A59" w:rsidRPr="00DE290E">
        <w:rPr>
          <w:rFonts w:ascii="Arial" w:hAnsi="Arial" w:cs="Arial"/>
          <w:b w:val="0"/>
          <w:bCs/>
          <w:i/>
          <w:iCs/>
          <w:sz w:val="18"/>
          <w:szCs w:val="18"/>
        </w:rPr>
        <w:t>hypotheekgever</w:t>
      </w:r>
    </w:p>
    <w:p w14:paraId="0797BA5A" w14:textId="105228C5" w:rsidR="007E445D" w:rsidRDefault="007E445D" w:rsidP="007E445D">
      <w:pPr>
        <w:ind w:left="680"/>
      </w:pPr>
      <w:r>
        <w:t>Deze Tekst wordt altijd getoond als afsluiting van de schuldeiser.</w:t>
      </w:r>
    </w:p>
    <w:p w14:paraId="3AF2BB33" w14:textId="77777777" w:rsidR="00B922F9" w:rsidRDefault="00B922F9" w:rsidP="007E445D">
      <w:pPr>
        <w:ind w:left="680"/>
      </w:pP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20300D">
        <w:tc>
          <w:tcPr>
            <w:tcW w:w="6237" w:type="dxa"/>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tcPr>
          <w:p w14:paraId="0A9CCC25" w14:textId="4181E2E9" w:rsidR="004574BF" w:rsidRDefault="004574BF" w:rsidP="004574BF">
            <w:r w:rsidRPr="00DB7FA4">
              <w:rPr>
                <w:b/>
              </w:rPr>
              <w:t>Toelichting</w:t>
            </w:r>
          </w:p>
        </w:tc>
      </w:tr>
      <w:tr w:rsidR="004574BF" w14:paraId="528FBE74" w14:textId="77777777" w:rsidTr="0020300D">
        <w:tc>
          <w:tcPr>
            <w:tcW w:w="6237" w:type="dxa"/>
          </w:tcPr>
          <w:p w14:paraId="637A03CB" w14:textId="08FF877D" w:rsidR="004574BF" w:rsidRDefault="004574BF" w:rsidP="004574BF">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Pr>
                <w:rFonts w:cs="Arial"/>
                <w:color w:val="339966"/>
                <w:sz w:val="20"/>
              </w:rPr>
              <w:t xml:space="preserve"> de</w:t>
            </w:r>
            <w:r w:rsidRPr="004A7A56">
              <w:rPr>
                <w:rFonts w:cs="Arial"/>
                <w:color w:val="339966"/>
                <w:sz w:val="20"/>
              </w:rPr>
              <w:t xml:space="preserve"> </w:t>
            </w:r>
            <w:r>
              <w:rPr>
                <w:rFonts w:cs="Arial"/>
                <w:color w:val="339966"/>
                <w:sz w:val="20"/>
              </w:rPr>
              <w:t>‘</w:t>
            </w:r>
            <w:r w:rsidR="00095F6C">
              <w:rPr>
                <w:rFonts w:cs="Arial"/>
                <w:color w:val="339966"/>
                <w:sz w:val="20"/>
              </w:rPr>
              <w:t>h</w:t>
            </w:r>
            <w:r>
              <w:rPr>
                <w:rFonts w:cs="Arial"/>
                <w:color w:val="339966"/>
                <w:sz w:val="20"/>
              </w:rPr>
              <w:t>ypotheekgever’</w:t>
            </w:r>
            <w:r w:rsidRPr="004A7A56">
              <w:rPr>
                <w:rFonts w:cs="Arial"/>
                <w:color w:val="339966"/>
                <w:sz w:val="20"/>
              </w:rPr>
              <w:t xml:space="preserve"> en</w:t>
            </w:r>
          </w:p>
        </w:tc>
        <w:tc>
          <w:tcPr>
            <w:tcW w:w="6315" w:type="dxa"/>
          </w:tcPr>
          <w:p w14:paraId="3B3581FE" w14:textId="77777777" w:rsidR="004574BF" w:rsidRPr="000A7388" w:rsidRDefault="004574BF" w:rsidP="004574BF">
            <w:pPr>
              <w:rPr>
                <w:sz w:val="16"/>
                <w:szCs w:val="16"/>
              </w:rPr>
            </w:pPr>
            <w:r w:rsidRPr="000A7388">
              <w:rPr>
                <w:sz w:val="16"/>
                <w:szCs w:val="16"/>
              </w:rPr>
              <w:t>Vaste tekst, waarbij de paarse tekst weggelaten wordt als er in het voorgaande maar één persoon is vermeld.</w:t>
            </w:r>
          </w:p>
          <w:p w14:paraId="5AF05F95" w14:textId="0AA6C739" w:rsidR="004574BF" w:rsidRDefault="004574BF" w:rsidP="004574BF"/>
        </w:tc>
      </w:tr>
    </w:tbl>
    <w:p w14:paraId="1A32CB9C" w14:textId="27D05414" w:rsidR="007E445D" w:rsidRDefault="007E445D" w:rsidP="007E445D">
      <w:pPr>
        <w:ind w:left="680"/>
      </w:pPr>
    </w:p>
    <w:p w14:paraId="7E36505D" w14:textId="0CBF75E9" w:rsidR="007E445D" w:rsidRDefault="007E445D" w:rsidP="00DF6FBC">
      <w:pPr>
        <w:pStyle w:val="Kop5"/>
      </w:pPr>
      <w:r>
        <w:t xml:space="preserve"> </w:t>
      </w:r>
      <w:r w:rsidR="00277A59">
        <w:t>schuldenaar</w:t>
      </w:r>
    </w:p>
    <w:p w14:paraId="3911AD64" w14:textId="28497559" w:rsidR="007E445D" w:rsidRPr="00D14444" w:rsidRDefault="007E445D" w:rsidP="007E445D">
      <w:pPr>
        <w:rPr>
          <w:i/>
          <w:iCs/>
          <w:szCs w:val="26"/>
        </w:rPr>
      </w:pPr>
    </w:p>
    <w:p w14:paraId="3E2C1B37" w14:textId="2E095FC3" w:rsidR="007E445D" w:rsidRPr="00D14444" w:rsidRDefault="007E445D" w:rsidP="00DE290E">
      <w:pPr>
        <w:pStyle w:val="Kop6"/>
        <w:tabs>
          <w:tab w:val="left" w:pos="1844"/>
        </w:tabs>
        <w:ind w:hanging="1294"/>
        <w:rPr>
          <w:rFonts w:ascii="Arial" w:hAnsi="Arial"/>
          <w:b w:val="0"/>
          <w:i/>
          <w:iCs/>
          <w:sz w:val="18"/>
          <w:szCs w:val="26"/>
        </w:rPr>
      </w:pPr>
      <w:r w:rsidRPr="00D14444">
        <w:rPr>
          <w:rFonts w:ascii="Arial" w:hAnsi="Arial"/>
          <w:b w:val="0"/>
          <w:i/>
          <w:iCs/>
          <w:sz w:val="18"/>
          <w:szCs w:val="26"/>
        </w:rPr>
        <w:t>Aanduiding persoon met nummer</w:t>
      </w:r>
    </w:p>
    <w:tbl>
      <w:tblPr>
        <w:tblStyle w:val="Tabelraster"/>
        <w:tblW w:w="0" w:type="auto"/>
        <w:tblInd w:w="-5" w:type="dxa"/>
        <w:tblLook w:val="04A0" w:firstRow="1" w:lastRow="0" w:firstColumn="1" w:lastColumn="0" w:noHBand="0" w:noVBand="1"/>
      </w:tblPr>
      <w:tblGrid>
        <w:gridCol w:w="6237"/>
        <w:gridCol w:w="6315"/>
      </w:tblGrid>
      <w:tr w:rsidR="000A7D4E" w14:paraId="630984EE" w14:textId="77777777" w:rsidTr="0020300D">
        <w:tc>
          <w:tcPr>
            <w:tcW w:w="6237" w:type="dxa"/>
          </w:tcPr>
          <w:p w14:paraId="01778514" w14:textId="77777777" w:rsidR="000A7D4E" w:rsidRDefault="000A7D4E" w:rsidP="000A7D4E"/>
        </w:tc>
        <w:tc>
          <w:tcPr>
            <w:tcW w:w="6315" w:type="dxa"/>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20300D">
        <w:tc>
          <w:tcPr>
            <w:tcW w:w="623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315" w:type="dxa"/>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20300D">
        <w:tc>
          <w:tcPr>
            <w:tcW w:w="623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315" w:type="dxa"/>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20300D">
        <w:tc>
          <w:tcPr>
            <w:tcW w:w="623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315" w:type="dxa"/>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bl>
    <w:p w14:paraId="4467EBBF" w14:textId="77777777" w:rsidR="00075A80" w:rsidRDefault="00075A80">
      <w:r>
        <w:br w:type="page"/>
      </w:r>
    </w:p>
    <w:tbl>
      <w:tblPr>
        <w:tblStyle w:val="Tabelraster"/>
        <w:tblW w:w="0" w:type="auto"/>
        <w:tblInd w:w="680" w:type="dxa"/>
        <w:tblLook w:val="04A0" w:firstRow="1" w:lastRow="0" w:firstColumn="1" w:lastColumn="0" w:noHBand="0" w:noVBand="1"/>
      </w:tblPr>
      <w:tblGrid>
        <w:gridCol w:w="5847"/>
        <w:gridCol w:w="6020"/>
      </w:tblGrid>
      <w:tr w:rsidR="00075A80" w14:paraId="1A6CDC2C" w14:textId="77777777" w:rsidTr="000A7D4E">
        <w:tc>
          <w:tcPr>
            <w:tcW w:w="5847" w:type="dxa"/>
          </w:tcPr>
          <w:p w14:paraId="0625FB1D" w14:textId="09A7CD00" w:rsidR="00075A80" w:rsidRPr="004A7A56" w:rsidRDefault="00075A80" w:rsidP="000A7D4E">
            <w:pPr>
              <w:rPr>
                <w:rFonts w:cs="Arial"/>
                <w:color w:val="00FFFF"/>
                <w:sz w:val="20"/>
              </w:rPr>
            </w:pPr>
            <w:r w:rsidRPr="00DB7FA4">
              <w:rPr>
                <w:b/>
              </w:rPr>
              <w:lastRenderedPageBreak/>
              <w:t>Modeldocument tekst</w:t>
            </w:r>
          </w:p>
        </w:tc>
        <w:tc>
          <w:tcPr>
            <w:tcW w:w="6020" w:type="dxa"/>
          </w:tcPr>
          <w:p w14:paraId="7A1F3623" w14:textId="7DD8AD7A" w:rsidR="00075A80" w:rsidRDefault="00075A80" w:rsidP="000A7D4E">
            <w:pPr>
              <w:spacing w:before="72"/>
            </w:pPr>
            <w:r w:rsidRPr="00DB7FA4">
              <w:rPr>
                <w:b/>
              </w:rPr>
              <w:t>Toelichting</w:t>
            </w: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Pr="000A7388" w:rsidRDefault="000A7D4E" w:rsidP="000A7388">
            <w:pPr>
              <w:keepNext/>
              <w:spacing w:line="240" w:lineRule="auto"/>
              <w:rPr>
                <w:sz w:val="16"/>
                <w:szCs w:val="16"/>
              </w:rPr>
            </w:pPr>
            <w:r w:rsidRPr="000A7388">
              <w:rPr>
                <w:sz w:val="16"/>
                <w:szCs w:val="16"/>
              </w:rPr>
              <w:t>Verplichte tekst die meerdere keren voor kan komen.</w:t>
            </w:r>
          </w:p>
          <w:p w14:paraId="74066699" w14:textId="77777777" w:rsidR="000A7D4E" w:rsidRPr="000A7388" w:rsidRDefault="000A7D4E" w:rsidP="000A7388">
            <w:pPr>
              <w:keepNext/>
              <w:spacing w:line="240" w:lineRule="auto"/>
              <w:rPr>
                <w:sz w:val="16"/>
                <w:szCs w:val="16"/>
              </w:rPr>
            </w:pPr>
          </w:p>
          <w:p w14:paraId="349AFEA2"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0A7388" w:rsidRDefault="000A7D4E" w:rsidP="000A7388">
            <w:pPr>
              <w:keepNext/>
              <w:spacing w:line="240" w:lineRule="auto"/>
              <w:rPr>
                <w:rFonts w:cs="Arial"/>
                <w:snapToGrid/>
                <w:kern w:val="0"/>
                <w:sz w:val="16"/>
                <w:szCs w:val="16"/>
                <w:lang w:eastAsia="nl-NL"/>
              </w:rPr>
            </w:pPr>
          </w:p>
          <w:p w14:paraId="35D53A68" w14:textId="77777777" w:rsidR="000A7D4E" w:rsidRPr="000A7388" w:rsidRDefault="000A7D4E" w:rsidP="000A7388">
            <w:pPr>
              <w:keepNext/>
              <w:spacing w:line="240" w:lineRule="auto"/>
              <w:rPr>
                <w:rFonts w:cs="Arial"/>
                <w:snapToGrid/>
                <w:kern w:val="0"/>
                <w:sz w:val="16"/>
                <w:szCs w:val="16"/>
                <w:lang w:eastAsia="nl-NL"/>
              </w:rPr>
            </w:pPr>
            <w:r w:rsidRPr="000A7388">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0A7388" w:rsidRDefault="000A7D4E" w:rsidP="000A7388">
            <w:pPr>
              <w:keepNext/>
              <w:spacing w:line="240" w:lineRule="auto"/>
              <w:rPr>
                <w:sz w:val="16"/>
                <w:szCs w:val="16"/>
              </w:rPr>
            </w:pPr>
          </w:p>
          <w:p w14:paraId="22F60506" w14:textId="77777777" w:rsidR="000A7D4E" w:rsidRPr="000A7388" w:rsidRDefault="000A7D4E" w:rsidP="000A7388">
            <w:pPr>
              <w:keepNext/>
              <w:spacing w:line="240" w:lineRule="auto"/>
              <w:rPr>
                <w:sz w:val="16"/>
                <w:szCs w:val="16"/>
              </w:rPr>
            </w:pPr>
            <w:r w:rsidRPr="000A7388">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C50F53">
      <w:pPr>
        <w:ind w:left="680"/>
      </w:pPr>
    </w:p>
    <w:p w14:paraId="2F75AE57" w14:textId="7D8DAB73" w:rsidR="006E75BB" w:rsidRPr="00DE290E" w:rsidRDefault="000A7D4E" w:rsidP="00DE290E">
      <w:pPr>
        <w:pStyle w:val="Kop6"/>
        <w:rPr>
          <w:rFonts w:ascii="Arial" w:hAnsi="Arial" w:cs="Arial"/>
          <w:b w:val="0"/>
          <w:bCs/>
          <w:i/>
          <w:iCs/>
          <w:sz w:val="18"/>
          <w:szCs w:val="18"/>
        </w:rPr>
      </w:pPr>
      <w:r w:rsidRPr="00DE290E">
        <w:rPr>
          <w:rFonts w:ascii="Arial" w:hAnsi="Arial" w:cs="Arial"/>
          <w:b w:val="0"/>
          <w:bCs/>
          <w:i/>
          <w:iCs/>
          <w:sz w:val="18"/>
          <w:szCs w:val="18"/>
        </w:rPr>
        <w:t>Aanduiding persoon met naam</w:t>
      </w:r>
    </w:p>
    <w:tbl>
      <w:tblPr>
        <w:tblStyle w:val="Tabelraster"/>
        <w:tblW w:w="0" w:type="auto"/>
        <w:tblInd w:w="680" w:type="dxa"/>
        <w:tblLook w:val="04A0" w:firstRow="1" w:lastRow="0" w:firstColumn="1" w:lastColumn="0" w:noHBand="0" w:noVBand="1"/>
      </w:tblPr>
      <w:tblGrid>
        <w:gridCol w:w="5841"/>
        <w:gridCol w:w="6026"/>
      </w:tblGrid>
      <w:tr w:rsidR="006E75BB" w14:paraId="35002157" w14:textId="77777777" w:rsidTr="006E75BB">
        <w:tc>
          <w:tcPr>
            <w:tcW w:w="5841" w:type="dxa"/>
          </w:tcPr>
          <w:p w14:paraId="5B7EDA4D" w14:textId="5FFAF249" w:rsidR="006E75BB" w:rsidRDefault="006E75BB" w:rsidP="000A7D4E">
            <w:r w:rsidRPr="00DB7FA4">
              <w:rPr>
                <w:b/>
              </w:rPr>
              <w:t>Modeldocument tekst</w:t>
            </w:r>
          </w:p>
        </w:tc>
        <w:tc>
          <w:tcPr>
            <w:tcW w:w="6026" w:type="dxa"/>
            <w:vAlign w:val="bottom"/>
          </w:tcPr>
          <w:p w14:paraId="2C899404" w14:textId="073CF416" w:rsidR="006E75BB" w:rsidRDefault="006E75BB" w:rsidP="000A7D4E">
            <w:pPr>
              <w:spacing w:line="240" w:lineRule="auto"/>
            </w:pPr>
            <w:r w:rsidRPr="00DB7FA4">
              <w:rPr>
                <w:b/>
              </w:rPr>
              <w:t>Toelichting</w:t>
            </w:r>
          </w:p>
        </w:tc>
      </w:tr>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lastRenderedPageBreak/>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0A7D4E">
        <w:tc>
          <w:tcPr>
            <w:tcW w:w="5841" w:type="dxa"/>
          </w:tcPr>
          <w:p w14:paraId="3C7E273E" w14:textId="0D20D523"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0194FF9D" w14:textId="77777777" w:rsidR="000A7D4E" w:rsidRPr="000A7388" w:rsidRDefault="000A7D4E" w:rsidP="000A7388">
            <w:pPr>
              <w:pStyle w:val="streepje"/>
              <w:numPr>
                <w:ilvl w:val="0"/>
                <w:numId w:val="0"/>
              </w:numPr>
              <w:spacing w:line="240" w:lineRule="auto"/>
              <w:rPr>
                <w:sz w:val="16"/>
                <w:szCs w:val="16"/>
              </w:rPr>
            </w:pPr>
          </w:p>
          <w:p w14:paraId="4C1EEA06"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‘hypotheekgever’ of ‘beiden’</w:t>
            </w:r>
            <w:r w:rsidRPr="000A7388">
              <w:rPr>
                <w:sz w:val="16"/>
                <w:szCs w:val="16"/>
              </w:rPr>
              <w:t>.</w:t>
            </w:r>
          </w:p>
          <w:p w14:paraId="5904C6AA" w14:textId="77777777" w:rsidR="000A7D4E" w:rsidRPr="000A7388" w:rsidRDefault="000A7D4E" w:rsidP="000A7388">
            <w:pPr>
              <w:pStyle w:val="streepje"/>
              <w:numPr>
                <w:ilvl w:val="0"/>
                <w:numId w:val="0"/>
              </w:numPr>
              <w:spacing w:line="240" w:lineRule="auto"/>
              <w:rPr>
                <w:sz w:val="16"/>
                <w:szCs w:val="16"/>
              </w:rPr>
            </w:pPr>
          </w:p>
          <w:p w14:paraId="27464EF0"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De keuze voor ‘</w:t>
            </w:r>
            <w:r w:rsidRPr="000A7388">
              <w:rPr>
                <w:color w:val="00FFFF"/>
                <w:sz w:val="16"/>
                <w:szCs w:val="16"/>
              </w:rPr>
              <w:t>de heer</w:t>
            </w:r>
            <w:r w:rsidRPr="000A7388">
              <w:rPr>
                <w:sz w:val="16"/>
                <w:szCs w:val="16"/>
              </w:rPr>
              <w:t>’ of ‘</w:t>
            </w:r>
            <w:r w:rsidRPr="000A7388">
              <w:rPr>
                <w:color w:val="00FFFF"/>
                <w:sz w:val="16"/>
                <w:szCs w:val="16"/>
              </w:rPr>
              <w:t>mevrouw</w:t>
            </w:r>
            <w:r w:rsidRPr="000A7388">
              <w:rPr>
                <w:sz w:val="16"/>
                <w:szCs w:val="16"/>
              </w:rPr>
              <w:t>’ wordt gemaakt op basis van het geslacht van de persoon.</w:t>
            </w:r>
          </w:p>
          <w:p w14:paraId="4F4F053C" w14:textId="77777777" w:rsidR="000A7D4E" w:rsidRPr="000A7388" w:rsidRDefault="000A7D4E" w:rsidP="000A7388">
            <w:pPr>
              <w:pStyle w:val="streepje"/>
              <w:numPr>
                <w:ilvl w:val="0"/>
                <w:numId w:val="0"/>
              </w:numPr>
              <w:spacing w:line="240" w:lineRule="auto"/>
              <w:rPr>
                <w:sz w:val="16"/>
                <w:szCs w:val="16"/>
              </w:rPr>
            </w:pPr>
          </w:p>
          <w:p w14:paraId="2588A38B" w14:textId="77777777" w:rsidR="000A7D4E" w:rsidRPr="000A7388" w:rsidRDefault="000A7D4E" w:rsidP="000A7388">
            <w:pPr>
              <w:pStyle w:val="streepje"/>
              <w:numPr>
                <w:ilvl w:val="0"/>
                <w:numId w:val="0"/>
              </w:numPr>
              <w:spacing w:line="240" w:lineRule="auto"/>
              <w:rPr>
                <w:sz w:val="16"/>
                <w:szCs w:val="16"/>
              </w:rPr>
            </w:pPr>
            <w:r w:rsidRPr="000A7388">
              <w:rPr>
                <w:sz w:val="16"/>
                <w:szCs w:val="16"/>
                <w:lang w:val="nl-NL"/>
              </w:rPr>
              <w:t>M</w:t>
            </w:r>
            <w:r w:rsidRPr="000A7388">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lastRenderedPageBreak/>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4A7A56">
              <w:rPr>
                <w:sz w:val="16"/>
                <w:szCs w:val="16"/>
              </w:rPr>
              <w:t>./geslacht</w:t>
            </w:r>
          </w:p>
        </w:tc>
      </w:tr>
    </w:tbl>
    <w:p w14:paraId="23D5E7A6" w14:textId="77777777" w:rsidR="007B0C26" w:rsidRDefault="007B0C26">
      <w:r>
        <w:lastRenderedPageBreak/>
        <w:br w:type="page"/>
      </w:r>
    </w:p>
    <w:tbl>
      <w:tblPr>
        <w:tblStyle w:val="Tabelraster"/>
        <w:tblW w:w="0" w:type="auto"/>
        <w:tblInd w:w="680" w:type="dxa"/>
        <w:tblLook w:val="04A0" w:firstRow="1" w:lastRow="0" w:firstColumn="1" w:lastColumn="0" w:noHBand="0" w:noVBand="1"/>
      </w:tblPr>
      <w:tblGrid>
        <w:gridCol w:w="5841"/>
        <w:gridCol w:w="6026"/>
      </w:tblGrid>
      <w:tr w:rsidR="00566406" w14:paraId="12ADD2CC" w14:textId="77777777" w:rsidTr="000A7D4E">
        <w:tc>
          <w:tcPr>
            <w:tcW w:w="5841" w:type="dxa"/>
          </w:tcPr>
          <w:p w14:paraId="16E6C529" w14:textId="6941DAB0" w:rsidR="00566406" w:rsidRPr="00C0169A" w:rsidRDefault="00566406" w:rsidP="00566406">
            <w:pPr>
              <w:rPr>
                <w:rFonts w:cs="Arial"/>
                <w:color w:val="800080"/>
                <w:sz w:val="20"/>
              </w:rPr>
            </w:pPr>
            <w:r w:rsidRPr="00DB7FA4">
              <w:rPr>
                <w:b/>
              </w:rPr>
              <w:lastRenderedPageBreak/>
              <w:t>Modeldocument tekst</w:t>
            </w:r>
          </w:p>
        </w:tc>
        <w:tc>
          <w:tcPr>
            <w:tcW w:w="6026" w:type="dxa"/>
          </w:tcPr>
          <w:p w14:paraId="2E266999" w14:textId="172D7D6F" w:rsidR="00566406" w:rsidRDefault="00566406" w:rsidP="00566406">
            <w:pPr>
              <w:keepNext/>
            </w:pPr>
            <w:r w:rsidRPr="00DB7FA4">
              <w:rPr>
                <w:b/>
              </w:rPr>
              <w:t>Toelichting</w:t>
            </w:r>
          </w:p>
        </w:tc>
      </w:tr>
      <w:tr w:rsidR="00566406" w14:paraId="5919906D" w14:textId="77777777" w:rsidTr="000A7D4E">
        <w:tc>
          <w:tcPr>
            <w:tcW w:w="5841" w:type="dxa"/>
          </w:tcPr>
          <w:p w14:paraId="0B27F1C7" w14:textId="2936E295" w:rsidR="00566406" w:rsidRPr="00EE3A93" w:rsidRDefault="00566406" w:rsidP="00566406">
            <w:r w:rsidRPr="00C0169A">
              <w:rPr>
                <w:rFonts w:cs="Arial"/>
                <w:color w:val="800080"/>
                <w:sz w:val="20"/>
              </w:rPr>
              <w:t>voornoemd,</w:t>
            </w:r>
          </w:p>
        </w:tc>
        <w:tc>
          <w:tcPr>
            <w:tcW w:w="602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Pr>
                <w:snapToGrid/>
                <w:kern w:val="0"/>
                <w:sz w:val="16"/>
                <w:szCs w:val="16"/>
                <w:lang w:eastAsia="nl-NL"/>
              </w:rPr>
              <w:t>Schuldenaar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Pr="00671F9E" w:rsidRDefault="008704AD" w:rsidP="00671F9E">
      <w:pPr>
        <w:pStyle w:val="Kop6"/>
        <w:rPr>
          <w:rFonts w:ascii="Arial" w:hAnsi="Arial" w:cs="Arial"/>
          <w:b w:val="0"/>
          <w:bCs/>
          <w:i/>
          <w:iCs/>
          <w:sz w:val="18"/>
          <w:szCs w:val="18"/>
        </w:rPr>
      </w:pPr>
      <w:r w:rsidRPr="00671F9E">
        <w:rPr>
          <w:rFonts w:ascii="Arial" w:hAnsi="Arial" w:cs="Arial"/>
          <w:b w:val="0"/>
          <w:bCs/>
          <w:i/>
          <w:iCs/>
          <w:sz w:val="18"/>
          <w:szCs w:val="18"/>
        </w:rPr>
        <w:t xml:space="preserve">Afsluiting </w:t>
      </w:r>
      <w:r w:rsidR="0018571C" w:rsidRPr="00671F9E">
        <w:rPr>
          <w:rFonts w:ascii="Arial" w:hAnsi="Arial" w:cs="Arial"/>
          <w:b w:val="0"/>
          <w:bCs/>
          <w:i/>
          <w:iCs/>
          <w:sz w:val="18"/>
          <w:szCs w:val="18"/>
        </w:rPr>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4"/>
        <w:gridCol w:w="5923"/>
      </w:tblGrid>
      <w:tr w:rsidR="00DB4097" w14:paraId="6BB5B696" w14:textId="77777777" w:rsidTr="00DB4097">
        <w:tc>
          <w:tcPr>
            <w:tcW w:w="6273" w:type="dxa"/>
          </w:tcPr>
          <w:p w14:paraId="6CDC7DB4" w14:textId="3A354ED0" w:rsidR="00DB4097" w:rsidRDefault="00DB4097" w:rsidP="008704AD">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00C81760" w:rsidRPr="00C81760">
              <w:rPr>
                <w:rFonts w:cs="Arial"/>
                <w:color w:val="339966"/>
                <w:sz w:val="20"/>
              </w:rPr>
              <w:t>ook</w:t>
            </w:r>
            <w:r w:rsidR="00C81760">
              <w:rPr>
                <w:rFonts w:cs="Arial"/>
                <w:color w:val="FF0000"/>
                <w:sz w:val="20"/>
              </w:rPr>
              <w:t xml:space="preserve"> </w:t>
            </w:r>
            <w:r w:rsidRPr="004A7A56">
              <w:rPr>
                <w:rFonts w:cs="Arial"/>
                <w:color w:val="339966"/>
                <w:sz w:val="20"/>
              </w:rPr>
              <w:t xml:space="preserve">te noemen: </w:t>
            </w:r>
            <w:r w:rsidR="0018571C">
              <w:rPr>
                <w:rFonts w:cs="Arial"/>
                <w:color w:val="339966"/>
                <w:sz w:val="20"/>
              </w:rPr>
              <w:t xml:space="preserve">de </w:t>
            </w:r>
            <w:r w:rsidR="00395BF4">
              <w:rPr>
                <w:rFonts w:cs="Arial"/>
                <w:color w:val="339966"/>
                <w:sz w:val="20"/>
              </w:rPr>
              <w:t>‘</w:t>
            </w:r>
            <w:r w:rsidR="00095F6C">
              <w:rPr>
                <w:rFonts w:cs="Arial"/>
                <w:color w:val="339966"/>
                <w:sz w:val="20"/>
              </w:rPr>
              <w:t>s</w:t>
            </w:r>
            <w:r w:rsidR="0018571C">
              <w:rPr>
                <w:rFonts w:cs="Arial"/>
                <w:color w:val="339966"/>
                <w:sz w:val="20"/>
              </w:rPr>
              <w:t>chuldenaar</w:t>
            </w:r>
            <w:r w:rsidR="00395BF4">
              <w:rPr>
                <w:rFonts w:cs="Arial"/>
                <w:color w:val="339966"/>
                <w:sz w:val="20"/>
              </w:rPr>
              <w:t>’</w:t>
            </w:r>
          </w:p>
        </w:tc>
        <w:tc>
          <w:tcPr>
            <w:tcW w:w="6274" w:type="dxa"/>
          </w:tcPr>
          <w:p w14:paraId="6DBB3BE5" w14:textId="77777777" w:rsidR="00DB4097" w:rsidRPr="004936BD" w:rsidRDefault="00DB4097" w:rsidP="008704AD">
            <w:pPr>
              <w:rPr>
                <w:sz w:val="16"/>
                <w:szCs w:val="16"/>
              </w:rPr>
            </w:pPr>
            <w:r w:rsidRPr="004936BD">
              <w:rPr>
                <w:sz w:val="16"/>
                <w:szCs w:val="16"/>
              </w:rPr>
              <w:t>Vaste tekst, waarbij de paarse tekst weggelaten wordt als er in het voorgaande maar één persoon is vermeld.</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53535187" w14:textId="77777777" w:rsidR="005B5069" w:rsidRPr="00F46B0C" w:rsidRDefault="005B5069" w:rsidP="005B5069">
      <w:pPr>
        <w:pStyle w:val="Kop3"/>
      </w:pPr>
      <w:bookmarkStart w:id="56" w:name="_Toc464135500"/>
      <w:bookmarkStart w:id="57" w:name="_Toc506361264"/>
      <w:bookmarkStart w:id="58" w:name="_Toc19619421"/>
      <w:r w:rsidRPr="00F46B0C">
        <w:lastRenderedPageBreak/>
        <w:t>Hypotheekbank</w:t>
      </w:r>
      <w:bookmarkEnd w:id="56"/>
      <w:bookmarkEnd w:id="57"/>
      <w:bookmarkEnd w:id="5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4936BD">
        <w:trPr>
          <w:trHeight w:val="125"/>
          <w:tblHeader/>
        </w:trPr>
        <w:tc>
          <w:tcPr>
            <w:tcW w:w="2394" w:type="pct"/>
            <w:shd w:val="clear" w:color="auto" w:fill="auto"/>
          </w:tcPr>
          <w:p w14:paraId="3E6B997C" w14:textId="77777777" w:rsidR="005B5069" w:rsidRPr="00D77156" w:rsidRDefault="005B5069" w:rsidP="004936BD">
            <w:pPr>
              <w:rPr>
                <w:b/>
              </w:rPr>
            </w:pPr>
            <w:r w:rsidRPr="00DB7FA4">
              <w:rPr>
                <w:b/>
              </w:rPr>
              <w:t>Modeldocument tekst</w:t>
            </w:r>
          </w:p>
        </w:tc>
        <w:tc>
          <w:tcPr>
            <w:tcW w:w="2606" w:type="pct"/>
            <w:shd w:val="clear" w:color="auto" w:fill="auto"/>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59B57EC2" w14:textId="77777777" w:rsidR="005B5069" w:rsidRDefault="005B5069" w:rsidP="004936BD">
            <w:pPr>
              <w:autoSpaceDE w:val="0"/>
              <w:autoSpaceDN w:val="0"/>
              <w:adjustRightInd w:val="0"/>
              <w:spacing w:line="240" w:lineRule="auto"/>
              <w:rPr>
                <w:sz w:val="16"/>
                <w:szCs w:val="16"/>
                <w:lang w:val="nl"/>
              </w:rPr>
            </w:pPr>
          </w:p>
          <w:p w14:paraId="22CCC7F9" w14:textId="77777777" w:rsidR="005B5069" w:rsidRPr="00527D55" w:rsidRDefault="005B5069" w:rsidP="004936BD">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52059B9" w14:textId="035AD767" w:rsidR="005B5069" w:rsidRPr="00FB1425" w:rsidRDefault="005B5069" w:rsidP="004936BD">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211594" w:rsidRPr="00211594">
              <w:rPr>
                <w:kern w:val="0"/>
                <w:sz w:val="16"/>
                <w:szCs w:val="16"/>
                <w:lang w:eastAsia="nl-NL"/>
              </w:rPr>
              <w:t>schuldeiser of hypotheekhouder</w:t>
            </w:r>
            <w:r w:rsidR="00211594">
              <w:rPr>
                <w:kern w:val="0"/>
                <w:sz w:val="16"/>
                <w:szCs w:val="16"/>
                <w:lang w:eastAsia="nl-NL"/>
              </w:rPr>
              <w:t>’</w:t>
            </w:r>
            <w:r w:rsidRPr="00FB1425">
              <w:rPr>
                <w:kern w:val="0"/>
                <w:sz w:val="16"/>
                <w:szCs w:val="16"/>
                <w:lang w:eastAsia="nl-NL"/>
              </w:rPr>
              <w:t>)</w:t>
            </w:r>
          </w:p>
          <w:p w14:paraId="651EE5DF" w14:textId="77777777" w:rsidR="005B5069" w:rsidRDefault="005B5069" w:rsidP="004936BD">
            <w:pPr>
              <w:autoSpaceDE w:val="0"/>
              <w:autoSpaceDN w:val="0"/>
              <w:adjustRightInd w:val="0"/>
              <w:spacing w:line="240" w:lineRule="auto"/>
              <w:rPr>
                <w:kern w:val="0"/>
                <w:lang w:eastAsia="nl-NL"/>
              </w:rPr>
            </w:pPr>
          </w:p>
          <w:p w14:paraId="1C85283B" w14:textId="77777777" w:rsidR="00A14F33" w:rsidRDefault="005B5069" w:rsidP="004936BD">
            <w:pPr>
              <w:autoSpaceDE w:val="0"/>
              <w:autoSpaceDN w:val="0"/>
              <w:adjustRightInd w:val="0"/>
              <w:spacing w:line="240" w:lineRule="auto"/>
              <w:rPr>
                <w:rFonts w:cs="Arial"/>
                <w:sz w:val="16"/>
                <w:szCs w:val="16"/>
              </w:rPr>
            </w:pPr>
            <w:r w:rsidRPr="007312B4">
              <w:rPr>
                <w:rFonts w:cs="Arial"/>
                <w:sz w:val="16"/>
                <w:szCs w:val="16"/>
              </w:rPr>
              <w:t>//IMKAD_AangebodenStuk/StukdeelHypotheek</w:t>
            </w:r>
            <w:r>
              <w:rPr>
                <w:rFonts w:cs="Arial"/>
                <w:sz w:val="16"/>
                <w:szCs w:val="16"/>
              </w:rPr>
              <w:t xml:space="preserve"> </w:t>
            </w:r>
          </w:p>
          <w:p w14:paraId="6D6589C7" w14:textId="42FDC541" w:rsidR="005B5069" w:rsidRPr="00DB7FA4" w:rsidRDefault="005B5069" w:rsidP="004936BD">
            <w:pPr>
              <w:autoSpaceDE w:val="0"/>
              <w:autoSpaceDN w:val="0"/>
              <w:adjustRightInd w:val="0"/>
              <w:spacing w:line="240" w:lineRule="auto"/>
              <w:rPr>
                <w:snapToGrid/>
                <w:kern w:val="0"/>
                <w:lang w:eastAsia="nl-NL"/>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388B283D" w14:textId="1D9D0132"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77777777"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één partij: de bank, of</w:t>
            </w:r>
          </w:p>
          <w:p w14:paraId="2C798BD0" w14:textId="7F6807CD"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bank</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21DBB988"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211594" w:rsidRPr="00211594">
              <w:rPr>
                <w:rFonts w:cs="Arial"/>
                <w:color w:val="000000" w:themeColor="text1"/>
                <w:sz w:val="16"/>
                <w:szCs w:val="16"/>
              </w:rPr>
              <w:t>schuldeiser of hypotheekhouder</w:t>
            </w:r>
            <w:r w:rsidR="00211594">
              <w:rPr>
                <w:rFonts w:cs="Arial"/>
                <w:color w:val="000000" w:themeColor="text1"/>
                <w:sz w:val="16"/>
                <w:szCs w:val="16"/>
              </w:rPr>
              <w:t>’</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750440F8" w14:textId="31C5CBFC"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(‘bank-verzekeraar’)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77777777" w:rsidR="00191BFB" w:rsidRDefault="005B5069" w:rsidP="004936BD">
            <w:pPr>
              <w:rPr>
                <w:rFonts w:cs="Arial"/>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 van de hypotheekbank</w:t>
            </w:r>
            <w:r w:rsidR="00191BFB">
              <w:rPr>
                <w:rFonts w:cs="Arial"/>
                <w:sz w:val="16"/>
                <w:szCs w:val="16"/>
              </w:rPr>
              <w:t>.</w:t>
            </w:r>
          </w:p>
          <w:p w14:paraId="18BF17A7" w14:textId="6502187E" w:rsidR="00191BFB" w:rsidRDefault="00191BFB" w:rsidP="004936BD">
            <w:pPr>
              <w:rPr>
                <w:rFonts w:cs="Arial"/>
                <w:sz w:val="16"/>
                <w:szCs w:val="16"/>
              </w:rPr>
            </w:pPr>
            <w:r>
              <w:rPr>
                <w:rFonts w:cs="Arial"/>
                <w:sz w:val="16"/>
                <w:szCs w:val="16"/>
              </w:rPr>
              <w:t>De “a.” wordt alleen getoond indien de verzekeraar-partij ook aanwezig is.</w:t>
            </w:r>
          </w:p>
          <w:p w14:paraId="5FFE778C" w14:textId="25A07BEE" w:rsidR="005B5069" w:rsidRDefault="005B5069" w:rsidP="004936BD">
            <w:pPr>
              <w:rPr>
                <w:rFonts w:cs="Arial"/>
                <w:sz w:val="16"/>
                <w:szCs w:val="16"/>
              </w:rPr>
            </w:pPr>
            <w:r w:rsidRPr="00F86FB7">
              <w:rPr>
                <w:rFonts w:cs="Arial"/>
                <w:sz w:val="16"/>
                <w:szCs w:val="16"/>
              </w:rPr>
              <w:t xml:space="preserve">. </w:t>
            </w:r>
          </w:p>
          <w:p w14:paraId="0326D873" w14:textId="77777777" w:rsidR="008A2823" w:rsidRPr="00AD2288" w:rsidRDefault="008A2823" w:rsidP="008A2823">
            <w:pPr>
              <w:rPr>
                <w:rFonts w:cs="Arial"/>
                <w:snapToGrid/>
                <w:kern w:val="0"/>
                <w:szCs w:val="18"/>
                <w:lang w:eastAsia="nl-NL"/>
              </w:rPr>
            </w:pPr>
            <w:r w:rsidRPr="00AD2288">
              <w:rPr>
                <w:szCs w:val="18"/>
                <w:u w:val="single"/>
              </w:rPr>
              <w:t>Mapping alleen partij ‘de Bank’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 [attribute: id = ‘unieke identificatie van de partij’]</w:t>
            </w:r>
          </w:p>
          <w:p w14:paraId="3802DC49" w14:textId="532A253C"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BE23D8" w:rsidRPr="00211594">
              <w:rPr>
                <w:rFonts w:cs="Arial"/>
                <w:color w:val="000000" w:themeColor="text1"/>
                <w:sz w:val="16"/>
                <w:szCs w:val="16"/>
              </w:rPr>
              <w:t>schuldeiser of hypotheekhouder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//IMKAD_AangebodenStuk/Partij/IMKAD_Persoon</w:t>
            </w:r>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77777777" w:rsidR="008A2823" w:rsidRPr="00AD2288" w:rsidRDefault="008A2823" w:rsidP="008A2823">
            <w:pPr>
              <w:rPr>
                <w:szCs w:val="18"/>
                <w:u w:val="single"/>
              </w:rPr>
            </w:pPr>
            <w:r w:rsidRPr="00AD2288">
              <w:rPr>
                <w:szCs w:val="18"/>
                <w:u w:val="single"/>
              </w:rPr>
              <w:t>Mapping ‘verzamel’ partij aanwezig en persoon:</w:t>
            </w:r>
          </w:p>
          <w:p w14:paraId="27609EB7" w14:textId="2A074C48"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10174BB6" w14:textId="1443254A"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w:t>
            </w:r>
            <w:r w:rsidR="00460090" w:rsidRPr="00211594">
              <w:rPr>
                <w:rFonts w:cs="Arial"/>
                <w:color w:val="000000" w:themeColor="text1"/>
                <w:sz w:val="16"/>
                <w:szCs w:val="16"/>
              </w:rPr>
              <w:t>schuldeiser of hypotheekhouder</w:t>
            </w:r>
            <w:r w:rsidR="00460090">
              <w:rPr>
                <w:rFonts w:cs="Arial"/>
                <w:color w:val="000000" w:themeColor="text1"/>
                <w:sz w:val="16"/>
                <w:szCs w:val="16"/>
              </w:rPr>
              <w:t>’</w:t>
            </w:r>
            <w:r w:rsidRPr="00AD2288">
              <w:rPr>
                <w:snapToGrid/>
                <w:kern w:val="0"/>
                <w:sz w:val="16"/>
                <w:szCs w:val="16"/>
                <w:lang w:eastAsia="nl-NL"/>
              </w:rPr>
              <w:t>)</w:t>
            </w:r>
          </w:p>
          <w:p w14:paraId="68C0476D"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811749"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7A671A91" w14:textId="77777777" w:rsidR="008A2823" w:rsidRPr="00F04F48" w:rsidRDefault="008A2823" w:rsidP="008A2823">
            <w:pPr>
              <w:autoSpaceDE w:val="0"/>
              <w:autoSpaceDN w:val="0"/>
              <w:adjustRightInd w:val="0"/>
              <w:spacing w:line="240" w:lineRule="auto"/>
            </w:pPr>
          </w:p>
          <w:p w14:paraId="60731EB7" w14:textId="77777777" w:rsidR="008A2823" w:rsidRPr="00AD2288" w:rsidRDefault="008A2823" w:rsidP="008A2823">
            <w:pPr>
              <w:rPr>
                <w:u w:val="single"/>
              </w:rPr>
            </w:pPr>
            <w:r w:rsidRPr="00AD2288">
              <w:rPr>
                <w:u w:val="single"/>
              </w:rPr>
              <w:t>Mapping stukdeel:</w:t>
            </w:r>
          </w:p>
          <w:p w14:paraId="3B6E3E01" w14:textId="77777777"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 xml:space="preserve">De bank-partij wordt tevens </w:t>
            </w:r>
            <w:r w:rsidRPr="00AD2288">
              <w:rPr>
                <w:rFonts w:cs="Arial"/>
                <w:snapToGrid/>
                <w:kern w:val="0"/>
                <w:sz w:val="16"/>
                <w:szCs w:val="16"/>
                <w:lang w:eastAsia="nl-NL"/>
              </w:rPr>
              <w:t>vastgelegd</w:t>
            </w:r>
            <w:r w:rsidRPr="00AD2288">
              <w:rPr>
                <w:rFonts w:cs="Arial"/>
                <w:sz w:val="16"/>
                <w:szCs w:val="16"/>
              </w:rPr>
              <w:t xml:space="preserve"> als verkrijger bij het StukdeelHypotheek:</w:t>
            </w:r>
          </w:p>
          <w:p w14:paraId="0F4D78F1" w14:textId="4239E0F3" w:rsidR="008A2823" w:rsidRPr="00AD2288" w:rsidRDefault="008A2823" w:rsidP="008A2823">
            <w:pPr>
              <w:autoSpaceDE w:val="0"/>
              <w:autoSpaceDN w:val="0"/>
              <w:adjustRightInd w:val="0"/>
              <w:spacing w:line="240" w:lineRule="auto"/>
              <w:rPr>
                <w:rFonts w:cs="Arial"/>
                <w:sz w:val="16"/>
                <w:szCs w:val="16"/>
              </w:rPr>
            </w:pPr>
            <w:r w:rsidRPr="00AD2288">
              <w:rPr>
                <w:rFonts w:cs="Arial"/>
                <w:sz w:val="16"/>
                <w:szCs w:val="16"/>
              </w:rPr>
              <w:t>//IMKAD_AangebodenStuk/</w:t>
            </w:r>
            <w:r w:rsidRPr="00AD2288">
              <w:rPr>
                <w:rFonts w:cs="Arial"/>
                <w:snapToGrid/>
                <w:kern w:val="0"/>
                <w:sz w:val="16"/>
                <w:szCs w:val="16"/>
                <w:lang w:eastAsia="nl-NL"/>
              </w:rPr>
              <w:t>StukdeelHypotheek</w:t>
            </w:r>
            <w:r>
              <w:rPr>
                <w:rFonts w:cs="Arial"/>
                <w:sz w:val="16"/>
                <w:szCs w:val="16"/>
              </w:rPr>
              <w:t>/</w:t>
            </w:r>
            <w:r w:rsidRPr="00AD2288">
              <w:rPr>
                <w:rFonts w:cs="Arial"/>
                <w:sz w:val="16"/>
                <w:szCs w:val="16"/>
              </w:rPr>
              <w:t>/verkrijgerRechtRef xlink:href="#id bank-partij"</w:t>
            </w:r>
          </w:p>
          <w:p w14:paraId="0447B868" w14:textId="77777777" w:rsidR="005B5069" w:rsidRDefault="005B5069" w:rsidP="008A2823">
            <w:pPr>
              <w:spacing w:line="240" w:lineRule="auto"/>
              <w:rPr>
                <w:rFonts w:cs="Arial"/>
                <w:sz w:val="16"/>
                <w:szCs w:val="16"/>
              </w:rPr>
            </w:pPr>
          </w:p>
          <w:p w14:paraId="4E7A20F5" w14:textId="77777777" w:rsidR="005B5069" w:rsidRPr="00FC6ED9" w:rsidRDefault="005B5069" w:rsidP="004936BD">
            <w:pPr>
              <w:spacing w:line="240" w:lineRule="auto"/>
              <w:rPr>
                <w:rFonts w:cs="Arial"/>
                <w:szCs w:val="18"/>
                <w:u w:val="single"/>
              </w:rPr>
            </w:pPr>
            <w:r w:rsidRPr="00FC6ED9">
              <w:rPr>
                <w:rFonts w:cs="Arial"/>
                <w:szCs w:val="18"/>
                <w:u w:val="single"/>
              </w:rPr>
              <w:t>Mapping:</w:t>
            </w:r>
          </w:p>
          <w:p w14:paraId="08FFC53D" w14:textId="77777777" w:rsidR="005B5069" w:rsidRDefault="005B5069" w:rsidP="004936BD">
            <w:pPr>
              <w:spacing w:line="240" w:lineRule="auto"/>
              <w:rPr>
                <w:rFonts w:cs="Arial"/>
                <w:sz w:val="16"/>
                <w:szCs w:val="16"/>
              </w:rPr>
            </w:pPr>
            <w:r>
              <w:rPr>
                <w:rFonts w:cs="Arial"/>
                <w:sz w:val="16"/>
                <w:szCs w:val="16"/>
              </w:rPr>
              <w:t>-zie tekstblok</w:t>
            </w:r>
          </w:p>
          <w:p w14:paraId="3E4F332B" w14:textId="3A69D43C" w:rsidR="00F86FB7" w:rsidRPr="00DB7FA4" w:rsidRDefault="00F86FB7" w:rsidP="004936BD">
            <w:pPr>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606" w:type="pct"/>
            <w:shd w:val="clear" w:color="auto" w:fill="auto"/>
          </w:tcPr>
          <w:p w14:paraId="00F99235" w14:textId="77777777" w:rsidR="005B5069" w:rsidRPr="00FD4C0C" w:rsidRDefault="005B5069" w:rsidP="00FD4C0C">
            <w:pPr>
              <w:spacing w:before="72" w:line="240" w:lineRule="auto"/>
              <w:ind w:left="360"/>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D4C0C">
            <w:pPr>
              <w:spacing w:line="240" w:lineRule="auto"/>
              <w:ind w:left="360"/>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pPr>
              <w:spacing w:line="240" w:lineRule="auto"/>
              <w:rPr>
                <w:sz w:val="16"/>
                <w:szCs w:val="16"/>
              </w:rPr>
            </w:pPr>
          </w:p>
          <w:p w14:paraId="464D1F3F" w14:textId="77777777" w:rsidR="005B5069" w:rsidRPr="00FD4C0C" w:rsidRDefault="005B5069" w:rsidP="00FD4C0C">
            <w:pPr>
              <w:spacing w:line="240" w:lineRule="auto"/>
              <w:ind w:left="360"/>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pPr>
              <w:spacing w:line="240" w:lineRule="auto"/>
              <w:rPr>
                <w:sz w:val="16"/>
                <w:szCs w:val="16"/>
              </w:rPr>
            </w:pPr>
          </w:p>
          <w:p w14:paraId="06D2F18B" w14:textId="77777777" w:rsidR="005B5069" w:rsidRPr="00FD4C0C" w:rsidRDefault="005B5069" w:rsidP="00FD4C0C">
            <w:pPr>
              <w:spacing w:line="240" w:lineRule="auto"/>
              <w:ind w:left="360"/>
              <w:rPr>
                <w:sz w:val="16"/>
                <w:szCs w:val="16"/>
              </w:rPr>
            </w:pPr>
            <w:r w:rsidRPr="00FD4C0C">
              <w:rPr>
                <w:sz w:val="16"/>
                <w:szCs w:val="16"/>
              </w:rPr>
              <w:t>Voor plaats en land moet gekozen worden uit een waardelijst.</w:t>
            </w:r>
          </w:p>
          <w:p w14:paraId="65892707" w14:textId="77777777" w:rsidR="005B5069" w:rsidRDefault="005B5069">
            <w:pPr>
              <w:spacing w:line="240" w:lineRule="auto"/>
              <w:rPr>
                <w:szCs w:val="18"/>
              </w:rPr>
            </w:pPr>
          </w:p>
          <w:p w14:paraId="59AB26F6" w14:textId="77777777" w:rsidR="005B5069" w:rsidRDefault="005B5069" w:rsidP="00FD4C0C">
            <w:pPr>
              <w:pStyle w:val="streepje"/>
              <w:numPr>
                <w:ilvl w:val="0"/>
                <w:numId w:val="0"/>
              </w:numPr>
              <w:spacing w:line="240" w:lineRule="auto"/>
              <w:ind w:left="360"/>
              <w:rPr>
                <w:u w:val="single"/>
                <w:lang w:val="nl-NL"/>
              </w:rPr>
            </w:pPr>
            <w:r>
              <w:rPr>
                <w:u w:val="single"/>
                <w:lang w:val="nl-NL"/>
              </w:rPr>
              <w:t>Mapping:</w:t>
            </w:r>
          </w:p>
          <w:p w14:paraId="16028908"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p>
          <w:p w14:paraId="7A4FAD54" w14:textId="77EBC751" w:rsidR="005B5069" w:rsidRDefault="005B5069" w:rsidP="00FD4C0C">
            <w:pPr>
              <w:pStyle w:val="streepje"/>
              <w:numPr>
                <w:ilvl w:val="0"/>
                <w:numId w:val="0"/>
              </w:numPr>
              <w:spacing w:line="240" w:lineRule="auto"/>
              <w:ind w:left="360"/>
              <w:rPr>
                <w:sz w:val="14"/>
                <w:szCs w:val="16"/>
                <w:lang w:val="nl-NL"/>
              </w:rPr>
            </w:pPr>
            <w:r>
              <w:rPr>
                <w:sz w:val="16"/>
                <w:lang w:val="nl-NL"/>
              </w:rPr>
              <w:t>./label</w:t>
            </w:r>
          </w:p>
          <w:p w14:paraId="5DB95CE9" w14:textId="2B4A791F" w:rsidR="005B5069" w:rsidRPr="00FD4C0C" w:rsidRDefault="005B5069" w:rsidP="00FD4C0C">
            <w:pPr>
              <w:spacing w:line="240" w:lineRule="auto"/>
              <w:ind w:left="360"/>
              <w:rPr>
                <w:sz w:val="16"/>
              </w:rPr>
            </w:pPr>
            <w:r w:rsidRPr="00FD4C0C">
              <w:rPr>
                <w:sz w:val="16"/>
              </w:rPr>
              <w:lastRenderedPageBreak/>
              <w:t>./afdeling</w:t>
            </w:r>
          </w:p>
          <w:p w14:paraId="2B2E37FA" w14:textId="77777777" w:rsidR="005B5069" w:rsidRDefault="005B5069">
            <w:pPr>
              <w:pStyle w:val="streepje"/>
              <w:numPr>
                <w:ilvl w:val="0"/>
                <w:numId w:val="0"/>
              </w:numPr>
              <w:rPr>
                <w:u w:val="single"/>
                <w:lang w:val="nl-NL"/>
              </w:rPr>
            </w:pPr>
          </w:p>
          <w:p w14:paraId="272649CA" w14:textId="77777777" w:rsidR="005B5069" w:rsidRDefault="005B5069" w:rsidP="00FD4C0C">
            <w:pPr>
              <w:pStyle w:val="streepje"/>
              <w:numPr>
                <w:ilvl w:val="0"/>
                <w:numId w:val="0"/>
              </w:numPr>
              <w:ind w:left="360"/>
              <w:rPr>
                <w:u w:val="single"/>
                <w:lang w:val="nl-NL"/>
              </w:rPr>
            </w:pPr>
            <w:r>
              <w:rPr>
                <w:u w:val="single"/>
                <w:lang w:val="nl-NL"/>
              </w:rPr>
              <w:t>Mapping binnenlandsadres:</w:t>
            </w:r>
          </w:p>
          <w:p w14:paraId="02E9874E" w14:textId="77777777" w:rsidR="005B5069"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//IMKAD_Persoon/IMKAD_PostlocatiePersoon/adres/binnenlandsAdres/</w:t>
            </w:r>
          </w:p>
          <w:p w14:paraId="53F8624C" w14:textId="63155621" w:rsidR="005B5069" w:rsidRPr="00FD4C0C" w:rsidRDefault="005B5069" w:rsidP="00FD4C0C">
            <w:pPr>
              <w:spacing w:line="240" w:lineRule="auto"/>
              <w:ind w:left="360"/>
              <w:rPr>
                <w:sz w:val="16"/>
                <w:szCs w:val="16"/>
              </w:rPr>
            </w:pPr>
            <w:r w:rsidRPr="00FD4C0C">
              <w:rPr>
                <w:sz w:val="16"/>
                <w:szCs w:val="16"/>
              </w:rPr>
              <w:t>./BAG_NummerAanduiding/postcode</w:t>
            </w:r>
          </w:p>
          <w:p w14:paraId="7ADFE8D5" w14:textId="44960ED9" w:rsidR="005B5069" w:rsidRPr="00FD4C0C" w:rsidRDefault="005B5069" w:rsidP="00FD4C0C">
            <w:pPr>
              <w:spacing w:line="240" w:lineRule="auto"/>
              <w:ind w:left="360"/>
              <w:rPr>
                <w:sz w:val="16"/>
                <w:szCs w:val="16"/>
              </w:rPr>
            </w:pPr>
            <w:r w:rsidRPr="00FD4C0C">
              <w:rPr>
                <w:sz w:val="16"/>
                <w:szCs w:val="16"/>
              </w:rPr>
              <w:t>./BAG_Woonplaats/woonplaatsnaam</w:t>
            </w:r>
          </w:p>
          <w:p w14:paraId="7AF42172" w14:textId="4BC47306" w:rsidR="005B5069" w:rsidRPr="00FD4C0C" w:rsidRDefault="005B5069" w:rsidP="00FD4C0C">
            <w:pPr>
              <w:spacing w:line="240" w:lineRule="auto"/>
              <w:ind w:left="360"/>
              <w:rPr>
                <w:sz w:val="16"/>
                <w:szCs w:val="16"/>
              </w:rPr>
            </w:pPr>
            <w:r w:rsidRPr="00FD4C0C">
              <w:rPr>
                <w:sz w:val="16"/>
                <w:szCs w:val="16"/>
              </w:rPr>
              <w:t>./BAG_OpenbareRuimte/openbareRuimteNaam</w:t>
            </w:r>
          </w:p>
          <w:p w14:paraId="02B40C2D" w14:textId="4A7D7F00" w:rsidR="005B5069" w:rsidRPr="00FD4C0C" w:rsidRDefault="005B5069" w:rsidP="00FD4C0C">
            <w:pPr>
              <w:spacing w:line="240" w:lineRule="auto"/>
              <w:ind w:left="360"/>
              <w:rPr>
                <w:sz w:val="16"/>
                <w:szCs w:val="16"/>
              </w:rPr>
            </w:pPr>
            <w:r w:rsidRPr="00FD4C0C">
              <w:rPr>
                <w:sz w:val="16"/>
                <w:szCs w:val="16"/>
              </w:rPr>
              <w:t>./BAG_NummerAanduiding/huisnummer</w:t>
            </w:r>
          </w:p>
          <w:p w14:paraId="5043D444" w14:textId="4B7E0A53" w:rsidR="005B5069" w:rsidRPr="00FD4C0C" w:rsidRDefault="005B5069" w:rsidP="00FD4C0C">
            <w:pPr>
              <w:spacing w:line="240" w:lineRule="auto"/>
              <w:ind w:left="360"/>
              <w:rPr>
                <w:sz w:val="16"/>
                <w:szCs w:val="16"/>
              </w:rPr>
            </w:pPr>
            <w:r w:rsidRPr="00FD4C0C">
              <w:rPr>
                <w:sz w:val="16"/>
                <w:szCs w:val="16"/>
              </w:rPr>
              <w:t>./BAG_NummerAanduiding/huisletter</w:t>
            </w:r>
          </w:p>
          <w:p w14:paraId="55331E34" w14:textId="3D5EFE80" w:rsidR="005B5069" w:rsidRDefault="005B5069" w:rsidP="00FD4C0C">
            <w:pPr>
              <w:pStyle w:val="streepje"/>
              <w:numPr>
                <w:ilvl w:val="0"/>
                <w:numId w:val="0"/>
              </w:numPr>
              <w:spacing w:line="240" w:lineRule="auto"/>
              <w:ind w:left="360"/>
              <w:rPr>
                <w:u w:val="single"/>
                <w:lang w:val="nl-NL"/>
              </w:rPr>
            </w:pPr>
            <w:r>
              <w:rPr>
                <w:sz w:val="16"/>
                <w:szCs w:val="16"/>
                <w:lang w:val="nl-NL"/>
              </w:rPr>
              <w:t>./BAG_NummerAanduiding/huisnummertoevoeging</w:t>
            </w:r>
            <w:r>
              <w:rPr>
                <w:u w:val="single"/>
                <w:lang w:val="nl-NL"/>
              </w:rPr>
              <w:t xml:space="preserve"> </w:t>
            </w:r>
          </w:p>
          <w:p w14:paraId="084B8276" w14:textId="77777777" w:rsidR="005B5069" w:rsidRDefault="005B5069" w:rsidP="00FD4C0C">
            <w:pPr>
              <w:pStyle w:val="streepje"/>
              <w:numPr>
                <w:ilvl w:val="0"/>
                <w:numId w:val="0"/>
              </w:numPr>
              <w:ind w:left="360"/>
              <w:rPr>
                <w:u w:val="single"/>
                <w:lang w:val="nl-NL"/>
              </w:rPr>
            </w:pPr>
            <w:r>
              <w:rPr>
                <w:u w:val="single"/>
                <w:lang w:val="nl-NL"/>
              </w:rPr>
              <w:t>Mapping buitenlandsadres:</w:t>
            </w:r>
          </w:p>
          <w:p w14:paraId="53D89320" w14:textId="77777777" w:rsidR="005B5069" w:rsidRPr="00201932" w:rsidRDefault="005B5069" w:rsidP="00FD4C0C">
            <w:pPr>
              <w:pStyle w:val="streepje"/>
              <w:numPr>
                <w:ilvl w:val="0"/>
                <w:numId w:val="0"/>
              </w:numPr>
              <w:spacing w:line="240" w:lineRule="auto"/>
              <w:ind w:left="360"/>
              <w:rPr>
                <w:sz w:val="16"/>
                <w:szCs w:val="16"/>
                <w:lang w:val="nl-NL"/>
              </w:rPr>
            </w:pPr>
            <w:r>
              <w:rPr>
                <w:sz w:val="16"/>
                <w:szCs w:val="16"/>
                <w:lang w:val="nl-NL"/>
              </w:rPr>
              <w:t>//IMKAD_Persoon/IMKAD_PostlocatiePersoon/</w:t>
            </w:r>
            <w:r>
              <w:rPr>
                <w:sz w:val="16"/>
                <w:lang w:val="nl-NL"/>
              </w:rPr>
              <w:t>adres/buitenlandsAdres/</w:t>
            </w:r>
          </w:p>
          <w:p w14:paraId="36911D8C" w14:textId="00564102" w:rsidR="005B5069" w:rsidRDefault="005B5069" w:rsidP="00FD4C0C">
            <w:pPr>
              <w:pStyle w:val="streepje"/>
              <w:numPr>
                <w:ilvl w:val="0"/>
                <w:numId w:val="0"/>
              </w:numPr>
              <w:spacing w:line="240" w:lineRule="auto"/>
              <w:ind w:left="360"/>
              <w:rPr>
                <w:sz w:val="14"/>
                <w:szCs w:val="16"/>
                <w:lang w:val="nl-NL"/>
              </w:rPr>
            </w:pPr>
            <w:r>
              <w:rPr>
                <w:sz w:val="16"/>
                <w:lang w:val="nl-NL"/>
              </w:rPr>
              <w:t>./woonplaats</w:t>
            </w:r>
          </w:p>
          <w:p w14:paraId="7827656A" w14:textId="0808884D" w:rsidR="005B5069" w:rsidRPr="00FD4C0C" w:rsidRDefault="005B5069" w:rsidP="00FD4C0C">
            <w:pPr>
              <w:spacing w:line="240" w:lineRule="auto"/>
              <w:ind w:left="360"/>
              <w:rPr>
                <w:sz w:val="16"/>
              </w:rPr>
            </w:pPr>
            <w:r w:rsidRPr="00FD4C0C">
              <w:rPr>
                <w:sz w:val="16"/>
              </w:rPr>
              <w:t xml:space="preserve">./adres </w:t>
            </w:r>
          </w:p>
          <w:p w14:paraId="1A6A8062" w14:textId="4A61A9A5" w:rsidR="005B5069" w:rsidRPr="00FD4C0C" w:rsidRDefault="005B5069" w:rsidP="00FD4C0C">
            <w:pPr>
              <w:spacing w:line="240" w:lineRule="auto"/>
              <w:ind w:left="360"/>
              <w:rPr>
                <w:sz w:val="16"/>
              </w:rPr>
            </w:pPr>
            <w:r w:rsidRPr="00FD4C0C">
              <w:rPr>
                <w:sz w:val="16"/>
              </w:rPr>
              <w:t>./regio</w:t>
            </w:r>
          </w:p>
          <w:p w14:paraId="02CBE03C" w14:textId="1FB60596" w:rsidR="005B5069" w:rsidRPr="00FD4C0C" w:rsidRDefault="005B5069" w:rsidP="00FD4C0C">
            <w:pPr>
              <w:spacing w:line="240" w:lineRule="auto"/>
              <w:ind w:left="360"/>
              <w:rPr>
                <w:sz w:val="16"/>
              </w:rPr>
            </w:pPr>
            <w:r w:rsidRPr="00FD4C0C">
              <w:rPr>
                <w:sz w:val="16"/>
              </w:rPr>
              <w:t>./land</w:t>
            </w:r>
          </w:p>
          <w:p w14:paraId="62660CDA" w14:textId="77777777" w:rsidR="005B5069" w:rsidRPr="00DE7B55" w:rsidRDefault="005B5069" w:rsidP="00FD4C0C">
            <w:pPr>
              <w:spacing w:before="72"/>
              <w:ind w:left="360"/>
              <w:rPr>
                <w:sz w:val="16"/>
              </w:rPr>
            </w:pPr>
            <w:r w:rsidRPr="00FD4C0C">
              <w:rPr>
                <w:u w:val="single"/>
              </w:rPr>
              <w:t>Mapping postbusadres:</w:t>
            </w:r>
          </w:p>
          <w:p w14:paraId="0007E3BD" w14:textId="77777777" w:rsidR="005B5069" w:rsidRPr="00201932" w:rsidRDefault="005B5069" w:rsidP="00FD4C0C">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FD4C0C">
            <w:pPr>
              <w:spacing w:line="240" w:lineRule="auto"/>
              <w:ind w:left="360"/>
              <w:rPr>
                <w:sz w:val="16"/>
                <w:szCs w:val="16"/>
              </w:rPr>
            </w:pPr>
            <w:r w:rsidRPr="00FD4C0C">
              <w:rPr>
                <w:sz w:val="16"/>
                <w:szCs w:val="16"/>
              </w:rPr>
              <w:t>./postbusnummer</w:t>
            </w:r>
          </w:p>
          <w:p w14:paraId="45383E4D" w14:textId="34D76406" w:rsidR="005B5069" w:rsidRPr="00FD4C0C" w:rsidRDefault="005B5069" w:rsidP="00FD4C0C">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FD4C0C">
            <w:pPr>
              <w:spacing w:line="240" w:lineRule="auto"/>
              <w:ind w:left="360"/>
              <w:rPr>
                <w:sz w:val="16"/>
                <w:szCs w:val="16"/>
              </w:rPr>
            </w:pPr>
            <w:r w:rsidRPr="00FD4C0C">
              <w:rPr>
                <w:sz w:val="16"/>
                <w:szCs w:val="16"/>
              </w:rPr>
              <w:t>./woonplaatsnaam</w:t>
            </w:r>
          </w:p>
          <w:p w14:paraId="19BAFA26" w14:textId="2DDBDFDC" w:rsidR="00B9329D" w:rsidRDefault="00B9329D">
            <w:pPr>
              <w:spacing w:line="240" w:lineRule="auto"/>
              <w:ind w:left="227"/>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5595E3E9" w14:textId="55C8FC10" w:rsidR="005B5069" w:rsidRDefault="005B5069" w:rsidP="004936BD">
            <w:pPr>
              <w:pStyle w:val="Geenafstand"/>
              <w:ind w:left="567" w:hanging="284"/>
              <w:rPr>
                <w:rFonts w:ascii="Arial" w:hAnsi="Arial" w:cs="Arial"/>
                <w:color w:val="FF0000"/>
                <w:sz w:val="20"/>
                <w:szCs w:val="20"/>
              </w:rPr>
            </w:pPr>
            <w:r>
              <w:rPr>
                <w:rFonts w:ascii="Arial" w:hAnsi="Arial" w:cs="Arial"/>
                <w:color w:val="FF0000"/>
                <w:sz w:val="20"/>
                <w:szCs w:val="20"/>
              </w:rPr>
              <w:t xml:space="preserve">hierna ook te noemen: de </w:t>
            </w:r>
            <w:r w:rsidR="00514AD2">
              <w:rPr>
                <w:rFonts w:ascii="Arial" w:hAnsi="Arial" w:cs="Arial"/>
                <w:color w:val="FF0000"/>
                <w:sz w:val="20"/>
                <w:szCs w:val="20"/>
              </w:rPr>
              <w:t>‘</w:t>
            </w:r>
            <w:r>
              <w:rPr>
                <w:rFonts w:ascii="Arial" w:hAnsi="Arial" w:cs="Arial"/>
                <w:color w:val="FF0000"/>
                <w:sz w:val="20"/>
                <w:szCs w:val="20"/>
              </w:rPr>
              <w:t>schuldeiser</w:t>
            </w:r>
            <w:r w:rsidR="00514AD2">
              <w:rPr>
                <w:rFonts w:ascii="Arial" w:hAnsi="Arial" w:cs="Arial"/>
                <w:color w:val="FF0000"/>
                <w:sz w:val="20"/>
                <w:szCs w:val="20"/>
              </w:rPr>
              <w:t>’</w:t>
            </w:r>
            <w:r>
              <w:rPr>
                <w:rFonts w:ascii="Arial" w:hAnsi="Arial" w:cs="Arial"/>
                <w:color w:val="FF0000"/>
                <w:sz w:val="20"/>
                <w:szCs w:val="20"/>
              </w:rPr>
              <w:t xml:space="preserve"> of </w:t>
            </w:r>
            <w:r w:rsidR="00514AD2">
              <w:rPr>
                <w:rFonts w:ascii="Arial" w:hAnsi="Arial" w:cs="Arial"/>
                <w:color w:val="FF0000"/>
                <w:sz w:val="20"/>
                <w:szCs w:val="20"/>
              </w:rPr>
              <w:t>‘</w:t>
            </w:r>
            <w:r>
              <w:rPr>
                <w:rFonts w:ascii="Arial" w:hAnsi="Arial" w:cs="Arial"/>
                <w:color w:val="FF0000"/>
                <w:sz w:val="20"/>
                <w:szCs w:val="20"/>
              </w:rPr>
              <w:t>hypotheekhouder</w:t>
            </w:r>
            <w:r w:rsidR="00514AD2">
              <w:rPr>
                <w:rFonts w:ascii="Arial" w:hAnsi="Arial" w:cs="Arial"/>
                <w:color w:val="FF0000"/>
                <w:sz w:val="20"/>
                <w:szCs w:val="20"/>
              </w:rPr>
              <w:t>’</w:t>
            </w:r>
          </w:p>
          <w:p w14:paraId="72555302" w14:textId="77777777" w:rsidR="005B5069" w:rsidRPr="00194473" w:rsidRDefault="005B5069" w:rsidP="004936BD">
            <w:pPr>
              <w:tabs>
                <w:tab w:val="left" w:pos="-1440"/>
                <w:tab w:val="left" w:pos="-720"/>
              </w:tabs>
              <w:suppressAutoHyphens/>
              <w:ind w:left="284"/>
              <w:rPr>
                <w:rFonts w:cs="Arial"/>
                <w:color w:val="339966"/>
                <w:szCs w:val="18"/>
              </w:rPr>
            </w:pPr>
          </w:p>
        </w:tc>
        <w:tc>
          <w:tcPr>
            <w:tcW w:w="2606" w:type="pct"/>
            <w:shd w:val="clear" w:color="auto" w:fill="auto"/>
          </w:tcPr>
          <w:p w14:paraId="4E5E6D1C" w14:textId="77777777" w:rsidR="005B5069" w:rsidRPr="00201FE5" w:rsidRDefault="005B5069" w:rsidP="00201FE5">
            <w:pPr>
              <w:spacing w:before="72" w:line="240" w:lineRule="auto"/>
              <w:rPr>
                <w:snapToGrid/>
                <w:sz w:val="16"/>
                <w:szCs w:val="16"/>
              </w:rPr>
            </w:pPr>
            <w:r w:rsidRPr="00201FE5">
              <w:rPr>
                <w:sz w:val="16"/>
                <w:szCs w:val="16"/>
              </w:rPr>
              <w:t>Vaste tekst.</w:t>
            </w:r>
          </w:p>
        </w:tc>
      </w:tr>
      <w:tr w:rsidR="00947F24" w:rsidRPr="00123774" w14:paraId="7B005410" w14:textId="77777777" w:rsidTr="004936BD">
        <w:trPr>
          <w:trHeight w:val="125"/>
        </w:trPr>
        <w:tc>
          <w:tcPr>
            <w:tcW w:w="2394" w:type="pct"/>
            <w:shd w:val="clear" w:color="auto" w:fill="auto"/>
          </w:tcPr>
          <w:p w14:paraId="53F618B7" w14:textId="64E89ED0"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606" w:type="pct"/>
            <w:shd w:val="clear" w:color="auto" w:fill="auto"/>
          </w:tcPr>
          <w:p w14:paraId="1DA51EF2" w14:textId="77777777" w:rsidR="00947F24" w:rsidRDefault="00947F24" w:rsidP="00201FE5">
            <w:pPr>
              <w:spacing w:before="72" w:line="240" w:lineRule="auto"/>
              <w:rPr>
                <w:sz w:val="16"/>
                <w:szCs w:val="16"/>
              </w:rPr>
            </w:pPr>
            <w:r>
              <w:rPr>
                <w:sz w:val="16"/>
                <w:szCs w:val="16"/>
              </w:rPr>
              <w:t>Wordt getoond als de verzekeraar volgt anders is dit de afsluitende punt</w:t>
            </w:r>
            <w:r w:rsidR="00032CDD">
              <w:rPr>
                <w:sz w:val="16"/>
                <w:szCs w:val="16"/>
              </w:rPr>
              <w: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rsidP="005B5069">
      <w:pPr>
        <w:pStyle w:val="Kop3"/>
      </w:pPr>
      <w:bookmarkStart w:id="59" w:name="_Toc19619422"/>
      <w:r>
        <w:t>Verzekeraar</w:t>
      </w:r>
      <w:bookmarkEnd w:id="59"/>
      <w:r>
        <w:t xml:space="preserve"> </w:t>
      </w:r>
    </w:p>
    <w:p w14:paraId="7F36C740" w14:textId="77777777" w:rsidR="007B0C26" w:rsidRPr="007B0C26" w:rsidRDefault="007B0C26" w:rsidP="007B0C26">
      <w:pPr>
        <w:rPr>
          <w:lang w:val="nl"/>
        </w:rPr>
      </w:pPr>
    </w:p>
    <w:p w14:paraId="33836C6F" w14:textId="77777777" w:rsidR="005B5069" w:rsidRDefault="005B5069" w:rsidP="005B5069">
      <w:pPr>
        <w:rPr>
          <w:lang w:val="nl"/>
        </w:rPr>
      </w:pPr>
      <w:r>
        <w:rPr>
          <w:lang w:val="nl"/>
        </w:rPr>
        <w:t>Deze partij is optioneel en moet aanwezig zijn als het een spaarhypotheek 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4936BD">
        <w:tc>
          <w:tcPr>
            <w:tcW w:w="6771" w:type="dxa"/>
            <w:shd w:val="clear" w:color="auto" w:fill="auto"/>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auto"/>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33AA90A0" w14:textId="77777777" w:rsidR="005B5069" w:rsidRPr="00201FE5" w:rsidRDefault="005B5069" w:rsidP="00201FE5">
            <w:pPr>
              <w:spacing w:line="240" w:lineRule="auto"/>
              <w:rPr>
                <w:sz w:val="16"/>
                <w:szCs w:val="16"/>
              </w:rPr>
            </w:pPr>
            <w:r w:rsidRPr="00201FE5">
              <w:rPr>
                <w:sz w:val="16"/>
                <w:szCs w:val="16"/>
              </w:rPr>
              <w:t>Verplichte keuze uit 2 tekstblokken met de gegevens van de perso(o)n(en), die tot de partij behoren.</w:t>
            </w:r>
          </w:p>
          <w:p w14:paraId="317B1DE5" w14:textId="77777777" w:rsidR="005B5069" w:rsidRPr="00201FE5" w:rsidRDefault="005B5069" w:rsidP="00201FE5">
            <w:pPr>
              <w:spacing w:line="240" w:lineRule="auto"/>
              <w:rPr>
                <w:sz w:val="16"/>
                <w:szCs w:val="16"/>
              </w:rPr>
            </w:pPr>
            <w:r w:rsidRPr="00201FE5">
              <w:rPr>
                <w:sz w:val="16"/>
                <w:szCs w:val="16"/>
              </w:rPr>
              <w:t>Er moet minimaal één tekstblok ingevuld worden. Er mogen meerdere dezelfde of verschillende tekstblokken na elkaar vermeld worden. Alle combinaties zijn toegestaan. In dat geval begint elk tekstblok op een nieuwe regel voorafgegaan door een letter (zie ‘Nummering partijen’).</w:t>
            </w:r>
          </w:p>
          <w:p w14:paraId="5B36B6E0" w14:textId="77777777" w:rsidR="005B5069" w:rsidRPr="00AD2288" w:rsidRDefault="005B5069" w:rsidP="004936BD">
            <w:pPr>
              <w:rPr>
                <w:rFonts w:cs="Arial"/>
                <w:snapToGrid/>
                <w:kern w:val="0"/>
                <w:szCs w:val="18"/>
                <w:lang w:eastAsia="nl-NL"/>
              </w:rPr>
            </w:pPr>
          </w:p>
          <w:p w14:paraId="5D12A3AA" w14:textId="77777777" w:rsidR="005B5069" w:rsidRPr="00AD2288" w:rsidRDefault="005B5069" w:rsidP="004936BD">
            <w:pPr>
              <w:rPr>
                <w:szCs w:val="18"/>
                <w:u w:val="single"/>
              </w:rPr>
            </w:pPr>
            <w:r w:rsidRPr="00AD2288">
              <w:rPr>
                <w:szCs w:val="18"/>
                <w:u w:val="single"/>
              </w:rPr>
              <w:t>Mapping partij en persoon:</w:t>
            </w:r>
          </w:p>
          <w:p w14:paraId="2F1D8700" w14:textId="17B8A7A1"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//IMKAD_AangebodenStuk/Partij(‘</w:t>
            </w:r>
            <w:r w:rsidRPr="00AD2288">
              <w:rPr>
                <w:snapToGrid/>
                <w:kern w:val="0"/>
                <w:sz w:val="16"/>
                <w:szCs w:val="16"/>
                <w:lang w:eastAsia="nl-NL"/>
              </w:rPr>
              <w:t>bank-verzekeraar</w:t>
            </w:r>
            <w:r w:rsidR="00C81B84">
              <w:rPr>
                <w:snapToGrid/>
                <w:kern w:val="0"/>
                <w:sz w:val="16"/>
                <w:szCs w:val="16"/>
                <w:lang w:eastAsia="nl-NL"/>
              </w:rPr>
              <w:t>’</w:t>
            </w:r>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[attribute: id = ‘unieke identificatie van de partij’]</w:t>
            </w:r>
          </w:p>
          <w:p w14:paraId="5B4C7940" w14:textId="1002F6EB" w:rsidR="005B5069" w:rsidRPr="00AD2288" w:rsidRDefault="005B5069" w:rsidP="004936BD">
            <w:pPr>
              <w:autoSpaceDE w:val="0"/>
              <w:autoSpaceDN w:val="0"/>
              <w:adjustRightInd w:val="0"/>
              <w:spacing w:line="240" w:lineRule="auto"/>
              <w:rPr>
                <w:rFonts w:cs="Arial"/>
                <w:snapToGrid/>
                <w:color w:val="0000FF"/>
                <w:kern w:val="0"/>
                <w:sz w:val="16"/>
                <w:szCs w:val="16"/>
                <w:lang w:eastAsia="nl-NL"/>
              </w:rPr>
            </w:pPr>
            <w:r w:rsidRPr="00AD2288">
              <w:rPr>
                <w:snapToGrid/>
                <w:kern w:val="0"/>
                <w:sz w:val="16"/>
                <w:szCs w:val="16"/>
                <w:highlight w:val="white"/>
                <w:lang w:eastAsia="nl-NL"/>
              </w:rPr>
              <w:tab/>
              <w:t>./</w:t>
            </w:r>
            <w:r w:rsidRPr="00AD2288">
              <w:rPr>
                <w:rFonts w:cs="Arial"/>
                <w:snapToGrid/>
                <w:kern w:val="0"/>
                <w:sz w:val="16"/>
                <w:szCs w:val="16"/>
                <w:lang w:eastAsia="nl-NL"/>
              </w:rPr>
              <w:t>aanduidingPartij</w:t>
            </w:r>
            <w:r w:rsidRPr="00AD2288">
              <w:rPr>
                <w:snapToGrid/>
                <w:kern w:val="0"/>
                <w:sz w:val="16"/>
                <w:szCs w:val="16"/>
                <w:lang w:eastAsia="nl-NL"/>
              </w:rPr>
              <w:t>(‘Verzekeraar’)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//IMKAD_AangebodenStuk/Partij/Partij/IMKAD_Persoon</w:t>
            </w:r>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777777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 bij het StukdeelHypotheek:</w:t>
            </w:r>
          </w:p>
          <w:p w14:paraId="240D5EC5" w14:textId="7777777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//IMKAD_AangebodenStuk/</w:t>
            </w:r>
            <w:r w:rsidRPr="00AD2288">
              <w:rPr>
                <w:sz w:val="16"/>
                <w:szCs w:val="16"/>
                <w:lang w:val="nl"/>
              </w:rPr>
              <w:t>StukdeelHypotheek</w:t>
            </w:r>
            <w:r w:rsidRPr="00AD2288">
              <w:rPr>
                <w:rFonts w:cs="Arial"/>
                <w:sz w:val="16"/>
                <w:szCs w:val="16"/>
              </w:rPr>
              <w:t xml:space="preserve"> </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/belanghebbendeRef xlink:href="#id verzekeraar-partij"</w:t>
            </w:r>
          </w:p>
          <w:p w14:paraId="78F2828F" w14:textId="77777777" w:rsidR="005B5069" w:rsidRPr="00AD2288" w:rsidRDefault="005B5069" w:rsidP="004936BD">
            <w:pPr>
              <w:rPr>
                <w:rFonts w:cs="Arial"/>
                <w:sz w:val="16"/>
                <w:szCs w:val="16"/>
              </w:rPr>
            </w:pPr>
          </w:p>
          <w:p w14:paraId="5C6F981A" w14:textId="77777777"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Deze partij geldt ook voor het eventueel aanwezige stukdeel overbruggingshypotheek,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4936BD">
        <w:tc>
          <w:tcPr>
            <w:tcW w:w="6771" w:type="dxa"/>
            <w:shd w:val="clear" w:color="auto" w:fill="auto"/>
          </w:tcPr>
          <w:p w14:paraId="4C262966" w14:textId="0913F162" w:rsidR="00681B59" w:rsidRPr="00AD2288" w:rsidRDefault="00681B59" w:rsidP="00FD4C0C">
            <w:pPr>
              <w:pStyle w:val="Geenafstand"/>
              <w:ind w:left="567" w:hanging="284"/>
              <w:rPr>
                <w:rFonts w:cs="Arial"/>
                <w:color w:val="800080"/>
              </w:rPr>
            </w:pPr>
            <w:r w:rsidRPr="00E63700">
              <w:rPr>
                <w:rFonts w:ascii="Arial" w:hAnsi="Arial" w:cs="Arial"/>
                <w:color w:val="7030A0"/>
                <w:sz w:val="20"/>
                <w:szCs w:val="20"/>
              </w:rPr>
              <w:lastRenderedPageBreak/>
              <w:t xml:space="preserve">hierna ook te noemen: de </w:t>
            </w:r>
            <w:r w:rsidR="004E0687">
              <w:rPr>
                <w:rFonts w:ascii="Arial" w:hAnsi="Arial" w:cs="Arial"/>
                <w:color w:val="7030A0"/>
                <w:sz w:val="20"/>
                <w:szCs w:val="20"/>
              </w:rPr>
              <w:t>‘</w:t>
            </w:r>
            <w:r w:rsidRPr="00E63700">
              <w:rPr>
                <w:rFonts w:ascii="Arial" w:hAnsi="Arial" w:cs="Arial"/>
                <w:color w:val="7030A0"/>
                <w:sz w:val="20"/>
                <w:szCs w:val="20"/>
              </w:rPr>
              <w:t>verzekeraar</w:t>
            </w:r>
            <w:r w:rsidR="004E0687">
              <w:rPr>
                <w:rFonts w:ascii="Arial" w:hAnsi="Arial" w:cs="Arial"/>
                <w:color w:val="7030A0"/>
                <w:sz w:val="20"/>
                <w:szCs w:val="20"/>
              </w:rPr>
              <w:t>’</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764D58F" w:rsidR="00DF6FBC" w:rsidRPr="007F603A" w:rsidRDefault="00DF6FBC" w:rsidP="007F603A">
      <w:pPr>
        <w:pStyle w:val="Kop3"/>
        <w:numPr>
          <w:ilvl w:val="2"/>
          <w:numId w:val="1"/>
        </w:numPr>
      </w:pPr>
      <w:bookmarkStart w:id="60" w:name="_Toc385497550"/>
      <w:bookmarkStart w:id="61" w:name="_Toc19619423"/>
      <w:r>
        <w:lastRenderedPageBreak/>
        <w:t>Afsluiting partijen</w:t>
      </w:r>
      <w:bookmarkEnd w:id="60"/>
      <w:bookmarkEnd w:id="6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4936BD">
        <w:tc>
          <w:tcPr>
            <w:tcW w:w="6771" w:type="dxa"/>
            <w:shd w:val="clear" w:color="auto" w:fill="auto"/>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auto"/>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29F2FF27" w14:textId="60D3FA4A" w:rsidR="00DF6FBC" w:rsidRPr="00FD4C0C" w:rsidRDefault="00DF6FBC" w:rsidP="00DF6FBC">
            <w:pPr>
              <w:tabs>
                <w:tab w:val="left" w:pos="-1440"/>
                <w:tab w:val="left" w:pos="-720"/>
              </w:tabs>
              <w:suppressAutoHyphens/>
              <w:ind w:right="96"/>
              <w:rPr>
                <w:color w:val="FF0000"/>
                <w:sz w:val="20"/>
              </w:rPr>
            </w:pPr>
            <w:r w:rsidRPr="00FD4C0C">
              <w:rPr>
                <w:color w:val="FF0000"/>
                <w:sz w:val="20"/>
              </w:rPr>
              <w:t xml:space="preserve">Van het bestaan van de </w:t>
            </w:r>
            <w:r w:rsidRPr="00FD4C0C">
              <w:rPr>
                <w:rFonts w:eastAsiaTheme="minorHAnsi" w:cs="Arial"/>
                <w:snapToGrid/>
                <w:color w:val="7030A0"/>
                <w:kern w:val="0"/>
                <w:sz w:val="20"/>
              </w:rPr>
              <w:t>mondelinge</w:t>
            </w:r>
            <w:r w:rsidRPr="00FD4C0C">
              <w:rPr>
                <w:color w:val="FF0000"/>
                <w:sz w:val="20"/>
              </w:rPr>
              <w:t xml:space="preserve"> volmacht</w:t>
            </w:r>
            <w:r w:rsidR="00366F06">
              <w:rPr>
                <w:color w:val="FF0000"/>
                <w:sz w:val="20"/>
              </w:rPr>
              <w:t>(</w:t>
            </w:r>
            <w:r w:rsidRPr="00FD4C0C">
              <w:rPr>
                <w:color w:val="FF0000"/>
                <w:sz w:val="20"/>
              </w:rPr>
              <w:t>en</w:t>
            </w:r>
            <w:r w:rsidR="00366F06">
              <w:rPr>
                <w:color w:val="FF0000"/>
                <w:sz w:val="20"/>
              </w:rPr>
              <w:t>)</w:t>
            </w:r>
            <w:r w:rsidRPr="00FD4C0C">
              <w:rPr>
                <w:color w:val="FF0000"/>
                <w:sz w:val="20"/>
              </w:rPr>
              <w:t xml:space="preserve"> is mij, notaris, genoegzaam gebleken.</w:t>
            </w:r>
          </w:p>
          <w:p w14:paraId="35D80601" w14:textId="6A334AE4" w:rsidR="00DF6FBC" w:rsidRPr="00AD2288" w:rsidRDefault="00DF6FBC" w:rsidP="00DF6FBC">
            <w:pPr>
              <w:tabs>
                <w:tab w:val="left" w:pos="-1440"/>
                <w:tab w:val="left" w:pos="-720"/>
              </w:tabs>
              <w:suppressAutoHyphens/>
              <w:ind w:right="96"/>
              <w:rPr>
                <w:color w:val="FF0000"/>
                <w:szCs w:val="18"/>
              </w:rPr>
            </w:pPr>
            <w:r w:rsidRPr="00FD4C0C">
              <w:rPr>
                <w:color w:val="FF0000"/>
                <w:sz w:val="20"/>
              </w:rPr>
              <w:t>De comparanten, handelend als gemeld, verklaarden:</w:t>
            </w:r>
          </w:p>
        </w:tc>
        <w:tc>
          <w:tcPr>
            <w:tcW w:w="7371" w:type="dxa"/>
            <w:shd w:val="clear" w:color="auto" w:fill="auto"/>
          </w:tcPr>
          <w:p w14:paraId="3B6B19F9" w14:textId="1885FBA6" w:rsidR="00DF6FBC" w:rsidRDefault="00DF6FBC" w:rsidP="004936BD">
            <w:pPr>
              <w:rPr>
                <w:sz w:val="16"/>
                <w:szCs w:val="16"/>
              </w:rPr>
            </w:pPr>
            <w:r w:rsidRPr="002D2B2A">
              <w:rPr>
                <w:sz w:val="16"/>
                <w:szCs w:val="16"/>
              </w:rPr>
              <w:t>Vaste tekst</w:t>
            </w:r>
          </w:p>
          <w:p w14:paraId="6713D9DB" w14:textId="77777777" w:rsidR="001C7F19" w:rsidRDefault="001C7F19" w:rsidP="004936BD">
            <w:pPr>
              <w:rPr>
                <w:sz w:val="16"/>
                <w:szCs w:val="16"/>
              </w:rPr>
            </w:pPr>
          </w:p>
          <w:p w14:paraId="13195621" w14:textId="701D0B07" w:rsidR="001C7F19" w:rsidRPr="009769C6" w:rsidRDefault="001C7F19" w:rsidP="004936BD">
            <w:pPr>
              <w:rPr>
                <w:sz w:val="16"/>
                <w:szCs w:val="16"/>
                <w:u w:val="single"/>
              </w:rPr>
            </w:pPr>
            <w:r w:rsidRPr="009769C6">
              <w:rPr>
                <w:sz w:val="16"/>
                <w:szCs w:val="16"/>
                <w:u w:val="single"/>
              </w:rPr>
              <w:t>Mapping ‘mondelinge’:</w:t>
            </w:r>
          </w:p>
          <w:p w14:paraId="253D047B" w14:textId="0E663C33" w:rsidR="001C7F19" w:rsidRPr="00BA553C" w:rsidRDefault="004B3A01" w:rsidP="004936BD">
            <w:pPr>
              <w:rPr>
                <w:sz w:val="16"/>
                <w:szCs w:val="16"/>
              </w:rPr>
            </w:pPr>
            <w:r w:rsidRPr="00EF177B">
              <w:rPr>
                <w:sz w:val="16"/>
                <w:szCs w:val="16"/>
              </w:rPr>
              <w:t>.</w:t>
            </w:r>
            <w:r w:rsidRPr="00BA553C">
              <w:rPr>
                <w:sz w:val="16"/>
                <w:szCs w:val="16"/>
              </w:rPr>
              <w:t>/</w:t>
            </w:r>
            <w:r w:rsidR="001C7F19" w:rsidRPr="00BA553C">
              <w:rPr>
                <w:sz w:val="16"/>
                <w:szCs w:val="16"/>
              </w:rPr>
              <w:t>/MKAD_AangebodenStuk/tia_TekstKeuze/</w:t>
            </w:r>
          </w:p>
          <w:p w14:paraId="5495336D" w14:textId="391FD632" w:rsidR="00353AE7" w:rsidRPr="00BA553C" w:rsidRDefault="001C7F19" w:rsidP="001C7F19">
            <w:pPr>
              <w:spacing w:line="240" w:lineRule="auto"/>
              <w:rPr>
                <w:sz w:val="16"/>
                <w:szCs w:val="16"/>
              </w:rPr>
            </w:pPr>
            <w:r w:rsidRPr="00BA553C">
              <w:rPr>
                <w:sz w:val="16"/>
                <w:szCs w:val="16"/>
              </w:rPr>
              <w:t xml:space="preserve">   ./tagNaam(‘k_Mondelinge’)</w:t>
            </w:r>
          </w:p>
          <w:p w14:paraId="0A80FE67" w14:textId="673A2B50" w:rsidR="001C7F19" w:rsidRPr="00BA553C" w:rsidRDefault="00353AE7" w:rsidP="00353AE7">
            <w:pPr>
              <w:spacing w:line="240" w:lineRule="auto"/>
              <w:rPr>
                <w:sz w:val="16"/>
                <w:szCs w:val="16"/>
              </w:rPr>
            </w:pPr>
            <w:r w:rsidRPr="00BA553C">
              <w:rPr>
                <w:sz w:val="16"/>
                <w:szCs w:val="16"/>
              </w:rPr>
              <w:t xml:space="preserve">   </w:t>
            </w:r>
            <w:r w:rsidR="001C7F19" w:rsidRPr="00BA553C">
              <w:rPr>
                <w:sz w:val="16"/>
                <w:szCs w:val="16"/>
              </w:rPr>
              <w:t>./tekst((‘true’ = ‘mondelinge’ wordt getoond; ‘false’ of niet aanwezig = ‘mondelinge’ wordt niet getoond)</w:t>
            </w:r>
          </w:p>
          <w:p w14:paraId="16D0357C" w14:textId="77777777" w:rsidR="00DF6FBC" w:rsidRPr="00AD2288" w:rsidRDefault="00DF6FBC" w:rsidP="004936BD">
            <w:pPr>
              <w:spacing w:line="240" w:lineRule="auto"/>
              <w:rPr>
                <w:sz w:val="16"/>
                <w:szCs w:val="16"/>
              </w:rPr>
            </w:pPr>
          </w:p>
        </w:tc>
      </w:tr>
    </w:tbl>
    <w:p w14:paraId="195CEE99" w14:textId="19DD6B02" w:rsidR="00DF6FBC" w:rsidRDefault="00DF6FBC" w:rsidP="007F603A">
      <w:pPr>
        <w:spacing w:line="240" w:lineRule="auto"/>
      </w:pPr>
    </w:p>
    <w:p w14:paraId="1697FB06" w14:textId="77777777" w:rsidR="00196482" w:rsidRPr="00343045" w:rsidRDefault="00196482" w:rsidP="00196482">
      <w:pPr>
        <w:pStyle w:val="Kop2"/>
        <w:numPr>
          <w:ilvl w:val="1"/>
          <w:numId w:val="1"/>
        </w:numPr>
      </w:pPr>
      <w:bookmarkStart w:id="62" w:name="_Toc385497551"/>
      <w:bookmarkStart w:id="63" w:name="_Toc19619424"/>
      <w:bookmarkStart w:id="64" w:name="_Toc259113323"/>
      <w:r>
        <w:t>Overeenkomst</w:t>
      </w:r>
      <w:bookmarkEnd w:id="62"/>
      <w:bookmarkEnd w:id="63"/>
      <w:r>
        <w:t xml:space="preserve"> </w:t>
      </w:r>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96482" w:rsidRPr="00343045" w14:paraId="62F88C3A" w14:textId="77777777" w:rsidTr="004936BD">
        <w:tc>
          <w:tcPr>
            <w:tcW w:w="6771" w:type="dxa"/>
            <w:shd w:val="clear" w:color="auto" w:fill="auto"/>
          </w:tcPr>
          <w:p w14:paraId="23F3E655" w14:textId="271B605F" w:rsidR="00196482" w:rsidRPr="009034E8" w:rsidRDefault="0099104A"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bCs/>
                <w:color w:val="FF0000"/>
                <w:sz w:val="20"/>
              </w:rPr>
            </w:pPr>
            <w:r>
              <w:rPr>
                <w:b/>
                <w:bCs/>
                <w:color w:val="FF0000"/>
                <w:sz w:val="20"/>
              </w:rPr>
              <w:t xml:space="preserve">I </w:t>
            </w:r>
            <w:r w:rsidR="00196482" w:rsidRPr="009034E8">
              <w:rPr>
                <w:b/>
                <w:bCs/>
                <w:color w:val="FF0000"/>
                <w:sz w:val="20"/>
              </w:rPr>
              <w:t>OVEREENKOMST</w:t>
            </w:r>
          </w:p>
          <w:p w14:paraId="372AE311" w14:textId="0DC4A01E" w:rsidR="00196482" w:rsidRDefault="00196482" w:rsidP="00196482">
            <w:pPr>
              <w:pStyle w:val="Geenafstand"/>
              <w:rPr>
                <w:rFonts w:ascii="Arial" w:hAnsi="Arial" w:cs="Arial"/>
                <w:color w:val="FF0000"/>
                <w:sz w:val="20"/>
                <w:szCs w:val="20"/>
              </w:rPr>
            </w:pPr>
            <w:r w:rsidRPr="005D0E4B">
              <w:rPr>
                <w:rFonts w:ascii="Arial" w:hAnsi="Arial" w:cs="Arial"/>
                <w:color w:val="FF0000"/>
                <w:sz w:val="20"/>
                <w:szCs w:val="20"/>
              </w:rPr>
              <w:t xml:space="preserve">De </w:t>
            </w:r>
            <w:r w:rsidRPr="00DD0BD8">
              <w:rPr>
                <w:rFonts w:ascii="Arial" w:hAnsi="Arial" w:cs="Arial"/>
                <w:color w:val="FF0000"/>
                <w:sz w:val="20"/>
                <w:szCs w:val="20"/>
              </w:rPr>
              <w:t xml:space="preserve">hypotheekgever </w:t>
            </w:r>
            <w:r w:rsidRPr="005D0E4B">
              <w:rPr>
                <w:rFonts w:ascii="Arial" w:hAnsi="Arial" w:cs="Arial"/>
                <w:color w:val="FF0000"/>
                <w:sz w:val="20"/>
                <w:szCs w:val="20"/>
              </w:rPr>
              <w:t xml:space="preserve">en de schuldeiser zijn in </w:t>
            </w:r>
            <w:r w:rsidR="00DA25C5">
              <w:rPr>
                <w:rFonts w:ascii="Arial" w:hAnsi="Arial" w:cs="Arial"/>
                <w:color w:val="FF0000"/>
                <w:sz w:val="20"/>
                <w:szCs w:val="20"/>
              </w:rPr>
              <w:t>de</w:t>
            </w:r>
            <w:r w:rsidRPr="005D0E4B">
              <w:rPr>
                <w:rFonts w:ascii="Arial" w:hAnsi="Arial" w:cs="Arial"/>
                <w:color w:val="FF0000"/>
                <w:sz w:val="20"/>
                <w:szCs w:val="20"/>
              </w:rPr>
              <w:t xml:space="preserve"> na te noemen </w:t>
            </w:r>
            <w:r w:rsidR="00DA25C5">
              <w:rPr>
                <w:rFonts w:ascii="Arial" w:hAnsi="Arial" w:cs="Arial"/>
                <w:color w:val="FF0000"/>
                <w:sz w:val="20"/>
                <w:szCs w:val="20"/>
              </w:rPr>
              <w:t>offerte</w:t>
            </w:r>
            <w:r w:rsidRPr="005D0E4B">
              <w:rPr>
                <w:rFonts w:ascii="Arial" w:hAnsi="Arial" w:cs="Arial"/>
                <w:color w:val="FF0000"/>
                <w:sz w:val="20"/>
                <w:szCs w:val="20"/>
              </w:rPr>
              <w:t xml:space="preserve"> overeengekomen dat ten behoeve van de schuldeiser een recht van hypotheek respectievelijk pand zal worden verleend op de in deze akte vermelde goederen tot zekerheid zoals in deze akte omschreven.</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A6C9762" w14:textId="77777777" w:rsidR="00196482" w:rsidRPr="002D2B2A" w:rsidRDefault="00196482" w:rsidP="004936BD">
            <w:pPr>
              <w:rPr>
                <w:sz w:val="16"/>
                <w:szCs w:val="16"/>
              </w:rPr>
            </w:pPr>
            <w:r w:rsidRPr="002D2B2A">
              <w:rPr>
                <w:sz w:val="16"/>
                <w:szCs w:val="16"/>
              </w:rPr>
              <w:t>Vaste tekst.</w:t>
            </w:r>
          </w:p>
        </w:tc>
      </w:tr>
    </w:tbl>
    <w:p w14:paraId="3A322848" w14:textId="2ED680B9" w:rsidR="00926790" w:rsidRDefault="00926790" w:rsidP="00C50F53">
      <w:pPr>
        <w:ind w:left="680"/>
      </w:pPr>
    </w:p>
    <w:p w14:paraId="76150B8D" w14:textId="77777777" w:rsidR="00926790" w:rsidRDefault="00926790">
      <w:pPr>
        <w:spacing w:line="240" w:lineRule="auto"/>
      </w:pPr>
      <w:r>
        <w:br w:type="page"/>
      </w:r>
    </w:p>
    <w:p w14:paraId="6DD566D2" w14:textId="77777777" w:rsidR="00196482" w:rsidRDefault="00196482" w:rsidP="00C50F53">
      <w:pPr>
        <w:ind w:left="680"/>
      </w:pPr>
    </w:p>
    <w:p w14:paraId="5CE39406" w14:textId="485107D7" w:rsidR="00976B85" w:rsidRDefault="00976B85" w:rsidP="00976B85">
      <w:pPr>
        <w:pStyle w:val="Kop2"/>
      </w:pPr>
      <w:bookmarkStart w:id="65" w:name="_Toc19619425"/>
      <w:r>
        <w:t>Geldlening en Zekerheden</w:t>
      </w:r>
      <w:bookmarkEnd w:id="6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926790" w14:paraId="5812FEC3"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D41958B" w14:textId="77777777" w:rsidR="00926790" w:rsidRPr="00926790" w:rsidRDefault="00926790" w:rsidP="004936BD">
            <w:pPr>
              <w:rPr>
                <w:b/>
                <w:color w:val="000000" w:themeColor="text1"/>
                <w:szCs w:val="18"/>
              </w:rPr>
            </w:pPr>
            <w:r w:rsidRPr="00926790">
              <w:rPr>
                <w:b/>
                <w:color w:val="000000" w:themeColor="text1"/>
                <w:szCs w:val="18"/>
              </w:rPr>
              <w:t>Toelichting</w:t>
            </w:r>
          </w:p>
        </w:tc>
      </w:tr>
      <w:tr w:rsidR="00976B85" w:rsidRPr="00343045" w14:paraId="6BDA7DB1" w14:textId="77777777" w:rsidTr="004936BD">
        <w:tc>
          <w:tcPr>
            <w:tcW w:w="6771" w:type="dxa"/>
            <w:shd w:val="clear" w:color="auto" w:fill="auto"/>
          </w:tcPr>
          <w:p w14:paraId="2A5C6D98" w14:textId="20529E2A" w:rsidR="009034E8" w:rsidRPr="00403A97" w:rsidRDefault="0099104A" w:rsidP="009034E8">
            <w:pPr>
              <w:pStyle w:val="Geenafstand"/>
              <w:rPr>
                <w:rFonts w:ascii="Arial" w:hAnsi="Arial" w:cs="Arial"/>
                <w:b/>
                <w:color w:val="FF0000"/>
                <w:sz w:val="20"/>
                <w:szCs w:val="20"/>
              </w:rPr>
            </w:pPr>
            <w:r>
              <w:rPr>
                <w:rFonts w:ascii="Arial" w:hAnsi="Arial" w:cs="Arial"/>
                <w:b/>
                <w:color w:val="FF0000"/>
                <w:sz w:val="20"/>
                <w:szCs w:val="20"/>
              </w:rPr>
              <w:t xml:space="preserve">II </w:t>
            </w:r>
            <w:r w:rsidR="009034E8" w:rsidRPr="00403A97">
              <w:rPr>
                <w:rFonts w:ascii="Arial" w:hAnsi="Arial" w:cs="Arial"/>
                <w:b/>
                <w:color w:val="FF0000"/>
                <w:sz w:val="20"/>
                <w:szCs w:val="20"/>
              </w:rPr>
              <w:t xml:space="preserve">GELDLENING EN ZEKERHEDEN </w:t>
            </w:r>
          </w:p>
          <w:p w14:paraId="7AD5576E" w14:textId="77777777" w:rsidR="001540A5" w:rsidRPr="00BF717C" w:rsidRDefault="001540A5" w:rsidP="00EC3B6C">
            <w:pPr>
              <w:pStyle w:val="Geenafstand"/>
              <w:ind w:left="731" w:hanging="731"/>
              <w:rPr>
                <w:rFonts w:ascii="Arial" w:hAnsi="Arial" w:cs="Arial"/>
                <w:color w:val="FF0000"/>
                <w:sz w:val="20"/>
                <w:szCs w:val="20"/>
              </w:rPr>
            </w:pPr>
            <w:r w:rsidRPr="00BF717C">
              <w:rPr>
                <w:rFonts w:ascii="Arial" w:hAnsi="Arial" w:cs="Arial"/>
                <w:color w:val="FF0000"/>
                <w:sz w:val="20"/>
                <w:szCs w:val="20"/>
              </w:rPr>
              <w:t xml:space="preserve">A </w:t>
            </w:r>
            <w:r w:rsidRPr="00BF717C">
              <w:rPr>
                <w:rFonts w:ascii="Arial" w:hAnsi="Arial" w:cs="Arial"/>
                <w:color w:val="FF0000"/>
                <w:sz w:val="20"/>
                <w:szCs w:val="20"/>
              </w:rPr>
              <w:tab/>
            </w:r>
            <w:r w:rsidRPr="00BF717C">
              <w:rPr>
                <w:rFonts w:ascii="Arial" w:hAnsi="Arial" w:cs="Arial"/>
                <w:color w:val="FF0000"/>
                <w:sz w:val="20"/>
                <w:szCs w:val="20"/>
                <w:u w:val="single"/>
              </w:rPr>
              <w:t>Lening</w:t>
            </w:r>
            <w:r w:rsidRPr="00BF717C">
              <w:rPr>
                <w:rFonts w:ascii="Arial" w:hAnsi="Arial" w:cs="Arial"/>
                <w:color w:val="FF0000"/>
                <w:sz w:val="20"/>
                <w:szCs w:val="20"/>
              </w:rPr>
              <w:t xml:space="preserve"> </w:t>
            </w:r>
          </w:p>
          <w:p w14:paraId="65881643" w14:textId="560511AA" w:rsidR="001540A5" w:rsidRPr="00BF717C" w:rsidRDefault="001540A5" w:rsidP="001540A5">
            <w:pPr>
              <w:pStyle w:val="Geenafstand"/>
              <w:ind w:left="708"/>
              <w:rPr>
                <w:rFonts w:ascii="Arial" w:hAnsi="Arial" w:cs="Arial"/>
                <w:color w:val="FF0000"/>
                <w:sz w:val="20"/>
                <w:szCs w:val="20"/>
              </w:rPr>
            </w:pPr>
            <w:r w:rsidRPr="00BF717C">
              <w:rPr>
                <w:rFonts w:ascii="Arial" w:hAnsi="Arial" w:cs="Arial"/>
                <w:color w:val="FF0000"/>
                <w:sz w:val="20"/>
                <w:szCs w:val="20"/>
              </w:rPr>
              <w:t xml:space="preserve">De comparanten verklaren dat de schuldeiser aan de </w:t>
            </w:r>
            <w:r>
              <w:rPr>
                <w:rFonts w:ascii="Arial" w:hAnsi="Arial" w:cs="Arial"/>
                <w:color w:val="FF0000"/>
                <w:sz w:val="20"/>
                <w:szCs w:val="20"/>
              </w:rPr>
              <w:t>hypotheekgever</w:t>
            </w:r>
            <w:r w:rsidRPr="00DD0BD8">
              <w:rPr>
                <w:rFonts w:ascii="Arial" w:hAnsi="Arial" w:cs="Arial"/>
                <w:color w:val="FF0000"/>
                <w:sz w:val="20"/>
                <w:szCs w:val="20"/>
              </w:rPr>
              <w:t xml:space="preserve"> en/of </w:t>
            </w:r>
            <w:r>
              <w:rPr>
                <w:rFonts w:ascii="Arial" w:hAnsi="Arial" w:cs="Arial"/>
                <w:color w:val="FF0000"/>
                <w:sz w:val="20"/>
                <w:szCs w:val="20"/>
              </w:rPr>
              <w:t>schuldenaar</w:t>
            </w:r>
            <w:r w:rsidRPr="00DD0BD8">
              <w:rPr>
                <w:rFonts w:ascii="Arial" w:hAnsi="Arial" w:cs="Arial"/>
                <w:color w:val="FF0000"/>
                <w:sz w:val="20"/>
                <w:szCs w:val="20"/>
              </w:rPr>
              <w:t xml:space="preserve"> </w:t>
            </w:r>
            <w:r w:rsidRPr="00BF717C">
              <w:rPr>
                <w:rFonts w:ascii="Arial" w:hAnsi="Arial" w:cs="Arial"/>
                <w:color w:val="FF0000"/>
                <w:sz w:val="20"/>
                <w:szCs w:val="20"/>
              </w:rPr>
              <w:t>een geldlening heeft verstrekt onder het beding van hypotheek</w:t>
            </w:r>
            <w:r w:rsidR="00F50737">
              <w:rPr>
                <w:rFonts w:ascii="Arial" w:hAnsi="Arial" w:cs="Arial"/>
                <w:color w:val="FF0000"/>
                <w:sz w:val="20"/>
                <w:szCs w:val="20"/>
              </w:rPr>
              <w:t xml:space="preserve">- </w:t>
            </w:r>
            <w:r w:rsidRPr="00BF717C">
              <w:rPr>
                <w:rFonts w:ascii="Arial" w:hAnsi="Arial" w:cs="Arial"/>
                <w:color w:val="FF0000"/>
                <w:sz w:val="20"/>
                <w:szCs w:val="20"/>
              </w:rPr>
              <w:t xml:space="preserve">en pandverlening overeenkomstig </w:t>
            </w:r>
            <w:r>
              <w:rPr>
                <w:rFonts w:ascii="Arial" w:hAnsi="Arial" w:cs="Arial"/>
                <w:color w:val="FF0000"/>
                <w:sz w:val="20"/>
                <w:szCs w:val="20"/>
              </w:rPr>
              <w:t>de</w:t>
            </w:r>
            <w:r w:rsidRPr="00BF717C">
              <w:rPr>
                <w:rFonts w:ascii="Arial" w:hAnsi="Arial" w:cs="Arial"/>
                <w:color w:val="FF0000"/>
                <w:sz w:val="20"/>
                <w:szCs w:val="20"/>
              </w:rPr>
              <w:t xml:space="preserve"> door de schuldeiser gedane en door de schuldenaar geaccepteerde </w:t>
            </w:r>
            <w:r>
              <w:rPr>
                <w:rFonts w:ascii="Arial" w:hAnsi="Arial" w:cs="Arial"/>
                <w:color w:val="FF0000"/>
                <w:sz w:val="20"/>
                <w:szCs w:val="20"/>
              </w:rPr>
              <w:t xml:space="preserve">offerte </w:t>
            </w:r>
            <w:r w:rsidRPr="00BF717C">
              <w:rPr>
                <w:rFonts w:ascii="Arial" w:hAnsi="Arial" w:cs="Arial"/>
                <w:color w:val="FF0000"/>
                <w:sz w:val="20"/>
                <w:szCs w:val="20"/>
              </w:rPr>
              <w:t xml:space="preserve">met hypotheeknummer </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E63700">
              <w:rPr>
                <w:rFonts w:ascii="Arial" w:hAnsi="Arial" w:cs="Arial"/>
                <w:sz w:val="20"/>
                <w:szCs w:val="20"/>
              </w:rPr>
              <w:t>hypotheeknummer</w:t>
            </w:r>
            <w:r w:rsidRPr="00E63700">
              <w:rPr>
                <w:rFonts w:ascii="Arial" w:hAnsi="Arial" w:cs="Arial"/>
                <w:sz w:val="20"/>
                <w:szCs w:val="20"/>
              </w:rPr>
              <w:fldChar w:fldCharType="begin"/>
            </w:r>
            <w:r w:rsidRPr="00E63700">
              <w:rPr>
                <w:rFonts w:ascii="Arial" w:hAnsi="Arial" w:cs="Arial"/>
                <w:sz w:val="20"/>
                <w:szCs w:val="20"/>
              </w:rPr>
              <w:instrText>MacroButton Nomacro §</w:instrText>
            </w:r>
            <w:r w:rsidRPr="00E63700">
              <w:rPr>
                <w:rFonts w:ascii="Arial" w:hAnsi="Arial" w:cs="Arial"/>
                <w:sz w:val="20"/>
                <w:szCs w:val="20"/>
              </w:rPr>
              <w:fldChar w:fldCharType="end"/>
            </w:r>
            <w:r w:rsidRPr="00BF717C">
              <w:rPr>
                <w:rFonts w:ascii="Arial" w:hAnsi="Arial" w:cs="Arial"/>
                <w:color w:val="FF0000"/>
                <w:sz w:val="20"/>
                <w:szCs w:val="20"/>
              </w:rPr>
              <w:t>, waarvan blijkt uit het eveneens op heden door de schuldenaar getekende en aan deze akte te hechten exemplaar, in deze akte (tezamen) te noemen: “</w:t>
            </w:r>
            <w:r w:rsidR="00647E87">
              <w:rPr>
                <w:rFonts w:ascii="Arial" w:hAnsi="Arial" w:cs="Arial"/>
                <w:color w:val="FF0000"/>
                <w:sz w:val="20"/>
                <w:szCs w:val="20"/>
              </w:rPr>
              <w:t>(</w:t>
            </w:r>
            <w:r>
              <w:rPr>
                <w:rFonts w:ascii="Arial" w:hAnsi="Arial" w:cs="Arial"/>
                <w:color w:val="FF0000"/>
                <w:sz w:val="20"/>
                <w:szCs w:val="20"/>
              </w:rPr>
              <w:t>de</w:t>
            </w:r>
            <w:r w:rsidR="00647E87">
              <w:rPr>
                <w:rFonts w:ascii="Arial" w:hAnsi="Arial" w:cs="Arial"/>
                <w:color w:val="FF0000"/>
                <w:sz w:val="20"/>
                <w:szCs w:val="20"/>
              </w:rPr>
              <w:t>)</w:t>
            </w:r>
            <w:r>
              <w:rPr>
                <w:rFonts w:ascii="Arial" w:hAnsi="Arial" w:cs="Arial"/>
                <w:color w:val="FF0000"/>
                <w:sz w:val="20"/>
                <w:szCs w:val="20"/>
              </w:rPr>
              <w:t xml:space="preserve"> offerte</w:t>
            </w:r>
            <w:r w:rsidRPr="00BF717C">
              <w:rPr>
                <w:rFonts w:ascii="Arial" w:hAnsi="Arial" w:cs="Arial"/>
                <w:color w:val="FF0000"/>
                <w:sz w:val="20"/>
                <w:szCs w:val="20"/>
              </w:rPr>
              <w:t>”. De schuldenaar verklaart aan de schuldeiser wegens de op heden ontvangen gelden schuldig te zijn de hoofdsom</w:t>
            </w:r>
            <w:r>
              <w:rPr>
                <w:rFonts w:ascii="Arial" w:hAnsi="Arial" w:cs="Arial"/>
                <w:color w:val="FF0000"/>
                <w:sz w:val="20"/>
                <w:szCs w:val="20"/>
              </w:rPr>
              <w:t xml:space="preserve"> groot </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Pr>
                <w:rFonts w:ascii="Arial" w:hAnsi="Arial" w:cs="Arial"/>
                <w:sz w:val="20"/>
              </w:rPr>
              <w:t>lening</w:t>
            </w:r>
            <w:r w:rsidRPr="001944DB">
              <w:rPr>
                <w:rFonts w:ascii="Arial" w:hAnsi="Arial" w:cs="Arial"/>
                <w:sz w:val="20"/>
              </w:rPr>
              <w:t>bedrag voluit in letters (</w:t>
            </w:r>
            <w:r>
              <w:rPr>
                <w:rFonts w:ascii="Arial" w:hAnsi="Arial" w:cs="Arial"/>
                <w:sz w:val="20"/>
              </w:rPr>
              <w:t>lening</w:t>
            </w:r>
            <w:r w:rsidRPr="001944DB">
              <w:rPr>
                <w:rFonts w:ascii="Arial" w:hAnsi="Arial" w:cs="Arial"/>
                <w:sz w:val="20"/>
              </w:rPr>
              <w:t>bedrag in cijfers)</w:t>
            </w:r>
            <w:r w:rsidRPr="001944DB">
              <w:rPr>
                <w:rFonts w:ascii="Arial" w:hAnsi="Arial" w:cs="Arial"/>
                <w:sz w:val="20"/>
              </w:rPr>
              <w:fldChar w:fldCharType="begin"/>
            </w:r>
            <w:r w:rsidRPr="001944DB">
              <w:rPr>
                <w:rFonts w:ascii="Arial" w:hAnsi="Arial" w:cs="Arial"/>
                <w:sz w:val="20"/>
              </w:rPr>
              <w:instrText>MacroButton Nomacro §</w:instrText>
            </w:r>
            <w:r w:rsidRPr="001944DB">
              <w:rPr>
                <w:rFonts w:ascii="Arial" w:hAnsi="Arial" w:cs="Arial"/>
                <w:sz w:val="20"/>
              </w:rPr>
              <w:fldChar w:fldCharType="end"/>
            </w:r>
            <w:r w:rsidRPr="00BF717C">
              <w:rPr>
                <w:rFonts w:ascii="Arial" w:hAnsi="Arial" w:cs="Arial"/>
                <w:color w:val="FF0000"/>
                <w:sz w:val="20"/>
                <w:szCs w:val="20"/>
              </w:rPr>
              <w:t xml:space="preserve">. </w:t>
            </w:r>
            <w:r>
              <w:rPr>
                <w:rFonts w:ascii="Arial" w:hAnsi="Arial" w:cs="Arial"/>
                <w:color w:val="FF0000"/>
                <w:sz w:val="20"/>
                <w:szCs w:val="20"/>
              </w:rPr>
              <w:t>De offerte</w:t>
            </w:r>
            <w:r w:rsidRPr="00BF717C">
              <w:rPr>
                <w:rFonts w:ascii="Arial" w:hAnsi="Arial" w:cs="Arial"/>
                <w:color w:val="FF0000"/>
                <w:sz w:val="20"/>
                <w:szCs w:val="20"/>
              </w:rPr>
              <w:t xml:space="preserve"> wordt geacht integraal onderdeel uit te maken van deze akte. </w:t>
            </w:r>
          </w:p>
          <w:p w14:paraId="30CAF98F" w14:textId="479CE8F2" w:rsidR="001540A5" w:rsidRPr="00BF717C" w:rsidRDefault="001540A5" w:rsidP="001540A5">
            <w:pPr>
              <w:pStyle w:val="Geenafstand"/>
              <w:ind w:left="708"/>
              <w:rPr>
                <w:rFonts w:ascii="Arial" w:hAnsi="Arial" w:cs="Arial"/>
                <w:color w:val="FF0000"/>
                <w:sz w:val="20"/>
                <w:szCs w:val="20"/>
              </w:rPr>
            </w:pPr>
            <w:r w:rsidRPr="00B05FAC">
              <w:rPr>
                <w:rFonts w:ascii="Arial" w:hAnsi="Arial" w:cs="Arial"/>
                <w:color w:val="FF0000"/>
                <w:sz w:val="20"/>
                <w:szCs w:val="20"/>
              </w:rPr>
              <w:t>Voorzover daarvan niet uitdrukkelijk bij deze akte is afgeweken, zijn op</w:t>
            </w:r>
            <w:r w:rsidRPr="00BF717C">
              <w:rPr>
                <w:rFonts w:ascii="Arial" w:hAnsi="Arial" w:cs="Arial"/>
                <w:color w:val="FF0000"/>
                <w:sz w:val="20"/>
                <w:szCs w:val="20"/>
              </w:rPr>
              <w:t xml:space="preserve"> deze geldlening en na te noemen hypotheek</w:t>
            </w:r>
            <w:r w:rsidR="004027D6">
              <w:rPr>
                <w:rFonts w:ascii="Arial" w:hAnsi="Arial" w:cs="Arial"/>
                <w:color w:val="FF0000"/>
                <w:sz w:val="20"/>
                <w:szCs w:val="20"/>
              </w:rPr>
              <w:t xml:space="preserve">- </w:t>
            </w:r>
            <w:r w:rsidRPr="00BF717C">
              <w:rPr>
                <w:rFonts w:ascii="Arial" w:hAnsi="Arial" w:cs="Arial"/>
                <w:color w:val="FF0000"/>
                <w:sz w:val="20"/>
                <w:szCs w:val="20"/>
              </w:rPr>
              <w:t xml:space="preserve">en pandverlening van toepassing: </w:t>
            </w:r>
          </w:p>
          <w:p w14:paraId="521147B3" w14:textId="7FBB128D" w:rsidR="008F26C5"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bepalingen in </w:t>
            </w:r>
            <w:r>
              <w:rPr>
                <w:rFonts w:ascii="Arial" w:hAnsi="Arial" w:cs="Arial"/>
                <w:color w:val="FF0000"/>
                <w:sz w:val="20"/>
                <w:szCs w:val="20"/>
              </w:rPr>
              <w:t>de offerte</w:t>
            </w:r>
            <w:r w:rsidRPr="00BF717C">
              <w:rPr>
                <w:rFonts w:ascii="Arial" w:hAnsi="Arial" w:cs="Arial"/>
                <w:color w:val="FF0000"/>
                <w:sz w:val="20"/>
                <w:szCs w:val="20"/>
              </w:rPr>
              <w:t>, en.</w:t>
            </w:r>
          </w:p>
          <w:p w14:paraId="7A3F26E0" w14:textId="3C383AC6" w:rsidR="001540A5" w:rsidRPr="00BF717C" w:rsidRDefault="001540A5" w:rsidP="008F26C5">
            <w:pPr>
              <w:pStyle w:val="Geenafstand"/>
              <w:numPr>
                <w:ilvl w:val="0"/>
                <w:numId w:val="44"/>
              </w:numPr>
              <w:rPr>
                <w:rFonts w:ascii="Arial" w:hAnsi="Arial" w:cs="Arial"/>
                <w:color w:val="FF0000"/>
                <w:sz w:val="20"/>
                <w:szCs w:val="20"/>
              </w:rPr>
            </w:pPr>
            <w:r w:rsidRPr="00BF717C">
              <w:rPr>
                <w:rFonts w:ascii="Arial" w:hAnsi="Arial" w:cs="Arial"/>
                <w:color w:val="FF0000"/>
                <w:sz w:val="20"/>
                <w:szCs w:val="20"/>
              </w:rPr>
              <w:t xml:space="preserve">de overige bepalingen vervat in de bij </w:t>
            </w:r>
            <w:r>
              <w:rPr>
                <w:rFonts w:ascii="Arial" w:hAnsi="Arial" w:cs="Arial"/>
                <w:color w:val="FF0000"/>
                <w:sz w:val="20"/>
                <w:szCs w:val="20"/>
              </w:rPr>
              <w:t>de offerte</w:t>
            </w:r>
            <w:r w:rsidRPr="00BF717C">
              <w:rPr>
                <w:rFonts w:ascii="Arial" w:hAnsi="Arial" w:cs="Arial"/>
                <w:color w:val="FF0000"/>
                <w:sz w:val="20"/>
                <w:szCs w:val="20"/>
              </w:rPr>
              <w:t xml:space="preserve"> aan schuldenaar verstrekte documenten, en </w:t>
            </w:r>
          </w:p>
          <w:p w14:paraId="63C355D6" w14:textId="77777777" w:rsidR="001540A5" w:rsidRPr="00BF717C" w:rsidRDefault="001540A5" w:rsidP="001540A5">
            <w:pPr>
              <w:pStyle w:val="Geenafstand"/>
              <w:ind w:firstLine="708"/>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t xml:space="preserve">de na te noemen Algemene Voorwaarden. </w:t>
            </w:r>
          </w:p>
          <w:p w14:paraId="19DE322A" w14:textId="77777777" w:rsidR="00976B85" w:rsidRPr="00AD2288" w:rsidRDefault="00976B85" w:rsidP="009769C6">
            <w:pPr>
              <w:pStyle w:val="Geenafstand"/>
              <w:rPr>
                <w:sz w:val="20"/>
                <w:u w:val="single"/>
              </w:rPr>
            </w:pP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77777777" w:rsidR="00A067B5" w:rsidRPr="009769C6" w:rsidRDefault="00A067B5" w:rsidP="00A067B5">
            <w:pPr>
              <w:rPr>
                <w:sz w:val="16"/>
                <w:szCs w:val="16"/>
                <w:u w:val="single"/>
              </w:rPr>
            </w:pPr>
            <w:r w:rsidRPr="009769C6">
              <w:rPr>
                <w:sz w:val="16"/>
                <w:szCs w:val="16"/>
                <w:u w:val="single"/>
              </w:rPr>
              <w:t xml:space="preserve">Mapping hypotheeknummer: </w:t>
            </w:r>
          </w:p>
          <w:p w14:paraId="5C043379" w14:textId="77777777" w:rsidR="00A067B5" w:rsidRPr="009769C6" w:rsidRDefault="00A067B5" w:rsidP="00A067B5">
            <w:pPr>
              <w:rPr>
                <w:sz w:val="16"/>
                <w:szCs w:val="16"/>
              </w:rPr>
            </w:pPr>
            <w:r w:rsidRPr="009769C6">
              <w:rPr>
                <w:sz w:val="16"/>
                <w:szCs w:val="16"/>
              </w:rPr>
              <w:t xml:space="preserve"> //IMKAD_AangebodenStuk/tia_TekstKeuze</w:t>
            </w:r>
          </w:p>
          <w:p w14:paraId="28379BAD" w14:textId="77777777" w:rsidR="00A067B5" w:rsidRPr="009769C6" w:rsidRDefault="00A067B5" w:rsidP="00A067B5">
            <w:pPr>
              <w:rPr>
                <w:sz w:val="16"/>
                <w:szCs w:val="16"/>
              </w:rPr>
            </w:pPr>
            <w:r w:rsidRPr="009769C6">
              <w:rPr>
                <w:sz w:val="16"/>
                <w:szCs w:val="16"/>
              </w:rPr>
              <w:t xml:space="preserve">   ./tagNaam (k_Offertenummer’)</w:t>
            </w:r>
          </w:p>
          <w:p w14:paraId="785BF2D8" w14:textId="035A4011" w:rsidR="00A067B5" w:rsidRPr="009769C6" w:rsidRDefault="00A067B5" w:rsidP="00A067B5">
            <w:pPr>
              <w:rPr>
                <w:sz w:val="16"/>
                <w:szCs w:val="16"/>
              </w:rPr>
            </w:pPr>
            <w:r w:rsidRPr="009769C6">
              <w:rPr>
                <w:sz w:val="16"/>
                <w:szCs w:val="16"/>
              </w:rPr>
              <w:t xml:space="preserve">   ./tekst (vrij veld)</w:t>
            </w:r>
          </w:p>
          <w:p w14:paraId="7A802EBE" w14:textId="77777777" w:rsidR="00A067B5" w:rsidRPr="009769C6" w:rsidRDefault="00A067B5" w:rsidP="00A067B5">
            <w:pPr>
              <w:rPr>
                <w:sz w:val="16"/>
                <w:szCs w:val="16"/>
                <w:u w:val="single"/>
              </w:rPr>
            </w:pPr>
          </w:p>
          <w:p w14:paraId="228E2CFB" w14:textId="77777777" w:rsidR="00A067B5" w:rsidRPr="009769C6" w:rsidRDefault="00A067B5" w:rsidP="00A067B5">
            <w:pPr>
              <w:rPr>
                <w:sz w:val="16"/>
                <w:szCs w:val="16"/>
                <w:u w:val="single"/>
              </w:rPr>
            </w:pPr>
            <w:r w:rsidRPr="009769C6">
              <w:rPr>
                <w:sz w:val="16"/>
                <w:szCs w:val="16"/>
                <w:u w:val="single"/>
              </w:rPr>
              <w:t>Mapping leningbedrag:</w:t>
            </w:r>
          </w:p>
          <w:p w14:paraId="436059B2" w14:textId="77777777" w:rsidR="00A067B5" w:rsidRPr="009769C6" w:rsidRDefault="00A067B5" w:rsidP="00A067B5">
            <w:pPr>
              <w:rPr>
                <w:sz w:val="16"/>
                <w:szCs w:val="16"/>
              </w:rPr>
            </w:pPr>
            <w:r w:rsidRPr="009769C6">
              <w:rPr>
                <w:sz w:val="16"/>
                <w:szCs w:val="16"/>
              </w:rPr>
              <w:t>.//IMKAD_AangebodenStuk/StukdeelHypotheek</w:t>
            </w:r>
          </w:p>
          <w:p w14:paraId="625DEA90" w14:textId="4054E5A8" w:rsidR="00A067B5" w:rsidRPr="009769C6" w:rsidRDefault="00A067B5" w:rsidP="00A067B5">
            <w:pPr>
              <w:rPr>
                <w:sz w:val="16"/>
                <w:szCs w:val="16"/>
              </w:rPr>
            </w:pPr>
            <w:r w:rsidRPr="009769C6">
              <w:rPr>
                <w:sz w:val="16"/>
                <w:szCs w:val="16"/>
              </w:rPr>
              <w:t xml:space="preserve">   </w:t>
            </w:r>
            <w:r w:rsidR="005D7A61">
              <w:rPr>
                <w:sz w:val="16"/>
                <w:szCs w:val="16"/>
              </w:rPr>
              <w:t>.</w:t>
            </w:r>
            <w:r w:rsidRPr="009769C6">
              <w:rPr>
                <w:sz w:val="16"/>
                <w:szCs w:val="16"/>
              </w:rPr>
              <w:t>/bedragLening/som</w:t>
            </w:r>
          </w:p>
          <w:p w14:paraId="7C372D87" w14:textId="4B4DBBBD" w:rsidR="00A37319" w:rsidRPr="00A37319" w:rsidRDefault="00A067B5" w:rsidP="004936BD">
            <w:pPr>
              <w:rPr>
                <w:sz w:val="16"/>
                <w:szCs w:val="16"/>
              </w:rPr>
            </w:pPr>
            <w:r w:rsidRPr="009769C6">
              <w:rPr>
                <w:sz w:val="16"/>
                <w:szCs w:val="16"/>
              </w:rPr>
              <w:t xml:space="preserve">   ./bedragLening/valuta</w:t>
            </w:r>
          </w:p>
        </w:tc>
      </w:tr>
    </w:tbl>
    <w:p w14:paraId="4743C874" w14:textId="77777777" w:rsidR="001F5C79" w:rsidRDefault="001F5C79">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F858C6" w14:textId="4B46C540" w:rsidR="001F5C79" w:rsidRPr="00BF717C" w:rsidRDefault="001F5C79" w:rsidP="001F5C79">
            <w:pPr>
              <w:pStyle w:val="Geenafstand"/>
              <w:rPr>
                <w:rFonts w:ascii="Arial" w:hAnsi="Arial" w:cs="Arial"/>
                <w:color w:val="FF0000"/>
                <w:sz w:val="20"/>
                <w:szCs w:val="20"/>
              </w:rPr>
            </w:pPr>
            <w:r w:rsidRPr="00BF717C">
              <w:rPr>
                <w:rFonts w:ascii="Arial" w:hAnsi="Arial" w:cs="Arial"/>
                <w:color w:val="FF0000"/>
                <w:sz w:val="20"/>
                <w:szCs w:val="20"/>
              </w:rPr>
              <w:t xml:space="preserve">B </w:t>
            </w:r>
            <w:r w:rsidRPr="00BF717C">
              <w:rPr>
                <w:rFonts w:ascii="Arial" w:hAnsi="Arial" w:cs="Arial"/>
                <w:color w:val="FF0000"/>
                <w:sz w:val="20"/>
                <w:szCs w:val="20"/>
              </w:rPr>
              <w:tab/>
            </w:r>
            <w:r>
              <w:rPr>
                <w:rFonts w:ascii="Arial" w:hAnsi="Arial" w:cs="Arial"/>
                <w:color w:val="FF0000"/>
                <w:sz w:val="20"/>
                <w:szCs w:val="20"/>
              </w:rPr>
              <w:t xml:space="preserve">         </w:t>
            </w:r>
            <w:r w:rsidRPr="00BF717C">
              <w:rPr>
                <w:rFonts w:ascii="Arial" w:hAnsi="Arial" w:cs="Arial"/>
                <w:color w:val="FF0000"/>
                <w:sz w:val="20"/>
                <w:szCs w:val="20"/>
                <w:u w:val="single"/>
              </w:rPr>
              <w:t>Looptijd en aflossing</w:t>
            </w:r>
            <w:r w:rsidRPr="00BF717C">
              <w:rPr>
                <w:rFonts w:ascii="Arial" w:hAnsi="Arial" w:cs="Arial"/>
                <w:color w:val="FF0000"/>
                <w:sz w:val="20"/>
                <w:szCs w:val="20"/>
              </w:rPr>
              <w:t xml:space="preserve"> </w:t>
            </w:r>
          </w:p>
          <w:p w14:paraId="64660470" w14:textId="77777777" w:rsidR="001B41E6" w:rsidRPr="00BF717C" w:rsidRDefault="001B41E6" w:rsidP="001B41E6">
            <w:pPr>
              <w:pStyle w:val="Geenafstand"/>
              <w:ind w:left="708"/>
              <w:rPr>
                <w:rFonts w:ascii="Arial" w:hAnsi="Arial" w:cs="Arial"/>
                <w:color w:val="FF0000"/>
                <w:sz w:val="20"/>
                <w:szCs w:val="20"/>
              </w:rPr>
            </w:pPr>
            <w:r w:rsidRPr="00BF717C">
              <w:rPr>
                <w:rFonts w:ascii="Arial" w:hAnsi="Arial" w:cs="Arial"/>
                <w:color w:val="FF0000"/>
                <w:sz w:val="20"/>
                <w:szCs w:val="20"/>
              </w:rPr>
              <w:t xml:space="preserve">De lening heeft een looptijd zoals in deze akte is overeengekomen. De aflossing van de lening vindt plaats op de wijze zoals is overeengekomen, respectievelijk zoals eventueel nader tussen partijen zal worden overeengekomen. </w:t>
            </w:r>
          </w:p>
          <w:p w14:paraId="6A5166BF" w14:textId="77777777" w:rsidR="001F5C79" w:rsidRPr="00926790" w:rsidRDefault="001F5C79" w:rsidP="004936BD">
            <w:pPr>
              <w:pStyle w:val="Geenafstand"/>
              <w:rPr>
                <w:rFonts w:ascii="Arial" w:hAnsi="Arial" w:cs="Arial"/>
                <w:b/>
                <w:bCs/>
                <w:color w:val="000000" w:themeColor="text1"/>
                <w:sz w:val="20"/>
                <w:szCs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4FDFA460" w14:textId="2EA58C8F" w:rsidR="001F5C79" w:rsidRPr="00926790" w:rsidRDefault="004E41D3" w:rsidP="004936BD">
            <w:pPr>
              <w:spacing w:before="72"/>
              <w:rPr>
                <w:b/>
                <w:bCs/>
                <w:color w:val="000000" w:themeColor="text1"/>
                <w:szCs w:val="18"/>
              </w:rPr>
            </w:pPr>
            <w:r>
              <w:rPr>
                <w:sz w:val="16"/>
                <w:szCs w:val="16"/>
              </w:rPr>
              <w:t>Vaste tekst.</w:t>
            </w:r>
          </w:p>
        </w:tc>
      </w:tr>
      <w:tr w:rsidR="001F5C79" w:rsidRPr="00343045" w14:paraId="03D16C06" w14:textId="77777777" w:rsidTr="004936BD">
        <w:tc>
          <w:tcPr>
            <w:tcW w:w="6771" w:type="dxa"/>
            <w:shd w:val="clear" w:color="auto" w:fill="auto"/>
          </w:tcPr>
          <w:p w14:paraId="4736844B" w14:textId="201533C2" w:rsidR="001F5C79" w:rsidRPr="00BF717C" w:rsidRDefault="001F5C79" w:rsidP="009769C6">
            <w:pPr>
              <w:pStyle w:val="Geenafstand"/>
              <w:ind w:left="731" w:hanging="709"/>
              <w:rPr>
                <w:rFonts w:ascii="Arial" w:hAnsi="Arial" w:cs="Arial"/>
                <w:color w:val="FF0000"/>
                <w:sz w:val="20"/>
                <w:szCs w:val="20"/>
              </w:rPr>
            </w:pPr>
            <w:r w:rsidRPr="00BF717C">
              <w:rPr>
                <w:rFonts w:ascii="Arial" w:hAnsi="Arial" w:cs="Arial"/>
                <w:color w:val="FF0000"/>
                <w:sz w:val="20"/>
                <w:szCs w:val="20"/>
              </w:rPr>
              <w:t xml:space="preserve">C </w:t>
            </w:r>
            <w:r w:rsidRPr="00BF717C">
              <w:rPr>
                <w:rFonts w:ascii="Arial" w:hAnsi="Arial" w:cs="Arial"/>
                <w:color w:val="FF0000"/>
                <w:sz w:val="20"/>
                <w:szCs w:val="20"/>
              </w:rPr>
              <w:tab/>
            </w:r>
            <w:r w:rsidRPr="00BF717C">
              <w:rPr>
                <w:rFonts w:ascii="Arial" w:hAnsi="Arial" w:cs="Arial"/>
                <w:color w:val="FF0000"/>
                <w:sz w:val="20"/>
                <w:szCs w:val="20"/>
                <w:u w:val="single"/>
              </w:rPr>
              <w:t xml:space="preserve">Rente </w:t>
            </w:r>
          </w:p>
          <w:p w14:paraId="0FA86CC7" w14:textId="137D8399" w:rsidR="001F5C79" w:rsidRPr="00BF717C" w:rsidRDefault="009315CD" w:rsidP="009769C6">
            <w:pPr>
              <w:pStyle w:val="Geenafstand"/>
              <w:ind w:left="731" w:hanging="709"/>
              <w:rPr>
                <w:rFonts w:ascii="Arial" w:hAnsi="Arial" w:cs="Arial"/>
                <w:color w:val="FF0000"/>
                <w:sz w:val="20"/>
                <w:szCs w:val="20"/>
              </w:rPr>
            </w:pPr>
            <w:r>
              <w:rPr>
                <w:rFonts w:ascii="Arial" w:hAnsi="Arial" w:cs="Arial"/>
                <w:color w:val="FF0000"/>
                <w:sz w:val="20"/>
                <w:szCs w:val="20"/>
              </w:rPr>
              <w:t xml:space="preserve">             </w:t>
            </w:r>
            <w:r w:rsidR="000B35B4" w:rsidRPr="00BF717C">
              <w:rPr>
                <w:rFonts w:ascii="Arial" w:hAnsi="Arial" w:cs="Arial"/>
                <w:color w:val="FF0000"/>
                <w:sz w:val="20"/>
                <w:szCs w:val="20"/>
              </w:rPr>
              <w:t>De schuldenaar is aan de schuldeiser over de hoofdsom of het restant daarvan een rente verschuldigd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 per maand achteraf te voldoen, welk percentage is vastgesteld tot de eerste renteherzieningsdatum zoals overeengekomen in de</w:t>
            </w:r>
            <w:r w:rsidR="000B35B4">
              <w:rPr>
                <w:rFonts w:ascii="Arial" w:hAnsi="Arial" w:cs="Arial"/>
                <w:color w:val="FF0000"/>
                <w:sz w:val="20"/>
                <w:szCs w:val="20"/>
              </w:rPr>
              <w:t xml:space="preserve"> offerte</w:t>
            </w:r>
            <w:r w:rsidR="000B35B4" w:rsidRPr="00BF717C">
              <w:rPr>
                <w:rFonts w:ascii="Arial" w:hAnsi="Arial" w:cs="Arial"/>
                <w:color w:val="FF0000"/>
                <w:sz w:val="20"/>
                <w:szCs w:val="20"/>
              </w:rPr>
              <w:t>.</w:t>
            </w:r>
          </w:p>
        </w:tc>
        <w:tc>
          <w:tcPr>
            <w:tcW w:w="7371" w:type="dxa"/>
            <w:shd w:val="clear" w:color="auto" w:fill="auto"/>
          </w:tcPr>
          <w:p w14:paraId="4B61D912" w14:textId="1914B6B8" w:rsidR="001F5C79" w:rsidRPr="004E41D3" w:rsidRDefault="004E41D3" w:rsidP="004936BD">
            <w:pPr>
              <w:rPr>
                <w:sz w:val="16"/>
                <w:szCs w:val="16"/>
              </w:rPr>
            </w:pPr>
            <w:r>
              <w:rPr>
                <w:sz w:val="16"/>
                <w:szCs w:val="16"/>
              </w:rPr>
              <w:t>Vaste tekst.</w:t>
            </w:r>
          </w:p>
        </w:tc>
      </w:tr>
    </w:tbl>
    <w:p w14:paraId="70A0A7C4" w14:textId="77777777" w:rsidR="00926790" w:rsidRDefault="00926790"/>
    <w:p w14:paraId="3D9E535A" w14:textId="77777777" w:rsidR="00926790" w:rsidRDefault="00926790"/>
    <w:p w14:paraId="62E1D986" w14:textId="09C09EF2" w:rsidR="00E17B87" w:rsidRDefault="00E17B87">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4936BD">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5D77F14A" w14:textId="79298EDA" w:rsidR="00E17B87" w:rsidRPr="00AE18CD" w:rsidRDefault="00E17B87" w:rsidP="00E17B87">
            <w:pPr>
              <w:pStyle w:val="Geenafstand"/>
              <w:rPr>
                <w:rFonts w:ascii="Arial" w:hAnsi="Arial" w:cs="Arial"/>
                <w:color w:val="FF0000"/>
                <w:sz w:val="20"/>
                <w:szCs w:val="20"/>
              </w:rPr>
            </w:pPr>
            <w:r w:rsidRPr="00AE18CD">
              <w:rPr>
                <w:rFonts w:ascii="Arial" w:hAnsi="Arial" w:cs="Arial"/>
                <w:color w:val="FF0000"/>
                <w:sz w:val="20"/>
                <w:szCs w:val="20"/>
              </w:rPr>
              <w:t xml:space="preserve">D </w:t>
            </w:r>
            <w:r w:rsidRPr="00AE18CD">
              <w:rPr>
                <w:rFonts w:ascii="Arial" w:hAnsi="Arial" w:cs="Arial"/>
                <w:color w:val="FF0000"/>
                <w:sz w:val="20"/>
                <w:szCs w:val="20"/>
              </w:rPr>
              <w:tab/>
            </w:r>
            <w:r w:rsidR="009A4027">
              <w:rPr>
                <w:rFonts w:ascii="Arial" w:hAnsi="Arial" w:cs="Arial"/>
                <w:color w:val="FF0000"/>
                <w:sz w:val="20"/>
                <w:szCs w:val="20"/>
              </w:rPr>
              <w:t xml:space="preserve">         </w:t>
            </w:r>
            <w:r w:rsidRPr="00AE18CD">
              <w:rPr>
                <w:rFonts w:ascii="Arial" w:hAnsi="Arial" w:cs="Arial"/>
                <w:color w:val="FF0000"/>
                <w:sz w:val="20"/>
                <w:szCs w:val="20"/>
                <w:u w:val="single"/>
              </w:rPr>
              <w:t>Hypotheekstelling</w:t>
            </w:r>
            <w:r w:rsidRPr="00AE18CD">
              <w:rPr>
                <w:rFonts w:ascii="Arial" w:hAnsi="Arial" w:cs="Arial"/>
                <w:color w:val="FF0000"/>
                <w:sz w:val="20"/>
                <w:szCs w:val="20"/>
              </w:rPr>
              <w:t xml:space="preserve"> </w:t>
            </w:r>
          </w:p>
          <w:p w14:paraId="159BE5A0" w14:textId="77777777" w:rsidR="0035114D" w:rsidRPr="00AE18CD" w:rsidRDefault="0035114D" w:rsidP="0035114D">
            <w:pPr>
              <w:pStyle w:val="Geenafstand"/>
              <w:ind w:left="708"/>
              <w:rPr>
                <w:rFonts w:ascii="Arial" w:hAnsi="Arial" w:cs="Arial"/>
                <w:color w:val="FF0000"/>
                <w:sz w:val="20"/>
                <w:szCs w:val="20"/>
              </w:rPr>
            </w:pPr>
            <w:r w:rsidRPr="00AE18CD">
              <w:rPr>
                <w:rFonts w:ascii="Arial" w:hAnsi="Arial" w:cs="Arial"/>
                <w:color w:val="FF0000"/>
                <w:sz w:val="20"/>
                <w:szCs w:val="20"/>
              </w:rPr>
              <w:t xml:space="preserve">Ter uitvoering van de hiervoor vermelde overeenkomst en de daarop van toepassing verklaarde Algemene Voorwaarden (als hierna gemeld), tot zekerheid voor de betaling van: </w:t>
            </w:r>
          </w:p>
          <w:p w14:paraId="18C4D803" w14:textId="77777777" w:rsidR="0035114D" w:rsidRPr="00AE18C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al wat schuldenaar aan de schuldeiser verschuldigd is of te eniger tijd zal zijn uit hoofde van de geldlening of uit welke hoofde ook, waaronder doch niet beperkt tot de hoofdsom, renten, boeten, kosten en vergoedingen van welke aard dan ook, waaronder vergoedingen voor al hetgeen de schuldeiser voor de </w:t>
            </w:r>
            <w:r>
              <w:rPr>
                <w:rFonts w:ascii="Arial" w:hAnsi="Arial" w:cs="Arial"/>
                <w:color w:val="FF0000"/>
                <w:sz w:val="20"/>
                <w:szCs w:val="20"/>
              </w:rPr>
              <w:t>hypotheekgever</w:t>
            </w:r>
            <w:r w:rsidRPr="00AE18CD">
              <w:rPr>
                <w:rFonts w:ascii="Arial" w:hAnsi="Arial" w:cs="Arial"/>
                <w:color w:val="FF0000"/>
                <w:sz w:val="20"/>
                <w:szCs w:val="20"/>
              </w:rPr>
              <w:t xml:space="preserve"> en/of </w:t>
            </w:r>
            <w:r>
              <w:rPr>
                <w:rFonts w:ascii="Arial" w:hAnsi="Arial" w:cs="Arial"/>
                <w:color w:val="FF0000"/>
                <w:sz w:val="20"/>
                <w:szCs w:val="20"/>
              </w:rPr>
              <w:t>schuldenaar</w:t>
            </w:r>
            <w:r w:rsidRPr="00AE18CD">
              <w:rPr>
                <w:rFonts w:ascii="Arial" w:hAnsi="Arial" w:cs="Arial"/>
                <w:color w:val="FF0000"/>
                <w:sz w:val="20"/>
                <w:szCs w:val="20"/>
              </w:rPr>
              <w:t xml:space="preserve"> (verder) heeft voldaan zoals voorschotten, verzekeringspremies en dergelijke, alsmede voor de kosten die de schuldeiser heeft gemaakt in verband met de niet (tijdige) nakoming door de schuldenaar van zijn verplichtingen jegens de schuldeiser, tot een gezamenlijk bedrag begroot op </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hypotheekbedrag</w:t>
            </w:r>
            <w:r w:rsidRPr="00AE18CD">
              <w:rPr>
                <w:rFonts w:ascii="Arial" w:hAnsi="Arial" w:cs="Arial"/>
                <w:snapToGrid w:val="0"/>
                <w:sz w:val="20"/>
              </w:rPr>
              <w:t xml:space="preserve"> voluit in letters (</w:t>
            </w:r>
            <w:r>
              <w:rPr>
                <w:rFonts w:ascii="Arial" w:hAnsi="Arial" w:cs="Arial"/>
                <w:snapToGrid w:val="0"/>
                <w:sz w:val="20"/>
              </w:rPr>
              <w:t>hypotheek</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sidRPr="00AE18CD">
              <w:rPr>
                <w:rFonts w:ascii="Arial" w:hAnsi="Arial" w:cs="Arial"/>
                <w:color w:val="FF0000"/>
                <w:sz w:val="20"/>
                <w:szCs w:val="20"/>
              </w:rPr>
              <w:t xml:space="preserve">; alsmede </w:t>
            </w:r>
          </w:p>
          <w:p w14:paraId="529F96FF" w14:textId="77777777" w:rsidR="0035114D" w:rsidRDefault="0035114D" w:rsidP="0035114D">
            <w:pPr>
              <w:pStyle w:val="Geenafstand"/>
              <w:ind w:left="1413" w:hanging="705"/>
              <w:rPr>
                <w:rFonts w:ascii="Arial" w:hAnsi="Arial" w:cs="Arial"/>
                <w:color w:val="FF0000"/>
                <w:sz w:val="20"/>
                <w:szCs w:val="20"/>
              </w:rPr>
            </w:pPr>
            <w:r w:rsidRPr="00AE18CD">
              <w:rPr>
                <w:rFonts w:ascii="Arial" w:hAnsi="Arial" w:cs="Arial"/>
                <w:color w:val="FF0000"/>
                <w:sz w:val="20"/>
                <w:szCs w:val="20"/>
              </w:rPr>
              <w:t xml:space="preserve">- </w:t>
            </w:r>
            <w:r w:rsidRPr="00AE18CD">
              <w:rPr>
                <w:rFonts w:ascii="Arial" w:hAnsi="Arial" w:cs="Arial"/>
                <w:color w:val="FF0000"/>
                <w:sz w:val="20"/>
                <w:szCs w:val="20"/>
              </w:rPr>
              <w:tab/>
              <w:t xml:space="preserve">de bedongen rente en eventueel later overeen te komen verhogingen daarvan en al wat de schuldeiser in verband met het vorenstaande aan renten, boeten, kosten, premies of anderszins, verder te vorderen heeft of zal hebben, tezamen begroot op </w:t>
            </w:r>
            <w:bookmarkStart w:id="66" w:name="_Hlk13736613"/>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r>
              <w:rPr>
                <w:rFonts w:ascii="Arial" w:hAnsi="Arial" w:cs="Arial"/>
                <w:snapToGrid w:val="0"/>
                <w:sz w:val="20"/>
              </w:rPr>
              <w:t>rente</w:t>
            </w:r>
            <w:r w:rsidRPr="00AE18CD">
              <w:rPr>
                <w:rFonts w:ascii="Arial" w:hAnsi="Arial" w:cs="Arial"/>
                <w:snapToGrid w:val="0"/>
                <w:sz w:val="20"/>
              </w:rPr>
              <w:t>bedrag voluit in letters (</w:t>
            </w:r>
            <w:r>
              <w:rPr>
                <w:rFonts w:ascii="Arial" w:hAnsi="Arial" w:cs="Arial"/>
                <w:snapToGrid w:val="0"/>
                <w:sz w:val="20"/>
              </w:rPr>
              <w:t>rente</w:t>
            </w:r>
            <w:r w:rsidRPr="00AE18CD">
              <w:rPr>
                <w:rFonts w:ascii="Arial" w:hAnsi="Arial" w:cs="Arial"/>
                <w:snapToGrid w:val="0"/>
                <w:sz w:val="20"/>
              </w:rPr>
              <w:t>bedrag in cijfers)</w:t>
            </w:r>
            <w:r w:rsidRPr="00AE18CD">
              <w:rPr>
                <w:rFonts w:ascii="Arial" w:hAnsi="Arial" w:cs="Arial"/>
                <w:snapToGrid w:val="0"/>
                <w:sz w:val="20"/>
              </w:rPr>
              <w:fldChar w:fldCharType="begin"/>
            </w:r>
            <w:r w:rsidRPr="00AE18CD">
              <w:rPr>
                <w:rFonts w:ascii="Arial" w:hAnsi="Arial" w:cs="Arial"/>
                <w:snapToGrid w:val="0"/>
                <w:sz w:val="20"/>
              </w:rPr>
              <w:instrText>MacroButton Nomacro §</w:instrText>
            </w:r>
            <w:r w:rsidRPr="00AE18CD">
              <w:rPr>
                <w:rFonts w:ascii="Arial" w:hAnsi="Arial" w:cs="Arial"/>
                <w:snapToGrid w:val="0"/>
                <w:sz w:val="20"/>
              </w:rPr>
              <w:fldChar w:fldCharType="end"/>
            </w:r>
            <w:bookmarkEnd w:id="66"/>
            <w:r w:rsidRPr="00AE18CD">
              <w:rPr>
                <w:rFonts w:ascii="Arial" w:hAnsi="Arial" w:cs="Arial"/>
                <w:color w:val="FF0000"/>
                <w:sz w:val="20"/>
                <w:szCs w:val="20"/>
              </w:rPr>
              <w:t xml:space="preserve">, </w:t>
            </w:r>
          </w:p>
          <w:p w14:paraId="2D819FAB" w14:textId="5D601EED" w:rsidR="00E17B87" w:rsidRPr="00BF717C" w:rsidRDefault="0035114D" w:rsidP="009769C6">
            <w:pPr>
              <w:pStyle w:val="Geenafstand"/>
              <w:ind w:left="731" w:firstLine="3"/>
              <w:rPr>
                <w:rFonts w:ascii="Arial" w:hAnsi="Arial" w:cs="Arial"/>
                <w:color w:val="FF0000"/>
                <w:sz w:val="20"/>
                <w:szCs w:val="20"/>
              </w:rPr>
            </w:pPr>
            <w:r w:rsidRPr="00AE18CD">
              <w:rPr>
                <w:rFonts w:ascii="Arial" w:hAnsi="Arial" w:cs="Arial"/>
                <w:color w:val="FF0000"/>
                <w:sz w:val="20"/>
                <w:szCs w:val="20"/>
              </w:rPr>
              <w:t xml:space="preserve">voor een maximumbedrag van </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Pr>
                <w:rFonts w:ascii="Arial" w:hAnsi="Arial" w:cs="Arial"/>
                <w:snapToGrid w:val="0"/>
                <w:sz w:val="20"/>
              </w:rPr>
              <w:t>totaal</w:t>
            </w:r>
            <w:r w:rsidRPr="00AE18CD">
              <w:rPr>
                <w:rFonts w:ascii="Arial" w:hAnsi="Arial" w:cs="Arial"/>
                <w:snapToGrid w:val="0"/>
                <w:sz w:val="20"/>
              </w:rPr>
              <w:t>bedrag voluit in letters (</w:t>
            </w:r>
            <w:r>
              <w:rPr>
                <w:rFonts w:ascii="Arial" w:hAnsi="Arial" w:cs="Arial"/>
                <w:snapToGrid w:val="0"/>
                <w:sz w:val="20"/>
              </w:rPr>
              <w:t>totaal</w:t>
            </w:r>
            <w:r w:rsidRPr="00AE18CD">
              <w:rPr>
                <w:rFonts w:ascii="Arial" w:hAnsi="Arial" w:cs="Arial"/>
                <w:snapToGrid w:val="0"/>
                <w:sz w:val="20"/>
              </w:rPr>
              <w:t>bedrag in cijfers)</w:t>
            </w:r>
            <w:r w:rsidRPr="00AE18CD">
              <w:rPr>
                <w:rFonts w:cs="Arial"/>
                <w:sz w:val="20"/>
              </w:rPr>
              <w:fldChar w:fldCharType="begin"/>
            </w:r>
            <w:r w:rsidRPr="00AE18CD">
              <w:rPr>
                <w:rFonts w:ascii="Arial" w:hAnsi="Arial" w:cs="Arial"/>
                <w:snapToGrid w:val="0"/>
                <w:sz w:val="20"/>
              </w:rPr>
              <w:instrText>MacroButton Nomacro §</w:instrText>
            </w:r>
            <w:r w:rsidRPr="00AE18CD">
              <w:rPr>
                <w:rFonts w:cs="Arial"/>
                <w:sz w:val="20"/>
              </w:rPr>
              <w:fldChar w:fldCharType="end"/>
            </w:r>
            <w:r w:rsidRPr="00AE18CD">
              <w:rPr>
                <w:rFonts w:ascii="Arial" w:hAnsi="Arial" w:cs="Arial"/>
                <w:color w:val="FF0000"/>
                <w:sz w:val="20"/>
                <w:szCs w:val="20"/>
              </w:rPr>
              <w:t>, wordt</w:t>
            </w:r>
            <w:r>
              <w:rPr>
                <w:rFonts w:ascii="Arial" w:hAnsi="Arial" w:cs="Arial"/>
                <w:color w:val="FF0000"/>
                <w:sz w:val="20"/>
                <w:szCs w:val="20"/>
              </w:rPr>
              <w:t xml:space="preserve"> </w:t>
            </w:r>
            <w:r w:rsidRPr="00AE18CD">
              <w:rPr>
                <w:rFonts w:ascii="Arial" w:hAnsi="Arial" w:cs="Arial"/>
                <w:color w:val="FF0000"/>
                <w:sz w:val="20"/>
                <w:szCs w:val="20"/>
              </w:rPr>
              <w:t xml:space="preserve">door de hypotheekgever ten behoeve van de schuldeiser het recht van hypotheek verleend op </w:t>
            </w:r>
            <w:r w:rsidRPr="001944DB">
              <w:rPr>
                <w:rFonts w:ascii="Arial" w:hAnsi="Arial" w:cs="Arial"/>
                <w:color w:val="339966"/>
                <w:sz w:val="20"/>
                <w:szCs w:val="20"/>
              </w:rPr>
              <w:t xml:space="preserve">het/de </w:t>
            </w:r>
            <w:r w:rsidRPr="00AE18CD">
              <w:rPr>
                <w:rFonts w:ascii="Arial" w:hAnsi="Arial" w:cs="Arial"/>
                <w:color w:val="FF0000"/>
                <w:sz w:val="20"/>
                <w:szCs w:val="20"/>
              </w:rPr>
              <w:t>onder E genoemde aan de hypotheekgever toebehorende registergoed</w:t>
            </w:r>
            <w:r w:rsidRPr="001944DB">
              <w:rPr>
                <w:rFonts w:ascii="Arial" w:hAnsi="Arial" w:cs="Arial"/>
                <w:color w:val="7030A0"/>
                <w:sz w:val="20"/>
                <w:szCs w:val="20"/>
              </w:rPr>
              <w:t>eren</w:t>
            </w:r>
            <w:r w:rsidRPr="00AE18CD">
              <w:rPr>
                <w:rFonts w:ascii="Arial" w:hAnsi="Arial" w:cs="Arial"/>
                <w:color w:val="FF0000"/>
                <w:sz w:val="20"/>
                <w:szCs w:val="20"/>
              </w:rPr>
              <w:t>.</w:t>
            </w:r>
          </w:p>
        </w:tc>
        <w:tc>
          <w:tcPr>
            <w:tcW w:w="7371" w:type="dxa"/>
            <w:shd w:val="clear" w:color="auto" w:fill="auto"/>
          </w:tcPr>
          <w:p w14:paraId="5000EF43" w14:textId="77777777" w:rsidR="0035114D" w:rsidRDefault="0035114D" w:rsidP="0035114D">
            <w:pPr>
              <w:spacing w:line="240" w:lineRule="auto"/>
              <w:rPr>
                <w:sz w:val="16"/>
                <w:szCs w:val="16"/>
              </w:rPr>
            </w:pPr>
          </w:p>
          <w:p w14:paraId="0406950A" w14:textId="6B0C11ED" w:rsidR="0035114D" w:rsidRDefault="0035114D" w:rsidP="0035114D">
            <w:pPr>
              <w:spacing w:line="240" w:lineRule="auto"/>
              <w:rPr>
                <w:sz w:val="16"/>
                <w:szCs w:val="16"/>
              </w:rPr>
            </w:pPr>
            <w:r w:rsidRPr="004E41D3">
              <w:rPr>
                <w:sz w:val="16"/>
                <w:szCs w:val="16"/>
              </w:rPr>
              <w:t>Vaste tekst met afleidbare tekst</w:t>
            </w:r>
            <w:r>
              <w:rPr>
                <w:sz w:val="16"/>
                <w:szCs w:val="16"/>
              </w:rPr>
              <w:t>.</w:t>
            </w:r>
          </w:p>
          <w:p w14:paraId="2CC537E8" w14:textId="61A6046B" w:rsidR="0035114D" w:rsidRDefault="0035114D" w:rsidP="0035114D">
            <w:pPr>
              <w:spacing w:line="240" w:lineRule="auto"/>
              <w:rPr>
                <w:rFonts w:cs="Arial"/>
                <w:snapToGrid/>
                <w:kern w:val="0"/>
                <w:sz w:val="16"/>
                <w:szCs w:val="16"/>
                <w:lang w:eastAsia="nl-NL"/>
              </w:rPr>
            </w:pPr>
            <w:r>
              <w:rPr>
                <w:sz w:val="16"/>
                <w:szCs w:val="16"/>
              </w:rPr>
              <w:t xml:space="preserve">Indien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7678F1B0" w14:textId="6718EF93" w:rsidR="0035114D" w:rsidRPr="009769C6" w:rsidRDefault="0035114D" w:rsidP="0035114D">
            <w:pPr>
              <w:spacing w:line="240" w:lineRule="auto"/>
              <w:rPr>
                <w:rFonts w:cs="Arial"/>
                <w:color w:val="FF0000"/>
                <w:szCs w:val="18"/>
              </w:rPr>
            </w:pPr>
            <w:r w:rsidRPr="009769C6">
              <w:rPr>
                <w:rFonts w:cs="Arial"/>
                <w:color w:val="FF0000"/>
                <w:szCs w:val="18"/>
              </w:rPr>
              <w:t xml:space="preserve">recht van hypotheek verleend op </w:t>
            </w:r>
            <w:r w:rsidRPr="009769C6">
              <w:rPr>
                <w:rFonts w:cs="Arial"/>
                <w:color w:val="339966"/>
                <w:szCs w:val="18"/>
              </w:rPr>
              <w:t xml:space="preserve">het </w:t>
            </w:r>
            <w:r w:rsidRPr="009769C6">
              <w:rPr>
                <w:rFonts w:cs="Arial"/>
                <w:color w:val="FF0000"/>
                <w:szCs w:val="18"/>
              </w:rPr>
              <w:t>onder E genoemde aan de hypotheekgever toebehorende registergoed</w:t>
            </w:r>
          </w:p>
          <w:p w14:paraId="42ABCEFE" w14:textId="258DF2B3" w:rsidR="0035114D" w:rsidRDefault="0035114D" w:rsidP="0035114D">
            <w:pPr>
              <w:spacing w:line="240" w:lineRule="auto"/>
              <w:rPr>
                <w:color w:val="FF0000"/>
                <w:sz w:val="16"/>
                <w:szCs w:val="16"/>
              </w:rPr>
            </w:pPr>
          </w:p>
          <w:p w14:paraId="51A49238" w14:textId="383F760E" w:rsidR="0035114D" w:rsidRPr="009769C6" w:rsidRDefault="0035114D" w:rsidP="0035114D">
            <w:pPr>
              <w:spacing w:line="240" w:lineRule="auto"/>
              <w:rPr>
                <w:rFonts w:cs="Arial"/>
                <w:snapToGrid/>
                <w:kern w:val="0"/>
                <w:sz w:val="16"/>
                <w:szCs w:val="16"/>
                <w:lang w:eastAsia="nl-NL"/>
              </w:rPr>
            </w:pPr>
            <w:r>
              <w:rPr>
                <w:sz w:val="16"/>
                <w:szCs w:val="16"/>
              </w:rPr>
              <w:t xml:space="preserve">Indien meer dan </w:t>
            </w:r>
            <w:r w:rsidRPr="004E41D3">
              <w:rPr>
                <w:rFonts w:cs="Arial"/>
                <w:snapToGrid/>
                <w:kern w:val="0"/>
                <w:sz w:val="16"/>
                <w:szCs w:val="16"/>
                <w:lang w:eastAsia="nl-NL"/>
              </w:rPr>
              <w:t>1 combinatie recht/registergoed</w:t>
            </w:r>
            <w:r>
              <w:rPr>
                <w:rFonts w:cs="Arial"/>
                <w:snapToGrid/>
                <w:kern w:val="0"/>
                <w:sz w:val="16"/>
                <w:szCs w:val="16"/>
                <w:lang w:eastAsia="nl-NL"/>
              </w:rPr>
              <w:t xml:space="preserve"> aanwezig dan wordt de tekst:</w:t>
            </w:r>
          </w:p>
          <w:p w14:paraId="5DB23F6B" w14:textId="36637AA0" w:rsidR="0035114D" w:rsidRPr="009769C6" w:rsidRDefault="0035114D" w:rsidP="0035114D">
            <w:pPr>
              <w:spacing w:line="240" w:lineRule="auto"/>
              <w:rPr>
                <w:szCs w:val="18"/>
              </w:rPr>
            </w:pPr>
            <w:r w:rsidRPr="009769C6">
              <w:rPr>
                <w:rFonts w:cs="Arial"/>
                <w:color w:val="FF0000"/>
                <w:szCs w:val="18"/>
              </w:rPr>
              <w:t xml:space="preserve">recht van hypotheek verleend op </w:t>
            </w:r>
            <w:r w:rsidRPr="009769C6">
              <w:rPr>
                <w:rFonts w:cs="Arial"/>
                <w:color w:val="339966"/>
                <w:szCs w:val="18"/>
              </w:rPr>
              <w:t xml:space="preserve">de </w:t>
            </w:r>
            <w:r w:rsidRPr="009769C6">
              <w:rPr>
                <w:rFonts w:cs="Arial"/>
                <w:color w:val="FF0000"/>
                <w:szCs w:val="18"/>
              </w:rPr>
              <w:t>onder E genoemde aan de hypotheekgever toebehorende registergoed</w:t>
            </w:r>
            <w:r w:rsidRPr="009769C6">
              <w:rPr>
                <w:rFonts w:cs="Arial"/>
                <w:color w:val="7030A0"/>
                <w:szCs w:val="18"/>
              </w:rPr>
              <w:t>eren</w:t>
            </w:r>
          </w:p>
          <w:p w14:paraId="106F34E1" w14:textId="77777777" w:rsidR="0035114D" w:rsidRDefault="0035114D" w:rsidP="0035114D">
            <w:pPr>
              <w:spacing w:line="240" w:lineRule="auto"/>
              <w:rPr>
                <w:sz w:val="16"/>
                <w:szCs w:val="16"/>
              </w:rPr>
            </w:pPr>
          </w:p>
          <w:p w14:paraId="64502188" w14:textId="2BFFD3DB" w:rsidR="0035114D" w:rsidRPr="004E41D3" w:rsidRDefault="0035114D" w:rsidP="0035114D">
            <w:pPr>
              <w:spacing w:line="240" w:lineRule="auto"/>
              <w:rPr>
                <w:rFonts w:cs="Arial"/>
                <w:snapToGrid/>
                <w:kern w:val="0"/>
                <w:sz w:val="16"/>
                <w:szCs w:val="16"/>
                <w:lang w:eastAsia="nl-NL"/>
              </w:rPr>
            </w:pPr>
            <w:r w:rsidRPr="004E41D3">
              <w:rPr>
                <w:sz w:val="16"/>
                <w:szCs w:val="16"/>
              </w:rPr>
              <w:t xml:space="preserve">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ordt getoond wanneer er meer dan 1 combinatie recht/registergoed vermeld wordt.</w:t>
            </w:r>
          </w:p>
          <w:p w14:paraId="16D4174C" w14:textId="3653A876" w:rsidR="00E17B87" w:rsidRPr="00DB7FA4" w:rsidRDefault="00E17B87" w:rsidP="00E17B87">
            <w:pPr>
              <w:spacing w:before="72"/>
              <w:rPr>
                <w:u w:val="single"/>
              </w:rPr>
            </w:pPr>
            <w:r w:rsidRPr="00DB7FA4">
              <w:rPr>
                <w:u w:val="single"/>
              </w:rPr>
              <w:t xml:space="preserve">Mapping </w:t>
            </w:r>
            <w:r w:rsidR="00EE5FB6">
              <w:rPr>
                <w:u w:val="single"/>
              </w:rPr>
              <w:t>hypotheekbedrag</w:t>
            </w:r>
            <w:r w:rsidRPr="00DB7FA4">
              <w:rPr>
                <w:u w:val="single"/>
              </w:rPr>
              <w:t>:</w:t>
            </w:r>
          </w:p>
          <w:p w14:paraId="618E8484" w14:textId="27865594" w:rsidR="00E17B87" w:rsidRPr="00DB7FA4" w:rsidRDefault="00E17B87" w:rsidP="001852B6">
            <w:pPr>
              <w:spacing w:line="240" w:lineRule="auto"/>
              <w:rPr>
                <w:rFonts w:cs="Arial"/>
                <w:sz w:val="16"/>
                <w:szCs w:val="16"/>
              </w:rPr>
            </w:pPr>
            <w:r w:rsidRPr="00DB7FA4">
              <w:rPr>
                <w:sz w:val="16"/>
              </w:rPr>
              <w:t>//IMKAD_AangebodenStuk/StukdeelHypotheek</w:t>
            </w:r>
          </w:p>
          <w:p w14:paraId="18ED463B" w14:textId="3F09AE3B" w:rsidR="00E17B87" w:rsidRDefault="00E17B87" w:rsidP="001852B6">
            <w:pPr>
              <w:spacing w:line="240" w:lineRule="auto"/>
              <w:rPr>
                <w:sz w:val="16"/>
                <w:szCs w:val="16"/>
              </w:rPr>
            </w:pPr>
            <w:r w:rsidRPr="007100DB">
              <w:rPr>
                <w:snapToGrid/>
                <w:kern w:val="0"/>
                <w:sz w:val="16"/>
                <w:szCs w:val="16"/>
                <w:lang w:eastAsia="nl-NL"/>
              </w:rPr>
              <w:t>./</w:t>
            </w:r>
            <w:r w:rsidR="00F2577D">
              <w:rPr>
                <w:snapToGrid/>
                <w:kern w:val="0"/>
                <w:sz w:val="16"/>
                <w:szCs w:val="16"/>
                <w:lang w:eastAsia="nl-NL"/>
              </w:rPr>
              <w:t>hoofdsom</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r w:rsidR="00F2577D">
              <w:rPr>
                <w:snapToGrid/>
                <w:kern w:val="0"/>
                <w:sz w:val="16"/>
                <w:szCs w:val="16"/>
                <w:lang w:eastAsia="nl-NL"/>
              </w:rPr>
              <w:t>hoofdsom</w:t>
            </w:r>
            <w:r w:rsidRPr="00DB7FA4">
              <w:rPr>
                <w:sz w:val="16"/>
                <w:szCs w:val="16"/>
              </w:rPr>
              <w:t>/valuta</w:t>
            </w:r>
          </w:p>
          <w:p w14:paraId="188440D9" w14:textId="2864F43D" w:rsidR="001852B6" w:rsidRDefault="001852B6" w:rsidP="001852B6">
            <w:pPr>
              <w:spacing w:line="240" w:lineRule="auto"/>
              <w:rPr>
                <w:sz w:val="16"/>
                <w:szCs w:val="16"/>
              </w:rPr>
            </w:pPr>
          </w:p>
          <w:p w14:paraId="43FA9B41" w14:textId="234C1CF8" w:rsidR="001852B6" w:rsidRDefault="001852B6" w:rsidP="001852B6">
            <w:pPr>
              <w:spacing w:line="240" w:lineRule="auto"/>
              <w:rPr>
                <w:sz w:val="16"/>
                <w:szCs w:val="16"/>
              </w:rPr>
            </w:pPr>
          </w:p>
          <w:p w14:paraId="6B5EC581" w14:textId="716DD8CF" w:rsidR="001852B6" w:rsidRPr="00DB7FA4" w:rsidRDefault="001852B6" w:rsidP="001852B6">
            <w:pPr>
              <w:spacing w:line="240" w:lineRule="auto"/>
              <w:rPr>
                <w:u w:val="single"/>
              </w:rPr>
            </w:pPr>
            <w:r w:rsidRPr="00DB7FA4">
              <w:rPr>
                <w:u w:val="single"/>
              </w:rPr>
              <w:t xml:space="preserve">Mapping </w:t>
            </w:r>
            <w:r w:rsidR="00EE5FB6">
              <w:rPr>
                <w:u w:val="single"/>
              </w:rPr>
              <w:t>rente</w:t>
            </w:r>
            <w:r w:rsidRPr="00DB7FA4">
              <w:rPr>
                <w:u w:val="single"/>
              </w:rPr>
              <w:t>bedrag:</w:t>
            </w:r>
          </w:p>
          <w:p w14:paraId="2DCBCF70" w14:textId="1E20440D" w:rsidR="001852B6" w:rsidRPr="00DB7FA4" w:rsidRDefault="001852B6" w:rsidP="001852B6">
            <w:pPr>
              <w:spacing w:line="240" w:lineRule="auto"/>
              <w:rPr>
                <w:rFonts w:cs="Arial"/>
                <w:sz w:val="16"/>
                <w:szCs w:val="16"/>
              </w:rPr>
            </w:pPr>
            <w:r w:rsidRPr="00DB7FA4">
              <w:rPr>
                <w:sz w:val="16"/>
              </w:rPr>
              <w:t>//IMKAD_AangebodenStuk/StukdeelHypotheek</w:t>
            </w:r>
          </w:p>
          <w:p w14:paraId="7EE1D2FA" w14:textId="61231E2D" w:rsidR="001852B6" w:rsidRPr="00DB7FA4" w:rsidRDefault="001852B6" w:rsidP="001852B6">
            <w:pPr>
              <w:spacing w:line="240" w:lineRule="auto"/>
              <w:rPr>
                <w:sz w:val="16"/>
              </w:rPr>
            </w:pPr>
            <w:r w:rsidRPr="00DB7FA4">
              <w:rPr>
                <w:sz w:val="16"/>
              </w:rPr>
              <w:tab/>
              <w:t>./</w:t>
            </w:r>
            <w:r w:rsidR="00EC7265">
              <w:rPr>
                <w:sz w:val="16"/>
              </w:rPr>
              <w:t>BedragRente</w:t>
            </w:r>
            <w:r w:rsidRPr="00DB7FA4">
              <w:rPr>
                <w:sz w:val="16"/>
              </w:rPr>
              <w:t>/som</w:t>
            </w:r>
            <w:r w:rsidRPr="003B6EB8" w:rsidDel="00C46A8C">
              <w:t xml:space="preserve"> </w:t>
            </w:r>
          </w:p>
          <w:p w14:paraId="3867B21D" w14:textId="48848253" w:rsidR="001852B6" w:rsidRDefault="001852B6" w:rsidP="001852B6">
            <w:pPr>
              <w:spacing w:line="240" w:lineRule="auto"/>
              <w:rPr>
                <w:sz w:val="16"/>
                <w:szCs w:val="16"/>
              </w:rPr>
            </w:pPr>
            <w:r w:rsidRPr="00DB7FA4">
              <w:rPr>
                <w:sz w:val="16"/>
              </w:rPr>
              <w:tab/>
            </w:r>
            <w:r w:rsidRPr="00DB7FA4">
              <w:rPr>
                <w:sz w:val="16"/>
                <w:szCs w:val="16"/>
              </w:rPr>
              <w:t>./</w:t>
            </w:r>
            <w:r w:rsidR="00EC7265">
              <w:rPr>
                <w:sz w:val="16"/>
                <w:szCs w:val="16"/>
              </w:rPr>
              <w:t>BedragRente</w:t>
            </w:r>
            <w:r w:rsidRPr="00DB7FA4">
              <w:rPr>
                <w:sz w:val="16"/>
                <w:szCs w:val="16"/>
              </w:rPr>
              <w:t>/valuta</w:t>
            </w:r>
          </w:p>
          <w:p w14:paraId="3A00188E" w14:textId="77777777" w:rsidR="001852B6" w:rsidRDefault="001852B6" w:rsidP="001852B6">
            <w:pPr>
              <w:spacing w:line="240" w:lineRule="auto"/>
              <w:rPr>
                <w:sz w:val="16"/>
                <w:szCs w:val="16"/>
              </w:rPr>
            </w:pPr>
          </w:p>
          <w:p w14:paraId="48ACA98F" w14:textId="77777777" w:rsidR="00E17B87" w:rsidRPr="00DB7FA4" w:rsidRDefault="00E17B87" w:rsidP="00E17B87">
            <w:pPr>
              <w:spacing w:before="72"/>
              <w:rPr>
                <w:u w:val="single"/>
              </w:rPr>
            </w:pPr>
            <w:r w:rsidRPr="00DB7FA4">
              <w:rPr>
                <w:u w:val="single"/>
              </w:rPr>
              <w:t>Mapping</w:t>
            </w:r>
            <w:r>
              <w:rPr>
                <w:u w:val="single"/>
              </w:rPr>
              <w:t xml:space="preserve">  totaalbedrag:</w:t>
            </w:r>
          </w:p>
          <w:p w14:paraId="22F1AB5E" w14:textId="44956F5B" w:rsidR="00E17B87" w:rsidRPr="00DB7FA4" w:rsidRDefault="00E17B87" w:rsidP="00E17B87">
            <w:pPr>
              <w:spacing w:line="240" w:lineRule="auto"/>
              <w:rPr>
                <w:sz w:val="16"/>
                <w:szCs w:val="16"/>
              </w:rPr>
            </w:pPr>
            <w:r w:rsidRPr="00DB7FA4">
              <w:rPr>
                <w:rFonts w:cs="Arial"/>
                <w:sz w:val="16"/>
                <w:szCs w:val="16"/>
              </w:rPr>
              <w:t>//IMKAD_AangebodenStuk/StukdeelHypotheek</w:t>
            </w:r>
          </w:p>
          <w:p w14:paraId="2C47F583" w14:textId="77777777" w:rsidR="00E17B87" w:rsidRPr="00DB7FA4" w:rsidRDefault="00E17B87" w:rsidP="00E17B87">
            <w:pPr>
              <w:spacing w:line="240" w:lineRule="auto"/>
              <w:rPr>
                <w:sz w:val="16"/>
                <w:szCs w:val="16"/>
              </w:rPr>
            </w:pPr>
            <w:r w:rsidRPr="00DB7FA4">
              <w:rPr>
                <w:sz w:val="16"/>
                <w:szCs w:val="16"/>
              </w:rPr>
              <w:tab/>
              <w:t>./bedragTotaal/som</w:t>
            </w:r>
          </w:p>
          <w:p w14:paraId="5FA27D8D" w14:textId="77777777" w:rsidR="00E17B87" w:rsidRDefault="00E17B87" w:rsidP="00E17B87">
            <w:pPr>
              <w:spacing w:line="240" w:lineRule="auto"/>
              <w:rPr>
                <w:sz w:val="16"/>
                <w:szCs w:val="16"/>
              </w:rPr>
            </w:pPr>
            <w:r w:rsidRPr="00DB7FA4">
              <w:rPr>
                <w:sz w:val="16"/>
                <w:szCs w:val="16"/>
              </w:rPr>
              <w:tab/>
              <w:t>./bedragTotaal/valuta</w:t>
            </w:r>
          </w:p>
          <w:p w14:paraId="60D728F4" w14:textId="33D68B79" w:rsidR="00E17B87" w:rsidRPr="00AD2288" w:rsidRDefault="00E17B87" w:rsidP="00E17B87">
            <w:pPr>
              <w:rPr>
                <w:szCs w:val="18"/>
              </w:rPr>
            </w:pPr>
          </w:p>
        </w:tc>
      </w:tr>
    </w:tbl>
    <w:p w14:paraId="2840F2AE" w14:textId="77777777" w:rsidR="00976B85" w:rsidRPr="00C50F53" w:rsidRDefault="00976B85" w:rsidP="00C50F53">
      <w:pPr>
        <w:ind w:left="680"/>
      </w:pPr>
    </w:p>
    <w:p w14:paraId="7F671D04" w14:textId="77777777" w:rsidR="00C15CF7" w:rsidRPr="001D61D1" w:rsidRDefault="00C15CF7" w:rsidP="001D61D1"/>
    <w:p w14:paraId="6FA4DAB9" w14:textId="5F636291" w:rsidR="000F58B8" w:rsidRPr="000F58B8" w:rsidRDefault="000F58B8" w:rsidP="000F58B8">
      <w:pPr>
        <w:pStyle w:val="Kop2"/>
      </w:pPr>
      <w:bookmarkStart w:id="67" w:name="_Toc19619426"/>
      <w:r w:rsidRPr="000F58B8">
        <w:lastRenderedPageBreak/>
        <w:t>Registergoed</w:t>
      </w:r>
      <w:bookmarkEnd w:id="6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225D6BAE" w14:textId="2C33FD25" w:rsidR="000F58B8" w:rsidRPr="00AE18CD" w:rsidRDefault="000F58B8" w:rsidP="000F58B8">
            <w:pPr>
              <w:pStyle w:val="Geenafstand"/>
              <w:rPr>
                <w:rFonts w:ascii="Arial" w:hAnsi="Arial" w:cs="Arial"/>
                <w:sz w:val="20"/>
                <w:szCs w:val="20"/>
              </w:rPr>
            </w:pPr>
            <w:r w:rsidRPr="00006286">
              <w:rPr>
                <w:rFonts w:ascii="Arial" w:hAnsi="Arial" w:cs="Arial"/>
                <w:color w:val="FF0000"/>
                <w:sz w:val="20"/>
                <w:szCs w:val="20"/>
              </w:rPr>
              <w:t>E</w:t>
            </w:r>
            <w:r w:rsidRPr="00AE18CD">
              <w:rPr>
                <w:rFonts w:ascii="Arial" w:hAnsi="Arial" w:cs="Arial"/>
                <w:sz w:val="20"/>
                <w:szCs w:val="20"/>
              </w:rPr>
              <w:t xml:space="preserve"> </w:t>
            </w:r>
            <w:r>
              <w:rPr>
                <w:rFonts w:ascii="Arial" w:hAnsi="Arial" w:cs="Arial"/>
                <w:sz w:val="20"/>
                <w:szCs w:val="20"/>
              </w:rPr>
              <w:tab/>
            </w:r>
            <w:r w:rsidR="009A4027">
              <w:rPr>
                <w:rFonts w:ascii="Arial" w:hAnsi="Arial" w:cs="Arial"/>
                <w:sz w:val="20"/>
                <w:szCs w:val="20"/>
              </w:rPr>
              <w:t xml:space="preserve">         </w:t>
            </w:r>
            <w:r w:rsidRPr="00006286">
              <w:rPr>
                <w:rFonts w:ascii="Arial" w:hAnsi="Arial" w:cs="Arial"/>
                <w:color w:val="FF0000"/>
                <w:sz w:val="20"/>
                <w:szCs w:val="20"/>
                <w:u w:val="single"/>
              </w:rPr>
              <w:t>Registergoed</w:t>
            </w:r>
            <w:r w:rsidRPr="00006286">
              <w:rPr>
                <w:rFonts w:ascii="Arial" w:hAnsi="Arial" w:cs="Arial"/>
                <w:color w:val="7030A0"/>
                <w:sz w:val="20"/>
                <w:szCs w:val="20"/>
                <w:u w:val="single"/>
              </w:rPr>
              <w:t>eren</w:t>
            </w:r>
            <w:r w:rsidRPr="00AE18CD">
              <w:rPr>
                <w:rFonts w:ascii="Arial" w:hAnsi="Arial" w:cs="Arial"/>
                <w:sz w:val="20"/>
                <w:szCs w:val="20"/>
              </w:rPr>
              <w:t xml:space="preserve"> </w:t>
            </w:r>
          </w:p>
          <w:p w14:paraId="74F8B6B1"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Schuldenaar verleent bij deze aan de schuldeiser, die dit van schuldenaar aanvaardt, het recht van </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403A97">
              <w:rPr>
                <w:rFonts w:ascii="Arial" w:hAnsi="Arial" w:cs="Arial"/>
                <w:snapToGrid w:val="0"/>
                <w:sz w:val="20"/>
              </w:rPr>
              <w:t>telwoord</w:t>
            </w:r>
            <w:r w:rsidRPr="00403A97">
              <w:rPr>
                <w:rFonts w:ascii="Arial" w:hAnsi="Arial" w:cs="Arial"/>
                <w:snapToGrid w:val="0"/>
                <w:sz w:val="20"/>
              </w:rPr>
              <w:fldChar w:fldCharType="begin"/>
            </w:r>
            <w:r w:rsidRPr="00403A97">
              <w:rPr>
                <w:rFonts w:ascii="Arial" w:hAnsi="Arial" w:cs="Arial"/>
                <w:snapToGrid w:val="0"/>
                <w:sz w:val="20"/>
              </w:rPr>
              <w:instrText>MacroButton Nomacro §</w:instrText>
            </w:r>
            <w:r w:rsidRPr="00403A97">
              <w:rPr>
                <w:rFonts w:ascii="Arial" w:hAnsi="Arial" w:cs="Arial"/>
                <w:snapToGrid w:val="0"/>
                <w:sz w:val="20"/>
              </w:rPr>
              <w:fldChar w:fldCharType="end"/>
            </w:r>
            <w:r w:rsidRPr="00006286">
              <w:rPr>
                <w:rFonts w:ascii="Arial" w:hAnsi="Arial" w:cs="Arial"/>
                <w:snapToGrid w:val="0"/>
                <w:color w:val="FF0000"/>
                <w:sz w:val="20"/>
              </w:rPr>
              <w:t xml:space="preserve"> </w:t>
            </w:r>
            <w:r w:rsidRPr="00006286">
              <w:rPr>
                <w:rFonts w:ascii="Arial" w:hAnsi="Arial" w:cs="Arial"/>
                <w:color w:val="FF0000"/>
                <w:sz w:val="20"/>
                <w:szCs w:val="20"/>
              </w:rPr>
              <w:t xml:space="preserve">hypotheek op het hierna te beschrijven onderpand: </w:t>
            </w:r>
          </w:p>
          <w:p w14:paraId="0485A542" w14:textId="77777777" w:rsidR="000F58B8" w:rsidRPr="00006286" w:rsidRDefault="000F58B8" w:rsidP="000F58B8">
            <w:pPr>
              <w:pStyle w:val="Geenafstand"/>
              <w:ind w:firstLine="708"/>
              <w:rPr>
                <w:rFonts w:ascii="Arial" w:hAnsi="Arial" w:cs="Arial"/>
                <w:color w:val="FF0000"/>
                <w:sz w:val="20"/>
                <w:szCs w:val="20"/>
              </w:rPr>
            </w:pPr>
            <w:r w:rsidRPr="00006286">
              <w:rPr>
                <w:rFonts w:ascii="Arial" w:hAnsi="Arial" w:cs="Arial"/>
                <w:color w:val="FF0000"/>
                <w:sz w:val="20"/>
                <w:highlight w:val="yellow"/>
              </w:rPr>
              <w:t>TEKSTBLOK RECHT</w:t>
            </w:r>
            <w:r w:rsidRPr="00006286">
              <w:rPr>
                <w:rFonts w:ascii="Arial" w:hAnsi="Arial" w:cs="Arial"/>
                <w:color w:val="FF0000"/>
                <w:sz w:val="20"/>
              </w:rPr>
              <w:t xml:space="preserve"> </w:t>
            </w:r>
            <w:r w:rsidRPr="00006286">
              <w:rPr>
                <w:rFonts w:ascii="Arial" w:hAnsi="Arial" w:cs="Arial"/>
                <w:color w:val="FF0000"/>
                <w:sz w:val="20"/>
                <w:highlight w:val="yellow"/>
              </w:rPr>
              <w:t>TEKSTBLOK REGISTERGOED</w:t>
            </w:r>
            <w:r w:rsidRPr="00006286">
              <w:rPr>
                <w:rFonts w:ascii="Arial" w:hAnsi="Arial" w:cs="Arial"/>
                <w:color w:val="FF0000"/>
                <w:sz w:val="20"/>
              </w:rPr>
              <w:t>;</w:t>
            </w:r>
            <w:r w:rsidRPr="00006286">
              <w:rPr>
                <w:rFonts w:ascii="Arial" w:hAnsi="Arial" w:cs="Arial"/>
                <w:color w:val="FF0000"/>
                <w:sz w:val="20"/>
                <w:szCs w:val="20"/>
              </w:rPr>
              <w:t xml:space="preserve"> </w:t>
            </w:r>
          </w:p>
          <w:p w14:paraId="1FEF23D8" w14:textId="5501CB10" w:rsidR="00EF4E44" w:rsidRPr="00194473" w:rsidRDefault="00EF4E44" w:rsidP="00FD4C0C">
            <w:pPr>
              <w:pStyle w:val="Geenafstand"/>
              <w:rPr>
                <w:rFonts w:cs="Arial"/>
                <w:b/>
                <w:bCs/>
                <w:color w:val="FF0000"/>
                <w:szCs w:val="18"/>
                <w:lang w:eastAsia="nl-NL"/>
              </w:rPr>
            </w:pPr>
          </w:p>
        </w:tc>
        <w:tc>
          <w:tcPr>
            <w:tcW w:w="2606" w:type="pct"/>
            <w:shd w:val="clear" w:color="auto" w:fill="auto"/>
          </w:tcPr>
          <w:p w14:paraId="5AAAB4D7" w14:textId="6C4722B8" w:rsidR="00125901" w:rsidRPr="004E41D3" w:rsidRDefault="00CF6D1A" w:rsidP="004E41D3">
            <w:pPr>
              <w:spacing w:line="240" w:lineRule="auto"/>
              <w:rPr>
                <w:rFonts w:cs="Arial"/>
                <w:snapToGrid/>
                <w:kern w:val="0"/>
                <w:sz w:val="16"/>
                <w:szCs w:val="16"/>
                <w:lang w:eastAsia="nl-NL"/>
              </w:rPr>
            </w:pPr>
            <w:r w:rsidRPr="004E41D3">
              <w:rPr>
                <w:sz w:val="16"/>
                <w:szCs w:val="16"/>
              </w:rPr>
              <w:t>Vaste tekst</w:t>
            </w:r>
            <w:r w:rsidR="00125901" w:rsidRPr="004E41D3">
              <w:rPr>
                <w:sz w:val="16"/>
                <w:szCs w:val="16"/>
              </w:rPr>
              <w:t xml:space="preserve"> met afleidbare tekst, waarbij de afleidbare</w:t>
            </w:r>
            <w:r w:rsidR="00125901" w:rsidRPr="004E41D3">
              <w:rPr>
                <w:rFonts w:cs="Arial"/>
                <w:snapToGrid/>
                <w:kern w:val="0"/>
                <w:sz w:val="16"/>
                <w:szCs w:val="16"/>
                <w:lang w:eastAsia="nl-NL"/>
              </w:rPr>
              <w:t xml:space="preserve"> </w:t>
            </w:r>
            <w:r w:rsidR="00125901" w:rsidRPr="004E41D3">
              <w:rPr>
                <w:rFonts w:cs="Arial"/>
                <w:sz w:val="16"/>
                <w:szCs w:val="16"/>
              </w:rPr>
              <w:t>tekst w</w:t>
            </w:r>
            <w:r w:rsidR="00125901" w:rsidRPr="004E41D3">
              <w:rPr>
                <w:rFonts w:cs="Arial"/>
                <w:snapToGrid/>
                <w:kern w:val="0"/>
                <w:sz w:val="16"/>
                <w:szCs w:val="16"/>
                <w:lang w:eastAsia="nl-NL"/>
              </w:rPr>
              <w:t xml:space="preserve">ordt getoond wanneer er meer dan 1 </w:t>
            </w:r>
            <w:r w:rsidR="004B1ED4" w:rsidRPr="004E41D3">
              <w:rPr>
                <w:rFonts w:cs="Arial"/>
                <w:snapToGrid/>
                <w:kern w:val="0"/>
                <w:sz w:val="16"/>
                <w:szCs w:val="16"/>
                <w:lang w:eastAsia="nl-NL"/>
              </w:rPr>
              <w:t xml:space="preserve">combinatie </w:t>
            </w:r>
            <w:r w:rsidR="00125901" w:rsidRPr="004E41D3">
              <w:rPr>
                <w:rFonts w:cs="Arial"/>
                <w:snapToGrid/>
                <w:kern w:val="0"/>
                <w:sz w:val="16"/>
                <w:szCs w:val="16"/>
                <w:lang w:eastAsia="nl-NL"/>
              </w:rPr>
              <w:t>recht</w:t>
            </w:r>
            <w:r w:rsidR="004B1ED4" w:rsidRPr="004E41D3">
              <w:rPr>
                <w:rFonts w:cs="Arial"/>
                <w:snapToGrid/>
                <w:kern w:val="0"/>
                <w:sz w:val="16"/>
                <w:szCs w:val="16"/>
                <w:lang w:eastAsia="nl-NL"/>
              </w:rPr>
              <w:t>/registergoed</w:t>
            </w:r>
            <w:r w:rsidR="00125901" w:rsidRPr="004E41D3">
              <w:rPr>
                <w:rFonts w:cs="Arial"/>
                <w:snapToGrid/>
                <w:kern w:val="0"/>
                <w:sz w:val="16"/>
                <w:szCs w:val="16"/>
                <w:lang w:eastAsia="nl-NL"/>
              </w:rPr>
              <w:t xml:space="preserve"> vermeld wordt.</w:t>
            </w:r>
          </w:p>
          <w:p w14:paraId="2F8EA208" w14:textId="77777777" w:rsidR="00125901" w:rsidRPr="004E41D3" w:rsidRDefault="00125901" w:rsidP="004E41D3">
            <w:pPr>
              <w:spacing w:line="240" w:lineRule="auto"/>
              <w:rPr>
                <w:sz w:val="16"/>
                <w:szCs w:val="16"/>
              </w:rPr>
            </w:pPr>
          </w:p>
          <w:p w14:paraId="262DB935" w14:textId="77777777" w:rsidR="00CF6D1A" w:rsidRPr="004E41D3" w:rsidRDefault="00CF6D1A" w:rsidP="004E41D3">
            <w:pPr>
              <w:spacing w:line="240" w:lineRule="auto"/>
              <w:rPr>
                <w:sz w:val="16"/>
                <w:szCs w:val="16"/>
              </w:rPr>
            </w:pPr>
            <w:r w:rsidRPr="004E41D3">
              <w:rPr>
                <w:sz w:val="16"/>
                <w:szCs w:val="16"/>
              </w:rPr>
              <w:t xml:space="preserve">Combinatie van één TEKSTBLOK RECHT met één TEKSTBLOK REGISTERGOED. </w:t>
            </w:r>
          </w:p>
          <w:p w14:paraId="4326E199" w14:textId="77777777" w:rsidR="00CF6D1A" w:rsidRPr="004E41D3" w:rsidRDefault="00CF6D1A" w:rsidP="004E41D3">
            <w:pPr>
              <w:spacing w:line="240" w:lineRule="auto"/>
              <w:rPr>
                <w:sz w:val="16"/>
                <w:szCs w:val="16"/>
              </w:rPr>
            </w:pPr>
          </w:p>
          <w:p w14:paraId="45A97F07" w14:textId="77777777" w:rsidR="00CF6D1A" w:rsidRPr="004E41D3" w:rsidRDefault="00CF6D1A" w:rsidP="004E41D3">
            <w:pPr>
              <w:spacing w:line="240" w:lineRule="auto"/>
              <w:rPr>
                <w:sz w:val="16"/>
                <w:szCs w:val="16"/>
              </w:rPr>
            </w:pPr>
            <w:r w:rsidRPr="004E41D3">
              <w:rPr>
                <w:sz w:val="16"/>
                <w:szCs w:val="16"/>
              </w:rPr>
              <w:t>Van TEKSTBLOK REGISTERGOED zijn alleen de objecten perceel, appartementsrecht, netwerk en schip van toepassing.</w:t>
            </w:r>
          </w:p>
          <w:p w14:paraId="127AFE39" w14:textId="38B1E245" w:rsidR="00CF6D1A" w:rsidRDefault="00CF6D1A" w:rsidP="004E41D3">
            <w:pPr>
              <w:spacing w:line="240" w:lineRule="auto"/>
              <w:rPr>
                <w:sz w:val="16"/>
                <w:szCs w:val="16"/>
                <w:lang w:val="nl"/>
              </w:rPr>
            </w:pPr>
            <w:r w:rsidRPr="004E41D3">
              <w:rPr>
                <w:sz w:val="16"/>
                <w:szCs w:val="16"/>
                <w:lang w:val="nl"/>
              </w:rPr>
              <w:t>Er moet minimaal één combinatie recht/registergoed zijn, er kunnen er meerdere zijn.</w:t>
            </w:r>
          </w:p>
          <w:p w14:paraId="1B425519" w14:textId="6ECFE66B" w:rsidR="007B2E2F" w:rsidRDefault="007B2E2F" w:rsidP="004E41D3">
            <w:pPr>
              <w:spacing w:line="240" w:lineRule="auto"/>
              <w:rPr>
                <w:sz w:val="16"/>
                <w:szCs w:val="16"/>
                <w:lang w:val="nl"/>
              </w:rPr>
            </w:pPr>
          </w:p>
          <w:p w14:paraId="2B6FB9FB" w14:textId="71E82329" w:rsidR="007B2E2F" w:rsidRPr="00F13DFE" w:rsidRDefault="007B2E2F" w:rsidP="00F13DFE">
            <w:pPr>
              <w:spacing w:line="240" w:lineRule="auto"/>
              <w:rPr>
                <w:sz w:val="16"/>
                <w:szCs w:val="16"/>
                <w:lang w:val="nl"/>
              </w:rPr>
            </w:pPr>
            <w:r w:rsidRPr="00F13DFE">
              <w:rPr>
                <w:sz w:val="16"/>
                <w:szCs w:val="16"/>
                <w:lang w:val="nl"/>
              </w:rPr>
              <w:t>Bij meer combinaties TEKSTBLOK RECHT en REGISTERGOED worden de combinatie</w:t>
            </w:r>
            <w:r w:rsidR="001C0A0F">
              <w:rPr>
                <w:sz w:val="16"/>
                <w:szCs w:val="16"/>
                <w:lang w:val="nl"/>
              </w:rPr>
              <w:t>s</w:t>
            </w:r>
            <w:r w:rsidRPr="00F13DFE">
              <w:rPr>
                <w:sz w:val="16"/>
                <w:szCs w:val="16"/>
                <w:lang w:val="nl"/>
              </w:rPr>
              <w:t xml:space="preserve"> afgesloten met een puntkomma ‘,’. Als er geen overbruggingshypotheek volgt dan wordt de  laatste combinatie afgesloten met een komma ‘,’, als er wel een overbruggingshypotheek volgt dan wordt de laatste combinatie</w:t>
            </w:r>
            <w:r w:rsidR="001C0A0F">
              <w:rPr>
                <w:sz w:val="16"/>
                <w:szCs w:val="16"/>
                <w:lang w:val="nl"/>
              </w:rPr>
              <w:t xml:space="preserve"> </w:t>
            </w:r>
            <w:r w:rsidRPr="00F13DFE">
              <w:rPr>
                <w:sz w:val="16"/>
                <w:szCs w:val="16"/>
                <w:lang w:val="nl"/>
              </w:rPr>
              <w:t>ook afgesloten met een puntkomma ‘;’.</w:t>
            </w:r>
          </w:p>
          <w:p w14:paraId="1377798C" w14:textId="77777777" w:rsidR="00CF6D1A" w:rsidRPr="00AD2288" w:rsidRDefault="00CF6D1A" w:rsidP="00CF6D1A">
            <w:pPr>
              <w:rPr>
                <w:lang w:val="nl"/>
              </w:rPr>
            </w:pPr>
          </w:p>
          <w:p w14:paraId="697EA31C" w14:textId="77777777" w:rsidR="00CF6D1A" w:rsidRPr="00AD2288" w:rsidRDefault="00CF6D1A" w:rsidP="00CF6D1A">
            <w:pPr>
              <w:rPr>
                <w:u w:val="single"/>
                <w:lang w:val="nl"/>
              </w:rPr>
            </w:pPr>
            <w:r w:rsidRPr="00AD2288">
              <w:rPr>
                <w:u w:val="single"/>
                <w:lang w:val="nl"/>
              </w:rPr>
              <w:t>Mapping:</w:t>
            </w:r>
          </w:p>
          <w:p w14:paraId="3A444C4D" w14:textId="77777777" w:rsidR="00CF6D1A" w:rsidRPr="00AD2288" w:rsidRDefault="00CF6D1A" w:rsidP="00CF6D1A">
            <w:pPr>
              <w:autoSpaceDE w:val="0"/>
              <w:autoSpaceDN w:val="0"/>
              <w:adjustRightInd w:val="0"/>
              <w:spacing w:line="240" w:lineRule="auto"/>
              <w:rPr>
                <w:sz w:val="16"/>
                <w:szCs w:val="16"/>
                <w:lang w:val="nl"/>
              </w:rPr>
            </w:pPr>
            <w:r w:rsidRPr="00AD2288">
              <w:rPr>
                <w:sz w:val="16"/>
                <w:szCs w:val="16"/>
                <w:lang w:val="nl"/>
              </w:rPr>
              <w:t>Voor het registergoed geldt t.a.v. de mapping het volgende pad:</w:t>
            </w:r>
          </w:p>
          <w:p w14:paraId="7FA03657" w14:textId="1BC404C8" w:rsidR="002E52A8" w:rsidRDefault="00CF6D1A" w:rsidP="00CF6D1A">
            <w:pPr>
              <w:spacing w:line="240" w:lineRule="auto"/>
              <w:rPr>
                <w:sz w:val="16"/>
                <w:szCs w:val="16"/>
              </w:rPr>
            </w:pPr>
            <w:r w:rsidRPr="00AD2288">
              <w:rPr>
                <w:sz w:val="16"/>
                <w:szCs w:val="16"/>
              </w:rPr>
              <w:t>//IMKAD_</w:t>
            </w:r>
            <w:r w:rsidRPr="00AD2288">
              <w:rPr>
                <w:sz w:val="16"/>
                <w:szCs w:val="16"/>
                <w:lang w:val="nl"/>
              </w:rPr>
              <w:t>AangebodenStuk</w:t>
            </w:r>
            <w:r w:rsidRPr="00AD2288">
              <w:rPr>
                <w:sz w:val="16"/>
                <w:szCs w:val="16"/>
              </w:rPr>
              <w:t>/StukdeelHypotheek</w:t>
            </w:r>
          </w:p>
          <w:p w14:paraId="7EC9E02F" w14:textId="672E8B3B" w:rsidR="00CF6D1A" w:rsidRDefault="00CF6D1A" w:rsidP="00CF6D1A">
            <w:pPr>
              <w:spacing w:line="240" w:lineRule="auto"/>
              <w:rPr>
                <w:u w:val="single"/>
              </w:rPr>
            </w:pPr>
            <w:r w:rsidRPr="00AD2288">
              <w:rPr>
                <w:sz w:val="16"/>
                <w:szCs w:val="16"/>
              </w:rPr>
              <w:t>/IMKAD_ZakelijkRecht</w:t>
            </w:r>
          </w:p>
          <w:p w14:paraId="3085898B" w14:textId="77777777" w:rsidR="00CF6D1A" w:rsidRDefault="00CF6D1A" w:rsidP="000F58B8">
            <w:pPr>
              <w:spacing w:line="240" w:lineRule="auto"/>
              <w:rPr>
                <w:u w:val="single"/>
              </w:rPr>
            </w:pPr>
          </w:p>
          <w:p w14:paraId="0987E56C" w14:textId="77777777" w:rsidR="00CF6D1A" w:rsidRDefault="00CF6D1A" w:rsidP="000F58B8">
            <w:pPr>
              <w:spacing w:line="240" w:lineRule="auto"/>
              <w:rPr>
                <w:u w:val="single"/>
              </w:rPr>
            </w:pPr>
          </w:p>
          <w:p w14:paraId="7C033965" w14:textId="070C9A4B" w:rsidR="000F58B8" w:rsidRPr="00B97244" w:rsidRDefault="000F58B8" w:rsidP="000F58B8">
            <w:pPr>
              <w:spacing w:line="240" w:lineRule="auto"/>
              <w:rPr>
                <w:u w:val="single"/>
              </w:rPr>
            </w:pPr>
            <w:r w:rsidRPr="00B97244">
              <w:rPr>
                <w:u w:val="single"/>
              </w:rPr>
              <w:t>Mapping telwoord</w:t>
            </w:r>
            <w:r>
              <w:rPr>
                <w:u w:val="single"/>
              </w:rPr>
              <w:t xml:space="preserve"> hypotheek</w:t>
            </w:r>
            <w:r w:rsidRPr="00B97244">
              <w:rPr>
                <w:u w:val="single"/>
              </w:rPr>
              <w:t>:</w:t>
            </w:r>
          </w:p>
          <w:p w14:paraId="22BDE4A2" w14:textId="420345D3" w:rsidR="000F58B8" w:rsidRPr="00DB7FA4" w:rsidRDefault="000F58B8" w:rsidP="000F58B8">
            <w:pPr>
              <w:spacing w:line="240" w:lineRule="auto"/>
              <w:rPr>
                <w:sz w:val="16"/>
                <w:szCs w:val="16"/>
              </w:rPr>
            </w:pPr>
            <w:r w:rsidRPr="00DB7FA4">
              <w:rPr>
                <w:rFonts w:cs="Arial"/>
                <w:sz w:val="16"/>
                <w:szCs w:val="16"/>
              </w:rPr>
              <w:t>//IMKAD_AangebodenStuk/StukdeelHypotheek</w:t>
            </w:r>
          </w:p>
          <w:p w14:paraId="69F8E7F3" w14:textId="77777777" w:rsidR="000F58B8" w:rsidRDefault="000F58B8" w:rsidP="000F58B8">
            <w:pPr>
              <w:spacing w:line="240" w:lineRule="auto"/>
              <w:rPr>
                <w:sz w:val="16"/>
                <w:szCs w:val="16"/>
              </w:rPr>
            </w:pPr>
            <w:r w:rsidRPr="00DB7FA4">
              <w:rPr>
                <w:sz w:val="16"/>
                <w:szCs w:val="16"/>
              </w:rPr>
              <w:tab/>
              <w:t>./</w:t>
            </w:r>
            <w:r w:rsidRPr="00B13D63">
              <w:rPr>
                <w:sz w:val="16"/>
                <w:szCs w:val="16"/>
              </w:rPr>
              <w:t>rangordeHypotheek</w:t>
            </w:r>
          </w:p>
          <w:p w14:paraId="343EC9B2" w14:textId="293898D1" w:rsidR="00E17B87" w:rsidRDefault="00E17B87" w:rsidP="00CF6D1A">
            <w:pPr>
              <w:keepNext/>
              <w:spacing w:line="240" w:lineRule="auto"/>
            </w:pPr>
          </w:p>
        </w:tc>
      </w:tr>
      <w:tr w:rsidR="00AE4E27" w:rsidRPr="00123774" w14:paraId="5720B118" w14:textId="77777777" w:rsidTr="00DB7FA4">
        <w:trPr>
          <w:trHeight w:val="125"/>
        </w:trPr>
        <w:tc>
          <w:tcPr>
            <w:tcW w:w="2394" w:type="pct"/>
            <w:shd w:val="clear" w:color="auto" w:fill="auto"/>
          </w:tcPr>
          <w:p w14:paraId="39C6F121" w14:textId="77777777" w:rsidR="00AE4E27" w:rsidRPr="00917860" w:rsidRDefault="00AE4E27" w:rsidP="00AE4E27">
            <w:pPr>
              <w:pStyle w:val="Geenafstand"/>
              <w:ind w:firstLine="708"/>
              <w:rPr>
                <w:rFonts w:ascii="Arial" w:hAnsi="Arial" w:cs="Arial"/>
                <w:color w:val="7030A0"/>
                <w:sz w:val="20"/>
                <w:szCs w:val="20"/>
              </w:rPr>
            </w:pPr>
            <w:r w:rsidRPr="00917860">
              <w:rPr>
                <w:rFonts w:ascii="Arial" w:hAnsi="Arial" w:cs="Arial"/>
                <w:color w:val="7030A0"/>
                <w:sz w:val="20"/>
                <w:szCs w:val="20"/>
              </w:rPr>
              <w:t>Overbrugging</w:t>
            </w:r>
          </w:p>
          <w:p w14:paraId="201D548F" w14:textId="77777777" w:rsidR="00AE4E27" w:rsidRDefault="00AE4E27" w:rsidP="00AE4E27">
            <w:pPr>
              <w:pStyle w:val="Geenafstand"/>
              <w:ind w:left="708"/>
              <w:rPr>
                <w:rFonts w:ascii="Arial" w:hAnsi="Arial" w:cs="Arial"/>
                <w:color w:val="7030A0"/>
                <w:sz w:val="20"/>
                <w:szCs w:val="20"/>
              </w:rPr>
            </w:pPr>
            <w:r w:rsidRPr="00917860">
              <w:rPr>
                <w:rFonts w:ascii="Arial" w:hAnsi="Arial" w:cs="Arial"/>
                <w:color w:val="7030A0"/>
                <w:sz w:val="20"/>
                <w:szCs w:val="20"/>
              </w:rPr>
              <w:t xml:space="preserve">Voorts verleent schuldenaar, tot meerdere zekerheid voor de betaling van de Lening als hierboven vermeld, bij deze aan de schuldeiser, die van de schuldenaar aanvaardt, het recht van </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FD4C0C">
              <w:rPr>
                <w:rFonts w:ascii="Arial" w:hAnsi="Arial" w:cs="Arial"/>
                <w:sz w:val="20"/>
                <w:szCs w:val="20"/>
              </w:rPr>
              <w:t>telwoord</w:t>
            </w:r>
            <w:r w:rsidRPr="00FD4C0C">
              <w:rPr>
                <w:rFonts w:ascii="Arial" w:hAnsi="Arial" w:cs="Arial"/>
                <w:snapToGrid w:val="0"/>
                <w:sz w:val="20"/>
              </w:rPr>
              <w:fldChar w:fldCharType="begin"/>
            </w:r>
            <w:r w:rsidRPr="00FD4C0C">
              <w:rPr>
                <w:rFonts w:ascii="Arial" w:hAnsi="Arial" w:cs="Arial"/>
                <w:snapToGrid w:val="0"/>
                <w:sz w:val="20"/>
              </w:rPr>
              <w:instrText>MacroButton Nomacro §</w:instrText>
            </w:r>
            <w:r w:rsidRPr="00FD4C0C">
              <w:rPr>
                <w:rFonts w:ascii="Arial" w:hAnsi="Arial" w:cs="Arial"/>
                <w:snapToGrid w:val="0"/>
                <w:sz w:val="20"/>
              </w:rPr>
              <w:fldChar w:fldCharType="end"/>
            </w:r>
            <w:r w:rsidRPr="00917860">
              <w:rPr>
                <w:rFonts w:ascii="Arial" w:hAnsi="Arial" w:cs="Arial"/>
                <w:color w:val="7030A0"/>
                <w:sz w:val="20"/>
                <w:szCs w:val="20"/>
              </w:rPr>
              <w:t xml:space="preserve"> hypotheek op het hierna te omschrijven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606" w:type="pct"/>
            <w:shd w:val="clear" w:color="auto" w:fill="auto"/>
          </w:tcPr>
          <w:p w14:paraId="4CBFBA95" w14:textId="77777777" w:rsidR="00AE4E27" w:rsidRDefault="00AE4E27" w:rsidP="00FD4C0C">
            <w:pPr>
              <w:spacing w:before="72" w:line="240" w:lineRule="auto"/>
            </w:pPr>
            <w:r>
              <w:t>Geheel optionele tekst. De gegevens met betrekking tot de overbruggingshypotheek worden getoond wanneer hiervoor gekozen is.</w:t>
            </w:r>
          </w:p>
          <w:p w14:paraId="7265CAC1" w14:textId="77777777" w:rsidR="00AE4E27" w:rsidRPr="00030A78" w:rsidRDefault="00AE4E27" w:rsidP="00FD4C0C">
            <w:pPr>
              <w:keepNext/>
              <w:spacing w:line="240" w:lineRule="auto"/>
            </w:pPr>
            <w:r>
              <w:br/>
              <w:t xml:space="preserve">Het telwoord </w:t>
            </w:r>
            <w:r w:rsidRPr="00A33B2A">
              <w:t>wordt als getal in het essentialiabestand opgenomen maar als tekst in de akte</w:t>
            </w:r>
            <w:r w:rsidRPr="00030A78">
              <w:t>.</w:t>
            </w:r>
          </w:p>
          <w:p w14:paraId="46204C25" w14:textId="77777777" w:rsidR="00AE4E27" w:rsidRDefault="00AE4E27" w:rsidP="00FD4C0C">
            <w:pPr>
              <w:spacing w:before="72" w:line="240" w:lineRule="auto"/>
            </w:pPr>
          </w:p>
          <w:p w14:paraId="6015EEFF" w14:textId="77777777" w:rsidR="00AE4E27" w:rsidRPr="005C72AF" w:rsidRDefault="00AE4E27" w:rsidP="00FD4C0C">
            <w:pPr>
              <w:spacing w:line="240" w:lineRule="auto"/>
              <w:rPr>
                <w:szCs w:val="18"/>
                <w:u w:val="single"/>
                <w:lang w:val="nl"/>
              </w:rPr>
            </w:pPr>
            <w:r w:rsidRPr="005C72AF">
              <w:rPr>
                <w:szCs w:val="18"/>
                <w:u w:val="single"/>
                <w:lang w:val="nl"/>
              </w:rPr>
              <w:t>Mapping tonen overbruggingshypotheek:</w:t>
            </w:r>
          </w:p>
          <w:p w14:paraId="447E9862" w14:textId="77777777" w:rsidR="00AE4E27" w:rsidRPr="002A4B22" w:rsidRDefault="00AE4E27" w:rsidP="00130284">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47A8C915" w14:textId="77777777" w:rsidR="00AE4E27" w:rsidRPr="002A4B22" w:rsidRDefault="00AE4E27">
            <w:pPr>
              <w:spacing w:line="240" w:lineRule="auto"/>
              <w:rPr>
                <w:rFonts w:cs="Arial"/>
                <w:sz w:val="16"/>
                <w:szCs w:val="16"/>
              </w:rPr>
            </w:pPr>
            <w:r w:rsidRPr="002A4B22">
              <w:rPr>
                <w:rFonts w:cs="Arial"/>
                <w:sz w:val="16"/>
                <w:szCs w:val="16"/>
              </w:rPr>
              <w:t>-is aanwezig</w:t>
            </w:r>
          </w:p>
          <w:p w14:paraId="31371088" w14:textId="77777777" w:rsidR="00AE4E27" w:rsidRPr="002A4B22" w:rsidRDefault="00AE4E27" w:rsidP="00AE4E27">
            <w:pPr>
              <w:spacing w:line="240" w:lineRule="auto"/>
              <w:rPr>
                <w:sz w:val="16"/>
                <w:szCs w:val="16"/>
              </w:rPr>
            </w:pPr>
          </w:p>
          <w:p w14:paraId="28820C72" w14:textId="77777777" w:rsidR="00AE4E27" w:rsidRPr="002A4B22" w:rsidRDefault="00AE4E27" w:rsidP="00AE4E27">
            <w:pPr>
              <w:pStyle w:val="streepje"/>
              <w:numPr>
                <w:ilvl w:val="0"/>
                <w:numId w:val="0"/>
              </w:numPr>
              <w:spacing w:line="240" w:lineRule="auto"/>
              <w:rPr>
                <w:lang w:val="nl-NL"/>
              </w:rPr>
            </w:pPr>
            <w:r w:rsidRPr="002A4B22">
              <w:rPr>
                <w:u w:val="single"/>
                <w:lang w:val="nl-NL"/>
              </w:rPr>
              <w:lastRenderedPageBreak/>
              <w:t>Mapping telwoord</w:t>
            </w:r>
            <w:r w:rsidRPr="002A4B22">
              <w:rPr>
                <w:lang w:val="nl-NL"/>
              </w:rPr>
              <w:t>:</w:t>
            </w:r>
          </w:p>
          <w:p w14:paraId="20243F7E" w14:textId="77777777" w:rsidR="00AE4E27" w:rsidRDefault="00AE4E27" w:rsidP="00AE4E27">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40DC1BBB" w14:textId="77777777" w:rsidR="00AE4E27" w:rsidRPr="004E41D3" w:rsidRDefault="00AE4E27" w:rsidP="004E41D3">
            <w:pPr>
              <w:spacing w:line="240" w:lineRule="auto"/>
              <w:rPr>
                <w:sz w:val="16"/>
                <w:szCs w:val="16"/>
              </w:rPr>
            </w:pPr>
          </w:p>
        </w:tc>
      </w:tr>
      <w:tr w:rsidR="00C24DBB" w:rsidRPr="00123774" w14:paraId="14124EC0" w14:textId="77777777" w:rsidTr="00DB7FA4">
        <w:trPr>
          <w:trHeight w:val="125"/>
        </w:trPr>
        <w:tc>
          <w:tcPr>
            <w:tcW w:w="2394" w:type="pct"/>
            <w:shd w:val="clear" w:color="auto" w:fill="auto"/>
          </w:tcPr>
          <w:p w14:paraId="131A1793" w14:textId="77777777" w:rsidR="00AE4E27" w:rsidRPr="00917860" w:rsidRDefault="00AE4E27" w:rsidP="00AE4E27">
            <w:pPr>
              <w:pStyle w:val="Geenafstand"/>
              <w:ind w:left="708"/>
              <w:rPr>
                <w:rFonts w:ascii="Arial" w:hAnsi="Arial" w:cs="Arial"/>
                <w:color w:val="7030A0"/>
                <w:sz w:val="20"/>
                <w:szCs w:val="20"/>
              </w:rPr>
            </w:pPr>
            <w:r w:rsidRPr="00917860">
              <w:rPr>
                <w:rFonts w:ascii="Arial" w:hAnsi="Arial" w:cs="Arial"/>
                <w:color w:val="7030A0"/>
                <w:sz w:val="20"/>
                <w:highlight w:val="yellow"/>
              </w:rPr>
              <w:lastRenderedPageBreak/>
              <w:t>TEKSTBLOK RECHT</w:t>
            </w:r>
            <w:r w:rsidRPr="00917860">
              <w:rPr>
                <w:rFonts w:ascii="Arial" w:hAnsi="Arial" w:cs="Arial"/>
                <w:color w:val="7030A0"/>
                <w:sz w:val="20"/>
              </w:rPr>
              <w:t xml:space="preserve"> </w:t>
            </w:r>
            <w:r w:rsidRPr="00917860">
              <w:rPr>
                <w:rFonts w:ascii="Arial" w:hAnsi="Arial" w:cs="Arial"/>
                <w:color w:val="7030A0"/>
                <w:sz w:val="20"/>
                <w:highlight w:val="yellow"/>
              </w:rPr>
              <w:t>TEKSTBLOK REGISTERGOED</w:t>
            </w:r>
            <w:r>
              <w:rPr>
                <w:rFonts w:ascii="Arial" w:hAnsi="Arial" w:cs="Arial"/>
                <w:color w:val="7030A0"/>
                <w:sz w:val="20"/>
                <w:szCs w:val="20"/>
              </w:rPr>
              <w:t>;</w:t>
            </w:r>
          </w:p>
          <w:p w14:paraId="175631E9" w14:textId="77777777" w:rsidR="00C24DBB" w:rsidRPr="00006286" w:rsidRDefault="00C24DBB" w:rsidP="000F58B8">
            <w:pPr>
              <w:pStyle w:val="Geenafstand"/>
              <w:rPr>
                <w:rFonts w:ascii="Arial" w:hAnsi="Arial" w:cs="Arial"/>
                <w:color w:val="FF0000"/>
                <w:sz w:val="20"/>
                <w:szCs w:val="20"/>
              </w:rPr>
            </w:pPr>
          </w:p>
        </w:tc>
        <w:tc>
          <w:tcPr>
            <w:tcW w:w="2606" w:type="pct"/>
            <w:shd w:val="clear" w:color="auto" w:fill="auto"/>
          </w:tcPr>
          <w:p w14:paraId="5A19AA6D" w14:textId="77777777" w:rsidR="00AE4E27" w:rsidRPr="00F13DFE" w:rsidRDefault="00AE4E27" w:rsidP="00F13DFE">
            <w:pPr>
              <w:spacing w:line="240" w:lineRule="auto"/>
              <w:rPr>
                <w:sz w:val="16"/>
                <w:szCs w:val="16"/>
              </w:rPr>
            </w:pPr>
            <w:r w:rsidRPr="00F13DFE">
              <w:rPr>
                <w:sz w:val="16"/>
                <w:szCs w:val="16"/>
              </w:rPr>
              <w:t>Optionele herhalende combinatie van één TEKSTBLOK RECHT met één TEKSTBLOK REGISTERGOED welke wordt getoond voor de overbruggingslening.</w:t>
            </w:r>
          </w:p>
          <w:p w14:paraId="25ABFF00" w14:textId="77777777" w:rsidR="00AE4E27" w:rsidRPr="00F13DFE" w:rsidRDefault="00AE4E27" w:rsidP="00F13DFE">
            <w:pPr>
              <w:spacing w:line="240" w:lineRule="auto"/>
              <w:rPr>
                <w:sz w:val="16"/>
                <w:szCs w:val="16"/>
                <w:lang w:val="nl"/>
              </w:rPr>
            </w:pPr>
            <w:r w:rsidRPr="00F13DFE">
              <w:rPr>
                <w:sz w:val="16"/>
                <w:szCs w:val="16"/>
              </w:rPr>
              <w:t>Van TEKSTBLOK REGISTERGOED zijn alleen de objecten perceel, appartementsrecht, netwerk en schip van toepassing.</w:t>
            </w:r>
            <w:r w:rsidRPr="00F13DFE">
              <w:rPr>
                <w:sz w:val="16"/>
                <w:szCs w:val="16"/>
                <w:lang w:val="nl"/>
              </w:rPr>
              <w:t xml:space="preserve"> </w:t>
            </w:r>
          </w:p>
          <w:p w14:paraId="52626FF3" w14:textId="77777777" w:rsidR="00AE4E27" w:rsidRPr="00F13DFE" w:rsidRDefault="00AE4E27" w:rsidP="00F13DFE">
            <w:pPr>
              <w:spacing w:line="240" w:lineRule="auto"/>
              <w:rPr>
                <w:sz w:val="16"/>
                <w:szCs w:val="16"/>
                <w:lang w:val="nl"/>
              </w:rPr>
            </w:pPr>
          </w:p>
          <w:p w14:paraId="256DAC06" w14:textId="77777777" w:rsidR="00AE4E27" w:rsidRPr="00F13DFE" w:rsidRDefault="00AE4E27" w:rsidP="00F13DFE">
            <w:pPr>
              <w:spacing w:line="240" w:lineRule="auto"/>
              <w:rPr>
                <w:sz w:val="16"/>
                <w:szCs w:val="16"/>
                <w:lang w:val="nl"/>
              </w:rPr>
            </w:pPr>
            <w:r w:rsidRPr="00F13DFE">
              <w:rPr>
                <w:sz w:val="16"/>
                <w:szCs w:val="16"/>
                <w:lang w:val="nl"/>
              </w:rPr>
              <w:t>Bij meer combinaties TEKSTBLOK RECHT en REGISTERGOED wordt de laatste combinatie afgesloten met een komma ‘,’ en de andere combinaties met een puntkomma ‘;’.</w:t>
            </w:r>
          </w:p>
          <w:p w14:paraId="7B6D277C" w14:textId="77777777" w:rsidR="00AE4E27" w:rsidRPr="00DB7FA4" w:rsidRDefault="00AE4E27" w:rsidP="00AE4E27">
            <w:pPr>
              <w:rPr>
                <w:lang w:val="nl"/>
              </w:rPr>
            </w:pPr>
          </w:p>
          <w:p w14:paraId="2590C0ED" w14:textId="77777777" w:rsidR="00AE4E27" w:rsidRPr="00DB7FA4" w:rsidRDefault="00AE4E27" w:rsidP="00AE4E27">
            <w:pPr>
              <w:rPr>
                <w:u w:val="single"/>
                <w:lang w:val="nl"/>
              </w:rPr>
            </w:pPr>
            <w:r w:rsidRPr="00DB7FA4">
              <w:rPr>
                <w:u w:val="single"/>
                <w:lang w:val="nl"/>
              </w:rPr>
              <w:t>Mapping:</w:t>
            </w:r>
          </w:p>
          <w:p w14:paraId="3D4607C2" w14:textId="77777777" w:rsidR="00AE4E27" w:rsidRPr="00DB7FA4" w:rsidRDefault="00AE4E27" w:rsidP="00AE4E2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60C581D2" w14:textId="42A47824" w:rsidR="00C24DBB" w:rsidRPr="004E41D3" w:rsidRDefault="00AE4E27" w:rsidP="00AE4E27">
            <w:pPr>
              <w:spacing w:line="240" w:lineRule="auto"/>
              <w:rPr>
                <w:sz w:val="16"/>
                <w:szCs w:val="16"/>
              </w:rPr>
            </w:pPr>
            <w:r>
              <w:rPr>
                <w:sz w:val="16"/>
                <w:szCs w:val="16"/>
              </w:rPr>
              <w:t>-</w:t>
            </w:r>
            <w:r w:rsidRPr="00DB7FA4">
              <w:rPr>
                <w:sz w:val="16"/>
                <w:szCs w:val="16"/>
              </w:rPr>
              <w:t>zie tekstblokken voor de verdere mapping</w:t>
            </w:r>
          </w:p>
        </w:tc>
      </w:tr>
      <w:tr w:rsidR="00434994" w:rsidRPr="00123774" w14:paraId="3BAC021D" w14:textId="77777777" w:rsidTr="00DB7FA4">
        <w:trPr>
          <w:trHeight w:val="125"/>
        </w:trPr>
        <w:tc>
          <w:tcPr>
            <w:tcW w:w="2394" w:type="pct"/>
            <w:shd w:val="clear" w:color="auto" w:fill="auto"/>
          </w:tcPr>
          <w:p w14:paraId="36730A13" w14:textId="7C1EC1F4" w:rsidR="00434994" w:rsidRDefault="00434994" w:rsidP="00F13DFE">
            <w:pPr>
              <w:pStyle w:val="Geenafstand"/>
              <w:ind w:left="873" w:hanging="1"/>
              <w:rPr>
                <w:rFonts w:ascii="Arial" w:hAnsi="Arial" w:cs="Arial"/>
                <w:color w:val="FF0000"/>
                <w:sz w:val="20"/>
                <w:szCs w:val="20"/>
              </w:rPr>
            </w:pPr>
            <w:r w:rsidRPr="00917860">
              <w:rPr>
                <w:rFonts w:ascii="Arial" w:hAnsi="Arial" w:cs="Arial"/>
                <w:color w:val="FF0000"/>
                <w:sz w:val="20"/>
                <w:szCs w:val="20"/>
              </w:rPr>
              <w:t xml:space="preserve">hierna </w:t>
            </w:r>
            <w:r w:rsidRPr="00917860">
              <w:rPr>
                <w:rFonts w:ascii="Arial" w:hAnsi="Arial" w:cs="Arial"/>
                <w:color w:val="7030A0"/>
                <w:sz w:val="20"/>
                <w:szCs w:val="20"/>
              </w:rPr>
              <w:t>zowel samen als afzonderlijk</w:t>
            </w:r>
            <w:r w:rsidRPr="00917860">
              <w:rPr>
                <w:rFonts w:ascii="Arial" w:hAnsi="Arial" w:cs="Arial"/>
                <w:color w:val="FF0000"/>
                <w:sz w:val="20"/>
                <w:szCs w:val="20"/>
              </w:rPr>
              <w:t xml:space="preserve"> te noemen het:</w:t>
            </w:r>
            <w:r w:rsidR="000347B2">
              <w:rPr>
                <w:rFonts w:ascii="Arial" w:hAnsi="Arial" w:cs="Arial"/>
                <w:color w:val="FF0000"/>
                <w:sz w:val="20"/>
                <w:szCs w:val="20"/>
              </w:rPr>
              <w:t xml:space="preserve"> </w:t>
            </w:r>
            <w:r w:rsidR="00F0790A">
              <w:rPr>
                <w:rFonts w:ascii="Arial" w:hAnsi="Arial" w:cs="Arial"/>
                <w:color w:val="FF0000"/>
                <w:sz w:val="20"/>
                <w:szCs w:val="20"/>
              </w:rPr>
              <w:t>‘</w:t>
            </w:r>
            <w:r w:rsidRPr="00917860">
              <w:rPr>
                <w:rFonts w:ascii="Arial" w:hAnsi="Arial" w:cs="Arial"/>
                <w:color w:val="FF0000"/>
                <w:sz w:val="20"/>
                <w:szCs w:val="20"/>
              </w:rPr>
              <w:t>Onderpand’.</w:t>
            </w:r>
          </w:p>
          <w:p w14:paraId="2DD5C880" w14:textId="77777777" w:rsidR="00434994" w:rsidRPr="00917860" w:rsidRDefault="00434994" w:rsidP="00AE4E27">
            <w:pPr>
              <w:pStyle w:val="Geenafstand"/>
              <w:ind w:left="708"/>
              <w:rPr>
                <w:rFonts w:ascii="Arial" w:hAnsi="Arial" w:cs="Arial"/>
                <w:color w:val="7030A0"/>
                <w:sz w:val="20"/>
                <w:highlight w:val="yellow"/>
              </w:rPr>
            </w:pPr>
          </w:p>
        </w:tc>
        <w:tc>
          <w:tcPr>
            <w:tcW w:w="2606" w:type="pct"/>
            <w:shd w:val="clear" w:color="auto" w:fill="auto"/>
          </w:tcPr>
          <w:p w14:paraId="7D799091" w14:textId="3617BFE1" w:rsidR="00434994" w:rsidRDefault="00434994" w:rsidP="00FD4C0C">
            <w:pPr>
              <w:spacing w:line="240" w:lineRule="auto"/>
            </w:pPr>
            <w:r w:rsidRPr="004E41D3">
              <w:rPr>
                <w:sz w:val="16"/>
                <w:szCs w:val="16"/>
              </w:rPr>
              <w:t>Vaste tekst met afleidbare tekst, waarbij de afleidbare</w:t>
            </w:r>
            <w:r w:rsidRPr="004E41D3">
              <w:rPr>
                <w:rFonts w:cs="Arial"/>
                <w:snapToGrid/>
                <w:kern w:val="0"/>
                <w:sz w:val="16"/>
                <w:szCs w:val="16"/>
                <w:lang w:eastAsia="nl-NL"/>
              </w:rPr>
              <w:t xml:space="preserve"> </w:t>
            </w:r>
            <w:r w:rsidRPr="004E41D3">
              <w:rPr>
                <w:rFonts w:cs="Arial"/>
                <w:sz w:val="16"/>
                <w:szCs w:val="16"/>
              </w:rPr>
              <w:t>tekst w</w:t>
            </w:r>
            <w:r w:rsidRPr="004E41D3">
              <w:rPr>
                <w:rFonts w:cs="Arial"/>
                <w:snapToGrid/>
                <w:kern w:val="0"/>
                <w:sz w:val="16"/>
                <w:szCs w:val="16"/>
                <w:lang w:eastAsia="nl-NL"/>
              </w:rPr>
              <w:t xml:space="preserve">ordt getoond wanneer </w:t>
            </w:r>
            <w:r w:rsidR="00D56244">
              <w:rPr>
                <w:rFonts w:cs="Arial"/>
                <w:snapToGrid/>
                <w:kern w:val="0"/>
                <w:sz w:val="16"/>
                <w:szCs w:val="16"/>
                <w:lang w:eastAsia="nl-NL"/>
              </w:rPr>
              <w:t>de overbruggingslening aanwezig is.</w:t>
            </w:r>
          </w:p>
        </w:tc>
      </w:tr>
    </w:tbl>
    <w:p w14:paraId="62F750BA" w14:textId="6FD3930A" w:rsidR="00AE4E27" w:rsidRDefault="00AE4E27"/>
    <w:p w14:paraId="22BCD9F3" w14:textId="7F3C7006" w:rsidR="00AE4E27" w:rsidRDefault="00AE4E27" w:rsidP="00AE4E27">
      <w:pPr>
        <w:pStyle w:val="Kop2"/>
      </w:pPr>
      <w:bookmarkStart w:id="68" w:name="_Toc19619427"/>
      <w:r>
        <w:t>Starterslening</w:t>
      </w:r>
      <w:bookmarkEnd w:id="68"/>
    </w:p>
    <w:tbl>
      <w:tblPr>
        <w:tblStyle w:val="Tabelraster"/>
        <w:tblW w:w="13887" w:type="dxa"/>
        <w:tblLook w:val="04A0" w:firstRow="1" w:lastRow="0" w:firstColumn="1" w:lastColumn="0" w:noHBand="0" w:noVBand="1"/>
      </w:tblPr>
      <w:tblGrid>
        <w:gridCol w:w="6658"/>
        <w:gridCol w:w="7229"/>
      </w:tblGrid>
      <w:tr w:rsidR="00434994" w14:paraId="7CDF3E7E" w14:textId="77777777" w:rsidTr="00FD4C0C">
        <w:tc>
          <w:tcPr>
            <w:tcW w:w="6658" w:type="dxa"/>
          </w:tcPr>
          <w:p w14:paraId="6C8ACDB5" w14:textId="538A7D02" w:rsidR="00434994" w:rsidRPr="00CC0309" w:rsidRDefault="00434994" w:rsidP="00FD4C0C">
            <w:pPr>
              <w:pStyle w:val="Geenafstand"/>
              <w:ind w:left="738" w:hanging="738"/>
              <w:rPr>
                <w:rFonts w:ascii="Arial" w:hAnsi="Arial" w:cs="Arial"/>
                <w:color w:val="7030A0"/>
                <w:sz w:val="20"/>
                <w:szCs w:val="20"/>
              </w:rPr>
            </w:pPr>
            <w:r w:rsidRPr="00CC0309">
              <w:rPr>
                <w:rFonts w:ascii="Arial" w:hAnsi="Arial" w:cs="Arial"/>
                <w:color w:val="7030A0"/>
                <w:sz w:val="20"/>
                <w:szCs w:val="20"/>
              </w:rPr>
              <w:t xml:space="preserve"> </w:t>
            </w:r>
            <w:r w:rsidRPr="00CC0309">
              <w:rPr>
                <w:rFonts w:ascii="Arial" w:hAnsi="Arial" w:cs="Arial"/>
                <w:color w:val="7030A0"/>
                <w:sz w:val="20"/>
                <w:szCs w:val="20"/>
              </w:rPr>
              <w:tab/>
            </w:r>
            <w:r w:rsidRPr="00CC0309">
              <w:rPr>
                <w:rFonts w:ascii="Arial" w:hAnsi="Arial" w:cs="Arial"/>
                <w:color w:val="7030A0"/>
                <w:sz w:val="20"/>
                <w:szCs w:val="20"/>
                <w:u w:val="single"/>
              </w:rPr>
              <w:t>SVn Starterslening</w:t>
            </w:r>
          </w:p>
          <w:p w14:paraId="1D80CBB0" w14:textId="2CF2CD68" w:rsidR="00434994" w:rsidRDefault="0097506E" w:rsidP="00FD4C0C">
            <w:pPr>
              <w:ind w:left="738" w:hanging="738"/>
              <w:rPr>
                <w:lang w:val="nl"/>
              </w:rPr>
            </w:pPr>
            <w:r>
              <w:rPr>
                <w:rFonts w:cs="Arial"/>
                <w:color w:val="7030A0"/>
                <w:sz w:val="20"/>
              </w:rPr>
              <w:t xml:space="preserve">             </w:t>
            </w:r>
            <w:r w:rsidR="00434994" w:rsidRPr="00CC0309">
              <w:rPr>
                <w:rFonts w:cs="Arial"/>
                <w:color w:val="7030A0"/>
                <w:sz w:val="20"/>
              </w:rPr>
              <w:t xml:space="preserve">In verband met de door de Stichting Stimuleringsfonds Volkshuisvesting Nederlandse Gemeenten (SVn) te verstrekken Starterslening, heeft de schuldeiser zich jegens SVn en Stichting Waarborgfonds Eigen Woningen (WEW) verplicht, na het ingaan van de lening geen gelden meer onder verband van de eerste hypotheekstelling ter leen te verstrekken aan de schuldenaar. Tevens heeft de schuldeiser zich jegens SVn en </w:t>
            </w:r>
            <w:r w:rsidR="00434994" w:rsidRPr="00CC0309">
              <w:rPr>
                <w:rFonts w:cs="Arial"/>
                <w:color w:val="7030A0"/>
                <w:sz w:val="20"/>
              </w:rPr>
              <w:lastRenderedPageBreak/>
              <w:t>WEW verplicht reeds afgeloste bedragen op de lening, onder verband van de eerste hypotheekstelling, niet opnieuw te laten opnemen door de schuldenaar. Voormelde verplichtingen rusten op de schuldeiser uitsluitend zolang de bij SVn aangegane Starterslening niet volledig is afgelost.</w:t>
            </w:r>
          </w:p>
        </w:tc>
        <w:tc>
          <w:tcPr>
            <w:tcW w:w="7229" w:type="dxa"/>
          </w:tcPr>
          <w:p w14:paraId="69BCE40E" w14:textId="77777777" w:rsidR="00434994" w:rsidRDefault="00434994" w:rsidP="00434994">
            <w:pPr>
              <w:rPr>
                <w:u w:val="single"/>
              </w:rPr>
            </w:pPr>
            <w:r>
              <w:rPr>
                <w:lang w:val="nl"/>
              </w:rPr>
              <w:lastRenderedPageBreak/>
              <w:t>Optionele keuzetekst om aan te geven dat een ‘starterslening’ van toepassing is, mag ook weggelaten worden.</w:t>
            </w:r>
          </w:p>
          <w:p w14:paraId="0E85CE92" w14:textId="77777777" w:rsidR="00434994" w:rsidRDefault="00434994" w:rsidP="00434994">
            <w:pPr>
              <w:rPr>
                <w:u w:val="single"/>
              </w:rPr>
            </w:pPr>
          </w:p>
          <w:p w14:paraId="3E527694" w14:textId="77777777" w:rsidR="00434994" w:rsidRDefault="00434994" w:rsidP="00434994">
            <w:pPr>
              <w:rPr>
                <w:u w:val="single"/>
              </w:rPr>
            </w:pPr>
            <w:r>
              <w:rPr>
                <w:u w:val="single"/>
              </w:rPr>
              <w:t>Mapping:</w:t>
            </w:r>
          </w:p>
          <w:p w14:paraId="7C9BE6CD" w14:textId="77777777" w:rsidR="00434994" w:rsidRDefault="00434994" w:rsidP="00434994">
            <w:pPr>
              <w:rPr>
                <w:sz w:val="16"/>
                <w:szCs w:val="16"/>
              </w:rPr>
            </w:pPr>
            <w:r>
              <w:rPr>
                <w:sz w:val="16"/>
                <w:szCs w:val="16"/>
              </w:rPr>
              <w:t>//IMKAD_AangebodenStuk/tia_TekstKeuze/</w:t>
            </w:r>
          </w:p>
          <w:p w14:paraId="03F23AEA" w14:textId="77777777" w:rsidR="00434994" w:rsidRDefault="00434994" w:rsidP="00434994">
            <w:pPr>
              <w:spacing w:before="72" w:line="240" w:lineRule="auto"/>
              <w:rPr>
                <w:sz w:val="16"/>
                <w:szCs w:val="16"/>
              </w:rPr>
            </w:pPr>
            <w:r>
              <w:rPr>
                <w:sz w:val="16"/>
                <w:szCs w:val="16"/>
              </w:rPr>
              <w:t>./tagNaam('k_SVnStarterslening')</w:t>
            </w:r>
          </w:p>
          <w:p w14:paraId="7112E4C5" w14:textId="7ECAE0F8" w:rsidR="00434994" w:rsidRDefault="00434994" w:rsidP="00434994">
            <w:pPr>
              <w:rPr>
                <w:lang w:val="nl"/>
              </w:rPr>
            </w:pPr>
            <w:r>
              <w:rPr>
                <w:sz w:val="16"/>
                <w:szCs w:val="16"/>
              </w:rPr>
              <w:t>./tekst = (‘true’ = tekst wordt wel getoond; ‘false’ = tekst wordt niet getoond)</w:t>
            </w:r>
          </w:p>
        </w:tc>
      </w:tr>
    </w:tbl>
    <w:p w14:paraId="553426EE" w14:textId="41230D8D" w:rsidR="00C24DBB" w:rsidRDefault="00434994" w:rsidP="00FD4C0C">
      <w:pPr>
        <w:pStyle w:val="Kop2"/>
      </w:pPr>
      <w:bookmarkStart w:id="69" w:name="_Toc19619428"/>
      <w:r>
        <w:t>Aanvaarding</w:t>
      </w:r>
      <w:bookmarkEnd w:id="6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F58B8" w:rsidRPr="00123774" w14:paraId="316F151B" w14:textId="77777777" w:rsidTr="00DB7FA4">
        <w:trPr>
          <w:trHeight w:val="125"/>
        </w:trPr>
        <w:tc>
          <w:tcPr>
            <w:tcW w:w="2394" w:type="pct"/>
            <w:shd w:val="clear" w:color="auto" w:fill="auto"/>
          </w:tcPr>
          <w:p w14:paraId="3BC17AB1" w14:textId="46061D31" w:rsidR="000F58B8" w:rsidRPr="00006286" w:rsidRDefault="00914F5B" w:rsidP="000F58B8">
            <w:pPr>
              <w:pStyle w:val="Geenafstand"/>
              <w:rPr>
                <w:rFonts w:ascii="Arial" w:hAnsi="Arial" w:cs="Arial"/>
                <w:color w:val="FF0000"/>
                <w:sz w:val="20"/>
                <w:szCs w:val="20"/>
              </w:rPr>
            </w:pPr>
            <w:r>
              <w:rPr>
                <w:rFonts w:ascii="Arial" w:hAnsi="Arial" w:cs="Arial"/>
                <w:snapToGrid w:val="0"/>
                <w:color w:val="FF0000"/>
                <w:sz w:val="20"/>
              </w:rPr>
              <w:t xml:space="preserve">F </w:t>
            </w:r>
            <w:r w:rsidR="000F58B8" w:rsidRPr="00006286">
              <w:rPr>
                <w:rFonts w:ascii="Arial" w:hAnsi="Arial" w:cs="Arial"/>
                <w:color w:val="FF0000"/>
                <w:sz w:val="20"/>
                <w:szCs w:val="20"/>
              </w:rPr>
              <w:t xml:space="preserve"> </w:t>
            </w:r>
            <w:r w:rsidR="000F58B8" w:rsidRPr="00006286">
              <w:rPr>
                <w:rFonts w:ascii="Arial" w:hAnsi="Arial" w:cs="Arial"/>
                <w:color w:val="FF0000"/>
                <w:sz w:val="20"/>
                <w:szCs w:val="20"/>
              </w:rPr>
              <w:tab/>
            </w:r>
            <w:r w:rsidR="009A4027">
              <w:rPr>
                <w:rFonts w:ascii="Arial" w:hAnsi="Arial" w:cs="Arial"/>
                <w:color w:val="FF0000"/>
                <w:sz w:val="20"/>
                <w:szCs w:val="20"/>
              </w:rPr>
              <w:t xml:space="preserve">     </w:t>
            </w:r>
            <w:r w:rsidR="000F58B8" w:rsidRPr="00006286">
              <w:rPr>
                <w:rFonts w:ascii="Arial" w:hAnsi="Arial" w:cs="Arial"/>
                <w:color w:val="FF0000"/>
                <w:sz w:val="20"/>
                <w:szCs w:val="20"/>
                <w:u w:val="single"/>
              </w:rPr>
              <w:t>Aanvaarding</w:t>
            </w:r>
            <w:r w:rsidR="000F58B8" w:rsidRPr="00006286">
              <w:rPr>
                <w:rFonts w:ascii="Arial" w:hAnsi="Arial" w:cs="Arial"/>
                <w:color w:val="FF0000"/>
                <w:sz w:val="20"/>
                <w:szCs w:val="20"/>
              </w:rPr>
              <w:t xml:space="preserve"> </w:t>
            </w:r>
          </w:p>
          <w:p w14:paraId="088CA76E" w14:textId="77777777" w:rsidR="000F58B8" w:rsidRPr="00006286" w:rsidRDefault="000F58B8" w:rsidP="000F58B8">
            <w:pPr>
              <w:pStyle w:val="Geenafstand"/>
              <w:ind w:left="708"/>
              <w:rPr>
                <w:rFonts w:ascii="Arial" w:hAnsi="Arial" w:cs="Arial"/>
                <w:color w:val="FF0000"/>
                <w:sz w:val="20"/>
                <w:szCs w:val="20"/>
              </w:rPr>
            </w:pPr>
            <w:r w:rsidRPr="00006286">
              <w:rPr>
                <w:rFonts w:ascii="Arial" w:hAnsi="Arial" w:cs="Arial"/>
                <w:color w:val="FF0000"/>
                <w:sz w:val="20"/>
                <w:szCs w:val="20"/>
              </w:rPr>
              <w:t xml:space="preserve">De schuldeiser aanvaardt, voor zover nodig bij voorbaat, de schuldigerkenning, de zekerheidstellingen, alle aangegane verbintenissen en alle verleende bevoegdheden en volmachten voortvloeiende uit deze akte en/of de Algemene Voorwaarden. </w:t>
            </w:r>
          </w:p>
          <w:p w14:paraId="70910BE6" w14:textId="77777777" w:rsidR="000F58B8" w:rsidRPr="00006286" w:rsidRDefault="000F58B8" w:rsidP="000F58B8">
            <w:pPr>
              <w:pStyle w:val="Geenafstand"/>
              <w:rPr>
                <w:rFonts w:ascii="Arial" w:hAnsi="Arial" w:cs="Arial"/>
                <w:color w:val="FF0000"/>
                <w:sz w:val="20"/>
                <w:szCs w:val="20"/>
              </w:rPr>
            </w:pPr>
          </w:p>
        </w:tc>
        <w:tc>
          <w:tcPr>
            <w:tcW w:w="2606" w:type="pct"/>
            <w:shd w:val="clear" w:color="auto" w:fill="auto"/>
          </w:tcPr>
          <w:p w14:paraId="491B04BD" w14:textId="77777777" w:rsidR="000F58B8" w:rsidRDefault="00101082" w:rsidP="00101082">
            <w:pPr>
              <w:keepNext/>
              <w:spacing w:line="240" w:lineRule="auto"/>
              <w:rPr>
                <w:sz w:val="16"/>
                <w:szCs w:val="16"/>
              </w:rPr>
            </w:pPr>
            <w:r>
              <w:rPr>
                <w:sz w:val="16"/>
                <w:szCs w:val="16"/>
              </w:rPr>
              <w:t>Vaste tekst.</w:t>
            </w:r>
          </w:p>
          <w:p w14:paraId="07826BD2" w14:textId="14751A8B" w:rsidR="00101082" w:rsidRDefault="00101082" w:rsidP="00FD4C0C">
            <w:pPr>
              <w:keepNext/>
              <w:spacing w:line="240" w:lineRule="auto"/>
              <w:rPr>
                <w:sz w:val="16"/>
                <w:szCs w:val="16"/>
              </w:rPr>
            </w:pPr>
          </w:p>
        </w:tc>
      </w:tr>
    </w:tbl>
    <w:p w14:paraId="72CD708E" w14:textId="75D62263" w:rsidR="00CA7CD3" w:rsidRDefault="00125901" w:rsidP="00CA7CD3">
      <w:pPr>
        <w:pStyle w:val="Kop2"/>
        <w:pageBreakBefore/>
      </w:pPr>
      <w:bookmarkStart w:id="70" w:name="_Toc19619429"/>
      <w:r>
        <w:lastRenderedPageBreak/>
        <w:t>Woonplaatskeuze</w:t>
      </w:r>
      <w:bookmarkEnd w:id="7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1703F8EF" w14:textId="77777777" w:rsidTr="00926790">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81C615E" w14:textId="77777777" w:rsidR="00926790" w:rsidRPr="00926790" w:rsidRDefault="00926790" w:rsidP="00926790">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D03EBE" w14:textId="77777777" w:rsidR="00926790" w:rsidRPr="00926790" w:rsidRDefault="00926790" w:rsidP="004936BD">
            <w:pPr>
              <w:spacing w:before="72"/>
              <w:rPr>
                <w:b/>
                <w:bCs/>
                <w:szCs w:val="18"/>
              </w:rPr>
            </w:pPr>
            <w:r w:rsidRPr="00926790">
              <w:rPr>
                <w:b/>
                <w:bCs/>
                <w:color w:val="000000" w:themeColor="text1"/>
                <w:szCs w:val="18"/>
              </w:rPr>
              <w:t>Toelichting</w:t>
            </w:r>
          </w:p>
        </w:tc>
      </w:tr>
      <w:tr w:rsidR="00125901" w:rsidRPr="00D77156" w14:paraId="4789201C" w14:textId="77777777" w:rsidTr="00FD6F38">
        <w:trPr>
          <w:tblHeader/>
        </w:trPr>
        <w:tc>
          <w:tcPr>
            <w:tcW w:w="6771" w:type="dxa"/>
            <w:shd w:val="clear" w:color="auto" w:fill="auto"/>
          </w:tcPr>
          <w:p w14:paraId="44A67754" w14:textId="08B96EA9" w:rsidR="009A4027" w:rsidRPr="00006286" w:rsidRDefault="00914F5B" w:rsidP="009A4027">
            <w:pPr>
              <w:pStyle w:val="Geenafstand"/>
              <w:rPr>
                <w:rFonts w:ascii="Arial" w:hAnsi="Arial" w:cs="Arial"/>
                <w:color w:val="7030A0"/>
                <w:sz w:val="20"/>
                <w:szCs w:val="20"/>
              </w:rPr>
            </w:pPr>
            <w:r w:rsidRPr="00D531F8">
              <w:rPr>
                <w:rFonts w:ascii="Arial" w:hAnsi="Arial" w:cs="Arial"/>
                <w:color w:val="7030A0"/>
                <w:sz w:val="20"/>
                <w:szCs w:val="20"/>
              </w:rPr>
              <w:t xml:space="preserve">G </w:t>
            </w:r>
            <w:r w:rsidR="009A4027" w:rsidRPr="00006286">
              <w:rPr>
                <w:rFonts w:ascii="Arial" w:hAnsi="Arial" w:cs="Arial"/>
                <w:color w:val="7030A0"/>
                <w:sz w:val="20"/>
                <w:szCs w:val="20"/>
              </w:rPr>
              <w:t xml:space="preserve"> </w:t>
            </w:r>
            <w:r w:rsidR="009A4027" w:rsidRPr="00006286">
              <w:rPr>
                <w:rFonts w:ascii="Arial" w:hAnsi="Arial" w:cs="Arial"/>
                <w:color w:val="7030A0"/>
                <w:sz w:val="20"/>
                <w:szCs w:val="20"/>
              </w:rPr>
              <w:tab/>
            </w:r>
            <w:r w:rsidR="009A4027">
              <w:rPr>
                <w:rFonts w:ascii="Arial" w:hAnsi="Arial" w:cs="Arial"/>
                <w:color w:val="7030A0"/>
                <w:sz w:val="20"/>
                <w:szCs w:val="20"/>
              </w:rPr>
              <w:t xml:space="preserve">     </w:t>
            </w:r>
            <w:r w:rsidR="009A4027" w:rsidRPr="00006286">
              <w:rPr>
                <w:rFonts w:ascii="Arial" w:hAnsi="Arial" w:cs="Arial"/>
                <w:color w:val="7030A0"/>
                <w:sz w:val="20"/>
                <w:szCs w:val="20"/>
                <w:u w:val="single"/>
              </w:rPr>
              <w:t>Woonplaats</w:t>
            </w:r>
            <w:r w:rsidR="009A4027" w:rsidRPr="00006286">
              <w:rPr>
                <w:rFonts w:ascii="Arial" w:hAnsi="Arial" w:cs="Arial"/>
                <w:color w:val="7030A0"/>
                <w:sz w:val="20"/>
                <w:szCs w:val="20"/>
              </w:rPr>
              <w:t xml:space="preserve"> </w:t>
            </w:r>
          </w:p>
          <w:p w14:paraId="413CA177" w14:textId="02007C3B" w:rsidR="009A4027" w:rsidRPr="00006286" w:rsidRDefault="009A4027" w:rsidP="009A4027">
            <w:pPr>
              <w:pStyle w:val="Geenafstand"/>
              <w:ind w:left="708"/>
              <w:rPr>
                <w:rFonts w:ascii="Arial" w:hAnsi="Arial" w:cs="Arial"/>
                <w:color w:val="7030A0"/>
                <w:sz w:val="20"/>
                <w:szCs w:val="20"/>
              </w:rPr>
            </w:pPr>
            <w:r w:rsidRPr="00006286">
              <w:rPr>
                <w:rFonts w:ascii="Arial" w:hAnsi="Arial" w:cs="Arial"/>
                <w:color w:val="7030A0"/>
                <w:sz w:val="20"/>
                <w:szCs w:val="20"/>
              </w:rPr>
              <w:t>Voor de tenuitvoerlegging van deze akte wordt woonplaats gekozen ten kantore van de hypotheekhouder te Amsterdam</w:t>
            </w:r>
            <w:r w:rsidR="000107AA">
              <w:rPr>
                <w:rFonts w:ascii="Arial" w:hAnsi="Arial" w:cs="Arial"/>
                <w:color w:val="7030A0"/>
                <w:sz w:val="20"/>
                <w:szCs w:val="20"/>
              </w:rPr>
              <w:t>-Duivendrecht</w:t>
            </w:r>
            <w:r w:rsidRPr="00006286">
              <w:rPr>
                <w:rFonts w:ascii="Arial" w:hAnsi="Arial" w:cs="Arial"/>
                <w:color w:val="7030A0"/>
                <w:sz w:val="20"/>
                <w:szCs w:val="20"/>
              </w:rPr>
              <w:t xml:space="preserve">, alsmede ten kantore van de notaris, bewaarder van deze akte. </w:t>
            </w:r>
          </w:p>
          <w:p w14:paraId="05023EFA" w14:textId="77777777" w:rsidR="00125901" w:rsidRPr="00DB7FA4" w:rsidRDefault="00125901" w:rsidP="00FD6F38">
            <w:pPr>
              <w:rPr>
                <w:b/>
              </w:rPr>
            </w:pPr>
          </w:p>
        </w:tc>
        <w:tc>
          <w:tcPr>
            <w:tcW w:w="7371" w:type="dxa"/>
            <w:shd w:val="clear" w:color="auto" w:fill="auto"/>
          </w:tcPr>
          <w:p w14:paraId="4BCEF620" w14:textId="77777777" w:rsidR="00CA3B6A" w:rsidRPr="004E41D3" w:rsidRDefault="00CA3B6A" w:rsidP="004E41D3">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5DC4F992" w14:textId="77777777" w:rsidR="00CA3B6A" w:rsidRPr="004E41D3" w:rsidRDefault="00CA3B6A" w:rsidP="004E41D3">
            <w:pPr>
              <w:spacing w:before="72" w:line="240" w:lineRule="auto"/>
              <w:rPr>
                <w:sz w:val="16"/>
                <w:szCs w:val="16"/>
              </w:rPr>
            </w:pPr>
          </w:p>
          <w:p w14:paraId="68A74EF9" w14:textId="3CD4C7D2" w:rsidR="00CA3B6A" w:rsidRPr="004E41D3" w:rsidRDefault="00CA3B6A" w:rsidP="004E41D3">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4A02A751" w14:textId="77777777" w:rsidR="004E41D3" w:rsidRPr="00DB7FA4" w:rsidRDefault="004E41D3" w:rsidP="004E41D3">
            <w:pPr>
              <w:spacing w:before="72" w:line="240" w:lineRule="auto"/>
              <w:rPr>
                <w:szCs w:val="18"/>
              </w:rPr>
            </w:pPr>
          </w:p>
          <w:p w14:paraId="5176EA29" w14:textId="77777777" w:rsidR="00CA3B6A" w:rsidRPr="00DB7FA4" w:rsidRDefault="00CA3B6A" w:rsidP="004E41D3">
            <w:pPr>
              <w:keepNext/>
              <w:spacing w:line="240" w:lineRule="auto"/>
              <w:rPr>
                <w:szCs w:val="18"/>
                <w:u w:val="single"/>
              </w:rPr>
            </w:pPr>
            <w:r w:rsidRPr="00DB7FA4">
              <w:rPr>
                <w:szCs w:val="18"/>
                <w:u w:val="single"/>
              </w:rPr>
              <w:t>Mapping:</w:t>
            </w:r>
          </w:p>
          <w:p w14:paraId="5A01F724" w14:textId="77777777" w:rsidR="00CA3B6A" w:rsidRPr="00DB7FA4" w:rsidRDefault="00CA3B6A" w:rsidP="004E41D3">
            <w:pPr>
              <w:keepNext/>
              <w:spacing w:line="240" w:lineRule="auto"/>
              <w:rPr>
                <w:sz w:val="16"/>
                <w:szCs w:val="16"/>
              </w:rPr>
            </w:pPr>
            <w:r w:rsidRPr="00DB7FA4">
              <w:rPr>
                <w:sz w:val="16"/>
                <w:szCs w:val="16"/>
              </w:rPr>
              <w:t>//IMKAD_AangebodenStuk/tia_TekstKeuze</w:t>
            </w:r>
          </w:p>
          <w:p w14:paraId="18730E86" w14:textId="77777777" w:rsidR="00CA3B6A" w:rsidRPr="00DB7FA4" w:rsidRDefault="00CA3B6A" w:rsidP="004E41D3">
            <w:pPr>
              <w:keepNext/>
              <w:spacing w:line="240" w:lineRule="auto"/>
              <w:ind w:left="227"/>
              <w:rPr>
                <w:sz w:val="16"/>
                <w:szCs w:val="16"/>
              </w:rPr>
            </w:pPr>
            <w:r w:rsidRPr="00DB7FA4">
              <w:rPr>
                <w:sz w:val="16"/>
                <w:szCs w:val="16"/>
              </w:rPr>
              <w:t>./tagNaam(‘k_Woonplaatskeuze’)</w:t>
            </w:r>
          </w:p>
          <w:p w14:paraId="49953F27" w14:textId="2AE2EA2A" w:rsidR="00125901" w:rsidRDefault="00CA3B6A" w:rsidP="004E41D3">
            <w:pPr>
              <w:spacing w:line="240" w:lineRule="auto"/>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w:t>
            </w:r>
            <w:r w:rsidR="00947C30" w:rsidRPr="00947C30">
              <w:rPr>
                <w:rFonts w:cs="Arial"/>
                <w:color w:val="000000" w:themeColor="text1"/>
                <w:sz w:val="16"/>
                <w:szCs w:val="16"/>
              </w:rPr>
              <w:t>Voor de tenuitvoerlegging van deze akte wordt woonplaats gekozen ten kantore van de hypotheekhouder te Amsterdam</w:t>
            </w:r>
            <w:r w:rsidR="000107AA">
              <w:rPr>
                <w:rFonts w:cs="Arial"/>
                <w:color w:val="000000" w:themeColor="text1"/>
                <w:sz w:val="16"/>
                <w:szCs w:val="16"/>
              </w:rPr>
              <w:t>-Duivendrecht</w:t>
            </w:r>
            <w:r w:rsidR="00947C30" w:rsidRPr="00947C30">
              <w:rPr>
                <w:rFonts w:cs="Arial"/>
                <w:color w:val="000000" w:themeColor="text1"/>
                <w:sz w:val="16"/>
                <w:szCs w:val="16"/>
              </w:rPr>
              <w:t>, alsmede ten kantore van de notaris, bewaarder van deze akte</w:t>
            </w:r>
            <w:r w:rsidR="00F01B7B">
              <w:rPr>
                <w:rFonts w:cs="Arial"/>
                <w:color w:val="000000" w:themeColor="text1"/>
                <w:sz w:val="16"/>
                <w:szCs w:val="16"/>
              </w:rPr>
              <w:t>.</w:t>
            </w:r>
            <w:r>
              <w:rPr>
                <w:sz w:val="16"/>
                <w:szCs w:val="16"/>
              </w:rPr>
              <w:t>)</w:t>
            </w:r>
          </w:p>
          <w:p w14:paraId="4236B34B" w14:textId="79E7B846" w:rsidR="00CA3B6A" w:rsidRPr="00DB7FA4" w:rsidRDefault="00CA3B6A" w:rsidP="00CA3B6A">
            <w:pPr>
              <w:rPr>
                <w:b/>
              </w:rPr>
            </w:pPr>
          </w:p>
        </w:tc>
      </w:tr>
    </w:tbl>
    <w:p w14:paraId="0859F2FD" w14:textId="77777777" w:rsidR="0082293D" w:rsidRDefault="0082293D" w:rsidP="008E3F95">
      <w:pPr>
        <w:pStyle w:val="Kop2"/>
        <w:numPr>
          <w:ilvl w:val="1"/>
          <w:numId w:val="1"/>
        </w:numPr>
      </w:pPr>
      <w:bookmarkStart w:id="71" w:name="_Toc464135508"/>
      <w:bookmarkStart w:id="72" w:name="_Toc506361272"/>
      <w:bookmarkStart w:id="73" w:name="_Toc19619430"/>
      <w:r>
        <w:t xml:space="preserve">Einde </w:t>
      </w:r>
      <w:r w:rsidRPr="0082293D">
        <w:rPr>
          <w:lang w:val="nl-NL"/>
        </w:rPr>
        <w:t>kadasterdeel</w:t>
      </w:r>
      <w:bookmarkEnd w:id="71"/>
      <w:bookmarkEnd w:id="72"/>
      <w:bookmarkEnd w:id="7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343045" w14:paraId="445208ED" w14:textId="77777777" w:rsidTr="00DB7FA4">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74" w:name="_Toc248216324"/>
      <w:bookmarkStart w:id="75" w:name="_Toc464135509"/>
      <w:bookmarkStart w:id="76" w:name="_Toc506361273"/>
      <w:bookmarkStart w:id="77" w:name="_Toc19619431"/>
      <w:r w:rsidRPr="00B13D63">
        <w:rPr>
          <w:lang w:val="nl-NL"/>
        </w:rPr>
        <w:lastRenderedPageBreak/>
        <w:t>Vrije gedeelte</w:t>
      </w:r>
      <w:bookmarkEnd w:id="74"/>
      <w:bookmarkEnd w:id="75"/>
      <w:bookmarkEnd w:id="76"/>
      <w:bookmarkEnd w:id="7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B93B1" w14:textId="77777777" w:rsidR="00EA6236" w:rsidRDefault="00EA6236">
      <w:r>
        <w:separator/>
      </w:r>
    </w:p>
  </w:endnote>
  <w:endnote w:type="continuationSeparator" w:id="0">
    <w:p w14:paraId="5967E944" w14:textId="77777777" w:rsidR="00EA6236" w:rsidRDefault="00EA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DC2E9A" w:rsidRDefault="00DC2E9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83044" w14:textId="77777777" w:rsidR="00EA6236" w:rsidRDefault="00EA6236">
      <w:r>
        <w:separator/>
      </w:r>
    </w:p>
  </w:footnote>
  <w:footnote w:type="continuationSeparator" w:id="0">
    <w:p w14:paraId="1B1EF6F7" w14:textId="77777777" w:rsidR="00EA6236" w:rsidRDefault="00EA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Default="004B7573">
          <w:pPr>
            <w:pStyle w:val="tussenkopje"/>
            <w:spacing w:before="0"/>
          </w:pPr>
          <w:r>
            <w:t>Datum</w:t>
          </w:r>
        </w:p>
      </w:tc>
    </w:tr>
    <w:tr w:rsidR="004B7573" w14:paraId="2846A5EC" w14:textId="77777777">
      <w:tc>
        <w:tcPr>
          <w:tcW w:w="4181" w:type="dxa"/>
        </w:tcPr>
        <w:p w14:paraId="466EEB53" w14:textId="2EA16F7A" w:rsidR="004B7573" w:rsidRDefault="00D531F8">
          <w:pPr>
            <w:spacing w:line="240" w:lineRule="atLeast"/>
          </w:pPr>
          <w:r>
            <w:fldChar w:fldCharType="begin"/>
          </w:r>
          <w:r>
            <w:instrText xml:space="preserve"> REF Datum </w:instrText>
          </w:r>
          <w:r>
            <w:fldChar w:fldCharType="end"/>
          </w:r>
          <w:r w:rsidR="00BF131E">
            <w:t>07</w:t>
          </w:r>
          <w:r w:rsidR="004B7573">
            <w:rPr>
              <w:noProof/>
            </w:rPr>
            <w:t>-</w:t>
          </w:r>
          <w:r>
            <w:rPr>
              <w:noProof/>
            </w:rPr>
            <w:t>09</w:t>
          </w:r>
          <w:r w:rsidR="004B7573">
            <w:rPr>
              <w:noProof/>
            </w:rPr>
            <w:t>-2020</w:t>
          </w:r>
        </w:p>
      </w:tc>
    </w:tr>
    <w:tr w:rsidR="004B7573" w14:paraId="024DCCCA" w14:textId="77777777">
      <w:tc>
        <w:tcPr>
          <w:tcW w:w="4181" w:type="dxa"/>
        </w:tcPr>
        <w:p w14:paraId="39580F40" w14:textId="77777777" w:rsidR="004B7573" w:rsidRDefault="004B7573">
          <w:pPr>
            <w:pStyle w:val="tussenkopje"/>
          </w:pPr>
          <w:r>
            <w:t>Titel</w:t>
          </w:r>
        </w:p>
      </w:tc>
    </w:tr>
    <w:tr w:rsidR="004B7573" w14:paraId="4EFFF9F0" w14:textId="77777777">
      <w:tc>
        <w:tcPr>
          <w:tcW w:w="4181" w:type="dxa"/>
        </w:tcPr>
        <w:p w14:paraId="7DB6203F" w14:textId="44870A14" w:rsidR="004B7573" w:rsidRDefault="00EA6236">
          <w:pPr>
            <w:spacing w:line="240" w:lineRule="atLeast"/>
            <w:rPr>
              <w:noProof/>
            </w:rPr>
          </w:pPr>
          <w:r>
            <w:fldChar w:fldCharType="begin"/>
          </w:r>
          <w:r>
            <w:instrText xml:space="preserve"> STYLEREF Titel \* MERGEFORMAT </w:instrText>
          </w:r>
          <w:r>
            <w:fldChar w:fldCharType="separate"/>
          </w:r>
          <w:r w:rsidR="00EB6D35">
            <w:rPr>
              <w:noProof/>
            </w:rPr>
            <w:t>Toelichting modeldocument Syntrus Achmea</w:t>
          </w:r>
          <w:r>
            <w:rPr>
              <w:noProof/>
            </w:rPr>
            <w:fldChar w:fldCharType="end"/>
          </w:r>
        </w:p>
      </w:tc>
    </w:tr>
    <w:tr w:rsidR="004B7573" w14:paraId="05207AE4" w14:textId="77777777">
      <w:tc>
        <w:tcPr>
          <w:tcW w:w="4181" w:type="dxa"/>
        </w:tcPr>
        <w:p w14:paraId="4D245011" w14:textId="77777777" w:rsidR="004B7573" w:rsidRDefault="004B7573">
          <w:pPr>
            <w:pStyle w:val="tussenkopje"/>
          </w:pPr>
          <w:r>
            <w:t>Versie</w:t>
          </w:r>
        </w:p>
      </w:tc>
    </w:tr>
    <w:tr w:rsidR="004B7573" w14:paraId="744F0CE8" w14:textId="77777777">
      <w:tc>
        <w:tcPr>
          <w:tcW w:w="4181" w:type="dxa"/>
        </w:tcPr>
        <w:p w14:paraId="4A1720B8" w14:textId="023E6CD9" w:rsidR="004B7573" w:rsidRDefault="00D531F8">
          <w:pPr>
            <w:spacing w:line="240" w:lineRule="atLeast"/>
          </w:pPr>
          <w:r>
            <w:t>3</w:t>
          </w:r>
          <w:r w:rsidR="004B7573">
            <w:t>.0</w:t>
          </w:r>
        </w:p>
      </w:tc>
    </w:tr>
    <w:tr w:rsidR="004B7573" w14:paraId="30A6F306" w14:textId="77777777">
      <w:tc>
        <w:tcPr>
          <w:tcW w:w="4181" w:type="dxa"/>
        </w:tcPr>
        <w:p w14:paraId="17AF06DC" w14:textId="77777777" w:rsidR="004B7573" w:rsidRDefault="004B7573">
          <w:pPr>
            <w:pStyle w:val="tussenkopje"/>
          </w:pPr>
          <w:r>
            <w:t>Blad</w:t>
          </w:r>
        </w:p>
      </w:tc>
    </w:tr>
    <w:tr w:rsidR="004B7573" w14:paraId="3A810291" w14:textId="77777777">
      <w:tc>
        <w:tcPr>
          <w:tcW w:w="4181" w:type="dxa"/>
        </w:tcPr>
        <w:p w14:paraId="0FC60380" w14:textId="4FF437EB"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r w:rsidR="00EA6236">
            <w:fldChar w:fldCharType="begin"/>
          </w:r>
          <w:r w:rsidR="00EA6236">
            <w:instrText xml:space="preserve"> NUMPAGES   \* MERGEFORMAT </w:instrText>
          </w:r>
          <w:r w:rsidR="00EA6236">
            <w:fldChar w:fldCharType="separate"/>
          </w:r>
          <w:r w:rsidR="00EB6D35">
            <w:rPr>
              <w:noProof/>
            </w:rPr>
            <w:instrText>36</w:instrText>
          </w:r>
          <w:r w:rsidR="00EA6236">
            <w:rPr>
              <w:noProof/>
            </w:rPr>
            <w:fldChar w:fldCharType="end"/>
          </w:r>
          <w:r>
            <w:instrText xml:space="preserve"> </w:instrText>
          </w:r>
          <w:r>
            <w:fldChar w:fldCharType="separate"/>
          </w:r>
          <w:r w:rsidR="00EB6D35">
            <w:rPr>
              <w:noProof/>
            </w:rPr>
            <w:t>37</w:t>
          </w:r>
          <w:r>
            <w:fldChar w:fldCharType="end"/>
          </w:r>
          <w:r>
            <w:t xml:space="preserve"> </w:t>
          </w:r>
        </w:p>
      </w:tc>
    </w:tr>
  </w:tbl>
  <w:p w14:paraId="024C4FF1" w14:textId="238461A8" w:rsidR="004B7573" w:rsidRDefault="004B7573">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C2E9A" w14:paraId="076988DE" w14:textId="77777777">
      <w:tc>
        <w:tcPr>
          <w:tcW w:w="4181" w:type="dxa"/>
        </w:tcPr>
        <w:p w14:paraId="2819F8C6" w14:textId="77777777" w:rsidR="00DC2E9A" w:rsidRDefault="00DC2E9A">
          <w:pPr>
            <w:pStyle w:val="tussenkopje"/>
            <w:spacing w:before="0"/>
          </w:pPr>
          <w:r>
            <w:t>Datum</w:t>
          </w:r>
        </w:p>
      </w:tc>
    </w:tr>
    <w:tr w:rsidR="00DC2E9A" w14:paraId="0179760F" w14:textId="77777777">
      <w:tc>
        <w:tcPr>
          <w:tcW w:w="4181" w:type="dxa"/>
        </w:tcPr>
        <w:p w14:paraId="76B46451" w14:textId="48B6C903" w:rsidR="00DC2E9A" w:rsidRDefault="00D85173" w:rsidP="00101970">
          <w:pPr>
            <w:spacing w:line="240" w:lineRule="atLeast"/>
          </w:pPr>
          <w:bookmarkStart w:id="32" w:name="Datum"/>
          <w:r>
            <w:t>07</w:t>
          </w:r>
          <w:r w:rsidR="00DC2E9A">
            <w:t>-09-2020</w:t>
          </w:r>
          <w:r w:rsidR="00DC2E9A">
            <w:fldChar w:fldCharType="begin"/>
          </w:r>
          <w:r w:rsidR="00DC2E9A">
            <w:instrText xml:space="preserve"> STYLEREF Datumopmaakprofiel\l  \* MERGEFORMAT </w:instrText>
          </w:r>
          <w:r w:rsidR="00DC2E9A">
            <w:fldChar w:fldCharType="end"/>
          </w:r>
          <w:bookmarkEnd w:id="32"/>
        </w:p>
      </w:tc>
    </w:tr>
    <w:tr w:rsidR="00DC2E9A" w14:paraId="05E36754" w14:textId="77777777">
      <w:tc>
        <w:tcPr>
          <w:tcW w:w="4181" w:type="dxa"/>
        </w:tcPr>
        <w:p w14:paraId="2BB2D007" w14:textId="77777777" w:rsidR="00DC2E9A" w:rsidRDefault="00DC2E9A">
          <w:pPr>
            <w:pStyle w:val="tussenkopje"/>
          </w:pPr>
          <w:r>
            <w:t>Titel</w:t>
          </w:r>
        </w:p>
      </w:tc>
    </w:tr>
    <w:tr w:rsidR="00DC2E9A" w14:paraId="0D60F1F3" w14:textId="77777777">
      <w:tc>
        <w:tcPr>
          <w:tcW w:w="4181" w:type="dxa"/>
        </w:tcPr>
        <w:p w14:paraId="7FFFA4C4" w14:textId="683BD462" w:rsidR="00DC2E9A" w:rsidRPr="00435110" w:rsidRDefault="00EA6236">
          <w:pPr>
            <w:spacing w:line="240" w:lineRule="atLeast"/>
          </w:pPr>
          <w:r>
            <w:fldChar w:fldCharType="begin"/>
          </w:r>
          <w:r>
            <w:instrText xml:space="preserve"> STYLEREF Titel \* MERGEFORMAT </w:instrText>
          </w:r>
          <w:r>
            <w:fldChar w:fldCharType="separate"/>
          </w:r>
          <w:r w:rsidR="00EB6D35">
            <w:rPr>
              <w:noProof/>
            </w:rPr>
            <w:t>Toelichting modeldocument Syntrus Achmea</w:t>
          </w:r>
          <w:r>
            <w:rPr>
              <w:noProof/>
            </w:rPr>
            <w:fldChar w:fldCharType="end"/>
          </w:r>
        </w:p>
      </w:tc>
    </w:tr>
    <w:tr w:rsidR="00DC2E9A" w14:paraId="26E3D099" w14:textId="77777777">
      <w:tc>
        <w:tcPr>
          <w:tcW w:w="4181" w:type="dxa"/>
        </w:tcPr>
        <w:p w14:paraId="5B2EA103" w14:textId="77777777" w:rsidR="00DC2E9A" w:rsidRDefault="00DC2E9A">
          <w:pPr>
            <w:pStyle w:val="tussenkopje"/>
          </w:pPr>
          <w:r>
            <w:t>Versie</w:t>
          </w:r>
        </w:p>
      </w:tc>
    </w:tr>
    <w:tr w:rsidR="00DC2E9A" w14:paraId="2FCF9F03" w14:textId="77777777">
      <w:tc>
        <w:tcPr>
          <w:tcW w:w="4181" w:type="dxa"/>
        </w:tcPr>
        <w:p w14:paraId="0CC655A0" w14:textId="3ADD839C" w:rsidR="00DC2E9A" w:rsidRDefault="00DC2E9A">
          <w:pPr>
            <w:spacing w:line="240" w:lineRule="atLeast"/>
          </w:pPr>
          <w:r>
            <w:fldChar w:fldCharType="begin"/>
          </w:r>
          <w:r>
            <w:instrText xml:space="preserve"> STYLEREF Versie\l  \* MERGEFORMAT </w:instrText>
          </w:r>
          <w:r>
            <w:fldChar w:fldCharType="end"/>
          </w:r>
          <w:r>
            <w:t>3.0</w:t>
          </w:r>
        </w:p>
      </w:tc>
    </w:tr>
    <w:tr w:rsidR="00DC2E9A" w14:paraId="5935CBD8" w14:textId="77777777">
      <w:tc>
        <w:tcPr>
          <w:tcW w:w="4181" w:type="dxa"/>
        </w:tcPr>
        <w:p w14:paraId="4B13FF4B" w14:textId="77777777" w:rsidR="00DC2E9A" w:rsidRDefault="00DC2E9A">
          <w:pPr>
            <w:pStyle w:val="tussenkopje"/>
          </w:pPr>
          <w:r>
            <w:t>Blad</w:t>
          </w:r>
        </w:p>
      </w:tc>
    </w:tr>
    <w:tr w:rsidR="00DC2E9A" w14:paraId="66FFEE3B" w14:textId="77777777">
      <w:tc>
        <w:tcPr>
          <w:tcW w:w="4181" w:type="dxa"/>
        </w:tcPr>
        <w:p w14:paraId="7FD9F103" w14:textId="14FD939F" w:rsidR="00DC2E9A" w:rsidRDefault="00DC2E9A">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r w:rsidR="00EA6236">
            <w:fldChar w:fldCharType="begin"/>
          </w:r>
          <w:r w:rsidR="00EA6236">
            <w:instrText xml:space="preserve"> NUMPAGES   \* MERGEFORMAT </w:instrText>
          </w:r>
          <w:r w:rsidR="00EA6236">
            <w:fldChar w:fldCharType="separate"/>
          </w:r>
          <w:r w:rsidR="00EB6D35">
            <w:rPr>
              <w:noProof/>
            </w:rPr>
            <w:instrText>36</w:instrText>
          </w:r>
          <w:r w:rsidR="00EA6236">
            <w:rPr>
              <w:noProof/>
            </w:rPr>
            <w:fldChar w:fldCharType="end"/>
          </w:r>
          <w:r>
            <w:instrText xml:space="preserve"> </w:instrText>
          </w:r>
          <w:r>
            <w:fldChar w:fldCharType="separate"/>
          </w:r>
          <w:r w:rsidR="00EB6D35">
            <w:rPr>
              <w:noProof/>
            </w:rPr>
            <w:t>37</w:t>
          </w:r>
          <w:r>
            <w:fldChar w:fldCharType="end"/>
          </w:r>
          <w:r>
            <w:t xml:space="preserve"> </w:t>
          </w:r>
        </w:p>
      </w:tc>
    </w:tr>
  </w:tbl>
  <w:p w14:paraId="03634E3D" w14:textId="4AB5A02A" w:rsidR="00DC2E9A" w:rsidRDefault="00DC2E9A">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8"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1A1DD1"/>
    <w:multiLevelType w:val="multilevel"/>
    <w:tmpl w:val="A394FEB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3279"/>
        </w:tabs>
        <w:ind w:left="3279"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0"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29"/>
  </w:num>
  <w:num w:numId="3">
    <w:abstractNumId w:val="27"/>
  </w:num>
  <w:num w:numId="4">
    <w:abstractNumId w:val="13"/>
  </w:num>
  <w:num w:numId="5">
    <w:abstractNumId w:val="0"/>
  </w:num>
  <w:num w:numId="6">
    <w:abstractNumId w:val="3"/>
  </w:num>
  <w:num w:numId="7">
    <w:abstractNumId w:val="30"/>
  </w:num>
  <w:num w:numId="8">
    <w:abstractNumId w:val="10"/>
  </w:num>
  <w:num w:numId="9">
    <w:abstractNumId w:val="25"/>
  </w:num>
  <w:num w:numId="10">
    <w:abstractNumId w:val="12"/>
  </w:num>
  <w:num w:numId="11">
    <w:abstractNumId w:val="16"/>
  </w:num>
  <w:num w:numId="12">
    <w:abstractNumId w:val="21"/>
  </w:num>
  <w:num w:numId="13">
    <w:abstractNumId w:val="15"/>
  </w:num>
  <w:num w:numId="14">
    <w:abstractNumId w:val="29"/>
  </w:num>
  <w:num w:numId="15">
    <w:abstractNumId w:val="29"/>
  </w:num>
  <w:num w:numId="16">
    <w:abstractNumId w:val="22"/>
  </w:num>
  <w:num w:numId="17">
    <w:abstractNumId w:val="19"/>
  </w:num>
  <w:num w:numId="18">
    <w:abstractNumId w:val="5"/>
  </w:num>
  <w:num w:numId="19">
    <w:abstractNumId w:val="32"/>
  </w:num>
  <w:num w:numId="20">
    <w:abstractNumId w:val="33"/>
  </w:num>
  <w:num w:numId="21">
    <w:abstractNumId w:val="29"/>
  </w:num>
  <w:num w:numId="22">
    <w:abstractNumId w:val="29"/>
  </w:num>
  <w:num w:numId="23">
    <w:abstractNumId w:val="29"/>
  </w:num>
  <w:num w:numId="24">
    <w:abstractNumId w:val="23"/>
  </w:num>
  <w:num w:numId="25">
    <w:abstractNumId w:val="9"/>
  </w:num>
  <w:num w:numId="26">
    <w:abstractNumId w:val="1"/>
  </w:num>
  <w:num w:numId="27">
    <w:abstractNumId w:val="7"/>
  </w:num>
  <w:num w:numId="28">
    <w:abstractNumId w:val="0"/>
  </w:num>
  <w:num w:numId="29">
    <w:abstractNumId w:val="18"/>
  </w:num>
  <w:num w:numId="30">
    <w:abstractNumId w:val="8"/>
  </w:num>
  <w:num w:numId="31">
    <w:abstractNumId w:val="24"/>
  </w:num>
  <w:num w:numId="32">
    <w:abstractNumId w:val="31"/>
  </w:num>
  <w:num w:numId="33">
    <w:abstractNumId w:val="6"/>
  </w:num>
  <w:num w:numId="34">
    <w:abstractNumId w:val="20"/>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7"/>
  </w:num>
  <w:num w:numId="41">
    <w:abstractNumId w:val="29"/>
  </w:num>
  <w:num w:numId="42">
    <w:abstractNumId w:val="26"/>
  </w:num>
  <w:num w:numId="43">
    <w:abstractNumId w:val="28"/>
  </w:num>
  <w:num w:numId="4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5407"/>
    <w:rsid w:val="00006CD8"/>
    <w:rsid w:val="00010577"/>
    <w:rsid w:val="000107AA"/>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4AA8"/>
    <w:rsid w:val="00095F6C"/>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5153"/>
    <w:rsid w:val="00466A19"/>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87593"/>
    <w:rsid w:val="00490150"/>
    <w:rsid w:val="0049193B"/>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7DAF"/>
    <w:rsid w:val="005101F6"/>
    <w:rsid w:val="00511282"/>
    <w:rsid w:val="00511FE3"/>
    <w:rsid w:val="005121C0"/>
    <w:rsid w:val="0051353B"/>
    <w:rsid w:val="0051376E"/>
    <w:rsid w:val="0051435A"/>
    <w:rsid w:val="00514AD2"/>
    <w:rsid w:val="0051696E"/>
    <w:rsid w:val="005170F7"/>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3303"/>
    <w:rsid w:val="00553FF5"/>
    <w:rsid w:val="0055443F"/>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2279"/>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1B9"/>
    <w:rsid w:val="00642AD2"/>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D9"/>
    <w:rsid w:val="00943446"/>
    <w:rsid w:val="00943EC1"/>
    <w:rsid w:val="00944748"/>
    <w:rsid w:val="00945297"/>
    <w:rsid w:val="00945B46"/>
    <w:rsid w:val="00946F39"/>
    <w:rsid w:val="00947C30"/>
    <w:rsid w:val="00947F24"/>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720E"/>
    <w:rsid w:val="009A0155"/>
    <w:rsid w:val="009A1023"/>
    <w:rsid w:val="009A13AD"/>
    <w:rsid w:val="009A3629"/>
    <w:rsid w:val="009A4027"/>
    <w:rsid w:val="009A53F9"/>
    <w:rsid w:val="009A5858"/>
    <w:rsid w:val="009A7909"/>
    <w:rsid w:val="009B15D1"/>
    <w:rsid w:val="009B1BC9"/>
    <w:rsid w:val="009B1DE1"/>
    <w:rsid w:val="009B6496"/>
    <w:rsid w:val="009B71C8"/>
    <w:rsid w:val="009C2330"/>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2F0C"/>
    <w:rsid w:val="00A03E3E"/>
    <w:rsid w:val="00A0596D"/>
    <w:rsid w:val="00A06395"/>
    <w:rsid w:val="00A067B5"/>
    <w:rsid w:val="00A06A27"/>
    <w:rsid w:val="00A06FC5"/>
    <w:rsid w:val="00A104D4"/>
    <w:rsid w:val="00A10DB5"/>
    <w:rsid w:val="00A10DDD"/>
    <w:rsid w:val="00A13BD9"/>
    <w:rsid w:val="00A13E1C"/>
    <w:rsid w:val="00A14E63"/>
    <w:rsid w:val="00A14F33"/>
    <w:rsid w:val="00A15158"/>
    <w:rsid w:val="00A15E89"/>
    <w:rsid w:val="00A174D5"/>
    <w:rsid w:val="00A176EE"/>
    <w:rsid w:val="00A2016A"/>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B05B9"/>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F029E"/>
    <w:rsid w:val="00BF0614"/>
    <w:rsid w:val="00BF131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0F53"/>
    <w:rsid w:val="00C52A00"/>
    <w:rsid w:val="00C53068"/>
    <w:rsid w:val="00C533F0"/>
    <w:rsid w:val="00C53FB9"/>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E53"/>
    <w:rsid w:val="00D61C6F"/>
    <w:rsid w:val="00D6439C"/>
    <w:rsid w:val="00D67864"/>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173"/>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236"/>
    <w:rsid w:val="00EA6360"/>
    <w:rsid w:val="00EA6BA1"/>
    <w:rsid w:val="00EA7A23"/>
    <w:rsid w:val="00EB0093"/>
    <w:rsid w:val="00EB0C23"/>
    <w:rsid w:val="00EB0F1D"/>
    <w:rsid w:val="00EB1C67"/>
    <w:rsid w:val="00EB23A7"/>
    <w:rsid w:val="00EB5092"/>
    <w:rsid w:val="00EB52AE"/>
    <w:rsid w:val="00EB5734"/>
    <w:rsid w:val="00EB5DA4"/>
    <w:rsid w:val="00EB6720"/>
    <w:rsid w:val="00EB68F7"/>
    <w:rsid w:val="00EB6D35"/>
    <w:rsid w:val="00EB7248"/>
    <w:rsid w:val="00EB7E83"/>
    <w:rsid w:val="00EC0C40"/>
    <w:rsid w:val="00EC1610"/>
    <w:rsid w:val="00EC2EA2"/>
    <w:rsid w:val="00EC3AE9"/>
    <w:rsid w:val="00EC3B6C"/>
    <w:rsid w:val="00EC6671"/>
    <w:rsid w:val="00EC6D8A"/>
    <w:rsid w:val="00EC7265"/>
    <w:rsid w:val="00ED0AF4"/>
    <w:rsid w:val="00ED11D4"/>
    <w:rsid w:val="00ED1632"/>
    <w:rsid w:val="00ED1833"/>
    <w:rsid w:val="00ED1AF0"/>
    <w:rsid w:val="00ED20A1"/>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9B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8A5"/>
    <w:rsid w:val="00F738E9"/>
    <w:rsid w:val="00F77F65"/>
    <w:rsid w:val="00F81DB3"/>
    <w:rsid w:val="00F82666"/>
    <w:rsid w:val="00F83654"/>
    <w:rsid w:val="00F83CC8"/>
    <w:rsid w:val="00F847F8"/>
    <w:rsid w:val="00F85066"/>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34</TotalTime>
  <Pages>36</Pages>
  <Words>6408</Words>
  <Characters>35250</Characters>
  <Application>Microsoft Office Word</Application>
  <DocSecurity>0</DocSecurity>
  <Lines>293</Lines>
  <Paragraphs>83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41575</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30</cp:revision>
  <cp:lastPrinted>2019-07-12T07:25:00Z</cp:lastPrinted>
  <dcterms:created xsi:type="dcterms:W3CDTF">2020-01-06T10:22:00Z</dcterms:created>
  <dcterms:modified xsi:type="dcterms:W3CDTF">2020-09-16T09:47:00Z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