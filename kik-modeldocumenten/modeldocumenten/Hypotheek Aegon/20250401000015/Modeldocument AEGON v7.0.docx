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B8655" w14:textId="09B83D8C" w:rsidR="00852C31" w:rsidRPr="00022174" w:rsidRDefault="00852C31" w:rsidP="00852C31">
      <w:pPr>
        <w:ind w:right="96"/>
        <w:rPr>
          <w:rFonts w:ascii="Arial" w:hAnsi="Arial" w:cs="Arial"/>
          <w:color w:val="000000"/>
          <w:sz w:val="22"/>
          <w:szCs w:val="22"/>
        </w:rPr>
      </w:pPr>
      <w:r w:rsidRPr="00022174">
        <w:rPr>
          <w:rFonts w:ascii="Arial" w:hAnsi="Arial" w:cs="Arial"/>
          <w:b/>
          <w:color w:val="000000"/>
          <w:szCs w:val="24"/>
        </w:rPr>
        <w:t xml:space="preserve">Modeldocument AEGON  </w:t>
      </w:r>
      <w:r w:rsidRPr="00022174">
        <w:rPr>
          <w:rFonts w:ascii="Arial" w:hAnsi="Arial" w:cs="Arial"/>
          <w:color w:val="000000"/>
          <w:sz w:val="22"/>
          <w:szCs w:val="22"/>
        </w:rPr>
        <w:t xml:space="preserve">(o.b.v. model Aegon </w:t>
      </w:r>
      <w:del w:id="0" w:author="Groote Haar, Linda" w:date="2025-04-24T09:39:00Z" w16du:dateUtc="2025-04-24T07:39:00Z">
        <w:r w:rsidRPr="00022174" w:rsidDel="009F139D">
          <w:rPr>
            <w:rFonts w:ascii="Arial" w:hAnsi="Arial" w:cs="Arial"/>
            <w:color w:val="000000"/>
            <w:sz w:val="22"/>
            <w:szCs w:val="22"/>
          </w:rPr>
          <w:delText>24.01</w:delText>
        </w:r>
      </w:del>
      <w:ins w:id="1" w:author="Groote Haar, Linda" w:date="2025-04-24T09:39:00Z" w16du:dateUtc="2025-04-24T07:39:00Z">
        <w:r w:rsidR="009F139D">
          <w:rPr>
            <w:rFonts w:ascii="Arial" w:hAnsi="Arial" w:cs="Arial"/>
            <w:color w:val="000000"/>
            <w:sz w:val="22"/>
            <w:szCs w:val="22"/>
          </w:rPr>
          <w:t>25.02</w:t>
        </w:r>
      </w:ins>
      <w:r w:rsidRPr="00022174">
        <w:rPr>
          <w:rFonts w:ascii="Arial" w:hAnsi="Arial" w:cs="Arial"/>
          <w:color w:val="000000"/>
          <w:sz w:val="22"/>
          <w:szCs w:val="22"/>
        </w:rPr>
        <w:t>)</w:t>
      </w:r>
    </w:p>
    <w:p w14:paraId="58C00180" w14:textId="77777777" w:rsidR="000E77E1" w:rsidRPr="00022174" w:rsidRDefault="000E77E1" w:rsidP="00852C31">
      <w:pPr>
        <w:ind w:right="96"/>
        <w:rPr>
          <w:rFonts w:ascii="Arial" w:hAnsi="Arial" w:cs="Arial"/>
          <w:color w:val="000000"/>
          <w:sz w:val="22"/>
          <w:szCs w:val="22"/>
        </w:rPr>
      </w:pPr>
    </w:p>
    <w:p w14:paraId="69BD3A7C" w14:textId="4747D5F7" w:rsidR="000E77E1" w:rsidRPr="00022174" w:rsidRDefault="000E77E1" w:rsidP="00852C31">
      <w:pPr>
        <w:ind w:right="96"/>
        <w:rPr>
          <w:rFonts w:ascii="Arial" w:hAnsi="Arial" w:cs="Arial"/>
          <w:color w:val="000000"/>
          <w:sz w:val="22"/>
          <w:szCs w:val="22"/>
        </w:rPr>
      </w:pPr>
      <w:r w:rsidRPr="00022174">
        <w:rPr>
          <w:rStyle w:val="normaltextrun"/>
          <w:rFonts w:ascii="Arial" w:eastAsiaTheme="majorEastAsia" w:hAnsi="Arial" w:cs="Arial"/>
          <w:b/>
          <w:bCs/>
          <w:color w:val="000000"/>
          <w:sz w:val="20"/>
          <w:u w:val="single"/>
          <w:shd w:val="clear" w:color="auto" w:fill="FFFFFF"/>
        </w:rPr>
        <w:t>Versie </w:t>
      </w:r>
      <w:r w:rsidR="002F296E">
        <w:rPr>
          <w:rStyle w:val="normaltextrun"/>
          <w:rFonts w:ascii="Arial" w:eastAsiaTheme="majorEastAsia" w:hAnsi="Arial" w:cs="Arial"/>
          <w:b/>
          <w:bCs/>
          <w:color w:val="000000"/>
          <w:sz w:val="20"/>
          <w:u w:val="single"/>
          <w:shd w:val="clear" w:color="auto" w:fill="FFFFFF"/>
        </w:rPr>
        <w:t>7</w:t>
      </w:r>
      <w:r w:rsidRPr="00022174">
        <w:rPr>
          <w:rStyle w:val="normaltextrun"/>
          <w:rFonts w:ascii="Arial" w:eastAsiaTheme="majorEastAsia" w:hAnsi="Arial" w:cs="Arial"/>
          <w:b/>
          <w:bCs/>
          <w:color w:val="000000"/>
          <w:sz w:val="20"/>
          <w:u w:val="single"/>
          <w:shd w:val="clear" w:color="auto" w:fill="FFFFFF"/>
        </w:rPr>
        <w:t>.0</w:t>
      </w:r>
      <w:r w:rsidRPr="00022174">
        <w:rPr>
          <w:rStyle w:val="normaltextrun"/>
          <w:rFonts w:ascii="Calibri" w:eastAsiaTheme="majorEastAsia" w:hAnsi="Calibri" w:cs="Calibri"/>
          <w:color w:val="000000"/>
          <w:sz w:val="20"/>
          <w:shd w:val="clear" w:color="auto" w:fill="FFFFFF"/>
        </w:rPr>
        <w:t xml:space="preserve"> </w:t>
      </w:r>
      <w:r w:rsidRPr="00022174">
        <w:rPr>
          <w:rStyle w:val="normaltextrun"/>
          <w:rFonts w:ascii="Calibri" w:eastAsiaTheme="majorEastAsia" w:hAnsi="Calibri" w:cs="Calibri"/>
          <w:color w:val="000000"/>
          <w:sz w:val="20"/>
          <w:shd w:val="clear" w:color="auto" w:fill="FFFFFF"/>
        </w:rPr>
        <w:tab/>
      </w:r>
      <w:r w:rsidRPr="00022174">
        <w:rPr>
          <w:rStyle w:val="normaltextrun"/>
          <w:rFonts w:ascii="Arial" w:eastAsiaTheme="majorEastAsia" w:hAnsi="Arial" w:cs="Arial"/>
          <w:b/>
          <w:bCs/>
          <w:color w:val="000000"/>
          <w:sz w:val="20"/>
          <w:u w:val="single"/>
          <w:shd w:val="clear" w:color="auto" w:fill="FFFFFF"/>
        </w:rPr>
        <w:t xml:space="preserve">d.d. </w:t>
      </w:r>
      <w:del w:id="2" w:author="Groote Haar, Linda" w:date="2025-04-24T09:42:00Z" w16du:dateUtc="2025-04-24T07:42:00Z">
        <w:r w:rsidR="002F296E" w:rsidDel="00F23274">
          <w:rPr>
            <w:rStyle w:val="normaltextrun"/>
            <w:rFonts w:ascii="Arial" w:eastAsiaTheme="majorEastAsia" w:hAnsi="Arial" w:cs="Arial"/>
            <w:b/>
            <w:bCs/>
            <w:color w:val="000000"/>
            <w:sz w:val="20"/>
            <w:u w:val="single"/>
            <w:shd w:val="clear" w:color="auto" w:fill="FFFFFF"/>
          </w:rPr>
          <w:delText>8</w:delText>
        </w:r>
      </w:del>
      <w:ins w:id="3" w:author="Groote Haar, Linda" w:date="2025-04-24T09:42:00Z" w16du:dateUtc="2025-04-24T07:42:00Z">
        <w:r w:rsidR="00F23274">
          <w:rPr>
            <w:rStyle w:val="normaltextrun"/>
            <w:rFonts w:ascii="Arial" w:eastAsiaTheme="majorEastAsia" w:hAnsi="Arial" w:cs="Arial"/>
            <w:b/>
            <w:bCs/>
            <w:color w:val="000000"/>
            <w:sz w:val="20"/>
            <w:u w:val="single"/>
            <w:shd w:val="clear" w:color="auto" w:fill="FFFFFF"/>
          </w:rPr>
          <w:t>24</w:t>
        </w:r>
      </w:ins>
      <w:r w:rsidRPr="00022174">
        <w:rPr>
          <w:rStyle w:val="normaltextrun"/>
          <w:rFonts w:ascii="Arial" w:eastAsiaTheme="majorEastAsia" w:hAnsi="Arial" w:cs="Arial"/>
          <w:b/>
          <w:bCs/>
          <w:color w:val="000000"/>
          <w:sz w:val="20"/>
          <w:u w:val="single"/>
          <w:shd w:val="clear" w:color="auto" w:fill="FFFFFF"/>
        </w:rPr>
        <w:t>-0</w:t>
      </w:r>
      <w:r w:rsidR="002F296E">
        <w:rPr>
          <w:rStyle w:val="normaltextrun"/>
          <w:rFonts w:ascii="Arial" w:eastAsiaTheme="majorEastAsia" w:hAnsi="Arial" w:cs="Arial"/>
          <w:b/>
          <w:bCs/>
          <w:color w:val="000000"/>
          <w:sz w:val="20"/>
          <w:u w:val="single"/>
          <w:shd w:val="clear" w:color="auto" w:fill="FFFFFF"/>
        </w:rPr>
        <w:t>4</w:t>
      </w:r>
      <w:r w:rsidRPr="00022174">
        <w:rPr>
          <w:rStyle w:val="normaltextrun"/>
          <w:rFonts w:ascii="Arial" w:eastAsiaTheme="majorEastAsia" w:hAnsi="Arial" w:cs="Arial"/>
          <w:b/>
          <w:bCs/>
          <w:color w:val="000000"/>
          <w:sz w:val="20"/>
          <w:u w:val="single"/>
          <w:shd w:val="clear" w:color="auto" w:fill="FFFFFF"/>
        </w:rPr>
        <w:t>-20</w:t>
      </w:r>
      <w:r w:rsidR="002F296E">
        <w:rPr>
          <w:rStyle w:val="normaltextrun"/>
          <w:rFonts w:ascii="Arial" w:eastAsiaTheme="majorEastAsia" w:hAnsi="Arial" w:cs="Arial"/>
          <w:b/>
          <w:bCs/>
          <w:color w:val="000000"/>
          <w:sz w:val="20"/>
          <w:u w:val="single"/>
          <w:shd w:val="clear" w:color="auto" w:fill="FFFFFF"/>
        </w:rPr>
        <w:t>25</w:t>
      </w:r>
      <w:r w:rsidRPr="00022174">
        <w:rPr>
          <w:rStyle w:val="eop"/>
          <w:rFonts w:ascii="Arial" w:eastAsiaTheme="majorEastAsia" w:hAnsi="Arial" w:cs="Arial"/>
          <w:color w:val="000000"/>
          <w:sz w:val="20"/>
          <w:shd w:val="clear" w:color="auto" w:fill="FFFFFF"/>
        </w:rPr>
        <w:t> </w:t>
      </w:r>
    </w:p>
    <w:p w14:paraId="6BA57C8C" w14:textId="77777777" w:rsidR="00156D61" w:rsidRPr="00022174" w:rsidRDefault="00156D61"/>
    <w:p w14:paraId="673F520B" w14:textId="77777777" w:rsidR="003A5E3A" w:rsidRPr="00022174" w:rsidRDefault="003A5E3A" w:rsidP="003A5E3A">
      <w:pPr>
        <w:pStyle w:val="paragraph"/>
        <w:spacing w:before="0" w:beforeAutospacing="0" w:after="0" w:afterAutospacing="0"/>
        <w:textAlignment w:val="baseline"/>
        <w:rPr>
          <w:rFonts w:ascii="Segoe UI" w:hAnsi="Segoe UI" w:cs="Segoe UI"/>
          <w:sz w:val="18"/>
          <w:szCs w:val="18"/>
        </w:rPr>
      </w:pPr>
      <w:r w:rsidRPr="00022174">
        <w:rPr>
          <w:rStyle w:val="normaltextrun"/>
          <w:rFonts w:ascii="Arial" w:eastAsiaTheme="majorEastAsia" w:hAnsi="Arial" w:cs="Arial"/>
          <w:color w:val="FF0000"/>
          <w:sz w:val="20"/>
          <w:szCs w:val="20"/>
          <w:shd w:val="clear" w:color="auto" w:fill="FFFF00"/>
        </w:rPr>
        <w:t>TEKSTBLOK EQUIVALENTIEVERKLARING</w:t>
      </w:r>
      <w:r w:rsidRPr="00022174">
        <w:rPr>
          <w:rStyle w:val="normaltextrun"/>
          <w:rFonts w:ascii="Arial" w:eastAsiaTheme="majorEastAsia" w:hAnsi="Arial" w:cs="Arial"/>
          <w:color w:val="FF0000"/>
          <w:sz w:val="20"/>
          <w:szCs w:val="20"/>
        </w:rPr>
        <w:t>.</w:t>
      </w:r>
      <w:r w:rsidRPr="00022174">
        <w:rPr>
          <w:rStyle w:val="normaltextrun"/>
          <w:rFonts w:ascii="Arial" w:eastAsiaTheme="majorEastAsia" w:hAnsi="Arial" w:cs="Arial"/>
          <w:color w:val="FF0000"/>
        </w:rPr>
        <w:t> </w:t>
      </w:r>
      <w:r w:rsidRPr="00022174">
        <w:rPr>
          <w:rStyle w:val="eop"/>
          <w:rFonts w:ascii="Arial" w:eastAsiaTheme="majorEastAsia" w:hAnsi="Arial" w:cs="Arial"/>
          <w:color w:val="FF0000"/>
        </w:rPr>
        <w:t> </w:t>
      </w:r>
    </w:p>
    <w:p w14:paraId="033B6FE7" w14:textId="77777777" w:rsidR="003A5E3A" w:rsidRPr="00022174" w:rsidRDefault="003A5E3A" w:rsidP="003A5E3A">
      <w:pPr>
        <w:pStyle w:val="paragraph"/>
        <w:spacing w:before="0" w:beforeAutospacing="0" w:after="0" w:afterAutospacing="0"/>
        <w:textAlignment w:val="baseline"/>
        <w:rPr>
          <w:rFonts w:ascii="Segoe UI" w:hAnsi="Segoe UI" w:cs="Segoe UI"/>
          <w:sz w:val="18"/>
          <w:szCs w:val="18"/>
        </w:rPr>
      </w:pPr>
      <w:r w:rsidRPr="00022174">
        <w:rPr>
          <w:rStyle w:val="normaltextrun"/>
          <w:rFonts w:ascii="Arial" w:eastAsiaTheme="majorEastAsia" w:hAnsi="Arial" w:cs="Arial"/>
          <w:color w:val="FF0000"/>
        </w:rPr>
        <w:t> </w:t>
      </w:r>
      <w:r w:rsidRPr="00022174">
        <w:rPr>
          <w:rStyle w:val="eop"/>
          <w:rFonts w:ascii="Arial" w:eastAsiaTheme="majorEastAsia" w:hAnsi="Arial" w:cs="Arial"/>
          <w:color w:val="FF0000"/>
        </w:rPr>
        <w:t> </w:t>
      </w:r>
    </w:p>
    <w:p w14:paraId="1A40A6B8" w14:textId="77777777" w:rsidR="003A5E3A" w:rsidRPr="00022174" w:rsidRDefault="003A5E3A" w:rsidP="003A5E3A">
      <w:pPr>
        <w:pStyle w:val="paragraph"/>
        <w:spacing w:before="0" w:beforeAutospacing="0" w:after="0" w:afterAutospacing="0"/>
        <w:textAlignment w:val="baseline"/>
        <w:rPr>
          <w:rFonts w:ascii="Segoe UI" w:hAnsi="Segoe UI" w:cs="Segoe UI"/>
          <w:sz w:val="18"/>
          <w:szCs w:val="18"/>
        </w:rPr>
      </w:pPr>
      <w:r w:rsidRPr="00022174">
        <w:rPr>
          <w:rStyle w:val="normaltextrun"/>
          <w:rFonts w:ascii="Arial" w:eastAsiaTheme="majorEastAsia" w:hAnsi="Arial" w:cs="Arial"/>
          <w:color w:val="FF0000"/>
        </w:rPr>
        <w:t> </w:t>
      </w:r>
      <w:r w:rsidRPr="00022174">
        <w:rPr>
          <w:rStyle w:val="eop"/>
          <w:rFonts w:ascii="Arial" w:eastAsiaTheme="majorEastAsia" w:hAnsi="Arial" w:cs="Arial"/>
          <w:color w:val="FF0000"/>
        </w:rPr>
        <w:t> </w:t>
      </w:r>
    </w:p>
    <w:p w14:paraId="3D48A45B" w14:textId="4B826599" w:rsidR="003A5E3A" w:rsidRPr="00022174" w:rsidRDefault="003A5E3A" w:rsidP="003A5E3A">
      <w:pPr>
        <w:pStyle w:val="paragraph"/>
        <w:spacing w:before="0" w:beforeAutospacing="0" w:after="0" w:afterAutospacing="0"/>
        <w:jc w:val="center"/>
        <w:textAlignment w:val="baseline"/>
        <w:rPr>
          <w:rFonts w:ascii="Segoe UI" w:hAnsi="Segoe UI" w:cs="Segoe UI"/>
          <w:sz w:val="18"/>
          <w:szCs w:val="18"/>
        </w:rPr>
      </w:pPr>
      <w:r w:rsidRPr="00022174">
        <w:rPr>
          <w:rStyle w:val="normaltextrun"/>
          <w:rFonts w:ascii="Arial" w:eastAsiaTheme="majorEastAsia" w:hAnsi="Arial" w:cs="Arial"/>
          <w:color w:val="800080"/>
          <w:sz w:val="20"/>
          <w:szCs w:val="20"/>
          <w:shd w:val="clear" w:color="auto" w:fill="FFFF00"/>
        </w:rPr>
        <w:t>TEKSTBLOK TITEL HYPOTHEEKAKTEN</w:t>
      </w:r>
      <w:r w:rsidRPr="00022174">
        <w:rPr>
          <w:rStyle w:val="normaltextrun"/>
          <w:rFonts w:ascii="Arial" w:eastAsiaTheme="majorEastAsia" w:hAnsi="Arial" w:cs="Arial"/>
          <w:color w:val="800080"/>
        </w:rPr>
        <w:t> </w:t>
      </w:r>
      <w:r w:rsidRPr="00022174">
        <w:rPr>
          <w:rStyle w:val="eop"/>
          <w:rFonts w:ascii="Arial" w:eastAsiaTheme="majorEastAsia" w:hAnsi="Arial" w:cs="Arial"/>
          <w:color w:val="800080"/>
        </w:rPr>
        <w:t> </w:t>
      </w:r>
      <w:r w:rsidR="00290EEA" w:rsidRPr="00022174">
        <w:rPr>
          <w:rStyle w:val="eop"/>
          <w:rFonts w:ascii="Arial" w:eastAsiaTheme="majorEastAsia" w:hAnsi="Arial" w:cs="Arial"/>
          <w:color w:val="800080"/>
        </w:rPr>
        <w:br/>
      </w:r>
    </w:p>
    <w:p w14:paraId="6B52D069" w14:textId="77777777" w:rsidR="00290EEA" w:rsidRPr="00022174" w:rsidRDefault="003A5E3A" w:rsidP="00290EEA">
      <w:pPr>
        <w:tabs>
          <w:tab w:val="left" w:pos="-1440"/>
          <w:tab w:val="left" w:pos="-720"/>
        </w:tabs>
        <w:suppressAutoHyphens/>
        <w:rPr>
          <w:rFonts w:ascii="Arial" w:hAnsi="Arial" w:cs="Arial"/>
          <w:color w:val="FF0000"/>
          <w:sz w:val="20"/>
          <w:highlight w:val="yellow"/>
        </w:rPr>
      </w:pPr>
      <w:r w:rsidRPr="00022174">
        <w:rPr>
          <w:rStyle w:val="normaltextrun"/>
          <w:rFonts w:ascii="Arial" w:eastAsiaTheme="majorEastAsia" w:hAnsi="Arial" w:cs="Arial"/>
          <w:color w:val="339966"/>
        </w:rPr>
        <w:t> </w:t>
      </w:r>
      <w:r w:rsidRPr="00022174">
        <w:rPr>
          <w:rStyle w:val="eop"/>
          <w:rFonts w:ascii="Arial" w:eastAsiaTheme="majorEastAsia" w:hAnsi="Arial" w:cs="Arial"/>
          <w:color w:val="339966"/>
        </w:rPr>
        <w:t> </w:t>
      </w:r>
      <w:r w:rsidR="00290EEA" w:rsidRPr="00022174">
        <w:rPr>
          <w:rFonts w:ascii="Arial" w:hAnsi="Arial" w:cs="Arial"/>
          <w:color w:val="FF0000"/>
          <w:sz w:val="20"/>
          <w:highlight w:val="yellow"/>
        </w:rPr>
        <w:t>TEKSTBLOK AANHEF</w:t>
      </w:r>
      <w:r w:rsidR="00290EEA" w:rsidRPr="00022174">
        <w:rPr>
          <w:rFonts w:ascii="Arial" w:hAnsi="Arial" w:cs="Arial"/>
          <w:color w:val="FF0000"/>
          <w:sz w:val="20"/>
        </w:rPr>
        <w:t>:</w:t>
      </w:r>
      <w:r w:rsidR="00290EEA" w:rsidRPr="00022174">
        <w:rPr>
          <w:rFonts w:ascii="Arial" w:hAnsi="Arial" w:cs="Arial"/>
          <w:color w:val="FF0000"/>
          <w:sz w:val="20"/>
          <w:highlight w:val="yellow"/>
        </w:rPr>
        <w:t xml:space="preserve"> </w:t>
      </w:r>
    </w:p>
    <w:p w14:paraId="631243E1" w14:textId="77777777" w:rsidR="00290EEA" w:rsidRPr="00022174" w:rsidRDefault="00290EEA" w:rsidP="00290EEA">
      <w:pPr>
        <w:tabs>
          <w:tab w:val="left" w:pos="-1440"/>
          <w:tab w:val="left" w:pos="-720"/>
        </w:tabs>
        <w:suppressAutoHyphens/>
        <w:ind w:left="284" w:hanging="284"/>
        <w:rPr>
          <w:rFonts w:ascii="Arial" w:hAnsi="Arial" w:cs="Arial"/>
          <w:bCs/>
          <w:color w:val="FF0000"/>
          <w:sz w:val="20"/>
        </w:rPr>
      </w:pPr>
      <w:r w:rsidRPr="00022174">
        <w:rPr>
          <w:rFonts w:ascii="Arial" w:hAnsi="Arial" w:cs="Arial"/>
          <w:color w:val="FF0000"/>
          <w:sz w:val="20"/>
        </w:rPr>
        <w:t>1.</w:t>
      </w:r>
      <w:r w:rsidRPr="00022174">
        <w:rPr>
          <w:rFonts w:ascii="Arial" w:hAnsi="Arial" w:cs="Arial"/>
          <w:sz w:val="20"/>
        </w:rPr>
        <w:t xml:space="preserve"> </w:t>
      </w:r>
      <w:r w:rsidRPr="00022174">
        <w:rPr>
          <w:rFonts w:ascii="Arial" w:hAnsi="Arial" w:cs="Arial"/>
          <w:bCs/>
          <w:color w:val="FF0000"/>
          <w:sz w:val="20"/>
          <w:highlight w:val="yellow"/>
        </w:rPr>
        <w:t>TEKSTBLOK GEVOLMACHTIGDE</w:t>
      </w:r>
      <w:r w:rsidRPr="00022174">
        <w:rPr>
          <w:rFonts w:ascii="Arial" w:hAnsi="Arial" w:cs="Arial"/>
          <w:bCs/>
          <w:color w:val="FF0000"/>
          <w:sz w:val="20"/>
        </w:rPr>
        <w:t xml:space="preserve">: </w:t>
      </w:r>
    </w:p>
    <w:p w14:paraId="4EC2F2C4" w14:textId="77777777" w:rsidR="00290EEA" w:rsidRPr="00022174" w:rsidRDefault="00290EEA" w:rsidP="00290EEA">
      <w:pPr>
        <w:tabs>
          <w:tab w:val="left" w:pos="-1440"/>
          <w:tab w:val="left" w:pos="-720"/>
        </w:tabs>
        <w:suppressAutoHyphens/>
        <w:ind w:left="709" w:hanging="425"/>
        <w:rPr>
          <w:rFonts w:ascii="Arial" w:hAnsi="Arial" w:cs="Arial"/>
          <w:color w:val="800080"/>
          <w:sz w:val="20"/>
        </w:rPr>
      </w:pPr>
      <w:r w:rsidRPr="00022174">
        <w:rPr>
          <w:rFonts w:ascii="Arial" w:hAnsi="Arial" w:cs="Arial"/>
          <w:color w:val="FF0000"/>
          <w:sz w:val="20"/>
          <w:highlight w:val="yellow"/>
        </w:rPr>
        <w:t>TEKSTBLOK RECHTSPERSOON</w:t>
      </w:r>
      <w:r w:rsidRPr="00022174">
        <w:rPr>
          <w:rFonts w:ascii="Arial" w:hAnsi="Arial" w:cs="Arial"/>
          <w:color w:val="800080"/>
          <w:sz w:val="20"/>
        </w:rPr>
        <w:t xml:space="preserve"> (correspondentieadres voor alle</w:t>
      </w:r>
    </w:p>
    <w:p w14:paraId="27E835DA" w14:textId="77777777" w:rsidR="00290EEA" w:rsidRPr="00022174" w:rsidRDefault="00290EEA" w:rsidP="00290EEA">
      <w:pPr>
        <w:tabs>
          <w:tab w:val="left" w:pos="-1440"/>
          <w:tab w:val="left" w:pos="-720"/>
        </w:tabs>
        <w:suppressAutoHyphens/>
        <w:ind w:left="709" w:hanging="425"/>
        <w:rPr>
          <w:rFonts w:ascii="Arial" w:hAnsi="Arial" w:cs="Arial"/>
          <w:color w:val="3366FF"/>
          <w:sz w:val="20"/>
        </w:rPr>
      </w:pPr>
      <w:r w:rsidRPr="00022174">
        <w:rPr>
          <w:rFonts w:ascii="Arial" w:hAnsi="Arial" w:cs="Arial"/>
          <w:color w:val="800080"/>
          <w:sz w:val="20"/>
        </w:rPr>
        <w:t xml:space="preserve">aangelegenheden betreffende de hierna te vermelden rechtshandelingen: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label</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 xml:space="preserve">, </w:t>
      </w:r>
    </w:p>
    <w:p w14:paraId="1266AE36" w14:textId="77777777" w:rsidR="00290EEA" w:rsidRPr="00022174" w:rsidRDefault="00290EEA" w:rsidP="00290EEA">
      <w:pPr>
        <w:tabs>
          <w:tab w:val="left" w:pos="-1440"/>
          <w:tab w:val="left" w:pos="-720"/>
        </w:tabs>
        <w:suppressAutoHyphens/>
        <w:ind w:left="709" w:hanging="425"/>
        <w:rPr>
          <w:rFonts w:ascii="Arial" w:hAnsi="Arial" w:cs="Arial"/>
          <w:color w:val="800080"/>
          <w:sz w:val="20"/>
        </w:rPr>
      </w:pP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afdeling</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postcode</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plaats</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w:t>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straatnaam</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huisnummer</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letter</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toevoeging</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 xml:space="preserve"> </w:t>
      </w:r>
      <w:r w:rsidRPr="00022174">
        <w:rPr>
          <w:rFonts w:ascii="Arial" w:hAnsi="Arial" w:cs="Arial"/>
          <w:color w:val="800080"/>
          <w:sz w:val="20"/>
        </w:rPr>
        <w:t>/</w:t>
      </w:r>
    </w:p>
    <w:p w14:paraId="08360212" w14:textId="77777777" w:rsidR="00290EEA" w:rsidRPr="00022174" w:rsidRDefault="00290EEA" w:rsidP="00290EEA">
      <w:pPr>
        <w:tabs>
          <w:tab w:val="left" w:pos="-1440"/>
          <w:tab w:val="left" w:pos="-720"/>
        </w:tabs>
        <w:suppressAutoHyphens/>
        <w:ind w:left="709" w:hanging="425"/>
        <w:rPr>
          <w:rFonts w:ascii="Arial" w:hAnsi="Arial" w:cs="Arial"/>
          <w:color w:val="FF0000"/>
          <w:sz w:val="20"/>
        </w:rPr>
      </w:pPr>
      <w:r w:rsidRPr="00022174">
        <w:rPr>
          <w:rFonts w:ascii="Arial" w:hAnsi="Arial" w:cs="Arial"/>
          <w:color w:val="800080"/>
          <w:sz w:val="20"/>
        </w:rPr>
        <w:t xml:space="preserve">postbus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postbusnummer</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postcode</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plaats</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regio</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plaats</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66FF"/>
          <w:sz w:val="20"/>
        </w:rPr>
        <w:t>,</w:t>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straat</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 xml:space="preserve"> </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sz w:val="20"/>
        </w:rPr>
        <w:t>land</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w:t>
      </w:r>
      <w:r w:rsidRPr="00022174">
        <w:rPr>
          <w:rFonts w:ascii="Arial" w:hAnsi="Arial" w:cs="Arial"/>
          <w:color w:val="FF0000"/>
          <w:sz w:val="20"/>
        </w:rPr>
        <w:t>;</w:t>
      </w:r>
    </w:p>
    <w:p w14:paraId="1AFA25B6" w14:textId="4089773F" w:rsidR="00290EEA" w:rsidRPr="00022174" w:rsidRDefault="00290EEA" w:rsidP="00290EEA">
      <w:pPr>
        <w:tabs>
          <w:tab w:val="left" w:pos="-1440"/>
          <w:tab w:val="left" w:pos="-720"/>
        </w:tabs>
        <w:suppressAutoHyphens/>
        <w:ind w:left="284"/>
        <w:rPr>
          <w:rFonts w:ascii="Arial" w:hAnsi="Arial" w:cs="Arial"/>
          <w:color w:val="FF0000"/>
          <w:sz w:val="20"/>
        </w:rPr>
      </w:pPr>
      <w:r w:rsidRPr="00022174">
        <w:rPr>
          <w:rFonts w:ascii="Arial" w:hAnsi="Arial" w:cs="Arial"/>
          <w:color w:val="FF0000"/>
          <w:sz w:val="20"/>
        </w:rPr>
        <w:t>hierna te noemen: “</w:t>
      </w:r>
      <w:r w:rsidR="003C77A3" w:rsidRPr="00022174">
        <w:rPr>
          <w:rFonts w:ascii="Arial" w:hAnsi="Arial" w:cs="Arial"/>
          <w:color w:val="FF0000"/>
          <w:sz w:val="20"/>
        </w:rPr>
        <w:t>Aegon</w:t>
      </w:r>
      <w:r w:rsidRPr="00022174">
        <w:rPr>
          <w:rFonts w:ascii="Arial" w:hAnsi="Arial" w:cs="Arial"/>
          <w:color w:val="FF0000"/>
          <w:sz w:val="20"/>
        </w:rPr>
        <w:t xml:space="preserve">”; </w:t>
      </w:r>
    </w:p>
    <w:p w14:paraId="0985814D" w14:textId="77777777" w:rsidR="00290EEA" w:rsidRPr="00022174" w:rsidRDefault="00290EEA" w:rsidP="00290EEA">
      <w:pPr>
        <w:tabs>
          <w:tab w:val="left" w:pos="-1440"/>
          <w:tab w:val="left" w:pos="-720"/>
        </w:tabs>
        <w:suppressAutoHyphens/>
        <w:rPr>
          <w:rFonts w:ascii="Arial" w:hAnsi="Arial" w:cs="Arial"/>
          <w:color w:val="800080"/>
          <w:sz w:val="20"/>
        </w:rPr>
      </w:pPr>
      <w:r w:rsidRPr="00022174">
        <w:rPr>
          <w:rFonts w:ascii="Arial" w:hAnsi="Arial" w:cs="Arial"/>
          <w:color w:val="FF0000"/>
          <w:sz w:val="20"/>
        </w:rPr>
        <w:t>2.</w:t>
      </w:r>
      <w:r w:rsidRPr="00022174">
        <w:rPr>
          <w:rFonts w:ascii="Arial" w:hAnsi="Arial" w:cs="Arial"/>
          <w:sz w:val="20"/>
        </w:rPr>
        <w:t xml:space="preserve">  </w:t>
      </w:r>
      <w:r w:rsidRPr="00022174">
        <w:rPr>
          <w:rFonts w:ascii="Arial" w:hAnsi="Arial" w:cs="Arial"/>
          <w:bCs/>
          <w:color w:val="800080"/>
          <w:sz w:val="20"/>
          <w:highlight w:val="yellow"/>
        </w:rPr>
        <w:t>TEKSTBLOK GEVOLMACHTIGDE</w:t>
      </w:r>
      <w:r w:rsidRPr="00022174">
        <w:rPr>
          <w:rFonts w:ascii="Arial" w:hAnsi="Arial" w:cs="Arial"/>
          <w:bCs/>
          <w:color w:val="800080"/>
          <w:sz w:val="20"/>
        </w:rPr>
        <w:t>:</w:t>
      </w:r>
    </w:p>
    <w:p w14:paraId="61BE13B4" w14:textId="77777777" w:rsidR="00290EEA" w:rsidRPr="00022174" w:rsidRDefault="00290EEA" w:rsidP="00290EEA">
      <w:pPr>
        <w:ind w:left="748" w:hanging="448"/>
        <w:rPr>
          <w:rFonts w:ascii="Arial" w:hAnsi="Arial" w:cs="Arial"/>
          <w:color w:val="FF0000"/>
          <w:sz w:val="20"/>
        </w:rPr>
      </w:pP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800080"/>
          <w:sz w:val="20"/>
        </w:rPr>
        <w:t>a.</w:t>
      </w:r>
      <w:r w:rsidRPr="00022174">
        <w:rPr>
          <w:rFonts w:ascii="Arial" w:hAnsi="Arial" w:cs="Arial"/>
          <w:sz w:val="20"/>
        </w:rPr>
        <w:fldChar w:fldCharType="begin"/>
      </w:r>
      <w:r w:rsidRPr="00022174">
        <w:rPr>
          <w:rFonts w:ascii="Arial" w:hAnsi="Arial" w:cs="Arial"/>
          <w:sz w:val="20"/>
        </w:rPr>
        <w:instrText>MacroButton Nomacro §</w:instrText>
      </w:r>
      <w:r w:rsidRPr="00022174">
        <w:rPr>
          <w:rFonts w:ascii="Arial" w:hAnsi="Arial" w:cs="Arial"/>
          <w:sz w:val="20"/>
        </w:rPr>
        <w:fldChar w:fldCharType="end"/>
      </w:r>
      <w:r w:rsidRPr="00022174">
        <w:rPr>
          <w:rFonts w:ascii="Arial" w:hAnsi="Arial" w:cs="Arial"/>
          <w:color w:val="339966"/>
          <w:sz w:val="20"/>
          <w:highlight w:val="yellow"/>
        </w:rPr>
        <w:t>TEKSTBLOK PARTIJ NATUURLIJK PERSOON/TEKSTBLOK PARTIJ NIET NATUURLIJK PERSOON</w:t>
      </w:r>
      <w:r w:rsidRPr="00022174">
        <w:rPr>
          <w:rFonts w:ascii="Arial" w:hAnsi="Arial" w:cs="Arial"/>
          <w:color w:val="FF0000"/>
          <w:sz w:val="20"/>
        </w:rPr>
        <w:t>;</w:t>
      </w:r>
    </w:p>
    <w:p w14:paraId="365EF63A" w14:textId="278CF5CF" w:rsidR="00AE5B3B" w:rsidRPr="00C56408" w:rsidRDefault="00C56408" w:rsidP="00C56408">
      <w:pPr>
        <w:ind w:left="748" w:hanging="448"/>
        <w:rPr>
          <w:rFonts w:ascii="Arial" w:hAnsi="Arial" w:cs="Arial"/>
          <w:color w:val="339966"/>
          <w:sz w:val="20"/>
        </w:rPr>
      </w:pPr>
      <w:r>
        <w:rPr>
          <w:rFonts w:ascii="Arial" w:hAnsi="Arial" w:cs="Arial"/>
          <w:color w:val="FFFFFF"/>
          <w:sz w:val="20"/>
          <w:highlight w:val="darkYellow"/>
        </w:rPr>
        <w:t>KEUZEBLOK PARTIJNAMEN HYPOTHEEKAKTE</w:t>
      </w:r>
      <w:r>
        <w:rPr>
          <w:rFonts w:ascii="Arial" w:hAnsi="Arial" w:cs="Arial"/>
          <w:snapToGrid/>
          <w:color w:val="FF0000"/>
          <w:sz w:val="20"/>
        </w:rPr>
        <w:t>.</w:t>
      </w:r>
    </w:p>
    <w:p w14:paraId="399FD9BB" w14:textId="016FACC3" w:rsidR="00343E84" w:rsidRPr="00022174" w:rsidRDefault="00343E84" w:rsidP="00343E84">
      <w:pPr>
        <w:widowControl/>
        <w:suppressAutoHyphens/>
        <w:autoSpaceDE w:val="0"/>
        <w:autoSpaceDN w:val="0"/>
        <w:adjustRightInd w:val="0"/>
        <w:spacing w:line="240" w:lineRule="atLeast"/>
        <w:rPr>
          <w:rFonts w:ascii="Arial" w:hAnsi="Arial" w:cs="Arial"/>
          <w:snapToGrid/>
          <w:color w:val="FF0000"/>
          <w:sz w:val="20"/>
        </w:rPr>
      </w:pPr>
      <w:r w:rsidRPr="00022174">
        <w:rPr>
          <w:rFonts w:ascii="Arial" w:hAnsi="Arial" w:cs="Arial"/>
          <w:snapToGrid/>
          <w:color w:val="FF0000"/>
          <w:sz w:val="20"/>
        </w:rPr>
        <w:t>De comparanten verklaarden als volgt:</w:t>
      </w:r>
    </w:p>
    <w:p w14:paraId="4470B479" w14:textId="0C10E478" w:rsidR="00343E84" w:rsidRPr="00022174" w:rsidRDefault="00343E84" w:rsidP="00127A53">
      <w:pPr>
        <w:pStyle w:val="Lijstalinea"/>
        <w:widowControl/>
        <w:numPr>
          <w:ilvl w:val="0"/>
          <w:numId w:val="1"/>
        </w:numPr>
        <w:suppressAutoHyphens/>
        <w:autoSpaceDE w:val="0"/>
        <w:autoSpaceDN w:val="0"/>
        <w:adjustRightInd w:val="0"/>
        <w:spacing w:line="240" w:lineRule="atLeast"/>
        <w:rPr>
          <w:rFonts w:ascii="Arial" w:hAnsi="Arial" w:cs="Arial"/>
          <w:snapToGrid/>
          <w:color w:val="FF0000"/>
          <w:sz w:val="20"/>
        </w:rPr>
      </w:pPr>
      <w:bookmarkStart w:id="4" w:name="_DV_M20"/>
      <w:bookmarkEnd w:id="4"/>
      <w:r w:rsidRPr="00022174">
        <w:rPr>
          <w:rFonts w:ascii="Arial" w:hAnsi="Arial" w:cs="Arial"/>
          <w:snapToGrid/>
          <w:color w:val="FF0000"/>
          <w:sz w:val="20"/>
        </w:rPr>
        <w:t>Aegon en de Schuldenaar zijn een overeenkomst van geldlening aangegaan, hierna te noemen: de “Overeenkomst van geldlening”, van welke overeenkomst blijkt uit een door Aegon uitgebracht en door de Schuldenaar</w:t>
      </w:r>
      <w:bookmarkStart w:id="5" w:name="_DV_C6"/>
      <w:r w:rsidRPr="00022174">
        <w:rPr>
          <w:rFonts w:ascii="Arial" w:hAnsi="Arial" w:cs="Arial"/>
          <w:snapToGrid/>
          <w:color w:val="FF0000"/>
          <w:sz w:val="20"/>
        </w:rPr>
        <w:t xml:space="preserve"> </w:t>
      </w:r>
      <w:bookmarkStart w:id="6" w:name="_DV_M21"/>
      <w:bookmarkEnd w:id="5"/>
      <w:bookmarkEnd w:id="6"/>
      <w:r w:rsidRPr="00022174">
        <w:rPr>
          <w:rFonts w:ascii="Arial" w:hAnsi="Arial" w:cs="Arial"/>
          <w:snapToGrid/>
          <w:color w:val="FF0000"/>
          <w:sz w:val="20"/>
        </w:rPr>
        <w:t xml:space="preserve">geaccepteerd </w:t>
      </w:r>
      <w:ins w:id="7" w:author="Groote Haar, Linda" w:date="2025-04-23T15:08:00Z" w16du:dateUtc="2025-04-23T13:08:00Z">
        <w:r w:rsidR="00C354A0">
          <w:rPr>
            <w:rFonts w:ascii="Arial" w:hAnsi="Arial" w:cs="Arial"/>
            <w:snapToGrid/>
            <w:color w:val="FF0000"/>
            <w:sz w:val="20"/>
          </w:rPr>
          <w:t>B</w:t>
        </w:r>
      </w:ins>
      <w:del w:id="8" w:author="Groote Haar, Linda" w:date="2025-04-23T15:08:00Z" w16du:dateUtc="2025-04-23T13:08:00Z">
        <w:r w:rsidRPr="00022174" w:rsidDel="00C354A0">
          <w:rPr>
            <w:rFonts w:ascii="Arial" w:hAnsi="Arial" w:cs="Arial"/>
            <w:snapToGrid/>
            <w:color w:val="FF0000"/>
            <w:sz w:val="20"/>
          </w:rPr>
          <w:delText>b</w:delText>
        </w:r>
      </w:del>
      <w:r w:rsidRPr="00022174">
        <w:rPr>
          <w:rFonts w:ascii="Arial" w:hAnsi="Arial" w:cs="Arial"/>
          <w:snapToGrid/>
          <w:color w:val="FF0000"/>
          <w:sz w:val="20"/>
        </w:rPr>
        <w:t xml:space="preserve">indend aanbod. Een afschrift van het door Aegon en Schuldenaar ondertekende </w:t>
      </w:r>
      <w:ins w:id="9" w:author="Groote Haar, Linda" w:date="2025-04-23T15:08:00Z" w16du:dateUtc="2025-04-23T13:08:00Z">
        <w:r w:rsidR="00C354A0">
          <w:rPr>
            <w:rFonts w:ascii="Arial" w:hAnsi="Arial" w:cs="Arial"/>
            <w:snapToGrid/>
            <w:color w:val="FF0000"/>
            <w:sz w:val="20"/>
          </w:rPr>
          <w:t>B</w:t>
        </w:r>
      </w:ins>
      <w:del w:id="10" w:author="Groote Haar, Linda" w:date="2025-04-23T15:08:00Z" w16du:dateUtc="2025-04-23T13:08:00Z">
        <w:r w:rsidRPr="00022174" w:rsidDel="00C354A0">
          <w:rPr>
            <w:rFonts w:ascii="Arial" w:hAnsi="Arial" w:cs="Arial"/>
            <w:snapToGrid/>
            <w:color w:val="FF0000"/>
            <w:sz w:val="20"/>
          </w:rPr>
          <w:delText>b</w:delText>
        </w:r>
      </w:del>
      <w:r w:rsidRPr="00022174">
        <w:rPr>
          <w:rFonts w:ascii="Arial" w:hAnsi="Arial" w:cs="Arial"/>
          <w:snapToGrid/>
          <w:color w:val="FF0000"/>
          <w:sz w:val="20"/>
        </w:rPr>
        <w:t>indend aanbod wordt aan deze akte gehecht.</w:t>
      </w:r>
    </w:p>
    <w:p w14:paraId="32C8621F" w14:textId="3C4FED37" w:rsidR="00343E84" w:rsidRPr="00022174" w:rsidRDefault="00343E84" w:rsidP="00127A53">
      <w:pPr>
        <w:pStyle w:val="Lijstalinea"/>
        <w:widowControl/>
        <w:numPr>
          <w:ilvl w:val="0"/>
          <w:numId w:val="1"/>
        </w:numPr>
        <w:suppressAutoHyphens/>
        <w:autoSpaceDE w:val="0"/>
        <w:autoSpaceDN w:val="0"/>
        <w:adjustRightInd w:val="0"/>
        <w:spacing w:line="240" w:lineRule="atLeast"/>
        <w:rPr>
          <w:rFonts w:ascii="Arial" w:hAnsi="Arial" w:cs="Arial"/>
          <w:snapToGrid/>
          <w:color w:val="FF0000"/>
          <w:sz w:val="20"/>
        </w:rPr>
      </w:pPr>
      <w:bookmarkStart w:id="11" w:name="_DV_M22"/>
      <w:bookmarkEnd w:id="11"/>
      <w:r w:rsidRPr="00022174">
        <w:rPr>
          <w:rFonts w:ascii="Arial" w:hAnsi="Arial" w:cs="Arial"/>
          <w:snapToGrid/>
          <w:color w:val="FF0000"/>
          <w:sz w:val="20"/>
        </w:rPr>
        <w:t>Blijkens de Overeenkomst van geldlening verstrekt Aegon aan de Schuldenaar een geldlening voor het hierna te noemen bedrag en is de Schuldenaar verplicht aan Aegon de in deze akte omschreven rechten van hypotheek en pand te (doen) verlenen op de wijze en onder de bepalingen en voorwaarden als uiteengezet in deze akte.</w:t>
      </w:r>
    </w:p>
    <w:p w14:paraId="4C6902C6" w14:textId="52213034" w:rsidR="00343E84" w:rsidRPr="00022174" w:rsidRDefault="00343E84" w:rsidP="00127A53">
      <w:pPr>
        <w:pStyle w:val="Lijstalinea"/>
        <w:widowControl/>
        <w:numPr>
          <w:ilvl w:val="0"/>
          <w:numId w:val="1"/>
        </w:numPr>
        <w:suppressAutoHyphens/>
        <w:autoSpaceDE w:val="0"/>
        <w:autoSpaceDN w:val="0"/>
        <w:adjustRightInd w:val="0"/>
        <w:spacing w:line="240" w:lineRule="atLeast"/>
        <w:rPr>
          <w:rFonts w:ascii="Arial" w:hAnsi="Arial" w:cs="Arial"/>
          <w:snapToGrid/>
          <w:color w:val="FF0000"/>
          <w:sz w:val="20"/>
        </w:rPr>
      </w:pPr>
      <w:bookmarkStart w:id="12" w:name="_DV_M23"/>
      <w:bookmarkEnd w:id="12"/>
      <w:r w:rsidRPr="00022174">
        <w:rPr>
          <w:rFonts w:ascii="Arial" w:hAnsi="Arial" w:cs="Arial"/>
          <w:snapToGrid/>
          <w:color w:val="FF0000"/>
          <w:sz w:val="20"/>
        </w:rPr>
        <w:t>Partijen zijn derhalve het navolgende overeengekomen.</w:t>
      </w:r>
    </w:p>
    <w:p w14:paraId="26D61ACA" w14:textId="60C9AF8A" w:rsidR="003A5E3A" w:rsidRPr="00022174" w:rsidRDefault="00A55684" w:rsidP="003A5E3A">
      <w:pPr>
        <w:pStyle w:val="paragraph"/>
        <w:spacing w:before="0" w:beforeAutospacing="0" w:after="0" w:afterAutospacing="0"/>
        <w:textAlignment w:val="baseline"/>
        <w:rPr>
          <w:rFonts w:ascii="Arial" w:hAnsi="Arial" w:cs="Arial"/>
          <w:b/>
          <w:bCs/>
          <w:color w:val="FF0000"/>
          <w:sz w:val="20"/>
          <w:szCs w:val="20"/>
        </w:rPr>
      </w:pPr>
      <w:r w:rsidRPr="00022174">
        <w:rPr>
          <w:rFonts w:ascii="Arial" w:hAnsi="Arial" w:cs="Arial"/>
          <w:b/>
          <w:bCs/>
          <w:color w:val="FF0000"/>
          <w:sz w:val="20"/>
          <w:szCs w:val="20"/>
        </w:rPr>
        <w:t xml:space="preserve">A. </w:t>
      </w:r>
      <w:r w:rsidR="00DB5085" w:rsidRPr="00022174">
        <w:rPr>
          <w:rFonts w:ascii="Arial" w:hAnsi="Arial" w:cs="Arial"/>
          <w:b/>
          <w:bCs/>
          <w:color w:val="FF0000"/>
          <w:sz w:val="20"/>
          <w:szCs w:val="20"/>
        </w:rPr>
        <w:t xml:space="preserve">   </w:t>
      </w:r>
      <w:r w:rsidRPr="00022174">
        <w:rPr>
          <w:rFonts w:ascii="Arial" w:hAnsi="Arial" w:cs="Arial"/>
          <w:b/>
          <w:bCs/>
          <w:color w:val="FF0000"/>
          <w:sz w:val="20"/>
          <w:szCs w:val="20"/>
        </w:rPr>
        <w:t>GELDLENING</w:t>
      </w:r>
    </w:p>
    <w:p w14:paraId="575EFF3E" w14:textId="2BE74E66" w:rsidR="00A55684" w:rsidRPr="00022174" w:rsidRDefault="00A55684" w:rsidP="00181BCE">
      <w:pPr>
        <w:pStyle w:val="paragraph"/>
        <w:spacing w:before="0" w:beforeAutospacing="0" w:after="0" w:afterAutospacing="0"/>
        <w:ind w:left="426"/>
        <w:textAlignment w:val="baseline"/>
        <w:rPr>
          <w:rFonts w:ascii="Arial" w:hAnsi="Arial" w:cs="Arial"/>
          <w:b/>
          <w:bCs/>
          <w:color w:val="FF0000"/>
          <w:sz w:val="20"/>
          <w:szCs w:val="20"/>
        </w:rPr>
      </w:pPr>
      <w:r w:rsidRPr="00022174">
        <w:rPr>
          <w:rFonts w:ascii="Arial" w:hAnsi="Arial" w:cs="Arial"/>
          <w:b/>
          <w:bCs/>
          <w:color w:val="FF0000"/>
          <w:sz w:val="20"/>
          <w:szCs w:val="20"/>
        </w:rPr>
        <w:t>2. Lening</w:t>
      </w:r>
    </w:p>
    <w:p w14:paraId="7EFD99D3" w14:textId="5CA5E7B4" w:rsidR="00A004C1" w:rsidRPr="00022174" w:rsidRDefault="00127A53" w:rsidP="00181BCE">
      <w:pPr>
        <w:pStyle w:val="NormalWeb"/>
        <w:widowControl/>
        <w:suppressAutoHyphens/>
        <w:spacing w:before="0" w:beforeAutospacing="0" w:after="0" w:afterAutospacing="0" w:line="240" w:lineRule="atLeast"/>
        <w:ind w:left="709"/>
        <w:rPr>
          <w:rFonts w:ascii="Arial" w:hAnsi="Arial" w:cs="Arial"/>
          <w:b/>
          <w:bCs/>
          <w:color w:val="800080"/>
          <w:sz w:val="20"/>
          <w:szCs w:val="20"/>
          <w:lang w:val="nl-NL"/>
        </w:rPr>
      </w:pPr>
      <w:r w:rsidRPr="00022174">
        <w:rPr>
          <w:rFonts w:ascii="Arial" w:hAnsi="Arial" w:cs="Arial"/>
          <w:color w:val="FF0000"/>
          <w:sz w:val="20"/>
          <w:szCs w:val="20"/>
          <w:lang w:val="nl-NL"/>
        </w:rPr>
        <w:t xml:space="preserve">De Schuldenaar verklaarde wegens van Aegon ter leen ontvangen gelden hoofdelijk schuldig te zijn aan Aegon een bedrag van: </w:t>
      </w:r>
      <w:r w:rsidR="00214C91" w:rsidRPr="00022174">
        <w:rPr>
          <w:rFonts w:ascii="Arial" w:hAnsi="Arial" w:cs="Arial"/>
          <w:sz w:val="20"/>
          <w:lang w:val="nl-NL"/>
        </w:rPr>
        <w:fldChar w:fldCharType="begin"/>
      </w:r>
      <w:r w:rsidR="00214C91" w:rsidRPr="00022174">
        <w:rPr>
          <w:rFonts w:ascii="Arial" w:hAnsi="Arial" w:cs="Arial"/>
          <w:sz w:val="20"/>
          <w:lang w:val="nl-NL"/>
        </w:rPr>
        <w:instrText>MacroButton Nomacro §</w:instrText>
      </w:r>
      <w:r w:rsidR="00214C91" w:rsidRPr="00022174">
        <w:rPr>
          <w:rFonts w:ascii="Arial" w:hAnsi="Arial" w:cs="Arial"/>
          <w:sz w:val="20"/>
          <w:lang w:val="nl-NL"/>
        </w:rPr>
        <w:fldChar w:fldCharType="end"/>
      </w:r>
      <w:r w:rsidR="00214C91" w:rsidRPr="00022174">
        <w:rPr>
          <w:rFonts w:ascii="Arial" w:hAnsi="Arial" w:cs="Arial"/>
          <w:sz w:val="20"/>
          <w:lang w:val="nl-NL"/>
        </w:rPr>
        <w:t>leningbedrag voluit in letters (leningbedrag in cijfers)</w:t>
      </w:r>
      <w:r w:rsidR="00214C91" w:rsidRPr="00022174">
        <w:rPr>
          <w:rFonts w:ascii="Arial" w:hAnsi="Arial" w:cs="Arial"/>
          <w:sz w:val="20"/>
          <w:lang w:val="nl-NL"/>
        </w:rPr>
        <w:fldChar w:fldCharType="begin"/>
      </w:r>
      <w:r w:rsidR="00214C91" w:rsidRPr="00022174">
        <w:rPr>
          <w:rFonts w:ascii="Arial" w:hAnsi="Arial" w:cs="Arial"/>
          <w:sz w:val="20"/>
          <w:lang w:val="nl-NL"/>
        </w:rPr>
        <w:instrText>MacroButton Nomacro §</w:instrText>
      </w:r>
      <w:r w:rsidR="00214C91" w:rsidRPr="00022174">
        <w:rPr>
          <w:rFonts w:ascii="Arial" w:hAnsi="Arial" w:cs="Arial"/>
          <w:sz w:val="20"/>
          <w:lang w:val="nl-NL"/>
        </w:rPr>
        <w:fldChar w:fldCharType="end"/>
      </w:r>
      <w:r w:rsidR="00022174" w:rsidRPr="00022174">
        <w:rPr>
          <w:rFonts w:ascii="Arial" w:hAnsi="Arial" w:cs="Arial"/>
          <w:color w:val="FF0000"/>
          <w:sz w:val="20"/>
          <w:lang w:val="nl-NL"/>
        </w:rPr>
        <w:t>,</w:t>
      </w:r>
      <w:r w:rsidR="00DE501F" w:rsidRPr="00022174">
        <w:rPr>
          <w:rFonts w:ascii="Arial" w:hAnsi="Arial" w:cs="Arial"/>
          <w:color w:val="FF0000"/>
          <w:sz w:val="20"/>
          <w:lang w:val="nl-NL"/>
        </w:rPr>
        <w:t xml:space="preserve"> </w:t>
      </w:r>
      <w:r w:rsidR="00DE501F" w:rsidRPr="00022174">
        <w:rPr>
          <w:rFonts w:ascii="Arial" w:hAnsi="Arial" w:cs="Arial"/>
          <w:color w:val="FF0000"/>
          <w:sz w:val="20"/>
          <w:szCs w:val="20"/>
          <w:lang w:val="nl-NL"/>
        </w:rPr>
        <w:t xml:space="preserve">(hierna te noemen: de "Lening"). </w:t>
      </w:r>
      <w:bookmarkStart w:id="13" w:name="_DV_M28"/>
      <w:bookmarkEnd w:id="13"/>
      <w:r w:rsidR="00CB24B3" w:rsidRPr="00022174">
        <w:rPr>
          <w:rFonts w:ascii="Arial" w:hAnsi="Arial" w:cs="Arial"/>
          <w:color w:val="FF0000"/>
          <w:sz w:val="20"/>
          <w:szCs w:val="20"/>
          <w:lang w:val="nl-NL"/>
        </w:rPr>
        <w:br/>
      </w:r>
      <w:r w:rsidR="00DE501F" w:rsidRPr="00022174">
        <w:rPr>
          <w:rFonts w:ascii="Arial" w:hAnsi="Arial" w:cs="Arial"/>
          <w:color w:val="FF0000"/>
          <w:sz w:val="20"/>
          <w:szCs w:val="20"/>
          <w:lang w:val="nl-NL"/>
        </w:rPr>
        <w:t>Aegon verklaarde de hiervoor vermelde schuldbekentenis te aanvaarden.</w:t>
      </w:r>
      <w:r w:rsidR="00A004C1" w:rsidRPr="00022174">
        <w:rPr>
          <w:rFonts w:ascii="Arial" w:hAnsi="Arial" w:cs="Arial"/>
          <w:color w:val="FF0000"/>
          <w:sz w:val="20"/>
          <w:szCs w:val="20"/>
          <w:lang w:val="nl-NL"/>
        </w:rPr>
        <w:br/>
      </w:r>
      <w:del w:id="14" w:author="Groote Haar, Linda" w:date="2025-04-23T15:25:00Z" w16du:dateUtc="2025-04-23T13:25:00Z">
        <w:r w:rsidR="00A004C1" w:rsidRPr="00022174" w:rsidDel="00BE409D">
          <w:rPr>
            <w:rFonts w:ascii="Arial" w:hAnsi="Arial" w:cs="Arial"/>
            <w:b/>
            <w:bCs/>
            <w:color w:val="800080"/>
            <w:sz w:val="20"/>
            <w:szCs w:val="20"/>
            <w:lang w:val="nl-NL"/>
          </w:rPr>
          <w:delText>Overbruggingshypotheek</w:delText>
        </w:r>
      </w:del>
      <w:ins w:id="15" w:author="Groote Haar, Linda" w:date="2025-04-23T15:25:00Z" w16du:dateUtc="2025-04-23T13:25:00Z">
        <w:r w:rsidR="00BE409D" w:rsidRPr="00022174">
          <w:rPr>
            <w:rFonts w:ascii="Arial" w:hAnsi="Arial" w:cs="Arial"/>
            <w:b/>
            <w:bCs/>
            <w:color w:val="800080"/>
            <w:sz w:val="20"/>
            <w:szCs w:val="20"/>
            <w:lang w:val="nl-NL"/>
          </w:rPr>
          <w:t>Overbruggings</w:t>
        </w:r>
        <w:r w:rsidR="00BE409D">
          <w:rPr>
            <w:rFonts w:ascii="Arial" w:hAnsi="Arial" w:cs="Arial"/>
            <w:b/>
            <w:bCs/>
            <w:color w:val="800080"/>
            <w:sz w:val="20"/>
            <w:szCs w:val="20"/>
            <w:lang w:val="nl-NL"/>
          </w:rPr>
          <w:t>krediet</w:t>
        </w:r>
      </w:ins>
    </w:p>
    <w:p w14:paraId="6FC1C660" w14:textId="1D40717C" w:rsidR="00A464CB" w:rsidRPr="00022174" w:rsidRDefault="00A004C1" w:rsidP="00181BCE">
      <w:pPr>
        <w:pStyle w:val="NormalWeb"/>
        <w:widowControl/>
        <w:suppressAutoHyphens/>
        <w:spacing w:before="0" w:beforeAutospacing="0" w:after="0" w:afterAutospacing="0" w:line="240" w:lineRule="atLeast"/>
        <w:ind w:left="709"/>
        <w:rPr>
          <w:rFonts w:ascii="Arial" w:hAnsi="Arial" w:cs="Arial"/>
          <w:color w:val="800080"/>
          <w:sz w:val="20"/>
          <w:szCs w:val="20"/>
          <w:lang w:val="nl-NL"/>
        </w:rPr>
      </w:pPr>
      <w:bookmarkStart w:id="16" w:name="_DV_M30"/>
      <w:bookmarkStart w:id="17" w:name="_DV_M31"/>
      <w:bookmarkStart w:id="18" w:name="_DV_M34"/>
      <w:bookmarkStart w:id="19" w:name="_DV_M35"/>
      <w:bookmarkEnd w:id="16"/>
      <w:bookmarkEnd w:id="17"/>
      <w:bookmarkEnd w:id="18"/>
      <w:bookmarkEnd w:id="19"/>
      <w:r w:rsidRPr="00022174">
        <w:rPr>
          <w:rFonts w:ascii="Arial" w:hAnsi="Arial" w:cs="Arial"/>
          <w:color w:val="800080"/>
          <w:sz w:val="20"/>
          <w:szCs w:val="20"/>
          <w:lang w:val="nl-NL"/>
        </w:rPr>
        <w:t>De Schuldenaar verklaarde tevens wegens van Aegon ter leen ontvangen gelden hoofdelijk schuldig te zijn aan Aegon een bedrag van:</w:t>
      </w:r>
      <w:r w:rsidR="00A464CB" w:rsidRPr="00022174">
        <w:rPr>
          <w:rFonts w:ascii="Arial" w:hAnsi="Arial" w:cs="Arial"/>
          <w:color w:val="800080"/>
          <w:sz w:val="20"/>
          <w:szCs w:val="20"/>
          <w:lang w:val="nl-NL"/>
        </w:rPr>
        <w:t xml:space="preserve"> </w:t>
      </w:r>
      <w:r w:rsidR="00474A79" w:rsidRPr="00022174">
        <w:rPr>
          <w:rFonts w:ascii="Arial" w:hAnsi="Arial" w:cs="Arial"/>
          <w:sz w:val="20"/>
          <w:lang w:val="nl-NL"/>
        </w:rPr>
        <w:fldChar w:fldCharType="begin"/>
      </w:r>
      <w:r w:rsidR="00474A79" w:rsidRPr="00022174">
        <w:rPr>
          <w:rFonts w:ascii="Arial" w:hAnsi="Arial" w:cs="Arial"/>
          <w:sz w:val="20"/>
          <w:lang w:val="nl-NL"/>
        </w:rPr>
        <w:instrText>MacroButton Nomacro §</w:instrText>
      </w:r>
      <w:r w:rsidR="00474A79" w:rsidRPr="00022174">
        <w:rPr>
          <w:rFonts w:ascii="Arial" w:hAnsi="Arial" w:cs="Arial"/>
          <w:sz w:val="20"/>
          <w:lang w:val="nl-NL"/>
        </w:rPr>
        <w:fldChar w:fldCharType="end"/>
      </w:r>
      <w:r w:rsidR="00474A79" w:rsidRPr="00022174">
        <w:rPr>
          <w:rFonts w:ascii="Arial" w:hAnsi="Arial" w:cs="Arial"/>
          <w:sz w:val="20"/>
          <w:lang w:val="nl-NL"/>
        </w:rPr>
        <w:t>overbruggingsleningbedrag voluit in letters (overbruggingsleningbedrag in cijfers)</w:t>
      </w:r>
      <w:r w:rsidR="00474A79" w:rsidRPr="00022174">
        <w:rPr>
          <w:rFonts w:ascii="Arial" w:hAnsi="Arial" w:cs="Arial"/>
          <w:sz w:val="20"/>
          <w:lang w:val="nl-NL"/>
        </w:rPr>
        <w:fldChar w:fldCharType="begin"/>
      </w:r>
      <w:r w:rsidR="00474A79" w:rsidRPr="00022174">
        <w:rPr>
          <w:rFonts w:ascii="Arial" w:hAnsi="Arial" w:cs="Arial"/>
          <w:sz w:val="20"/>
          <w:lang w:val="nl-NL"/>
        </w:rPr>
        <w:instrText>MacroButton Nomacro §</w:instrText>
      </w:r>
      <w:r w:rsidR="00474A79" w:rsidRPr="00022174">
        <w:rPr>
          <w:rFonts w:ascii="Arial" w:hAnsi="Arial" w:cs="Arial"/>
          <w:sz w:val="20"/>
          <w:lang w:val="nl-NL"/>
        </w:rPr>
        <w:fldChar w:fldCharType="end"/>
      </w:r>
      <w:r w:rsidR="00022174" w:rsidRPr="00022174">
        <w:rPr>
          <w:rFonts w:ascii="Arial" w:hAnsi="Arial" w:cs="Arial"/>
          <w:color w:val="800080"/>
          <w:sz w:val="20"/>
          <w:szCs w:val="20"/>
          <w:lang w:val="nl-NL"/>
        </w:rPr>
        <w:t>,</w:t>
      </w:r>
      <w:r w:rsidR="00022174" w:rsidRPr="00022174">
        <w:rPr>
          <w:rFonts w:ascii="Arial" w:hAnsi="Arial" w:cs="Arial"/>
          <w:color w:val="800080"/>
          <w:sz w:val="20"/>
          <w:lang w:val="nl-NL"/>
        </w:rPr>
        <w:t xml:space="preserve"> </w:t>
      </w:r>
      <w:r w:rsidR="00A464CB" w:rsidRPr="00022174">
        <w:rPr>
          <w:rFonts w:ascii="Arial" w:hAnsi="Arial" w:cs="Arial"/>
          <w:color w:val="800080"/>
          <w:sz w:val="20"/>
          <w:szCs w:val="20"/>
          <w:lang w:val="nl-NL"/>
        </w:rPr>
        <w:t xml:space="preserve">(hierna te noemen: </w:t>
      </w:r>
      <w:del w:id="20" w:author="Groote Haar, Linda" w:date="2025-04-23T15:25:00Z" w16du:dateUtc="2025-04-23T13:25:00Z">
        <w:r w:rsidR="00A464CB" w:rsidRPr="00022174" w:rsidDel="00E96344">
          <w:rPr>
            <w:rFonts w:ascii="Arial" w:hAnsi="Arial" w:cs="Arial"/>
            <w:color w:val="800080"/>
            <w:sz w:val="20"/>
            <w:szCs w:val="20"/>
            <w:lang w:val="nl-NL"/>
          </w:rPr>
          <w:delText xml:space="preserve">de </w:delText>
        </w:r>
      </w:del>
      <w:r w:rsidR="00A464CB" w:rsidRPr="00022174">
        <w:rPr>
          <w:rFonts w:ascii="Arial" w:hAnsi="Arial" w:cs="Arial"/>
          <w:color w:val="800080"/>
          <w:sz w:val="20"/>
          <w:szCs w:val="20"/>
          <w:lang w:val="nl-NL"/>
        </w:rPr>
        <w:t>‘</w:t>
      </w:r>
      <w:del w:id="21" w:author="Groote Haar, Linda" w:date="2025-04-23T15:26:00Z" w16du:dateUtc="2025-04-23T13:26:00Z">
        <w:r w:rsidR="00A464CB" w:rsidRPr="00022174" w:rsidDel="00592D15">
          <w:rPr>
            <w:rFonts w:ascii="Arial" w:hAnsi="Arial" w:cs="Arial"/>
            <w:color w:val="800080"/>
            <w:sz w:val="20"/>
            <w:szCs w:val="20"/>
            <w:lang w:val="nl-NL"/>
          </w:rPr>
          <w:delText>’Overbruggingshypotheek’’</w:delText>
        </w:r>
      </w:del>
      <w:ins w:id="22" w:author="Groote Haar, Linda" w:date="2025-04-23T15:26:00Z" w16du:dateUtc="2025-04-23T13:26:00Z">
        <w:r w:rsidR="00592D15" w:rsidRPr="00022174">
          <w:rPr>
            <w:rFonts w:ascii="Arial" w:hAnsi="Arial" w:cs="Arial"/>
            <w:color w:val="800080"/>
            <w:sz w:val="20"/>
            <w:szCs w:val="20"/>
            <w:lang w:val="nl-NL"/>
          </w:rPr>
          <w:t>’Overbruggings</w:t>
        </w:r>
        <w:r w:rsidR="00592D15">
          <w:rPr>
            <w:rFonts w:ascii="Arial" w:hAnsi="Arial" w:cs="Arial"/>
            <w:color w:val="800080"/>
            <w:sz w:val="20"/>
            <w:szCs w:val="20"/>
            <w:lang w:val="nl-NL"/>
          </w:rPr>
          <w:t>krediet</w:t>
        </w:r>
        <w:r w:rsidR="00592D15" w:rsidRPr="00022174">
          <w:rPr>
            <w:rFonts w:ascii="Arial" w:hAnsi="Arial" w:cs="Arial"/>
            <w:color w:val="800080"/>
            <w:sz w:val="20"/>
            <w:szCs w:val="20"/>
            <w:lang w:val="nl-NL"/>
          </w:rPr>
          <w:t>’’</w:t>
        </w:r>
      </w:ins>
      <w:r w:rsidR="00A464CB" w:rsidRPr="00022174">
        <w:rPr>
          <w:rFonts w:ascii="Arial" w:hAnsi="Arial" w:cs="Arial"/>
          <w:color w:val="800080"/>
          <w:sz w:val="20"/>
          <w:szCs w:val="20"/>
          <w:lang w:val="nl-NL"/>
        </w:rPr>
        <w:t>).</w:t>
      </w:r>
    </w:p>
    <w:p w14:paraId="095E282D" w14:textId="77777777" w:rsidR="00A464CB" w:rsidRPr="00022174" w:rsidRDefault="00A464CB" w:rsidP="00181BCE">
      <w:pPr>
        <w:pStyle w:val="NormalWeb"/>
        <w:widowControl/>
        <w:suppressAutoHyphens/>
        <w:spacing w:before="0" w:beforeAutospacing="0" w:after="0" w:afterAutospacing="0" w:line="240" w:lineRule="atLeast"/>
        <w:ind w:left="709"/>
        <w:rPr>
          <w:rFonts w:ascii="Arial" w:hAnsi="Arial" w:cs="Arial"/>
          <w:color w:val="800080"/>
          <w:sz w:val="20"/>
          <w:szCs w:val="20"/>
          <w:lang w:val="nl-NL"/>
        </w:rPr>
      </w:pPr>
      <w:r w:rsidRPr="00022174">
        <w:rPr>
          <w:rFonts w:ascii="Arial" w:hAnsi="Arial" w:cs="Arial"/>
          <w:color w:val="800080"/>
          <w:sz w:val="20"/>
          <w:szCs w:val="20"/>
          <w:lang w:val="nl-NL"/>
        </w:rPr>
        <w:t>Aegon verklaarde de hiervoor vermelde schuldbekentenis te aanvaarden.</w:t>
      </w:r>
    </w:p>
    <w:p w14:paraId="5B460A54" w14:textId="1E2DC607" w:rsidR="003E79DA" w:rsidRPr="00022174" w:rsidRDefault="00EA5EBA" w:rsidP="00181BCE">
      <w:pPr>
        <w:pStyle w:val="NormalWeb"/>
        <w:widowControl/>
        <w:suppressAutoHyphens/>
        <w:spacing w:before="0" w:beforeAutospacing="0" w:after="0" w:afterAutospacing="0" w:line="240" w:lineRule="atLeast"/>
        <w:ind w:left="709"/>
        <w:rPr>
          <w:rFonts w:ascii="Arial" w:hAnsi="Arial" w:cs="Arial"/>
          <w:color w:val="FF0000"/>
          <w:sz w:val="20"/>
          <w:szCs w:val="20"/>
          <w:lang w:val="nl-NL"/>
        </w:rPr>
      </w:pPr>
      <w:r w:rsidRPr="00022174">
        <w:rPr>
          <w:rFonts w:ascii="Arial" w:hAnsi="Arial" w:cs="Arial"/>
          <w:color w:val="FF0000"/>
          <w:sz w:val="20"/>
          <w:szCs w:val="20"/>
          <w:lang w:val="nl-NL"/>
        </w:rPr>
        <w:t>De Schuldenaar is met Aegon overeengekomen en heeft zich jegens Aegon verbonden</w:t>
      </w:r>
      <w:r w:rsidRPr="00022174">
        <w:rPr>
          <w:rFonts w:ascii="Arial" w:hAnsi="Arial" w:cs="Arial"/>
          <w:strike/>
          <w:color w:val="FF0000"/>
          <w:sz w:val="20"/>
          <w:szCs w:val="20"/>
          <w:lang w:val="nl-NL"/>
        </w:rPr>
        <w:t xml:space="preserve"> -</w:t>
      </w:r>
      <w:r w:rsidRPr="00022174">
        <w:rPr>
          <w:rFonts w:ascii="Arial" w:hAnsi="Arial" w:cs="Arial"/>
          <w:color w:val="FF0000"/>
          <w:sz w:val="20"/>
          <w:szCs w:val="20"/>
          <w:lang w:val="nl-NL"/>
        </w:rPr>
        <w:t xml:space="preserve"> en, voor zover nodig verklaart hierbij met Aegon overeen te komen en zich te verbinden</w:t>
      </w:r>
      <w:r w:rsidRPr="00022174">
        <w:rPr>
          <w:rFonts w:ascii="Arial" w:hAnsi="Arial" w:cs="Arial"/>
          <w:strike/>
          <w:color w:val="FF0000"/>
          <w:sz w:val="20"/>
          <w:szCs w:val="20"/>
          <w:lang w:val="nl-NL"/>
        </w:rPr>
        <w:t xml:space="preserve"> -</w:t>
      </w:r>
      <w:r w:rsidRPr="00022174">
        <w:rPr>
          <w:rFonts w:ascii="Arial" w:hAnsi="Arial" w:cs="Arial"/>
          <w:color w:val="FF0000"/>
          <w:sz w:val="20"/>
          <w:szCs w:val="20"/>
          <w:lang w:val="nl-NL"/>
        </w:rPr>
        <w:t xml:space="preserve"> tot het vestigen van het recht van hypotheek op het (de) hierna te omschrijven registergoed(eren) en tot het vestigen of, al naar gelang de omstandigheden, tot het bij voorbaat vestigen van pandrecht op hierna te omschrijven roerende zaken, rechten, vorderingen, effecten en vruchten, tot zekerheid voor de betaling van de Lening </w:t>
      </w:r>
      <w:r w:rsidRPr="003745BD">
        <w:rPr>
          <w:rFonts w:ascii="Arial" w:hAnsi="Arial" w:cs="Arial"/>
          <w:color w:val="800080"/>
          <w:sz w:val="20"/>
          <w:szCs w:val="20"/>
          <w:lang w:val="nl-NL"/>
        </w:rPr>
        <w:t xml:space="preserve">en </w:t>
      </w:r>
      <w:del w:id="23" w:author="Groote Haar, Linda" w:date="2025-04-23T15:26:00Z" w16du:dateUtc="2025-04-23T13:26:00Z">
        <w:r w:rsidRPr="003745BD" w:rsidDel="00592D15">
          <w:rPr>
            <w:rFonts w:ascii="Arial" w:hAnsi="Arial" w:cs="Arial"/>
            <w:color w:val="800080"/>
            <w:sz w:val="20"/>
            <w:szCs w:val="20"/>
            <w:lang w:val="nl-NL"/>
          </w:rPr>
          <w:delText>Overbruggingshypotheek</w:delText>
        </w:r>
      </w:del>
      <w:ins w:id="24" w:author="Groote Haar, Linda" w:date="2025-04-23T15:26:00Z" w16du:dateUtc="2025-04-23T13:26:00Z">
        <w:r w:rsidR="00592D15" w:rsidRPr="003745BD">
          <w:rPr>
            <w:rFonts w:ascii="Arial" w:hAnsi="Arial" w:cs="Arial"/>
            <w:color w:val="800080"/>
            <w:sz w:val="20"/>
            <w:szCs w:val="20"/>
            <w:lang w:val="nl-NL"/>
          </w:rPr>
          <w:t>Overbruggings</w:t>
        </w:r>
        <w:r w:rsidR="00592D15">
          <w:rPr>
            <w:rFonts w:ascii="Arial" w:hAnsi="Arial" w:cs="Arial"/>
            <w:color w:val="800080"/>
            <w:sz w:val="20"/>
            <w:szCs w:val="20"/>
            <w:lang w:val="nl-NL"/>
          </w:rPr>
          <w:t>krediet</w:t>
        </w:r>
      </w:ins>
      <w:r w:rsidRPr="00022174">
        <w:rPr>
          <w:rFonts w:ascii="Arial" w:hAnsi="Arial" w:cs="Arial"/>
          <w:color w:val="FF0000"/>
          <w:sz w:val="20"/>
          <w:szCs w:val="20"/>
          <w:lang w:val="nl-NL"/>
        </w:rPr>
        <w:t xml:space="preserve">. </w:t>
      </w:r>
      <w:r w:rsidR="003E79DA" w:rsidRPr="00022174">
        <w:rPr>
          <w:rFonts w:ascii="Arial" w:hAnsi="Arial" w:cs="Arial"/>
          <w:color w:val="FF0000"/>
          <w:sz w:val="20"/>
          <w:szCs w:val="20"/>
          <w:lang w:val="nl-NL"/>
        </w:rPr>
        <w:br/>
      </w:r>
      <w:r w:rsidR="003E79DA" w:rsidRPr="00022174">
        <w:rPr>
          <w:rFonts w:ascii="Arial" w:hAnsi="Arial" w:cs="Arial"/>
          <w:b/>
          <w:bCs/>
          <w:color w:val="FF0000"/>
          <w:sz w:val="20"/>
          <w:szCs w:val="20"/>
          <w:lang w:val="nl-NL"/>
        </w:rPr>
        <w:t>Aanvullende geldlening</w:t>
      </w:r>
    </w:p>
    <w:p w14:paraId="29071966" w14:textId="6B2BA077" w:rsidR="003E79DA" w:rsidRPr="00022174" w:rsidRDefault="003E79DA" w:rsidP="00181BCE">
      <w:pPr>
        <w:pStyle w:val="NormalWeb"/>
        <w:widowControl/>
        <w:suppressAutoHyphens/>
        <w:spacing w:before="0" w:beforeAutospacing="0" w:after="0" w:afterAutospacing="0" w:line="240" w:lineRule="atLeast"/>
        <w:ind w:left="709"/>
        <w:rPr>
          <w:rFonts w:ascii="Arial" w:hAnsi="Arial" w:cs="Arial"/>
          <w:color w:val="FF0000"/>
          <w:sz w:val="20"/>
          <w:szCs w:val="20"/>
          <w:lang w:val="nl-NL"/>
        </w:rPr>
      </w:pPr>
      <w:r w:rsidRPr="00022174">
        <w:rPr>
          <w:rFonts w:ascii="Arial" w:hAnsi="Arial" w:cs="Arial"/>
          <w:color w:val="FF0000"/>
          <w:sz w:val="20"/>
          <w:szCs w:val="20"/>
          <w:lang w:val="nl-NL"/>
        </w:rPr>
        <w:t xml:space="preserve">De </w:t>
      </w:r>
      <w:del w:id="25" w:author="Groote Haar, Linda" w:date="2025-04-23T15:26:00Z" w16du:dateUtc="2025-04-23T13:26:00Z">
        <w:r w:rsidRPr="00022174" w:rsidDel="00592D15">
          <w:rPr>
            <w:rFonts w:ascii="Arial" w:hAnsi="Arial" w:cs="Arial"/>
            <w:color w:val="FF0000"/>
            <w:sz w:val="20"/>
            <w:szCs w:val="20"/>
            <w:lang w:val="nl-NL"/>
          </w:rPr>
          <w:delText>s</w:delText>
        </w:r>
      </w:del>
      <w:ins w:id="26" w:author="Groote Haar, Linda" w:date="2025-04-23T15:26:00Z" w16du:dateUtc="2025-04-23T13:26:00Z">
        <w:r w:rsidR="00592D15">
          <w:rPr>
            <w:rFonts w:ascii="Arial" w:hAnsi="Arial" w:cs="Arial"/>
            <w:color w:val="FF0000"/>
            <w:sz w:val="20"/>
            <w:szCs w:val="20"/>
            <w:lang w:val="nl-NL"/>
          </w:rPr>
          <w:t>S</w:t>
        </w:r>
      </w:ins>
      <w:r w:rsidRPr="00022174">
        <w:rPr>
          <w:rFonts w:ascii="Arial" w:hAnsi="Arial" w:cs="Arial"/>
          <w:color w:val="FF0000"/>
          <w:sz w:val="20"/>
          <w:szCs w:val="20"/>
          <w:lang w:val="nl-NL"/>
        </w:rPr>
        <w:t xml:space="preserve">chuldenaar en Aegon kunnen overeenkomen dat door Aegon aan de </w:t>
      </w:r>
      <w:ins w:id="27" w:author="Groote Haar, Linda" w:date="2025-04-23T15:26:00Z" w16du:dateUtc="2025-04-23T13:26:00Z">
        <w:r w:rsidR="00592D15">
          <w:rPr>
            <w:rFonts w:ascii="Arial" w:hAnsi="Arial" w:cs="Arial"/>
            <w:color w:val="FF0000"/>
            <w:sz w:val="20"/>
            <w:szCs w:val="20"/>
            <w:lang w:val="nl-NL"/>
          </w:rPr>
          <w:t>S</w:t>
        </w:r>
      </w:ins>
      <w:del w:id="28" w:author="Groote Haar, Linda" w:date="2025-04-23T15:26:00Z" w16du:dateUtc="2025-04-23T13:26:00Z">
        <w:r w:rsidRPr="00022174" w:rsidDel="00592D15">
          <w:rPr>
            <w:rFonts w:ascii="Arial" w:hAnsi="Arial" w:cs="Arial"/>
            <w:color w:val="FF0000"/>
            <w:sz w:val="20"/>
            <w:szCs w:val="20"/>
            <w:lang w:val="nl-NL"/>
          </w:rPr>
          <w:delText>s</w:delText>
        </w:r>
      </w:del>
      <w:r w:rsidRPr="00022174">
        <w:rPr>
          <w:rFonts w:ascii="Arial" w:hAnsi="Arial" w:cs="Arial"/>
          <w:color w:val="FF0000"/>
          <w:sz w:val="20"/>
          <w:szCs w:val="20"/>
          <w:lang w:val="nl-NL"/>
        </w:rPr>
        <w:t>chuldenaar een aanvullende geldlening wordt verstrekt, hierna te noemen: “de aanvullende geldlening”. Een aanvullende geldlening wordt alleen verstrekt voor zover het op grond van de voormelde overeenkomst van geldlening en eventuele aanvullende geldlening(en) uitstaande bedrag lager is dan het hierna onder Hypotheekstelling Lening (4)</w:t>
      </w:r>
      <w:bookmarkStart w:id="29" w:name="OpenAt"/>
      <w:bookmarkEnd w:id="29"/>
      <w:r w:rsidRPr="00022174">
        <w:rPr>
          <w:rFonts w:ascii="Arial" w:hAnsi="Arial" w:cs="Arial"/>
          <w:color w:val="FF0000"/>
          <w:sz w:val="20"/>
          <w:szCs w:val="20"/>
          <w:lang w:val="nl-NL"/>
        </w:rPr>
        <w:t>, sub (A) genoemde bedrag en indien aan de op dat moment geldende acceptatiecriteria wordt voldaan.</w:t>
      </w:r>
    </w:p>
    <w:p w14:paraId="2BB4938D" w14:textId="3A303D65" w:rsidR="00DB5085" w:rsidRPr="00022174" w:rsidRDefault="00EE7E05" w:rsidP="009441C7">
      <w:pPr>
        <w:pStyle w:val="Normal7"/>
        <w:ind w:left="709" w:hanging="283"/>
        <w:rPr>
          <w:rFonts w:ascii="Arial" w:hAnsi="Arial" w:cs="Arial"/>
          <w:color w:val="800080"/>
        </w:rPr>
      </w:pPr>
      <w:r w:rsidRPr="00022174">
        <w:rPr>
          <w:rFonts w:ascii="Arial" w:hAnsi="Arial" w:cs="Arial"/>
          <w:b/>
          <w:bCs/>
          <w:color w:val="FF0000"/>
        </w:rPr>
        <w:t>3. Gegevens van de Geldlening</w:t>
      </w:r>
      <w:r w:rsidR="00315027" w:rsidRPr="00022174">
        <w:rPr>
          <w:rFonts w:ascii="Arial" w:hAnsi="Arial" w:cs="Arial"/>
          <w:b/>
          <w:bCs/>
          <w:color w:val="FF0000"/>
        </w:rPr>
        <w:br/>
      </w:r>
      <w:r w:rsidR="00315027" w:rsidRPr="00022174">
        <w:rPr>
          <w:rFonts w:ascii="Arial" w:hAnsi="Arial" w:cs="Arial"/>
          <w:color w:val="FF0000"/>
          <w:u w:val="single"/>
        </w:rPr>
        <w:t>Looptijd en aflossing</w:t>
      </w:r>
      <w:bookmarkStart w:id="30" w:name="_DV_M38"/>
      <w:bookmarkEnd w:id="30"/>
      <w:r w:rsidR="00315027" w:rsidRPr="00022174">
        <w:rPr>
          <w:rFonts w:ascii="Arial" w:hAnsi="Arial" w:cs="Arial"/>
          <w:b/>
          <w:bCs/>
          <w:color w:val="FF0000"/>
        </w:rPr>
        <w:br/>
      </w:r>
      <w:r w:rsidR="00315027" w:rsidRPr="00022174">
        <w:rPr>
          <w:rFonts w:ascii="Arial" w:hAnsi="Arial" w:cs="Arial"/>
          <w:color w:val="FF0000"/>
        </w:rPr>
        <w:t xml:space="preserve">De Lening heeft een looptijd zoals in de Overeenkomst van geldlening is overeengekomen, </w:t>
      </w:r>
      <w:r w:rsidR="00315027" w:rsidRPr="00022174">
        <w:rPr>
          <w:rFonts w:ascii="Arial" w:hAnsi="Arial" w:cs="Arial"/>
          <w:color w:val="FF0000"/>
        </w:rPr>
        <w:lastRenderedPageBreak/>
        <w:t xml:space="preserve">dan wel eventueel nader tussen partijen (zal worden) overeengekomen. De </w:t>
      </w:r>
      <w:del w:id="31" w:author="Groote Haar, Linda" w:date="2025-04-23T15:29:00Z" w16du:dateUtc="2025-04-23T13:29:00Z">
        <w:r w:rsidR="00315027" w:rsidRPr="00022174" w:rsidDel="00B07C10">
          <w:rPr>
            <w:rFonts w:ascii="Arial" w:hAnsi="Arial" w:cs="Arial"/>
            <w:color w:val="FF0000"/>
          </w:rPr>
          <w:delText xml:space="preserve">aflossing </w:delText>
        </w:r>
      </w:del>
      <w:ins w:id="32" w:author="Groote Haar, Linda" w:date="2025-04-23T15:29:00Z" w16du:dateUtc="2025-04-23T13:29:00Z">
        <w:r w:rsidR="00B07C10">
          <w:rPr>
            <w:rFonts w:ascii="Arial" w:hAnsi="Arial" w:cs="Arial"/>
            <w:color w:val="FF0000"/>
          </w:rPr>
          <w:t>terugbetaling</w:t>
        </w:r>
        <w:r w:rsidR="00B07C10" w:rsidRPr="00022174">
          <w:rPr>
            <w:rFonts w:ascii="Arial" w:hAnsi="Arial" w:cs="Arial"/>
            <w:color w:val="FF0000"/>
          </w:rPr>
          <w:t xml:space="preserve"> </w:t>
        </w:r>
      </w:ins>
      <w:r w:rsidR="00315027" w:rsidRPr="00022174">
        <w:rPr>
          <w:rFonts w:ascii="Arial" w:hAnsi="Arial" w:cs="Arial"/>
          <w:color w:val="FF0000"/>
        </w:rPr>
        <w:t xml:space="preserve">van de Lening vindt plaats op de wijze als bepaald in de aan deze akte gehechte </w:t>
      </w:r>
      <w:del w:id="33" w:author="Groote Haar, Linda" w:date="2025-04-23T15:30:00Z" w16du:dateUtc="2025-04-23T13:30:00Z">
        <w:r w:rsidR="00315027" w:rsidRPr="00022174" w:rsidDel="00E6342C">
          <w:rPr>
            <w:rFonts w:ascii="Arial" w:hAnsi="Arial" w:cs="Arial"/>
            <w:color w:val="FF0000"/>
          </w:rPr>
          <w:delText>Leningsovereenkomst</w:delText>
        </w:r>
      </w:del>
      <w:ins w:id="34" w:author="Groote Haar, Linda" w:date="2025-04-23T15:30:00Z" w16du:dateUtc="2025-04-23T13:30:00Z">
        <w:r w:rsidR="00E6342C">
          <w:rPr>
            <w:rFonts w:ascii="Arial" w:hAnsi="Arial" w:cs="Arial"/>
            <w:color w:val="FF0000"/>
          </w:rPr>
          <w:t>Bindend aanbod</w:t>
        </w:r>
      </w:ins>
      <w:r w:rsidR="00315027" w:rsidRPr="00022174">
        <w:rPr>
          <w:rFonts w:ascii="Arial" w:hAnsi="Arial" w:cs="Arial"/>
          <w:color w:val="FF0000"/>
        </w:rPr>
        <w:t xml:space="preserve">, en de Algemene </w:t>
      </w:r>
      <w:bookmarkStart w:id="35" w:name="_DV_M43"/>
      <w:bookmarkEnd w:id="35"/>
      <w:r w:rsidR="00315027" w:rsidRPr="00022174">
        <w:rPr>
          <w:rFonts w:ascii="Arial" w:hAnsi="Arial" w:cs="Arial"/>
          <w:color w:val="FF0000"/>
        </w:rPr>
        <w:t xml:space="preserve">Voorwaarden welke zijn gehecht aan </w:t>
      </w:r>
      <w:del w:id="36" w:author="Groote Haar, Linda" w:date="2025-04-23T15:30:00Z" w16du:dateUtc="2025-04-23T13:30:00Z">
        <w:r w:rsidR="00315027" w:rsidRPr="00022174" w:rsidDel="00E7585D">
          <w:rPr>
            <w:rFonts w:ascii="Arial" w:hAnsi="Arial" w:cs="Arial"/>
            <w:color w:val="FF0000"/>
          </w:rPr>
          <w:delText>de Leningsovereenkomst</w:delText>
        </w:r>
      </w:del>
      <w:ins w:id="37" w:author="Groote Haar, Linda" w:date="2025-04-23T15:30:00Z" w16du:dateUtc="2025-04-23T13:30:00Z">
        <w:r w:rsidR="00E7585D">
          <w:rPr>
            <w:rFonts w:ascii="Arial" w:hAnsi="Arial" w:cs="Arial"/>
            <w:color w:val="FF0000"/>
          </w:rPr>
          <w:t>het Bindend aanbod</w:t>
        </w:r>
      </w:ins>
      <w:r w:rsidR="00315027" w:rsidRPr="00022174">
        <w:rPr>
          <w:rFonts w:ascii="Arial" w:hAnsi="Arial" w:cs="Arial"/>
          <w:color w:val="FF0000"/>
        </w:rPr>
        <w:t>, en / of op een nader door partijen overeen te komen wijze.</w:t>
      </w:r>
      <w:bookmarkStart w:id="38" w:name="_DV_M44"/>
      <w:bookmarkEnd w:id="38"/>
      <w:r w:rsidR="00315027" w:rsidRPr="00022174">
        <w:rPr>
          <w:rFonts w:ascii="Arial" w:hAnsi="Arial" w:cs="Arial"/>
          <w:b/>
          <w:bCs/>
          <w:color w:val="FF0000"/>
        </w:rPr>
        <w:br/>
      </w:r>
      <w:r w:rsidR="00315027" w:rsidRPr="00022174">
        <w:rPr>
          <w:rFonts w:ascii="Arial" w:hAnsi="Arial" w:cs="Arial"/>
          <w:color w:val="FF0000"/>
          <w:u w:val="single"/>
        </w:rPr>
        <w:t>Rente</w:t>
      </w:r>
      <w:bookmarkStart w:id="39" w:name="_DV_M45"/>
      <w:bookmarkEnd w:id="39"/>
      <w:r w:rsidR="00315027" w:rsidRPr="00022174">
        <w:rPr>
          <w:rFonts w:ascii="Arial" w:hAnsi="Arial" w:cs="Arial"/>
          <w:b/>
          <w:bCs/>
          <w:color w:val="FF0000"/>
        </w:rPr>
        <w:br/>
      </w:r>
      <w:r w:rsidR="00315027" w:rsidRPr="00022174">
        <w:rPr>
          <w:rFonts w:ascii="Arial" w:hAnsi="Arial" w:cs="Arial"/>
          <w:color w:val="FF0000"/>
        </w:rPr>
        <w:t xml:space="preserve">De Schuldenaar is rente over de Lening tegen het in de Overeenkomst van geldlening overeengekomen rentepercentage verschuldigd. De voor het eerst te betalen rente wordt berekend vanaf de datum waarop </w:t>
      </w:r>
      <w:bookmarkStart w:id="40" w:name="_DV_M46"/>
      <w:bookmarkEnd w:id="40"/>
      <w:r w:rsidR="00315027" w:rsidRPr="00022174">
        <w:rPr>
          <w:rFonts w:ascii="Arial" w:hAnsi="Arial" w:cs="Arial"/>
          <w:color w:val="FF0000"/>
        </w:rPr>
        <w:t xml:space="preserve">Aegon het bedrag van de Lening </w:t>
      </w:r>
      <w:del w:id="41" w:author="Groote Haar, Linda" w:date="2025-04-23T15:31:00Z" w16du:dateUtc="2025-04-23T13:31:00Z">
        <w:r w:rsidR="00315027" w:rsidRPr="00022174" w:rsidDel="00022666">
          <w:rPr>
            <w:rFonts w:ascii="Arial" w:hAnsi="Arial" w:cs="Arial"/>
            <w:color w:val="FF0000"/>
          </w:rPr>
          <w:delText>heeft overgeboekt naar de rekening van de notaris en / of naar de Bouwdepotrekening</w:delText>
        </w:r>
      </w:del>
      <w:ins w:id="42" w:author="Groote Haar, Linda" w:date="2025-04-23T15:31:00Z" w16du:dateUtc="2025-04-23T13:31:00Z">
        <w:r w:rsidR="00022666">
          <w:rPr>
            <w:rFonts w:ascii="Arial" w:hAnsi="Arial" w:cs="Arial"/>
            <w:color w:val="FF0000"/>
          </w:rPr>
          <w:t>ter beschikking heeft gesteld aan de Schuldenaar</w:t>
        </w:r>
      </w:ins>
      <w:r w:rsidR="00315027" w:rsidRPr="00022174">
        <w:rPr>
          <w:rFonts w:ascii="Arial" w:hAnsi="Arial" w:cs="Arial"/>
          <w:color w:val="FF0000"/>
        </w:rPr>
        <w:t xml:space="preserve"> tot de laatste dag van de desbetreffende maand</w:t>
      </w:r>
      <w:bookmarkStart w:id="43" w:name="_DV_M47"/>
      <w:bookmarkEnd w:id="43"/>
      <w:r w:rsidR="00315027" w:rsidRPr="00022174">
        <w:rPr>
          <w:rFonts w:ascii="Arial" w:hAnsi="Arial" w:cs="Arial"/>
          <w:color w:val="FF0000"/>
        </w:rPr>
        <w:t>. Voor iedere volgende maand wordt de door de Schuldenaar te betalen rente berekend over het Uitstaande Bedrag per het einde van de daaraan voorafgaande maand.</w:t>
      </w:r>
      <w:bookmarkStart w:id="44" w:name="_DV_M48"/>
      <w:bookmarkEnd w:id="44"/>
      <w:r w:rsidR="00315027" w:rsidRPr="00022174">
        <w:rPr>
          <w:rFonts w:ascii="Arial" w:hAnsi="Arial" w:cs="Arial"/>
          <w:b/>
          <w:bCs/>
          <w:color w:val="FF0000"/>
        </w:rPr>
        <w:br/>
      </w:r>
      <w:r w:rsidR="00315027" w:rsidRPr="00022174">
        <w:rPr>
          <w:rFonts w:ascii="Arial" w:hAnsi="Arial" w:cs="Arial"/>
          <w:color w:val="FF0000"/>
          <w:u w:val="single"/>
        </w:rPr>
        <w:t>Algemene Voorwaarden</w:t>
      </w:r>
      <w:bookmarkStart w:id="45" w:name="_DV_M49"/>
      <w:bookmarkStart w:id="46" w:name="_DV_M50"/>
      <w:bookmarkEnd w:id="45"/>
      <w:bookmarkEnd w:id="46"/>
      <w:r w:rsidR="00315027" w:rsidRPr="00022174">
        <w:rPr>
          <w:rFonts w:ascii="Arial" w:hAnsi="Arial" w:cs="Arial"/>
          <w:b/>
          <w:bCs/>
          <w:color w:val="FF0000"/>
        </w:rPr>
        <w:br/>
      </w:r>
      <w:r w:rsidR="00315027" w:rsidRPr="00022174">
        <w:rPr>
          <w:rFonts w:ascii="Arial" w:hAnsi="Arial" w:cs="Arial"/>
          <w:color w:val="FF0000"/>
        </w:rPr>
        <w:t>Op de Overeenkomst van geldlening en op deze akte en de daarbij te verstrekken rechten van hypotheek en pand zijn van toepassing de Algemene Voorwaarden. De Algemene Voorwaarden worden geacht een</w:t>
      </w:r>
      <w:bookmarkStart w:id="47" w:name="_DV_C23"/>
      <w:r w:rsidR="00315027" w:rsidRPr="00022174">
        <w:rPr>
          <w:rFonts w:ascii="Arial" w:hAnsi="Arial" w:cs="Arial"/>
          <w:color w:val="FF0000"/>
        </w:rPr>
        <w:t xml:space="preserve"> </w:t>
      </w:r>
      <w:bookmarkStart w:id="48" w:name="_DV_M51"/>
      <w:bookmarkEnd w:id="47"/>
      <w:bookmarkEnd w:id="48"/>
      <w:r w:rsidR="00315027" w:rsidRPr="00022174">
        <w:rPr>
          <w:rFonts w:ascii="Arial" w:hAnsi="Arial" w:cs="Arial"/>
          <w:color w:val="FF0000"/>
        </w:rPr>
        <w:t xml:space="preserve">onderdeel te zijn van de Overeenkomst van geldlening en deze akte als waren zij in de Overeenkomst van geldlening en deze akte woordelijk opgenomen. </w:t>
      </w:r>
      <w:ins w:id="49" w:author="Groote Haar, Linda" w:date="2025-04-23T15:32:00Z" w16du:dateUtc="2025-04-23T13:32:00Z">
        <w:r w:rsidR="007804D7">
          <w:rPr>
            <w:rFonts w:ascii="Arial" w:hAnsi="Arial" w:cs="Arial"/>
            <w:color w:val="FF0000"/>
          </w:rPr>
          <w:t xml:space="preserve">Als de bepalingen in deze akte afwijken van de Algemene Voorwaarden, dan hebben de bepalingen in deze akte voorrang. </w:t>
        </w:r>
      </w:ins>
      <w:r w:rsidR="00315027" w:rsidRPr="00022174">
        <w:rPr>
          <w:rFonts w:ascii="Arial" w:hAnsi="Arial" w:cs="Arial"/>
          <w:color w:val="FF0000"/>
        </w:rPr>
        <w:t xml:space="preserve">De </w:t>
      </w:r>
      <w:bookmarkStart w:id="50" w:name="_DV_M52"/>
      <w:bookmarkEnd w:id="50"/>
      <w:r w:rsidR="00315027" w:rsidRPr="00022174">
        <w:rPr>
          <w:rFonts w:ascii="Arial" w:hAnsi="Arial" w:cs="Arial"/>
          <w:color w:val="FF0000"/>
        </w:rPr>
        <w:t>(Derde)</w:t>
      </w:r>
      <w:bookmarkStart w:id="51" w:name="_DV_M53"/>
      <w:bookmarkEnd w:id="51"/>
      <w:r w:rsidR="00315027" w:rsidRPr="00022174">
        <w:rPr>
          <w:rFonts w:ascii="Arial" w:hAnsi="Arial" w:cs="Arial"/>
          <w:color w:val="FF0000"/>
        </w:rPr>
        <w:t xml:space="preserve"> Hypotheekgever verklaart een exemplaar van de Algemene Voorwaarden te hebben ontvangen, daarvan kennis te hebben genomen en daarmee in te stemmen.</w:t>
      </w:r>
      <w:bookmarkStart w:id="52" w:name="_DV_M54"/>
      <w:bookmarkEnd w:id="52"/>
      <w:r w:rsidR="00315027" w:rsidRPr="00022174">
        <w:rPr>
          <w:rFonts w:ascii="Arial" w:hAnsi="Arial" w:cs="Arial"/>
          <w:b/>
          <w:bCs/>
          <w:color w:val="FF0000"/>
        </w:rPr>
        <w:br/>
      </w:r>
      <w:r w:rsidR="00315027" w:rsidRPr="00022174">
        <w:rPr>
          <w:rFonts w:ascii="Arial" w:hAnsi="Arial" w:cs="Arial"/>
          <w:color w:val="FF0000"/>
          <w:u w:val="single"/>
        </w:rPr>
        <w:t>Begrippen</w:t>
      </w:r>
      <w:bookmarkStart w:id="53" w:name="_DV_M55"/>
      <w:bookmarkEnd w:id="53"/>
      <w:r w:rsidR="00315027" w:rsidRPr="00022174">
        <w:rPr>
          <w:rFonts w:ascii="Arial" w:hAnsi="Arial" w:cs="Arial"/>
          <w:b/>
          <w:bCs/>
          <w:color w:val="FF0000"/>
        </w:rPr>
        <w:br/>
      </w:r>
      <w:r w:rsidR="00315027" w:rsidRPr="00022174">
        <w:rPr>
          <w:rFonts w:ascii="Arial" w:hAnsi="Arial" w:cs="Arial"/>
          <w:color w:val="FF0000"/>
        </w:rPr>
        <w:t>Begrippen die in deze akte worden gebruikt, hebben de betekenis die daaraan is toegekend in de Algemene Voorwaarden, tenzij in deze akte anders is bepaald of uit de strekking van deze akte het tegendeel voortvloeit.</w:t>
      </w:r>
      <w:bookmarkStart w:id="54" w:name="_DV_M56"/>
      <w:bookmarkEnd w:id="54"/>
      <w:r w:rsidR="00315027" w:rsidRPr="00022174">
        <w:rPr>
          <w:rFonts w:ascii="Arial" w:hAnsi="Arial" w:cs="Arial"/>
          <w:b/>
          <w:bCs/>
          <w:color w:val="FF0000"/>
        </w:rPr>
        <w:br/>
      </w:r>
      <w:del w:id="55" w:author="Groote Haar, Linda" w:date="2025-04-23T15:32:00Z" w16du:dateUtc="2025-04-23T13:32:00Z">
        <w:r w:rsidR="00315027" w:rsidRPr="00022174" w:rsidDel="002C1939">
          <w:rPr>
            <w:rFonts w:ascii="Arial" w:hAnsi="Arial" w:cs="Arial"/>
            <w:color w:val="800080"/>
            <w:u w:val="single"/>
          </w:rPr>
          <w:delText>Overbruggingshypotheek</w:delText>
        </w:r>
      </w:del>
      <w:ins w:id="56" w:author="Groote Haar, Linda" w:date="2025-04-23T15:32:00Z" w16du:dateUtc="2025-04-23T13:32:00Z">
        <w:r w:rsidR="002C1939" w:rsidRPr="00022174">
          <w:rPr>
            <w:rFonts w:ascii="Arial" w:hAnsi="Arial" w:cs="Arial"/>
            <w:color w:val="800080"/>
            <w:u w:val="single"/>
          </w:rPr>
          <w:t>Overbruggings</w:t>
        </w:r>
        <w:r w:rsidR="002C1939">
          <w:rPr>
            <w:rFonts w:ascii="Arial" w:hAnsi="Arial" w:cs="Arial"/>
            <w:color w:val="800080"/>
            <w:u w:val="single"/>
          </w:rPr>
          <w:t>krediet</w:t>
        </w:r>
      </w:ins>
      <w:r w:rsidR="00315027" w:rsidRPr="00022174">
        <w:rPr>
          <w:rFonts w:ascii="Arial" w:hAnsi="Arial" w:cs="Arial"/>
          <w:color w:val="800080"/>
          <w:u w:val="single"/>
        </w:rPr>
        <w:br/>
      </w:r>
      <w:r w:rsidR="00315027" w:rsidRPr="00022174">
        <w:rPr>
          <w:rFonts w:ascii="Arial" w:hAnsi="Arial" w:cs="Arial"/>
          <w:color w:val="800080"/>
        </w:rPr>
        <w:t xml:space="preserve">In de Overeenkomst van geldlening is overeengekomen dat Aegon, ter overbrugging van de periode tussen de koop van de nieuwe </w:t>
      </w:r>
      <w:ins w:id="57" w:author="Groote Haar, Linda" w:date="2025-04-23T15:33:00Z" w16du:dateUtc="2025-04-23T13:33:00Z">
        <w:r w:rsidR="00A36C54">
          <w:rPr>
            <w:rFonts w:ascii="Arial" w:hAnsi="Arial" w:cs="Arial"/>
            <w:color w:val="800080"/>
          </w:rPr>
          <w:t>W</w:t>
        </w:r>
      </w:ins>
      <w:del w:id="58" w:author="Groote Haar, Linda" w:date="2025-04-23T15:33:00Z" w16du:dateUtc="2025-04-23T13:33:00Z">
        <w:r w:rsidR="00315027" w:rsidRPr="00022174" w:rsidDel="00A36C54">
          <w:rPr>
            <w:rFonts w:ascii="Arial" w:hAnsi="Arial" w:cs="Arial"/>
            <w:color w:val="800080"/>
          </w:rPr>
          <w:delText>w</w:delText>
        </w:r>
      </w:del>
      <w:r w:rsidR="00315027" w:rsidRPr="00022174">
        <w:rPr>
          <w:rFonts w:ascii="Arial" w:hAnsi="Arial" w:cs="Arial"/>
          <w:color w:val="800080"/>
        </w:rPr>
        <w:t xml:space="preserve">oning en de verkoop van de </w:t>
      </w:r>
      <w:del w:id="59" w:author="Groote Haar, Linda" w:date="2025-04-23T15:33:00Z" w16du:dateUtc="2025-04-23T13:33:00Z">
        <w:r w:rsidR="00315027" w:rsidRPr="00022174" w:rsidDel="00A36C54">
          <w:rPr>
            <w:rFonts w:ascii="Arial" w:hAnsi="Arial" w:cs="Arial"/>
            <w:color w:val="800080"/>
          </w:rPr>
          <w:delText xml:space="preserve">huidige </w:delText>
        </w:r>
      </w:del>
      <w:ins w:id="60" w:author="Groote Haar, Linda" w:date="2025-04-23T15:33:00Z" w16du:dateUtc="2025-04-23T13:33:00Z">
        <w:r w:rsidR="00A36C54">
          <w:rPr>
            <w:rFonts w:ascii="Arial" w:hAnsi="Arial" w:cs="Arial"/>
            <w:color w:val="800080"/>
          </w:rPr>
          <w:t xml:space="preserve">bestaande </w:t>
        </w:r>
      </w:ins>
      <w:del w:id="61" w:author="Groote Haar, Linda" w:date="2025-04-23T15:33:00Z" w16du:dateUtc="2025-04-23T13:33:00Z">
        <w:r w:rsidR="00315027" w:rsidRPr="00022174" w:rsidDel="00A36C54">
          <w:rPr>
            <w:rFonts w:ascii="Arial" w:hAnsi="Arial" w:cs="Arial"/>
            <w:color w:val="800080"/>
          </w:rPr>
          <w:delText>w</w:delText>
        </w:r>
      </w:del>
      <w:ins w:id="62" w:author="Groote Haar, Linda" w:date="2025-04-23T15:33:00Z" w16du:dateUtc="2025-04-23T13:33:00Z">
        <w:r w:rsidR="00A36C54">
          <w:rPr>
            <w:rFonts w:ascii="Arial" w:hAnsi="Arial" w:cs="Arial"/>
            <w:color w:val="800080"/>
          </w:rPr>
          <w:t>W</w:t>
        </w:r>
      </w:ins>
      <w:r w:rsidR="00315027" w:rsidRPr="00022174">
        <w:rPr>
          <w:rFonts w:ascii="Arial" w:hAnsi="Arial" w:cs="Arial"/>
          <w:color w:val="800080"/>
        </w:rPr>
        <w:t xml:space="preserve">oning aan de </w:t>
      </w:r>
      <w:ins w:id="63" w:author="Groote Haar, Linda" w:date="2025-04-23T15:33:00Z" w16du:dateUtc="2025-04-23T13:33:00Z">
        <w:r w:rsidR="008F7717">
          <w:rPr>
            <w:rFonts w:ascii="Arial" w:hAnsi="Arial" w:cs="Arial"/>
            <w:color w:val="800080"/>
          </w:rPr>
          <w:t>S</w:t>
        </w:r>
      </w:ins>
      <w:del w:id="64" w:author="Groote Haar, Linda" w:date="2025-04-23T15:33:00Z" w16du:dateUtc="2025-04-23T13:33:00Z">
        <w:r w:rsidR="00315027" w:rsidRPr="00022174" w:rsidDel="008F7717">
          <w:rPr>
            <w:rFonts w:ascii="Arial" w:hAnsi="Arial" w:cs="Arial"/>
            <w:color w:val="800080"/>
          </w:rPr>
          <w:delText>s</w:delText>
        </w:r>
      </w:del>
      <w:r w:rsidR="00315027" w:rsidRPr="00022174">
        <w:rPr>
          <w:rFonts w:ascii="Arial" w:hAnsi="Arial" w:cs="Arial"/>
          <w:color w:val="800080"/>
        </w:rPr>
        <w:t xml:space="preserve">chuldenaar een tijdelijke </w:t>
      </w:r>
      <w:del w:id="65" w:author="Groote Haar, Linda" w:date="2025-04-23T15:33:00Z" w16du:dateUtc="2025-04-23T13:33:00Z">
        <w:r w:rsidR="00315027" w:rsidRPr="00022174" w:rsidDel="008F7717">
          <w:rPr>
            <w:rFonts w:ascii="Arial" w:hAnsi="Arial" w:cs="Arial"/>
            <w:color w:val="800080"/>
          </w:rPr>
          <w:delText xml:space="preserve">aanvullende </w:delText>
        </w:r>
      </w:del>
      <w:ins w:id="66" w:author="Groote Haar, Linda" w:date="2025-04-23T15:34:00Z" w16du:dateUtc="2025-04-23T13:34:00Z">
        <w:r w:rsidR="008F7717">
          <w:rPr>
            <w:rFonts w:ascii="Arial" w:hAnsi="Arial" w:cs="Arial"/>
            <w:color w:val="800080"/>
          </w:rPr>
          <w:t>L</w:t>
        </w:r>
      </w:ins>
      <w:del w:id="67" w:author="Groote Haar, Linda" w:date="2025-04-23T15:34:00Z" w16du:dateUtc="2025-04-23T13:34:00Z">
        <w:r w:rsidR="00315027" w:rsidRPr="00022174" w:rsidDel="008F7717">
          <w:rPr>
            <w:rFonts w:ascii="Arial" w:hAnsi="Arial" w:cs="Arial"/>
            <w:color w:val="800080"/>
          </w:rPr>
          <w:delText>l</w:delText>
        </w:r>
      </w:del>
      <w:r w:rsidR="00315027" w:rsidRPr="00022174">
        <w:rPr>
          <w:rFonts w:ascii="Arial" w:hAnsi="Arial" w:cs="Arial"/>
          <w:color w:val="800080"/>
        </w:rPr>
        <w:t xml:space="preserve">ening verstrekt, </w:t>
      </w:r>
      <w:del w:id="68" w:author="Groote Haar, Linda" w:date="2025-04-23T15:34:00Z" w16du:dateUtc="2025-04-23T13:34:00Z">
        <w:r w:rsidR="00315027" w:rsidRPr="00022174" w:rsidDel="00076C62">
          <w:rPr>
            <w:rFonts w:ascii="Arial" w:hAnsi="Arial" w:cs="Arial"/>
            <w:color w:val="800080"/>
          </w:rPr>
          <w:delText xml:space="preserve">de </w:delText>
        </w:r>
      </w:del>
      <w:ins w:id="69" w:author="Groote Haar, Linda" w:date="2025-04-23T15:34:00Z" w16du:dateUtc="2025-04-23T13:34:00Z">
        <w:r w:rsidR="00076C62">
          <w:rPr>
            <w:rFonts w:ascii="Arial" w:hAnsi="Arial" w:cs="Arial"/>
            <w:color w:val="800080"/>
          </w:rPr>
          <w:t>het</w:t>
        </w:r>
        <w:r w:rsidR="00076C62" w:rsidRPr="00022174">
          <w:rPr>
            <w:rFonts w:ascii="Arial" w:hAnsi="Arial" w:cs="Arial"/>
            <w:color w:val="800080"/>
          </w:rPr>
          <w:t xml:space="preserve"> </w:t>
        </w:r>
      </w:ins>
      <w:del w:id="70" w:author="Groote Haar, Linda" w:date="2025-04-23T15:34:00Z" w16du:dateUtc="2025-04-23T13:34:00Z">
        <w:r w:rsidR="00315027" w:rsidRPr="00022174" w:rsidDel="00076C62">
          <w:rPr>
            <w:rFonts w:ascii="Arial" w:hAnsi="Arial" w:cs="Arial"/>
            <w:color w:val="800080"/>
          </w:rPr>
          <w:delText>Overbruggingshypotheek</w:delText>
        </w:r>
      </w:del>
      <w:ins w:id="71" w:author="Groote Haar, Linda" w:date="2025-04-23T15:34:00Z" w16du:dateUtc="2025-04-23T13:34:00Z">
        <w:r w:rsidR="00076C62" w:rsidRPr="00022174">
          <w:rPr>
            <w:rFonts w:ascii="Arial" w:hAnsi="Arial" w:cs="Arial"/>
            <w:color w:val="800080"/>
          </w:rPr>
          <w:t>Overbruggings</w:t>
        </w:r>
        <w:r w:rsidR="00076C62">
          <w:rPr>
            <w:rFonts w:ascii="Arial" w:hAnsi="Arial" w:cs="Arial"/>
            <w:color w:val="800080"/>
          </w:rPr>
          <w:t>krediet</w:t>
        </w:r>
      </w:ins>
      <w:r w:rsidR="00315027" w:rsidRPr="00022174">
        <w:rPr>
          <w:rFonts w:ascii="Arial" w:hAnsi="Arial" w:cs="Arial"/>
          <w:color w:val="800080"/>
        </w:rPr>
        <w:t xml:space="preserve">. Zie hiervoor en onder 5. </w:t>
      </w:r>
      <w:del w:id="72" w:author="Groote Haar, Linda" w:date="2025-04-23T15:34:00Z" w16du:dateUtc="2025-04-23T13:34:00Z">
        <w:r w:rsidR="00315027" w:rsidRPr="00022174" w:rsidDel="00076C62">
          <w:rPr>
            <w:rFonts w:ascii="Arial" w:hAnsi="Arial" w:cs="Arial"/>
            <w:color w:val="800080"/>
          </w:rPr>
          <w:delText xml:space="preserve">De </w:delText>
        </w:r>
      </w:del>
      <w:ins w:id="73" w:author="Groote Haar, Linda" w:date="2025-04-23T15:34:00Z" w16du:dateUtc="2025-04-23T13:34:00Z">
        <w:r w:rsidR="00076C62">
          <w:rPr>
            <w:rFonts w:ascii="Arial" w:hAnsi="Arial" w:cs="Arial"/>
            <w:color w:val="800080"/>
          </w:rPr>
          <w:t xml:space="preserve">Het </w:t>
        </w:r>
      </w:ins>
      <w:del w:id="74" w:author="Groote Haar, Linda" w:date="2025-04-23T15:34:00Z" w16du:dateUtc="2025-04-23T13:34:00Z">
        <w:r w:rsidR="00315027" w:rsidRPr="00022174" w:rsidDel="00076C62">
          <w:rPr>
            <w:rFonts w:ascii="Arial" w:hAnsi="Arial" w:cs="Arial"/>
            <w:color w:val="800080"/>
          </w:rPr>
          <w:delText xml:space="preserve">Overbruggingshypotheek </w:delText>
        </w:r>
      </w:del>
      <w:ins w:id="75" w:author="Groote Haar, Linda" w:date="2025-04-23T15:34:00Z" w16du:dateUtc="2025-04-23T13:34:00Z">
        <w:r w:rsidR="00076C62" w:rsidRPr="00022174">
          <w:rPr>
            <w:rFonts w:ascii="Arial" w:hAnsi="Arial" w:cs="Arial"/>
            <w:color w:val="800080"/>
          </w:rPr>
          <w:t>Overbruggings</w:t>
        </w:r>
        <w:r w:rsidR="00076C62">
          <w:rPr>
            <w:rFonts w:ascii="Arial" w:hAnsi="Arial" w:cs="Arial"/>
            <w:color w:val="800080"/>
          </w:rPr>
          <w:t>krediet</w:t>
        </w:r>
        <w:r w:rsidR="00076C62" w:rsidRPr="00022174">
          <w:rPr>
            <w:rFonts w:ascii="Arial" w:hAnsi="Arial" w:cs="Arial"/>
            <w:color w:val="800080"/>
          </w:rPr>
          <w:t xml:space="preserve"> </w:t>
        </w:r>
      </w:ins>
      <w:r w:rsidR="00315027" w:rsidRPr="00022174">
        <w:rPr>
          <w:rFonts w:ascii="Arial" w:hAnsi="Arial" w:cs="Arial"/>
          <w:color w:val="800080"/>
        </w:rPr>
        <w:t xml:space="preserve">heeft een looptijd zoals in de Overeenkomst van geldlening is overeengekomen, dan wel eventueel nader tussen partijen (zal worden) overeengekomen. De Schuldenaar is rente over </w:t>
      </w:r>
      <w:del w:id="76" w:author="Groote Haar, Linda" w:date="2025-04-23T15:35:00Z" w16du:dateUtc="2025-04-23T13:35:00Z">
        <w:r w:rsidR="00315027" w:rsidRPr="00022174" w:rsidDel="00E30022">
          <w:rPr>
            <w:rFonts w:ascii="Arial" w:hAnsi="Arial" w:cs="Arial"/>
            <w:color w:val="800080"/>
          </w:rPr>
          <w:delText xml:space="preserve">de </w:delText>
        </w:r>
      </w:del>
      <w:ins w:id="77" w:author="Groote Haar, Linda" w:date="2025-04-23T15:35:00Z" w16du:dateUtc="2025-04-23T13:35:00Z">
        <w:r w:rsidR="00E30022">
          <w:rPr>
            <w:rFonts w:ascii="Arial" w:hAnsi="Arial" w:cs="Arial"/>
            <w:color w:val="800080"/>
          </w:rPr>
          <w:t>het</w:t>
        </w:r>
        <w:r w:rsidR="00E30022" w:rsidRPr="00022174">
          <w:rPr>
            <w:rFonts w:ascii="Arial" w:hAnsi="Arial" w:cs="Arial"/>
            <w:color w:val="800080"/>
          </w:rPr>
          <w:t xml:space="preserve"> </w:t>
        </w:r>
      </w:ins>
      <w:del w:id="78" w:author="Groote Haar, Linda" w:date="2025-04-23T15:35:00Z" w16du:dateUtc="2025-04-23T13:35:00Z">
        <w:r w:rsidR="00315027" w:rsidRPr="00022174" w:rsidDel="00E30022">
          <w:rPr>
            <w:rFonts w:ascii="Arial" w:hAnsi="Arial" w:cs="Arial"/>
            <w:color w:val="800080"/>
          </w:rPr>
          <w:delText xml:space="preserve">Overbruggingshypotheek </w:delText>
        </w:r>
      </w:del>
      <w:ins w:id="79" w:author="Groote Haar, Linda" w:date="2025-04-23T15:35:00Z" w16du:dateUtc="2025-04-23T13:35:00Z">
        <w:r w:rsidR="00E30022" w:rsidRPr="00022174">
          <w:rPr>
            <w:rFonts w:ascii="Arial" w:hAnsi="Arial" w:cs="Arial"/>
            <w:color w:val="800080"/>
          </w:rPr>
          <w:t>Overbruggings</w:t>
        </w:r>
        <w:r w:rsidR="00E30022">
          <w:rPr>
            <w:rFonts w:ascii="Arial" w:hAnsi="Arial" w:cs="Arial"/>
            <w:color w:val="800080"/>
          </w:rPr>
          <w:t>krediet</w:t>
        </w:r>
        <w:r w:rsidR="00E30022" w:rsidRPr="00022174">
          <w:rPr>
            <w:rFonts w:ascii="Arial" w:hAnsi="Arial" w:cs="Arial"/>
            <w:color w:val="800080"/>
          </w:rPr>
          <w:t xml:space="preserve"> </w:t>
        </w:r>
      </w:ins>
      <w:r w:rsidR="00315027" w:rsidRPr="00022174">
        <w:rPr>
          <w:rFonts w:ascii="Arial" w:hAnsi="Arial" w:cs="Arial"/>
          <w:color w:val="800080"/>
        </w:rPr>
        <w:t>tegen het in de Overeenkomst van geldlening overeengekomen rentepercentage verschuldigd.</w:t>
      </w:r>
      <w:r w:rsidR="00315027" w:rsidRPr="00022174">
        <w:rPr>
          <w:rFonts w:ascii="Arial" w:hAnsi="Arial" w:cs="Arial"/>
          <w:color w:val="800080"/>
        </w:rPr>
        <w:br/>
      </w:r>
      <w:r w:rsidR="00315027" w:rsidRPr="00022174">
        <w:rPr>
          <w:rFonts w:ascii="Arial" w:hAnsi="Arial" w:cs="Arial"/>
          <w:color w:val="800080"/>
          <w:u w:val="single"/>
        </w:rPr>
        <w:t>SVn Starterslening</w:t>
      </w:r>
      <w:r w:rsidR="00315027" w:rsidRPr="00022174">
        <w:rPr>
          <w:rFonts w:ascii="Arial" w:hAnsi="Arial" w:cs="Arial"/>
          <w:color w:val="800080"/>
          <w:u w:val="single"/>
        </w:rPr>
        <w:br/>
      </w:r>
      <w:r w:rsidR="00315027" w:rsidRPr="00022174">
        <w:rPr>
          <w:rFonts w:ascii="Arial" w:hAnsi="Arial" w:cs="Arial"/>
          <w:color w:val="800080"/>
        </w:rPr>
        <w:t xml:space="preserve">In verband met de door de Stichting Stimuleringsfonds Volkshuisvesting Nederlandse Gemeenten (SVn) te verstrekken Starterslening, heeft Aegon zich jegens SVn en Stichting Waarborgfonds Eigen Woningen (WEW) verplicht, na het ingaan van de </w:t>
      </w:r>
      <w:ins w:id="80" w:author="Groote Haar, Linda" w:date="2025-04-23T15:35:00Z" w16du:dateUtc="2025-04-23T13:35:00Z">
        <w:r w:rsidR="008A0DD7">
          <w:rPr>
            <w:rFonts w:ascii="Arial" w:hAnsi="Arial" w:cs="Arial"/>
            <w:color w:val="800080"/>
          </w:rPr>
          <w:t>L</w:t>
        </w:r>
      </w:ins>
      <w:del w:id="81" w:author="Groote Haar, Linda" w:date="2025-04-23T15:35:00Z" w16du:dateUtc="2025-04-23T13:35:00Z">
        <w:r w:rsidR="00315027" w:rsidRPr="00022174" w:rsidDel="008A0DD7">
          <w:rPr>
            <w:rFonts w:ascii="Arial" w:hAnsi="Arial" w:cs="Arial"/>
            <w:color w:val="800080"/>
          </w:rPr>
          <w:delText>l</w:delText>
        </w:r>
      </w:del>
      <w:r w:rsidR="00315027" w:rsidRPr="00022174">
        <w:rPr>
          <w:rFonts w:ascii="Arial" w:hAnsi="Arial" w:cs="Arial"/>
          <w:color w:val="800080"/>
        </w:rPr>
        <w:t xml:space="preserve">ening geen gelden meer onder verband van de eerste hypotheekstelling ter leen te verstrekken aan de </w:t>
      </w:r>
      <w:del w:id="82" w:author="Groote Haar, Linda" w:date="2025-04-23T15:35:00Z" w16du:dateUtc="2025-04-23T13:35:00Z">
        <w:r w:rsidR="00315027" w:rsidRPr="00022174" w:rsidDel="008A0DD7">
          <w:rPr>
            <w:rFonts w:ascii="Arial" w:hAnsi="Arial" w:cs="Arial"/>
            <w:color w:val="800080"/>
          </w:rPr>
          <w:delText>s</w:delText>
        </w:r>
      </w:del>
      <w:ins w:id="83" w:author="Groote Haar, Linda" w:date="2025-04-23T15:35:00Z" w16du:dateUtc="2025-04-23T13:35:00Z">
        <w:r w:rsidR="008A0DD7">
          <w:rPr>
            <w:rFonts w:ascii="Arial" w:hAnsi="Arial" w:cs="Arial"/>
            <w:color w:val="800080"/>
          </w:rPr>
          <w:t>S</w:t>
        </w:r>
      </w:ins>
      <w:r w:rsidR="00315027" w:rsidRPr="00022174">
        <w:rPr>
          <w:rFonts w:ascii="Arial" w:hAnsi="Arial" w:cs="Arial"/>
          <w:color w:val="800080"/>
        </w:rPr>
        <w:t xml:space="preserve">chuldenaar. Tevens heeft Aegon zich jegens SVn en WEW verplicht reeds afgeloste bedragen op de lening, onder verband van de eerste hypotheekstelling, niet opnieuw te laten opnemen door de </w:t>
      </w:r>
      <w:ins w:id="84" w:author="Groote Haar, Linda" w:date="2025-04-23T15:35:00Z" w16du:dateUtc="2025-04-23T13:35:00Z">
        <w:r w:rsidR="008A0DD7">
          <w:rPr>
            <w:rFonts w:ascii="Arial" w:hAnsi="Arial" w:cs="Arial"/>
            <w:color w:val="800080"/>
          </w:rPr>
          <w:t>S</w:t>
        </w:r>
      </w:ins>
      <w:del w:id="85" w:author="Groote Haar, Linda" w:date="2025-04-23T15:35:00Z" w16du:dateUtc="2025-04-23T13:35:00Z">
        <w:r w:rsidR="00315027" w:rsidRPr="00022174" w:rsidDel="008A0DD7">
          <w:rPr>
            <w:rFonts w:ascii="Arial" w:hAnsi="Arial" w:cs="Arial"/>
            <w:color w:val="800080"/>
          </w:rPr>
          <w:delText>s</w:delText>
        </w:r>
      </w:del>
      <w:r w:rsidR="00315027" w:rsidRPr="00022174">
        <w:rPr>
          <w:rFonts w:ascii="Arial" w:hAnsi="Arial" w:cs="Arial"/>
          <w:color w:val="800080"/>
        </w:rPr>
        <w:t>chuldenaar. Voormelde verplichtingen rusten op Aegon uitsluitend zolang de bij SVn aangegane Starterslening niet volledig is afgelost.</w:t>
      </w:r>
    </w:p>
    <w:p w14:paraId="457801EB" w14:textId="77777777" w:rsidR="002F623A" w:rsidRPr="00022174" w:rsidRDefault="003C369D" w:rsidP="00DB5085">
      <w:pPr>
        <w:pStyle w:val="Normal7"/>
        <w:ind w:left="426" w:hanging="426"/>
        <w:rPr>
          <w:rFonts w:ascii="Arial" w:hAnsi="Arial" w:cs="Arial"/>
          <w:b/>
          <w:bCs/>
          <w:color w:val="FF0000"/>
        </w:rPr>
      </w:pPr>
      <w:r w:rsidRPr="00022174">
        <w:rPr>
          <w:rFonts w:ascii="Arial" w:hAnsi="Arial" w:cs="Arial"/>
          <w:b/>
          <w:bCs/>
          <w:color w:val="FF0000"/>
        </w:rPr>
        <w:t>B.</w:t>
      </w:r>
      <w:r w:rsidR="002F623A" w:rsidRPr="00022174">
        <w:rPr>
          <w:rFonts w:ascii="Arial" w:hAnsi="Arial" w:cs="Arial"/>
          <w:b/>
          <w:bCs/>
          <w:color w:val="FF0000"/>
        </w:rPr>
        <w:t xml:space="preserve">   </w:t>
      </w:r>
      <w:r w:rsidRPr="00022174">
        <w:rPr>
          <w:rFonts w:ascii="Arial" w:hAnsi="Arial" w:cs="Arial"/>
          <w:b/>
          <w:bCs/>
          <w:color w:val="FF0000"/>
        </w:rPr>
        <w:t xml:space="preserve"> HYPOTHEEKRECHT</w:t>
      </w:r>
      <w:r w:rsidR="00DD7A0B" w:rsidRPr="00022174">
        <w:rPr>
          <w:rFonts w:ascii="Arial" w:hAnsi="Arial" w:cs="Arial"/>
          <w:b/>
          <w:bCs/>
          <w:color w:val="FF0000"/>
        </w:rPr>
        <w:br/>
        <w:t>4.</w:t>
      </w:r>
      <w:bookmarkStart w:id="86" w:name="_DV_M59"/>
      <w:bookmarkEnd w:id="86"/>
      <w:r w:rsidR="00DD7A0B" w:rsidRPr="00022174">
        <w:rPr>
          <w:rFonts w:ascii="Arial" w:hAnsi="Arial" w:cs="Arial"/>
          <w:b/>
          <w:bCs/>
          <w:color w:val="FF0000"/>
        </w:rPr>
        <w:t xml:space="preserve"> Hypotheekstelling Lening</w:t>
      </w:r>
    </w:p>
    <w:p w14:paraId="33B36592" w14:textId="5AA95331" w:rsidR="00391BBE" w:rsidRPr="00022174" w:rsidRDefault="005952FC" w:rsidP="00391BBE">
      <w:pPr>
        <w:pStyle w:val="Normal7"/>
        <w:tabs>
          <w:tab w:val="left" w:pos="1134"/>
        </w:tabs>
        <w:ind w:left="708"/>
        <w:rPr>
          <w:rFonts w:ascii="Arial" w:hAnsi="Arial" w:cs="Arial"/>
          <w:color w:val="FF0000"/>
        </w:rPr>
      </w:pPr>
      <w:r w:rsidRPr="00022174">
        <w:rPr>
          <w:rFonts w:ascii="Arial" w:hAnsi="Arial" w:cs="Arial"/>
          <w:color w:val="FF0000"/>
          <w:spacing w:val="5"/>
        </w:rPr>
        <w:t>De (</w:t>
      </w:r>
      <w:r w:rsidR="00022174" w:rsidRPr="00022174">
        <w:rPr>
          <w:rFonts w:ascii="Arial" w:hAnsi="Arial" w:cs="Arial"/>
          <w:color w:val="FF0000"/>
          <w:spacing w:val="5"/>
        </w:rPr>
        <w:t>D</w:t>
      </w:r>
      <w:r w:rsidRPr="00022174">
        <w:rPr>
          <w:rFonts w:ascii="Arial" w:hAnsi="Arial" w:cs="Arial"/>
          <w:color w:val="FF0000"/>
          <w:spacing w:val="5"/>
        </w:rPr>
        <w:t xml:space="preserve">erde) </w:t>
      </w:r>
      <w:del w:id="87" w:author="Groote Haar, Linda" w:date="2025-04-23T15:36:00Z" w16du:dateUtc="2025-04-23T13:36:00Z">
        <w:r w:rsidRPr="00022174" w:rsidDel="002C2417">
          <w:rPr>
            <w:rFonts w:ascii="Arial" w:hAnsi="Arial" w:cs="Arial"/>
            <w:color w:val="FF0000"/>
            <w:spacing w:val="5"/>
          </w:rPr>
          <w:delText>h</w:delText>
        </w:r>
      </w:del>
      <w:ins w:id="88" w:author="Groote Haar, Linda" w:date="2025-04-23T15:36:00Z" w16du:dateUtc="2025-04-23T13:36:00Z">
        <w:r w:rsidR="002C2417">
          <w:rPr>
            <w:rFonts w:ascii="Arial" w:hAnsi="Arial" w:cs="Arial"/>
            <w:color w:val="FF0000"/>
            <w:spacing w:val="5"/>
          </w:rPr>
          <w:t>H</w:t>
        </w:r>
      </w:ins>
      <w:r w:rsidRPr="00022174">
        <w:rPr>
          <w:rFonts w:ascii="Arial" w:hAnsi="Arial" w:cs="Arial"/>
          <w:color w:val="FF0000"/>
          <w:spacing w:val="5"/>
        </w:rPr>
        <w:t xml:space="preserve">ypotheekgever verleent tot zekerheid voor de betaling van de Lening en al hetgeen Aegon in verband daarmee te vorderen mocht hebben of krijgen op grond van de </w:t>
      </w:r>
      <w:ins w:id="89" w:author="Groote Haar, Linda" w:date="2025-04-23T15:36:00Z" w16du:dateUtc="2025-04-23T13:36:00Z">
        <w:r w:rsidR="002C2417">
          <w:rPr>
            <w:rFonts w:ascii="Arial" w:hAnsi="Arial" w:cs="Arial"/>
            <w:color w:val="FF0000"/>
            <w:spacing w:val="5"/>
          </w:rPr>
          <w:t>O</w:t>
        </w:r>
      </w:ins>
      <w:del w:id="90" w:author="Groote Haar, Linda" w:date="2025-04-23T15:36:00Z" w16du:dateUtc="2025-04-23T13:36:00Z">
        <w:r w:rsidR="006407E6" w:rsidDel="002C2417">
          <w:rPr>
            <w:rFonts w:ascii="Arial" w:hAnsi="Arial" w:cs="Arial"/>
            <w:color w:val="FF0000"/>
            <w:spacing w:val="5"/>
          </w:rPr>
          <w:delText>o</w:delText>
        </w:r>
      </w:del>
      <w:r w:rsidRPr="00022174">
        <w:rPr>
          <w:rFonts w:ascii="Arial" w:hAnsi="Arial" w:cs="Arial"/>
          <w:color w:val="FF0000"/>
          <w:spacing w:val="5"/>
        </w:rPr>
        <w:t xml:space="preserve">vereenkomst van geldlening, eventueel nog te verstrekken aanvullende geldlening(en), de betaling van de verschuldigde rente (ook indien deze betrekking heeft op een periode van langer dan drie jaar), </w:t>
      </w:r>
      <w:del w:id="91" w:author="Groote Haar, Linda" w:date="2025-04-23T15:37:00Z" w16du:dateUtc="2025-04-23T13:37:00Z">
        <w:r w:rsidRPr="00022174" w:rsidDel="00620EA0">
          <w:rPr>
            <w:rFonts w:ascii="Arial" w:hAnsi="Arial" w:cs="Arial"/>
            <w:color w:val="FF0000"/>
            <w:spacing w:val="5"/>
          </w:rPr>
          <w:delText>boeten en</w:delText>
        </w:r>
      </w:del>
      <w:ins w:id="92" w:author="Groote Haar, Linda" w:date="2025-04-23T15:37:00Z" w16du:dateUtc="2025-04-23T13:37:00Z">
        <w:r w:rsidR="00620EA0">
          <w:rPr>
            <w:rFonts w:ascii="Arial" w:hAnsi="Arial" w:cs="Arial"/>
            <w:color w:val="FF0000"/>
            <w:spacing w:val="5"/>
          </w:rPr>
          <w:t>in</w:t>
        </w:r>
      </w:ins>
      <w:r w:rsidRPr="00022174">
        <w:rPr>
          <w:rFonts w:ascii="Arial" w:hAnsi="Arial" w:cs="Arial"/>
          <w:color w:val="FF0000"/>
          <w:spacing w:val="5"/>
        </w:rPr>
        <w:t xml:space="preserve"> de Algemene Voorwaarden bedoelde</w:t>
      </w:r>
      <w:r w:rsidR="00F95F5B" w:rsidRPr="00022174">
        <w:rPr>
          <w:rFonts w:ascii="Arial" w:hAnsi="Arial" w:cs="Arial"/>
          <w:spacing w:val="5"/>
        </w:rPr>
        <w:t xml:space="preserve"> </w:t>
      </w:r>
      <w:r w:rsidR="00F95F5B" w:rsidRPr="00022174">
        <w:rPr>
          <w:rFonts w:ascii="Arial" w:hAnsi="Arial" w:cs="Arial"/>
          <w:color w:val="FF0000"/>
          <w:spacing w:val="5"/>
        </w:rPr>
        <w:t xml:space="preserve">kosten, </w:t>
      </w:r>
      <w:ins w:id="93" w:author="Groote Haar, Linda" w:date="2025-04-23T15:38:00Z" w16du:dateUtc="2025-04-23T13:38:00Z">
        <w:r w:rsidR="002736F8">
          <w:rPr>
            <w:rFonts w:ascii="Arial" w:hAnsi="Arial" w:cs="Arial"/>
            <w:color w:val="FF0000"/>
            <w:spacing w:val="5"/>
          </w:rPr>
          <w:t xml:space="preserve">vergoedingen en </w:t>
        </w:r>
        <w:r w:rsidR="009837A7">
          <w:rPr>
            <w:rFonts w:ascii="Arial" w:hAnsi="Arial" w:cs="Arial"/>
            <w:color w:val="FF0000"/>
            <w:spacing w:val="5"/>
          </w:rPr>
          <w:t xml:space="preserve">premies voor verzekeringen of inleg voor bankrekeningen </w:t>
        </w:r>
      </w:ins>
      <w:r w:rsidR="00F95F5B" w:rsidRPr="00022174">
        <w:rPr>
          <w:rFonts w:ascii="Arial" w:hAnsi="Arial" w:cs="Arial"/>
          <w:color w:val="FF0000"/>
          <w:spacing w:val="5"/>
        </w:rPr>
        <w:t xml:space="preserve">een recht van hypotheek </w:t>
      </w:r>
      <w:r w:rsidR="00E35D09" w:rsidRPr="00022174">
        <w:rPr>
          <w:rFonts w:ascii="Arial" w:hAnsi="Arial" w:cs="Arial"/>
          <w:snapToGrid w:val="0"/>
        </w:rPr>
        <w:fldChar w:fldCharType="begin"/>
      </w:r>
      <w:r w:rsidR="00E35D09" w:rsidRPr="00022174">
        <w:rPr>
          <w:rFonts w:ascii="Arial" w:hAnsi="Arial" w:cs="Arial"/>
          <w:snapToGrid w:val="0"/>
        </w:rPr>
        <w:instrText>MacroButton Nomacro §</w:instrText>
      </w:r>
      <w:r w:rsidR="00E35D09" w:rsidRPr="00022174">
        <w:rPr>
          <w:rFonts w:ascii="Arial" w:hAnsi="Arial" w:cs="Arial"/>
          <w:snapToGrid w:val="0"/>
        </w:rPr>
        <w:fldChar w:fldCharType="end"/>
      </w:r>
      <w:r w:rsidR="00E35D09" w:rsidRPr="00022174">
        <w:rPr>
          <w:rFonts w:ascii="Arial" w:hAnsi="Arial" w:cs="Arial"/>
          <w:snapToGrid w:val="0"/>
        </w:rPr>
        <w:t>telwoord hypotheek</w:t>
      </w:r>
      <w:r w:rsidR="00E35D09" w:rsidRPr="00022174">
        <w:rPr>
          <w:rFonts w:ascii="Arial" w:hAnsi="Arial" w:cs="Arial"/>
          <w:snapToGrid w:val="0"/>
        </w:rPr>
        <w:fldChar w:fldCharType="begin"/>
      </w:r>
      <w:r w:rsidR="00E35D09" w:rsidRPr="00022174">
        <w:rPr>
          <w:rFonts w:ascii="Arial" w:hAnsi="Arial" w:cs="Arial"/>
          <w:snapToGrid w:val="0"/>
        </w:rPr>
        <w:instrText>MacroButton Nomacro §</w:instrText>
      </w:r>
      <w:r w:rsidR="00E35D09" w:rsidRPr="00022174">
        <w:rPr>
          <w:rFonts w:ascii="Arial" w:hAnsi="Arial" w:cs="Arial"/>
          <w:snapToGrid w:val="0"/>
        </w:rPr>
        <w:fldChar w:fldCharType="end"/>
      </w:r>
      <w:r w:rsidR="00E35D09" w:rsidRPr="00022174">
        <w:rPr>
          <w:rFonts w:ascii="Arial" w:hAnsi="Arial" w:cs="Arial"/>
          <w:snapToGrid w:val="0"/>
        </w:rPr>
        <w:t xml:space="preserve"> </w:t>
      </w:r>
      <w:r w:rsidR="00F95F5B" w:rsidRPr="00022174">
        <w:rPr>
          <w:rFonts w:ascii="Arial" w:hAnsi="Arial" w:cs="Arial"/>
          <w:color w:val="FF0000"/>
          <w:spacing w:val="5"/>
        </w:rPr>
        <w:t>in rang, en wel op het registergoed zoals hierna vermeld tot een bedrag van</w:t>
      </w:r>
      <w:r w:rsidR="007E2DE6" w:rsidRPr="00022174">
        <w:rPr>
          <w:rFonts w:ascii="Arial" w:hAnsi="Arial" w:cs="Arial"/>
          <w:color w:val="FF0000"/>
          <w:spacing w:val="5"/>
        </w:rPr>
        <w:t>:</w:t>
      </w:r>
      <w:r w:rsidR="007E2DE6" w:rsidRPr="00022174">
        <w:rPr>
          <w:rFonts w:ascii="Arial" w:hAnsi="Arial" w:cs="Arial"/>
          <w:color w:val="FF0000"/>
          <w:spacing w:val="5"/>
        </w:rPr>
        <w:br/>
      </w:r>
      <w:r w:rsidR="00C42483" w:rsidRPr="00022174">
        <w:rPr>
          <w:rFonts w:ascii="Arial" w:hAnsi="Arial" w:cs="Arial"/>
          <w:color w:val="FF0000"/>
        </w:rPr>
        <w:t>(A)</w:t>
      </w:r>
      <w:r w:rsidR="00C42483" w:rsidRPr="00022174">
        <w:rPr>
          <w:rFonts w:ascii="Arial" w:hAnsi="Arial" w:cs="Arial"/>
        </w:rPr>
        <w:tab/>
      </w:r>
      <w:r w:rsidR="00391BBE" w:rsidRPr="00022174">
        <w:rPr>
          <w:rFonts w:ascii="Arial" w:hAnsi="Arial" w:cs="Arial"/>
        </w:rPr>
        <w:fldChar w:fldCharType="begin"/>
      </w:r>
      <w:r w:rsidR="00391BBE" w:rsidRPr="00022174">
        <w:rPr>
          <w:rFonts w:ascii="Arial" w:hAnsi="Arial" w:cs="Arial"/>
        </w:rPr>
        <w:instrText>MacroButton Nomacro §</w:instrText>
      </w:r>
      <w:r w:rsidR="00391BBE" w:rsidRPr="00022174">
        <w:rPr>
          <w:rFonts w:ascii="Arial" w:hAnsi="Arial" w:cs="Arial"/>
        </w:rPr>
        <w:fldChar w:fldCharType="end"/>
      </w:r>
      <w:r w:rsidR="00391BBE" w:rsidRPr="00022174">
        <w:rPr>
          <w:rFonts w:ascii="Arial" w:hAnsi="Arial" w:cs="Arial"/>
        </w:rPr>
        <w:t>hypotheekbedrag</w:t>
      </w:r>
      <w:r w:rsidR="007E2DE6" w:rsidRPr="00022174">
        <w:rPr>
          <w:rFonts w:ascii="Arial" w:hAnsi="Arial" w:cs="Arial"/>
        </w:rPr>
        <w:t xml:space="preserve"> voluit in letters (hypotheekbedrag in cijfers)</w:t>
      </w:r>
      <w:r w:rsidR="007E2DE6" w:rsidRPr="00022174">
        <w:rPr>
          <w:rFonts w:ascii="Arial" w:hAnsi="Arial" w:cs="Arial"/>
        </w:rPr>
        <w:fldChar w:fldCharType="begin"/>
      </w:r>
      <w:r w:rsidR="007E2DE6" w:rsidRPr="00022174">
        <w:rPr>
          <w:rFonts w:ascii="Arial" w:hAnsi="Arial" w:cs="Arial"/>
        </w:rPr>
        <w:instrText>MacroButton Nomacro §</w:instrText>
      </w:r>
      <w:r w:rsidR="007E2DE6" w:rsidRPr="00022174">
        <w:rPr>
          <w:rFonts w:ascii="Arial" w:hAnsi="Arial" w:cs="Arial"/>
        </w:rPr>
        <w:fldChar w:fldCharType="end"/>
      </w:r>
      <w:r w:rsidR="006B3BFA" w:rsidRPr="00022174">
        <w:rPr>
          <w:rFonts w:ascii="Arial" w:hAnsi="Arial" w:cs="Arial"/>
          <w:color w:val="FF0000"/>
        </w:rPr>
        <w:t>,</w:t>
      </w:r>
      <w:r w:rsidR="007E2DE6" w:rsidRPr="00022174">
        <w:rPr>
          <w:rFonts w:ascii="Arial" w:hAnsi="Arial" w:cs="Arial"/>
          <w:color w:val="FF0000"/>
        </w:rPr>
        <w:t xml:space="preserve"> te vermeerderen met </w:t>
      </w:r>
    </w:p>
    <w:p w14:paraId="62E35112" w14:textId="6E6C4D6D" w:rsidR="00251516" w:rsidRPr="00022174" w:rsidRDefault="00C42483" w:rsidP="00391BBE">
      <w:pPr>
        <w:pStyle w:val="Normal7"/>
        <w:tabs>
          <w:tab w:val="left" w:pos="1134"/>
        </w:tabs>
        <w:ind w:left="1134" w:hanging="425"/>
        <w:rPr>
          <w:rFonts w:ascii="Arial" w:hAnsi="Arial" w:cs="Arial"/>
          <w:color w:val="FF0000"/>
        </w:rPr>
      </w:pPr>
      <w:r w:rsidRPr="00022174">
        <w:rPr>
          <w:rFonts w:ascii="Arial" w:hAnsi="Arial" w:cs="Arial"/>
          <w:snapToGrid w:val="0"/>
          <w:color w:val="FF0000"/>
        </w:rPr>
        <w:t>(B)</w:t>
      </w:r>
      <w:r w:rsidRPr="00022174">
        <w:rPr>
          <w:rFonts w:ascii="Arial" w:hAnsi="Arial" w:cs="Arial"/>
          <w:snapToGrid w:val="0"/>
          <w:color w:val="FF0000"/>
        </w:rPr>
        <w:tab/>
      </w:r>
      <w:r w:rsidR="007E2DE6" w:rsidRPr="00022174">
        <w:rPr>
          <w:rFonts w:ascii="Arial" w:hAnsi="Arial" w:cs="Arial"/>
          <w:snapToGrid w:val="0"/>
          <w:color w:val="FF0000"/>
        </w:rPr>
        <w:t xml:space="preserve">de hiervoor bedoelde </w:t>
      </w:r>
      <w:del w:id="94" w:author="Groote Haar, Linda" w:date="2025-04-23T15:41:00Z" w16du:dateUtc="2025-04-23T13:41:00Z">
        <w:r w:rsidR="007E2DE6" w:rsidRPr="00022174" w:rsidDel="00947E08">
          <w:rPr>
            <w:rFonts w:ascii="Arial" w:hAnsi="Arial" w:cs="Arial"/>
            <w:snapToGrid w:val="0"/>
            <w:color w:val="FF0000"/>
          </w:rPr>
          <w:delText>rente, boeten en kosten</w:delText>
        </w:r>
      </w:del>
      <w:ins w:id="95" w:author="Groote Haar, Linda" w:date="2025-04-23T15:41:00Z" w16du:dateUtc="2025-04-23T13:41:00Z">
        <w:r w:rsidR="00947E08">
          <w:rPr>
            <w:rFonts w:ascii="Arial" w:hAnsi="Arial" w:cs="Arial"/>
            <w:snapToGrid w:val="0"/>
            <w:color w:val="FF0000"/>
          </w:rPr>
          <w:t>rente, kosten, vergoedingen en premies en/ of inleg</w:t>
        </w:r>
      </w:ins>
      <w:r w:rsidR="007E2DE6" w:rsidRPr="00022174">
        <w:rPr>
          <w:rFonts w:ascii="Arial" w:hAnsi="Arial" w:cs="Arial"/>
          <w:snapToGrid w:val="0"/>
          <w:color w:val="FF0000"/>
        </w:rPr>
        <w:t>, die tezamen worden begroot op veertig</w:t>
      </w:r>
      <w:r w:rsidR="00391BBE" w:rsidRPr="00022174">
        <w:rPr>
          <w:rFonts w:ascii="Arial" w:hAnsi="Arial" w:cs="Arial"/>
          <w:snapToGrid w:val="0"/>
          <w:color w:val="FF0000"/>
        </w:rPr>
        <w:t xml:space="preserve"> </w:t>
      </w:r>
      <w:r w:rsidR="007E2DE6" w:rsidRPr="00022174">
        <w:rPr>
          <w:rFonts w:ascii="Arial" w:hAnsi="Arial" w:cs="Arial"/>
          <w:snapToGrid w:val="0"/>
          <w:color w:val="FF0000"/>
        </w:rPr>
        <w:t>procent (40%) van het onder (A) omschreven bedrag, zijnde</w:t>
      </w:r>
      <w:r w:rsidR="00127B2D" w:rsidRPr="00022174">
        <w:rPr>
          <w:rFonts w:ascii="Arial" w:hAnsi="Arial" w:cs="Arial"/>
          <w:snapToGrid w:val="0"/>
          <w:color w:val="FF0000"/>
        </w:rPr>
        <w:t xml:space="preserve"> </w:t>
      </w:r>
      <w:r w:rsidR="00127B2D" w:rsidRPr="00022174">
        <w:rPr>
          <w:rFonts w:ascii="Arial" w:hAnsi="Arial" w:cs="Arial"/>
        </w:rPr>
        <w:fldChar w:fldCharType="begin"/>
      </w:r>
      <w:r w:rsidR="00127B2D" w:rsidRPr="00022174">
        <w:rPr>
          <w:rFonts w:ascii="Arial" w:hAnsi="Arial" w:cs="Arial"/>
        </w:rPr>
        <w:instrText>MacroButton Nomacro §</w:instrText>
      </w:r>
      <w:r w:rsidR="00127B2D" w:rsidRPr="00022174">
        <w:rPr>
          <w:rFonts w:ascii="Arial" w:hAnsi="Arial" w:cs="Arial"/>
        </w:rPr>
        <w:fldChar w:fldCharType="end"/>
      </w:r>
      <w:r w:rsidR="00127B2D" w:rsidRPr="00022174">
        <w:rPr>
          <w:rFonts w:ascii="Arial" w:hAnsi="Arial" w:cs="Arial"/>
        </w:rPr>
        <w:t>40% van hypotheekbedrag voluit in letters (</w:t>
      </w:r>
      <w:r w:rsidRPr="00022174">
        <w:rPr>
          <w:rFonts w:ascii="Arial" w:hAnsi="Arial" w:cs="Arial"/>
        </w:rPr>
        <w:t>4</w:t>
      </w:r>
      <w:r w:rsidR="00127B2D" w:rsidRPr="00022174">
        <w:rPr>
          <w:rFonts w:ascii="Arial" w:hAnsi="Arial" w:cs="Arial"/>
        </w:rPr>
        <w:t>0% van hypotheekbedrag in cijfers)</w:t>
      </w:r>
      <w:r w:rsidR="00127B2D" w:rsidRPr="00022174">
        <w:rPr>
          <w:rFonts w:ascii="Arial" w:hAnsi="Arial" w:cs="Arial"/>
        </w:rPr>
        <w:fldChar w:fldCharType="begin"/>
      </w:r>
      <w:r w:rsidR="00127B2D" w:rsidRPr="00022174">
        <w:rPr>
          <w:rFonts w:ascii="Arial" w:hAnsi="Arial" w:cs="Arial"/>
        </w:rPr>
        <w:instrText>MacroButton Nomacro §</w:instrText>
      </w:r>
      <w:r w:rsidR="00127B2D" w:rsidRPr="00022174">
        <w:rPr>
          <w:rFonts w:ascii="Arial" w:hAnsi="Arial" w:cs="Arial"/>
        </w:rPr>
        <w:fldChar w:fldCharType="end"/>
      </w:r>
      <w:r w:rsidR="00D33D4E" w:rsidRPr="00022174">
        <w:rPr>
          <w:rFonts w:ascii="Arial" w:hAnsi="Arial" w:cs="Arial"/>
          <w:color w:val="FF0000"/>
        </w:rPr>
        <w:t>,</w:t>
      </w:r>
      <w:r w:rsidR="006B3BFA" w:rsidRPr="00022174">
        <w:rPr>
          <w:rFonts w:ascii="Arial" w:hAnsi="Arial" w:cs="Arial"/>
          <w:color w:val="FF0000"/>
        </w:rPr>
        <w:t xml:space="preserve"> </w:t>
      </w:r>
    </w:p>
    <w:p w14:paraId="79E360DF" w14:textId="77777777" w:rsidR="00251516" w:rsidRPr="00022174" w:rsidRDefault="00746D7F" w:rsidP="00391BBE">
      <w:pPr>
        <w:pStyle w:val="Normal7"/>
        <w:tabs>
          <w:tab w:val="left" w:pos="1134"/>
        </w:tabs>
        <w:ind w:left="1134" w:hanging="425"/>
        <w:rPr>
          <w:rFonts w:ascii="Arial" w:hAnsi="Arial" w:cs="Arial"/>
        </w:rPr>
      </w:pPr>
      <w:r w:rsidRPr="00022174">
        <w:rPr>
          <w:rFonts w:ascii="Arial" w:hAnsi="Arial" w:cs="Arial"/>
          <w:color w:val="FF0000"/>
        </w:rPr>
        <w:t xml:space="preserve">dus tot een maximaal eindbedrag van </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rPr>
        <w:t>1</w:t>
      </w:r>
      <w:r w:rsidR="00460F9E" w:rsidRPr="00022174">
        <w:rPr>
          <w:rFonts w:ascii="Arial" w:hAnsi="Arial" w:cs="Arial"/>
        </w:rPr>
        <w:t>4</w:t>
      </w:r>
      <w:r w:rsidRPr="00022174">
        <w:rPr>
          <w:rFonts w:ascii="Arial" w:hAnsi="Arial" w:cs="Arial"/>
        </w:rPr>
        <w:t>0% van hypotheekbedrag voluit in letters (1</w:t>
      </w:r>
      <w:r w:rsidR="00460F9E" w:rsidRPr="00022174">
        <w:rPr>
          <w:rFonts w:ascii="Arial" w:hAnsi="Arial" w:cs="Arial"/>
        </w:rPr>
        <w:t>4</w:t>
      </w:r>
      <w:r w:rsidRPr="00022174">
        <w:rPr>
          <w:rFonts w:ascii="Arial" w:hAnsi="Arial" w:cs="Arial"/>
        </w:rPr>
        <w:t>0% van</w:t>
      </w:r>
    </w:p>
    <w:p w14:paraId="69F0E6AE" w14:textId="0791A7EA" w:rsidR="00746D7F" w:rsidRPr="00022174" w:rsidRDefault="00746D7F" w:rsidP="00391BBE">
      <w:pPr>
        <w:pStyle w:val="Normal7"/>
        <w:tabs>
          <w:tab w:val="left" w:pos="1134"/>
        </w:tabs>
        <w:ind w:left="1134" w:hanging="425"/>
        <w:rPr>
          <w:rFonts w:ascii="Arial" w:hAnsi="Arial" w:cs="Arial"/>
        </w:rPr>
      </w:pPr>
      <w:r w:rsidRPr="00022174">
        <w:rPr>
          <w:rFonts w:ascii="Arial" w:hAnsi="Arial" w:cs="Arial"/>
        </w:rPr>
        <w:t>hypotheekbedrag in cijfers)</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color w:val="FF0000"/>
        </w:rPr>
        <w:t>.</w:t>
      </w:r>
    </w:p>
    <w:p w14:paraId="462EE9F5" w14:textId="77777777" w:rsidR="0009587C" w:rsidRPr="00022174" w:rsidRDefault="0009587C" w:rsidP="004B1BF1">
      <w:pPr>
        <w:pStyle w:val="Normal7"/>
        <w:spacing w:line="240" w:lineRule="atLeast"/>
        <w:ind w:left="709"/>
        <w:rPr>
          <w:rFonts w:ascii="Arial" w:hAnsi="Arial" w:cs="Arial"/>
          <w:color w:val="FF0000"/>
          <w:spacing w:val="5"/>
          <w:lang w:eastAsia="nl-NL"/>
        </w:rPr>
      </w:pPr>
      <w:r w:rsidRPr="00022174">
        <w:rPr>
          <w:rFonts w:ascii="Arial" w:hAnsi="Arial" w:cs="Arial"/>
          <w:color w:val="FF0000"/>
          <w:spacing w:val="5"/>
          <w:lang w:eastAsia="nl-NL"/>
        </w:rPr>
        <w:t xml:space="preserve">De hypotheek zoals hiervoor omschreven wordt verleend </w:t>
      </w:r>
      <w:r w:rsidRPr="00022174">
        <w:rPr>
          <w:rFonts w:ascii="Arial" w:hAnsi="Arial" w:cs="Arial"/>
          <w:color w:val="FF0000"/>
        </w:rPr>
        <w:t>op het hierna te omschrijven Onderpand:</w:t>
      </w:r>
    </w:p>
    <w:p w14:paraId="06330A21" w14:textId="1142E7C3" w:rsidR="00805A65" w:rsidRPr="00022174" w:rsidRDefault="00805A65" w:rsidP="004B1BF1">
      <w:pPr>
        <w:tabs>
          <w:tab w:val="left" w:pos="-1440"/>
          <w:tab w:val="left" w:pos="-720"/>
        </w:tabs>
        <w:suppressAutoHyphens/>
        <w:ind w:left="709"/>
        <w:rPr>
          <w:rFonts w:ascii="Arial" w:hAnsi="Arial" w:cs="Arial"/>
          <w:color w:val="FF0000"/>
          <w:sz w:val="20"/>
        </w:rPr>
      </w:pPr>
      <w:bookmarkStart w:id="96" w:name="_Hlk177394661"/>
      <w:r w:rsidRPr="00022174">
        <w:rPr>
          <w:rFonts w:ascii="Arial" w:hAnsi="Arial" w:cs="Arial"/>
          <w:color w:val="FF0000"/>
          <w:sz w:val="20"/>
          <w:highlight w:val="yellow"/>
        </w:rPr>
        <w:t>TEKSTBLOK RECHT</w:t>
      </w:r>
      <w:r w:rsidRPr="00022174">
        <w:rPr>
          <w:rFonts w:ascii="Arial" w:hAnsi="Arial" w:cs="Arial"/>
          <w:color w:val="FF0000"/>
          <w:sz w:val="20"/>
        </w:rPr>
        <w:t xml:space="preserve"> </w:t>
      </w:r>
      <w:r w:rsidRPr="00022174">
        <w:rPr>
          <w:rFonts w:ascii="Arial" w:hAnsi="Arial" w:cs="Arial"/>
          <w:color w:val="FF0000"/>
          <w:sz w:val="20"/>
          <w:highlight w:val="yellow"/>
        </w:rPr>
        <w:t>TEKSTBLOK REGISTERGOED</w:t>
      </w:r>
      <w:r w:rsidR="001E622B" w:rsidRPr="00022174">
        <w:rPr>
          <w:rFonts w:ascii="Arial" w:hAnsi="Arial" w:cs="Arial"/>
          <w:color w:val="FF0000"/>
          <w:sz w:val="20"/>
        </w:rPr>
        <w:t>.</w:t>
      </w:r>
    </w:p>
    <w:bookmarkEnd w:id="96"/>
    <w:p w14:paraId="2F572826" w14:textId="39CDD053" w:rsidR="00F64150" w:rsidRPr="00022174" w:rsidRDefault="001E622B" w:rsidP="004B1BF1">
      <w:pPr>
        <w:pStyle w:val="Normal7"/>
        <w:ind w:left="426"/>
        <w:rPr>
          <w:rFonts w:ascii="Arial" w:hAnsi="Arial" w:cs="Arial"/>
          <w:b/>
          <w:bCs/>
          <w:color w:val="800080"/>
        </w:rPr>
      </w:pPr>
      <w:r w:rsidRPr="00022174">
        <w:rPr>
          <w:rFonts w:ascii="Arial" w:hAnsi="Arial" w:cs="Arial"/>
          <w:b/>
          <w:bCs/>
          <w:color w:val="800080"/>
        </w:rPr>
        <w:lastRenderedPageBreak/>
        <w:t xml:space="preserve">5. Hypotheekstelling </w:t>
      </w:r>
      <w:del w:id="97" w:author="Groote Haar, Linda" w:date="2025-04-23T15:42:00Z" w16du:dateUtc="2025-04-23T13:42:00Z">
        <w:r w:rsidRPr="00022174" w:rsidDel="00F26AF7">
          <w:rPr>
            <w:rFonts w:ascii="Arial" w:hAnsi="Arial" w:cs="Arial"/>
            <w:b/>
            <w:bCs/>
            <w:color w:val="800080"/>
          </w:rPr>
          <w:delText>Overbruggingshypotheek</w:delText>
        </w:r>
      </w:del>
      <w:ins w:id="98" w:author="Groote Haar, Linda" w:date="2025-04-23T15:42:00Z" w16du:dateUtc="2025-04-23T13:42:00Z">
        <w:r w:rsidR="00F26AF7" w:rsidRPr="00022174">
          <w:rPr>
            <w:rFonts w:ascii="Arial" w:hAnsi="Arial" w:cs="Arial"/>
            <w:b/>
            <w:bCs/>
            <w:color w:val="800080"/>
          </w:rPr>
          <w:t>Overbruggings</w:t>
        </w:r>
        <w:r w:rsidR="00F26AF7">
          <w:rPr>
            <w:rFonts w:ascii="Arial" w:hAnsi="Arial" w:cs="Arial"/>
            <w:b/>
            <w:bCs/>
            <w:color w:val="800080"/>
          </w:rPr>
          <w:t>krediet</w:t>
        </w:r>
      </w:ins>
    </w:p>
    <w:p w14:paraId="296C6FCA" w14:textId="3AACCE37" w:rsidR="00934F69" w:rsidRPr="00022174" w:rsidRDefault="007342E1" w:rsidP="00934F69">
      <w:pPr>
        <w:pStyle w:val="Normal7"/>
        <w:tabs>
          <w:tab w:val="left" w:pos="1134"/>
        </w:tabs>
        <w:ind w:left="709"/>
        <w:rPr>
          <w:rFonts w:ascii="Arial" w:hAnsi="Arial" w:cs="Arial"/>
        </w:rPr>
      </w:pPr>
      <w:r w:rsidRPr="00022174">
        <w:rPr>
          <w:rFonts w:ascii="Arial" w:hAnsi="Arial" w:cs="Arial"/>
          <w:color w:val="800080"/>
        </w:rPr>
        <w:t xml:space="preserve">Daarnaast verleent de </w:t>
      </w:r>
      <w:bookmarkStart w:id="99" w:name="_DV_M95"/>
      <w:bookmarkEnd w:id="99"/>
      <w:r w:rsidRPr="00022174">
        <w:rPr>
          <w:rFonts w:ascii="Arial" w:hAnsi="Arial" w:cs="Arial"/>
          <w:color w:val="800080"/>
        </w:rPr>
        <w:t>(Derde)</w:t>
      </w:r>
      <w:bookmarkStart w:id="100" w:name="_DV_M96"/>
      <w:bookmarkEnd w:id="100"/>
      <w:r w:rsidRPr="00022174">
        <w:rPr>
          <w:rFonts w:ascii="Arial" w:hAnsi="Arial" w:cs="Arial"/>
          <w:color w:val="800080"/>
        </w:rPr>
        <w:t xml:space="preserve"> Hypotheekgever tot zekerheid voor de betaling van al hetgeen Aegon te vorderen mocht hebben of krijgen op grond van </w:t>
      </w:r>
      <w:del w:id="101" w:author="Groote Haar, Linda" w:date="2025-04-23T15:42:00Z" w16du:dateUtc="2025-04-23T13:42:00Z">
        <w:r w:rsidRPr="00022174" w:rsidDel="00F26AF7">
          <w:rPr>
            <w:rFonts w:ascii="Arial" w:hAnsi="Arial" w:cs="Arial"/>
            <w:color w:val="800080"/>
          </w:rPr>
          <w:delText xml:space="preserve">de </w:delText>
        </w:r>
      </w:del>
      <w:ins w:id="102" w:author="Groote Haar, Linda" w:date="2025-04-23T15:42:00Z" w16du:dateUtc="2025-04-23T13:42:00Z">
        <w:r w:rsidR="00F26AF7">
          <w:rPr>
            <w:rFonts w:ascii="Arial" w:hAnsi="Arial" w:cs="Arial"/>
            <w:color w:val="800080"/>
          </w:rPr>
          <w:t>het</w:t>
        </w:r>
        <w:r w:rsidR="00F26AF7" w:rsidRPr="00022174">
          <w:rPr>
            <w:rFonts w:ascii="Arial" w:hAnsi="Arial" w:cs="Arial"/>
            <w:color w:val="800080"/>
          </w:rPr>
          <w:t xml:space="preserve"> </w:t>
        </w:r>
      </w:ins>
      <w:del w:id="103" w:author="Groote Haar, Linda" w:date="2025-04-23T15:42:00Z" w16du:dateUtc="2025-04-23T13:42:00Z">
        <w:r w:rsidRPr="00022174" w:rsidDel="00F26AF7">
          <w:rPr>
            <w:rFonts w:ascii="Arial" w:hAnsi="Arial" w:cs="Arial"/>
            <w:color w:val="800080"/>
          </w:rPr>
          <w:delText>Overbruggingshypotheek</w:delText>
        </w:r>
      </w:del>
      <w:ins w:id="104" w:author="Groote Haar, Linda" w:date="2025-04-23T15:42:00Z" w16du:dateUtc="2025-04-23T13:42:00Z">
        <w:r w:rsidR="00F26AF7" w:rsidRPr="00022174">
          <w:rPr>
            <w:rFonts w:ascii="Arial" w:hAnsi="Arial" w:cs="Arial"/>
            <w:color w:val="800080"/>
          </w:rPr>
          <w:t>Overbruggings</w:t>
        </w:r>
        <w:r w:rsidR="00F26AF7">
          <w:rPr>
            <w:rFonts w:ascii="Arial" w:hAnsi="Arial" w:cs="Arial"/>
            <w:color w:val="800080"/>
          </w:rPr>
          <w:t>krediet</w:t>
        </w:r>
      </w:ins>
      <w:r w:rsidRPr="00022174">
        <w:rPr>
          <w:rFonts w:ascii="Arial" w:hAnsi="Arial" w:cs="Arial"/>
          <w:color w:val="800080"/>
        </w:rPr>
        <w:t xml:space="preserve">, de betaling van de verschuldigde rente (ook indien deze betrekking heeft op een periode van langer dan drie jaar), </w:t>
      </w:r>
      <w:del w:id="105" w:author="Groote Haar, Linda" w:date="2025-04-23T15:43:00Z" w16du:dateUtc="2025-04-23T13:43:00Z">
        <w:r w:rsidRPr="00022174" w:rsidDel="00473EBE">
          <w:rPr>
            <w:rFonts w:ascii="Arial" w:hAnsi="Arial" w:cs="Arial"/>
            <w:color w:val="800080"/>
          </w:rPr>
          <w:delText>boeten en de in de Algemene Voorwaarden bedoelde kosten</w:delText>
        </w:r>
      </w:del>
      <w:ins w:id="106" w:author="Groote Haar, Linda" w:date="2025-04-23T15:43:00Z" w16du:dateUtc="2025-04-23T13:43:00Z">
        <w:r w:rsidR="00473EBE">
          <w:rPr>
            <w:rFonts w:ascii="Arial" w:hAnsi="Arial" w:cs="Arial"/>
            <w:color w:val="800080"/>
          </w:rPr>
          <w:t>in de Algemene</w:t>
        </w:r>
        <w:r w:rsidR="00B26A37">
          <w:rPr>
            <w:rFonts w:ascii="Arial" w:hAnsi="Arial" w:cs="Arial"/>
            <w:color w:val="800080"/>
          </w:rPr>
          <w:t xml:space="preserve"> Voorwaarden bedoelde kosten en vergoedingen</w:t>
        </w:r>
      </w:ins>
      <w:r w:rsidRPr="00022174">
        <w:rPr>
          <w:rFonts w:ascii="Arial" w:hAnsi="Arial" w:cs="Arial"/>
          <w:color w:val="800080"/>
        </w:rPr>
        <w:t>, een recht</w:t>
      </w:r>
      <w:bookmarkStart w:id="107" w:name="_DV_M97"/>
      <w:bookmarkStart w:id="108" w:name="_DV_M98"/>
      <w:bookmarkEnd w:id="107"/>
      <w:bookmarkEnd w:id="108"/>
      <w:r w:rsidR="00671AA6" w:rsidRPr="00022174">
        <w:rPr>
          <w:rFonts w:ascii="Arial" w:hAnsi="Arial" w:cs="Arial"/>
          <w:color w:val="800080"/>
        </w:rPr>
        <w:t xml:space="preserve"> van hypotheek </w:t>
      </w:r>
      <w:r w:rsidR="00671AA6" w:rsidRPr="00022174">
        <w:rPr>
          <w:rFonts w:ascii="Arial" w:hAnsi="Arial" w:cs="Arial"/>
          <w:snapToGrid w:val="0"/>
        </w:rPr>
        <w:fldChar w:fldCharType="begin"/>
      </w:r>
      <w:r w:rsidR="00671AA6" w:rsidRPr="00022174">
        <w:rPr>
          <w:rFonts w:ascii="Arial" w:hAnsi="Arial" w:cs="Arial"/>
          <w:snapToGrid w:val="0"/>
        </w:rPr>
        <w:instrText>MacroButton Nomacro §</w:instrText>
      </w:r>
      <w:r w:rsidR="00671AA6" w:rsidRPr="00022174">
        <w:rPr>
          <w:rFonts w:ascii="Arial" w:hAnsi="Arial" w:cs="Arial"/>
          <w:snapToGrid w:val="0"/>
        </w:rPr>
        <w:fldChar w:fldCharType="end"/>
      </w:r>
      <w:r w:rsidR="00671AA6" w:rsidRPr="00022174">
        <w:rPr>
          <w:rFonts w:ascii="Arial" w:hAnsi="Arial" w:cs="Arial"/>
          <w:snapToGrid w:val="0"/>
        </w:rPr>
        <w:t>telwoord hypotheek</w:t>
      </w:r>
      <w:r w:rsidR="00671AA6" w:rsidRPr="00022174">
        <w:rPr>
          <w:rFonts w:ascii="Arial" w:hAnsi="Arial" w:cs="Arial"/>
          <w:snapToGrid w:val="0"/>
        </w:rPr>
        <w:fldChar w:fldCharType="begin"/>
      </w:r>
      <w:r w:rsidR="00671AA6" w:rsidRPr="00022174">
        <w:rPr>
          <w:rFonts w:ascii="Arial" w:hAnsi="Arial" w:cs="Arial"/>
          <w:snapToGrid w:val="0"/>
        </w:rPr>
        <w:instrText>MacroButton Nomacro §</w:instrText>
      </w:r>
      <w:r w:rsidR="00671AA6" w:rsidRPr="00022174">
        <w:rPr>
          <w:rFonts w:ascii="Arial" w:hAnsi="Arial" w:cs="Arial"/>
          <w:snapToGrid w:val="0"/>
        </w:rPr>
        <w:fldChar w:fldCharType="end"/>
      </w:r>
      <w:r w:rsidR="00671AA6" w:rsidRPr="00022174">
        <w:rPr>
          <w:rFonts w:ascii="Arial" w:hAnsi="Arial" w:cs="Arial"/>
          <w:snapToGrid w:val="0"/>
        </w:rPr>
        <w:t xml:space="preserve"> </w:t>
      </w:r>
      <w:r w:rsidR="00671AA6" w:rsidRPr="00022174">
        <w:rPr>
          <w:rFonts w:ascii="Arial" w:hAnsi="Arial" w:cs="Arial"/>
          <w:color w:val="800080"/>
          <w:spacing w:val="5"/>
        </w:rPr>
        <w:t>in rang, en wel op het overbruggin</w:t>
      </w:r>
      <w:r w:rsidR="00BD62A3" w:rsidRPr="00022174">
        <w:rPr>
          <w:rFonts w:ascii="Arial" w:hAnsi="Arial" w:cs="Arial"/>
          <w:color w:val="800080"/>
          <w:spacing w:val="5"/>
        </w:rPr>
        <w:t>gspand</w:t>
      </w:r>
      <w:r w:rsidR="00671AA6" w:rsidRPr="00022174">
        <w:rPr>
          <w:rFonts w:ascii="Arial" w:hAnsi="Arial" w:cs="Arial"/>
          <w:color w:val="800080"/>
          <w:spacing w:val="5"/>
        </w:rPr>
        <w:t xml:space="preserve"> zoals hierna vermeld tot een bedrag van:</w:t>
      </w:r>
      <w:r w:rsidR="002334A7" w:rsidRPr="00022174">
        <w:rPr>
          <w:rFonts w:ascii="Arial" w:hAnsi="Arial" w:cs="Arial"/>
          <w:color w:val="800080"/>
          <w:spacing w:val="5"/>
        </w:rPr>
        <w:br/>
      </w:r>
      <w:r w:rsidR="002334A7" w:rsidRPr="00022174">
        <w:rPr>
          <w:rFonts w:ascii="Arial" w:hAnsi="Arial" w:cs="Arial"/>
          <w:color w:val="800080"/>
          <w:spacing w:val="5"/>
          <w:lang w:eastAsia="nl-NL"/>
        </w:rPr>
        <w:t xml:space="preserve">(I) </w:t>
      </w:r>
      <w:r w:rsidR="00934F69" w:rsidRPr="00022174">
        <w:rPr>
          <w:rFonts w:ascii="Arial" w:hAnsi="Arial" w:cs="Arial"/>
        </w:rPr>
        <w:tab/>
      </w:r>
      <w:r w:rsidR="00A52318" w:rsidRPr="00022174">
        <w:rPr>
          <w:rFonts w:ascii="Arial" w:hAnsi="Arial" w:cs="Arial"/>
        </w:rPr>
        <w:t>hypotheekbedrag overbruggingshypotheek voluit in letters (hypotheekbedrag</w:t>
      </w:r>
    </w:p>
    <w:p w14:paraId="27CFEE7C" w14:textId="77777777" w:rsidR="00934F69" w:rsidRPr="00022174" w:rsidRDefault="00934F69" w:rsidP="00934F69">
      <w:pPr>
        <w:pStyle w:val="Normal7"/>
        <w:tabs>
          <w:tab w:val="left" w:pos="1134"/>
        </w:tabs>
        <w:ind w:left="709"/>
        <w:rPr>
          <w:rFonts w:ascii="Arial" w:hAnsi="Arial" w:cs="Arial"/>
          <w:color w:val="800080"/>
        </w:rPr>
      </w:pPr>
      <w:r w:rsidRPr="00022174">
        <w:rPr>
          <w:rFonts w:ascii="Arial" w:hAnsi="Arial" w:cs="Arial"/>
        </w:rPr>
        <w:tab/>
      </w:r>
      <w:r w:rsidR="00A52318" w:rsidRPr="00022174">
        <w:rPr>
          <w:rFonts w:ascii="Arial" w:hAnsi="Arial" w:cs="Arial"/>
        </w:rPr>
        <w:t>overbruggingshypotheek in cijfers)</w:t>
      </w:r>
      <w:r w:rsidR="00A52318" w:rsidRPr="00022174">
        <w:rPr>
          <w:rFonts w:ascii="Arial" w:hAnsi="Arial" w:cs="Arial"/>
        </w:rPr>
        <w:fldChar w:fldCharType="begin"/>
      </w:r>
      <w:r w:rsidR="00A52318" w:rsidRPr="00022174">
        <w:rPr>
          <w:rFonts w:ascii="Arial" w:hAnsi="Arial" w:cs="Arial"/>
        </w:rPr>
        <w:instrText>MacroButton Nomacro §</w:instrText>
      </w:r>
      <w:r w:rsidR="00A52318" w:rsidRPr="00022174">
        <w:rPr>
          <w:rFonts w:ascii="Arial" w:hAnsi="Arial" w:cs="Arial"/>
        </w:rPr>
        <w:fldChar w:fldCharType="end"/>
      </w:r>
      <w:r w:rsidR="00A52318" w:rsidRPr="00022174">
        <w:rPr>
          <w:rFonts w:ascii="Arial" w:hAnsi="Arial" w:cs="Arial"/>
          <w:color w:val="800080"/>
        </w:rPr>
        <w:t xml:space="preserve">, te vermeerderen met </w:t>
      </w:r>
    </w:p>
    <w:p w14:paraId="75F15520" w14:textId="13DD0219" w:rsidR="00934F69" w:rsidRPr="00022174" w:rsidRDefault="00A52318" w:rsidP="00934F69">
      <w:pPr>
        <w:pStyle w:val="Normal7"/>
        <w:tabs>
          <w:tab w:val="left" w:pos="1134"/>
        </w:tabs>
        <w:ind w:left="1129" w:hanging="420"/>
        <w:rPr>
          <w:rFonts w:ascii="Arial" w:hAnsi="Arial" w:cs="Arial"/>
          <w:color w:val="800080"/>
        </w:rPr>
      </w:pPr>
      <w:r w:rsidRPr="00022174">
        <w:rPr>
          <w:rFonts w:ascii="Arial" w:hAnsi="Arial" w:cs="Arial"/>
          <w:color w:val="800080"/>
        </w:rPr>
        <w:t xml:space="preserve">(II) </w:t>
      </w:r>
      <w:r w:rsidR="00934F69" w:rsidRPr="00022174">
        <w:rPr>
          <w:rFonts w:ascii="Arial" w:hAnsi="Arial" w:cs="Arial"/>
          <w:color w:val="800080"/>
        </w:rPr>
        <w:tab/>
      </w:r>
      <w:r w:rsidRPr="00022174">
        <w:rPr>
          <w:rFonts w:ascii="Arial" w:hAnsi="Arial" w:cs="Arial"/>
          <w:color w:val="800080"/>
        </w:rPr>
        <w:t xml:space="preserve">de hiervoor bedoelde rente, </w:t>
      </w:r>
      <w:del w:id="109" w:author="Groote Haar, Linda" w:date="2025-04-23T15:44:00Z" w16du:dateUtc="2025-04-23T13:44:00Z">
        <w:r w:rsidRPr="00022174" w:rsidDel="008A3943">
          <w:rPr>
            <w:rFonts w:ascii="Arial" w:hAnsi="Arial" w:cs="Arial"/>
            <w:color w:val="800080"/>
          </w:rPr>
          <w:delText>boeten en kosten</w:delText>
        </w:r>
      </w:del>
      <w:ins w:id="110" w:author="Groote Haar, Linda" w:date="2025-04-23T15:44:00Z" w16du:dateUtc="2025-04-23T13:44:00Z">
        <w:r w:rsidR="008A3943">
          <w:rPr>
            <w:rFonts w:ascii="Arial" w:hAnsi="Arial" w:cs="Arial"/>
            <w:color w:val="800080"/>
          </w:rPr>
          <w:t>kosten en vergoedingen</w:t>
        </w:r>
      </w:ins>
      <w:r w:rsidRPr="00022174">
        <w:rPr>
          <w:rFonts w:ascii="Arial" w:hAnsi="Arial" w:cs="Arial"/>
          <w:color w:val="800080"/>
        </w:rPr>
        <w:t>, die tezamen worden begroot op veertig procent (40%) van het onder (I) omschreven bedrag, zijnde</w:t>
      </w:r>
      <w:r w:rsidR="00B91D8B" w:rsidRPr="00022174">
        <w:rPr>
          <w:rFonts w:ascii="Arial" w:hAnsi="Arial" w:cs="Arial"/>
          <w:color w:val="800080"/>
        </w:rPr>
        <w:t xml:space="preserve"> </w:t>
      </w:r>
      <w:r w:rsidR="00B91D8B" w:rsidRPr="00022174">
        <w:rPr>
          <w:rFonts w:ascii="Arial" w:hAnsi="Arial" w:cs="Arial"/>
        </w:rPr>
        <w:fldChar w:fldCharType="begin"/>
      </w:r>
      <w:r w:rsidR="00B91D8B" w:rsidRPr="00022174">
        <w:rPr>
          <w:rFonts w:ascii="Arial" w:hAnsi="Arial" w:cs="Arial"/>
        </w:rPr>
        <w:instrText>MacroButton Nomacro §</w:instrText>
      </w:r>
      <w:r w:rsidR="00B91D8B" w:rsidRPr="00022174">
        <w:rPr>
          <w:rFonts w:ascii="Arial" w:hAnsi="Arial" w:cs="Arial"/>
        </w:rPr>
        <w:fldChar w:fldCharType="end"/>
      </w:r>
      <w:r w:rsidR="00B91D8B" w:rsidRPr="00022174">
        <w:rPr>
          <w:rFonts w:ascii="Arial" w:hAnsi="Arial" w:cs="Arial"/>
        </w:rPr>
        <w:t>40% van hypotheekbedrag overbruggingshypotheek voluit in letters (40% van hypotheekbedrag overbruggingshypotheek in cijfers)</w:t>
      </w:r>
      <w:r w:rsidR="00B91D8B" w:rsidRPr="00022174">
        <w:rPr>
          <w:rFonts w:ascii="Arial" w:hAnsi="Arial" w:cs="Arial"/>
        </w:rPr>
        <w:fldChar w:fldCharType="begin"/>
      </w:r>
      <w:r w:rsidR="00B91D8B" w:rsidRPr="00022174">
        <w:rPr>
          <w:rFonts w:ascii="Arial" w:hAnsi="Arial" w:cs="Arial"/>
        </w:rPr>
        <w:instrText>MacroButton Nomacro §</w:instrText>
      </w:r>
      <w:r w:rsidR="00B91D8B" w:rsidRPr="00022174">
        <w:rPr>
          <w:rFonts w:ascii="Arial" w:hAnsi="Arial" w:cs="Arial"/>
        </w:rPr>
        <w:fldChar w:fldCharType="end"/>
      </w:r>
      <w:r w:rsidR="00B91D8B" w:rsidRPr="00022174">
        <w:rPr>
          <w:rFonts w:ascii="Arial" w:hAnsi="Arial" w:cs="Arial"/>
          <w:color w:val="800080"/>
        </w:rPr>
        <w:t xml:space="preserve">, </w:t>
      </w:r>
    </w:p>
    <w:p w14:paraId="0DA4486C" w14:textId="77777777" w:rsidR="00934F69" w:rsidRPr="00022174" w:rsidRDefault="00B91D8B" w:rsidP="00934F69">
      <w:pPr>
        <w:pStyle w:val="Normal7"/>
        <w:tabs>
          <w:tab w:val="left" w:pos="1134"/>
        </w:tabs>
        <w:ind w:left="1129" w:hanging="420"/>
        <w:rPr>
          <w:rFonts w:ascii="Arial" w:hAnsi="Arial" w:cs="Arial"/>
        </w:rPr>
      </w:pPr>
      <w:r w:rsidRPr="00022174">
        <w:rPr>
          <w:rFonts w:ascii="Arial" w:hAnsi="Arial" w:cs="Arial"/>
          <w:color w:val="800080"/>
        </w:rPr>
        <w:t xml:space="preserve">dus tot een maximaal eindbedrag van </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rPr>
        <w:t>1</w:t>
      </w:r>
      <w:r w:rsidR="00D33D4E" w:rsidRPr="00022174">
        <w:rPr>
          <w:rFonts w:ascii="Arial" w:hAnsi="Arial" w:cs="Arial"/>
        </w:rPr>
        <w:t>4</w:t>
      </w:r>
      <w:r w:rsidRPr="00022174">
        <w:rPr>
          <w:rFonts w:ascii="Arial" w:hAnsi="Arial" w:cs="Arial"/>
        </w:rPr>
        <w:t>0% van hypotheekbedrag overbruggingshypotheek</w:t>
      </w:r>
    </w:p>
    <w:p w14:paraId="76762CDA" w14:textId="77777777" w:rsidR="00934F69" w:rsidRPr="00022174" w:rsidRDefault="00B91D8B" w:rsidP="00934F69">
      <w:pPr>
        <w:pStyle w:val="Normal7"/>
        <w:tabs>
          <w:tab w:val="left" w:pos="1134"/>
        </w:tabs>
        <w:ind w:left="1129" w:hanging="420"/>
        <w:rPr>
          <w:rFonts w:ascii="Arial" w:hAnsi="Arial" w:cs="Arial"/>
          <w:color w:val="800080"/>
        </w:rPr>
      </w:pPr>
      <w:r w:rsidRPr="00022174">
        <w:rPr>
          <w:rFonts w:ascii="Arial" w:hAnsi="Arial" w:cs="Arial"/>
        </w:rPr>
        <w:t>voluit in letters (1</w:t>
      </w:r>
      <w:r w:rsidR="00D33D4E" w:rsidRPr="00022174">
        <w:rPr>
          <w:rFonts w:ascii="Arial" w:hAnsi="Arial" w:cs="Arial"/>
        </w:rPr>
        <w:t>4</w:t>
      </w:r>
      <w:r w:rsidRPr="00022174">
        <w:rPr>
          <w:rFonts w:ascii="Arial" w:hAnsi="Arial" w:cs="Arial"/>
        </w:rPr>
        <w:t>0% van hypotheekbedrag overbruggingshypotheek in cijfers)</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color w:val="800080"/>
        </w:rPr>
        <w:t>.</w:t>
      </w:r>
    </w:p>
    <w:p w14:paraId="449597E2" w14:textId="77777777" w:rsidR="00934F69" w:rsidRPr="00022174" w:rsidRDefault="00123C4B" w:rsidP="00934F69">
      <w:pPr>
        <w:pStyle w:val="Normal7"/>
        <w:tabs>
          <w:tab w:val="left" w:pos="1134"/>
        </w:tabs>
        <w:ind w:left="1129" w:hanging="420"/>
        <w:rPr>
          <w:rFonts w:ascii="Arial" w:hAnsi="Arial" w:cs="Arial"/>
          <w:color w:val="800080"/>
        </w:rPr>
      </w:pPr>
      <w:r w:rsidRPr="00022174">
        <w:rPr>
          <w:rFonts w:ascii="Arial" w:hAnsi="Arial" w:cs="Arial"/>
          <w:color w:val="800080"/>
          <w:spacing w:val="5"/>
          <w:lang w:eastAsia="nl-NL"/>
        </w:rPr>
        <w:t xml:space="preserve">De hypotheek zoals hiervoor omschreven wordt verleend </w:t>
      </w:r>
      <w:r w:rsidRPr="00022174">
        <w:rPr>
          <w:rFonts w:ascii="Arial" w:hAnsi="Arial" w:cs="Arial"/>
          <w:color w:val="800080"/>
        </w:rPr>
        <w:t>op het hierna te omschrijven</w:t>
      </w:r>
    </w:p>
    <w:p w14:paraId="6FA7B46F" w14:textId="20E321D4" w:rsidR="00934F69" w:rsidRPr="00022174" w:rsidRDefault="00123C4B" w:rsidP="00934F69">
      <w:pPr>
        <w:pStyle w:val="Normal7"/>
        <w:tabs>
          <w:tab w:val="left" w:pos="1134"/>
        </w:tabs>
        <w:ind w:left="1129" w:hanging="420"/>
        <w:rPr>
          <w:rFonts w:ascii="Arial" w:hAnsi="Arial" w:cs="Arial"/>
          <w:color w:val="800080"/>
        </w:rPr>
      </w:pPr>
      <w:r w:rsidRPr="00022174">
        <w:rPr>
          <w:rFonts w:ascii="Arial" w:hAnsi="Arial" w:cs="Arial"/>
          <w:color w:val="800080"/>
        </w:rPr>
        <w:t>Overbruggingspand:</w:t>
      </w:r>
    </w:p>
    <w:p w14:paraId="4E704435" w14:textId="4D3B1BD6" w:rsidR="00B91D8B" w:rsidRPr="00022174" w:rsidRDefault="00123C4B" w:rsidP="00934F69">
      <w:pPr>
        <w:pStyle w:val="Normal7"/>
        <w:tabs>
          <w:tab w:val="left" w:pos="1134"/>
        </w:tabs>
        <w:ind w:left="1129" w:hanging="420"/>
        <w:rPr>
          <w:rFonts w:ascii="Arial" w:hAnsi="Arial" w:cs="Arial"/>
        </w:rPr>
      </w:pPr>
      <w:r w:rsidRPr="00022174">
        <w:rPr>
          <w:rFonts w:ascii="Arial" w:hAnsi="Arial" w:cs="Arial"/>
          <w:color w:val="800080"/>
          <w:highlight w:val="yellow"/>
        </w:rPr>
        <w:t>TEKSTBLOK RECHT</w:t>
      </w:r>
      <w:r w:rsidRPr="00022174">
        <w:rPr>
          <w:rFonts w:ascii="Arial" w:hAnsi="Arial" w:cs="Arial"/>
          <w:color w:val="800080"/>
        </w:rPr>
        <w:t xml:space="preserve"> </w:t>
      </w:r>
      <w:r w:rsidRPr="00022174">
        <w:rPr>
          <w:rFonts w:ascii="Arial" w:hAnsi="Arial" w:cs="Arial"/>
          <w:color w:val="800080"/>
          <w:highlight w:val="yellow"/>
        </w:rPr>
        <w:t>TEKSTBLOK REGISTERGOED</w:t>
      </w:r>
      <w:r w:rsidRPr="00022174">
        <w:rPr>
          <w:rFonts w:ascii="Arial" w:hAnsi="Arial" w:cs="Arial"/>
          <w:color w:val="800080"/>
        </w:rPr>
        <w:t>.</w:t>
      </w:r>
    </w:p>
    <w:p w14:paraId="6E89DA73" w14:textId="77777777" w:rsidR="00AD026C" w:rsidRPr="00022174" w:rsidRDefault="00AD026C" w:rsidP="00AD026C">
      <w:pPr>
        <w:pStyle w:val="NormalWeb"/>
        <w:widowControl/>
        <w:suppressAutoHyphens/>
        <w:spacing w:before="0" w:beforeAutospacing="0" w:after="0" w:afterAutospacing="0" w:line="240" w:lineRule="atLeast"/>
        <w:rPr>
          <w:rFonts w:ascii="Arial" w:hAnsi="Arial" w:cs="Arial"/>
          <w:color w:val="800080"/>
          <w:sz w:val="20"/>
          <w:szCs w:val="20"/>
          <w:u w:val="single"/>
          <w:lang w:val="nl-NL"/>
        </w:rPr>
      </w:pPr>
      <w:r w:rsidRPr="00022174">
        <w:rPr>
          <w:rFonts w:ascii="Arial" w:hAnsi="Arial" w:cs="Arial"/>
          <w:color w:val="800080"/>
          <w:sz w:val="20"/>
          <w:szCs w:val="20"/>
          <w:u w:val="single"/>
          <w:lang w:val="nl-NL"/>
        </w:rPr>
        <w:t>Woonplaats</w:t>
      </w:r>
    </w:p>
    <w:p w14:paraId="267D3AC2" w14:textId="77777777" w:rsidR="00AD026C" w:rsidRPr="00022174" w:rsidRDefault="00AD026C" w:rsidP="00AD026C">
      <w:pPr>
        <w:pStyle w:val="NormalWeb"/>
        <w:widowControl/>
        <w:suppressAutoHyphens/>
        <w:spacing w:before="0" w:beforeAutospacing="0" w:after="0" w:afterAutospacing="0" w:line="240" w:lineRule="atLeast"/>
        <w:rPr>
          <w:rFonts w:ascii="Arial" w:hAnsi="Arial" w:cs="Arial"/>
          <w:color w:val="800080"/>
          <w:sz w:val="20"/>
          <w:szCs w:val="20"/>
          <w:lang w:val="nl-NL"/>
        </w:rPr>
      </w:pPr>
      <w:bookmarkStart w:id="111" w:name="_DV_M327"/>
      <w:bookmarkEnd w:id="111"/>
      <w:r w:rsidRPr="00022174">
        <w:rPr>
          <w:rFonts w:ascii="Arial" w:hAnsi="Arial" w:cs="Arial"/>
          <w:color w:val="800080"/>
          <w:sz w:val="20"/>
          <w:szCs w:val="20"/>
          <w:lang w:val="nl-NL"/>
        </w:rPr>
        <w:t xml:space="preserve">Partijen kiezen woonplaats ten kantore van de bewaarder van deze akte. </w:t>
      </w:r>
    </w:p>
    <w:p w14:paraId="0E413DBA" w14:textId="77777777" w:rsidR="001A24E2" w:rsidRPr="00022174" w:rsidRDefault="001A24E2" w:rsidP="001A24E2">
      <w:pPr>
        <w:tabs>
          <w:tab w:val="left" w:pos="-1440"/>
          <w:tab w:val="left" w:pos="-720"/>
        </w:tabs>
        <w:suppressAutoHyphens/>
        <w:rPr>
          <w:rFonts w:ascii="Arial" w:hAnsi="Arial" w:cs="Arial"/>
          <w:color w:val="FF0000"/>
          <w:sz w:val="20"/>
        </w:rPr>
      </w:pPr>
      <w:r w:rsidRPr="00022174">
        <w:rPr>
          <w:rFonts w:ascii="Arial" w:hAnsi="Arial" w:cs="Arial"/>
          <w:b/>
          <w:color w:val="FF0000"/>
          <w:sz w:val="20"/>
        </w:rPr>
        <w:t>EINDE KADASTERDEEL</w:t>
      </w:r>
    </w:p>
    <w:p w14:paraId="3E30FAB5" w14:textId="43F57DF8" w:rsidR="007342E1" w:rsidRPr="00022174" w:rsidRDefault="007342E1" w:rsidP="007342E1">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color w:val="FF0000"/>
        </w:rPr>
      </w:pPr>
    </w:p>
    <w:p w14:paraId="4B555F3C" w14:textId="0100EF94" w:rsidR="00F01EA7" w:rsidRPr="00022174" w:rsidRDefault="009A396B" w:rsidP="007342E1">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b/>
          <w:i/>
          <w:color w:val="000000"/>
        </w:rPr>
      </w:pPr>
      <w:r w:rsidRPr="00022174">
        <w:rPr>
          <w:rFonts w:ascii="Arial" w:hAnsi="Arial" w:cs="Arial"/>
          <w:b/>
          <w:i/>
          <w:color w:val="000000"/>
        </w:rPr>
        <w:br/>
      </w:r>
      <w:r w:rsidRPr="00022174">
        <w:rPr>
          <w:rFonts w:ascii="Arial" w:hAnsi="Arial" w:cs="Arial"/>
          <w:b/>
          <w:i/>
          <w:color w:val="000000"/>
        </w:rPr>
        <w:br/>
        <w:t>Voorbeeld comparitie Aegon</w:t>
      </w:r>
      <w:r w:rsidR="00D74B63" w:rsidRPr="00022174">
        <w:rPr>
          <w:rFonts w:ascii="Arial" w:hAnsi="Arial" w:cs="Arial"/>
          <w:b/>
          <w:i/>
          <w:color w:val="000000"/>
        </w:rPr>
        <w:t xml:space="preserve"> Levensverzekering N.V. </w:t>
      </w:r>
    </w:p>
    <w:p w14:paraId="564D032D" w14:textId="2DB96ECA" w:rsidR="00256050" w:rsidRPr="00022174" w:rsidRDefault="00256050" w:rsidP="00256050">
      <w:pPr>
        <w:tabs>
          <w:tab w:val="left" w:pos="-1440"/>
          <w:tab w:val="left" w:pos="-720"/>
        </w:tabs>
        <w:suppressAutoHyphens/>
        <w:rPr>
          <w:rFonts w:ascii="Arial" w:hAnsi="Arial" w:cs="Arial"/>
          <w:b/>
          <w:i/>
          <w:color w:val="000000"/>
          <w:sz w:val="20"/>
        </w:rPr>
      </w:pPr>
      <w:r w:rsidRPr="00022174">
        <w:rPr>
          <w:rFonts w:ascii="Arial" w:hAnsi="Arial" w:cs="Arial"/>
          <w:sz w:val="20"/>
        </w:rPr>
        <w:t xml:space="preserve">de naamloze vennootschap </w:t>
      </w:r>
      <w:r w:rsidR="003B7F72" w:rsidRPr="00022174">
        <w:rPr>
          <w:rFonts w:ascii="Arial" w:hAnsi="Arial" w:cs="Arial"/>
          <w:sz w:val="20"/>
        </w:rPr>
        <w:t>Aegon Levensverzekering N.V.</w:t>
      </w:r>
      <w:r w:rsidRPr="00022174">
        <w:rPr>
          <w:rFonts w:ascii="Arial" w:hAnsi="Arial" w:cs="Arial"/>
          <w:sz w:val="20"/>
        </w:rPr>
        <w:t xml:space="preserve">, gevestigd </w:t>
      </w:r>
      <w:r w:rsidR="00DE1D79" w:rsidRPr="00022174">
        <w:rPr>
          <w:rFonts w:ascii="Arial" w:hAnsi="Arial" w:cs="Arial"/>
          <w:sz w:val="20"/>
        </w:rPr>
        <w:t>te Utrecht</w:t>
      </w:r>
      <w:r w:rsidRPr="00022174">
        <w:rPr>
          <w:rFonts w:ascii="Arial" w:hAnsi="Arial" w:cs="Arial"/>
          <w:sz w:val="20"/>
        </w:rPr>
        <w:t xml:space="preserve">, kantoorhoudende te </w:t>
      </w:r>
      <w:r w:rsidR="005A632A" w:rsidRPr="00022174">
        <w:rPr>
          <w:rFonts w:ascii="Arial" w:hAnsi="Arial" w:cs="Arial"/>
          <w:sz w:val="20"/>
        </w:rPr>
        <w:t>3584 B</w:t>
      </w:r>
      <w:r w:rsidRPr="00022174">
        <w:rPr>
          <w:rFonts w:ascii="Arial" w:hAnsi="Arial" w:cs="Arial"/>
          <w:sz w:val="20"/>
        </w:rPr>
        <w:t xml:space="preserve">A </w:t>
      </w:r>
      <w:r w:rsidR="005A632A" w:rsidRPr="00022174">
        <w:rPr>
          <w:rFonts w:ascii="Arial" w:hAnsi="Arial" w:cs="Arial"/>
          <w:sz w:val="20"/>
        </w:rPr>
        <w:t>Utrecht</w:t>
      </w:r>
      <w:r w:rsidRPr="00022174">
        <w:rPr>
          <w:rFonts w:ascii="Arial" w:hAnsi="Arial" w:cs="Arial"/>
          <w:sz w:val="20"/>
        </w:rPr>
        <w:t xml:space="preserve">, </w:t>
      </w:r>
      <w:r w:rsidR="009220B8" w:rsidRPr="00022174">
        <w:rPr>
          <w:rFonts w:ascii="Arial" w:hAnsi="Arial" w:cs="Arial"/>
          <w:sz w:val="20"/>
        </w:rPr>
        <w:t xml:space="preserve">Archimedeslaan 10 </w:t>
      </w:r>
      <w:r w:rsidRPr="00022174">
        <w:rPr>
          <w:rFonts w:ascii="Arial" w:hAnsi="Arial" w:cs="Arial"/>
          <w:sz w:val="20"/>
        </w:rPr>
        <w:t>(correspondentieadres</w:t>
      </w:r>
      <w:r w:rsidR="009220B8" w:rsidRPr="00022174">
        <w:rPr>
          <w:rFonts w:ascii="Arial" w:hAnsi="Arial" w:cs="Arial"/>
          <w:sz w:val="20"/>
        </w:rPr>
        <w:t xml:space="preserve"> </w:t>
      </w:r>
      <w:r w:rsidRPr="00022174">
        <w:rPr>
          <w:rFonts w:ascii="Arial" w:hAnsi="Arial" w:cs="Arial"/>
          <w:sz w:val="20"/>
        </w:rPr>
        <w:t xml:space="preserve">voor alle aangelegenheden betreffende de hierna te vermelden rechtshandelingen: </w:t>
      </w:r>
      <w:r w:rsidR="002A6BCD" w:rsidRPr="00022174">
        <w:rPr>
          <w:rFonts w:ascii="Arial" w:hAnsi="Arial" w:cs="Arial"/>
          <w:snapToGrid/>
          <w:color w:val="000000"/>
          <w:sz w:val="20"/>
        </w:rPr>
        <w:t>postbus 2687 3800 GE Amersfoort</w:t>
      </w:r>
      <w:r w:rsidRPr="00022174">
        <w:rPr>
          <w:rFonts w:ascii="Arial" w:hAnsi="Arial" w:cs="Arial"/>
          <w:sz w:val="20"/>
        </w:rPr>
        <w:t>);</w:t>
      </w:r>
    </w:p>
    <w:p w14:paraId="12117316" w14:textId="77777777" w:rsidR="009A396B" w:rsidRPr="00022174" w:rsidRDefault="009A396B" w:rsidP="007342E1">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b/>
          <w:i/>
          <w:color w:val="000000"/>
        </w:rPr>
      </w:pPr>
    </w:p>
    <w:p w14:paraId="0D3859E5" w14:textId="77777777" w:rsidR="00B870D2" w:rsidRPr="00022174" w:rsidRDefault="00B870D2" w:rsidP="00B870D2">
      <w:pPr>
        <w:rPr>
          <w:rFonts w:ascii="Arial" w:hAnsi="Arial" w:cs="Arial"/>
          <w:b/>
          <w:i/>
          <w:color w:val="000000"/>
          <w:sz w:val="20"/>
        </w:rPr>
      </w:pPr>
      <w:r w:rsidRPr="00022174">
        <w:rPr>
          <w:rFonts w:ascii="Arial" w:hAnsi="Arial" w:cs="Arial"/>
          <w:b/>
          <w:i/>
          <w:color w:val="000000"/>
          <w:sz w:val="20"/>
        </w:rPr>
        <w:t>Toelichting</w:t>
      </w:r>
    </w:p>
    <w:p w14:paraId="45DD64E8" w14:textId="77777777" w:rsidR="00B870D2" w:rsidRPr="00022174" w:rsidRDefault="00B870D2" w:rsidP="00B870D2">
      <w:pPr>
        <w:tabs>
          <w:tab w:val="left" w:pos="-1440"/>
          <w:tab w:val="left" w:pos="-720"/>
          <w:tab w:val="left" w:pos="425"/>
        </w:tabs>
        <w:suppressAutoHyphens/>
        <w:rPr>
          <w:rFonts w:ascii="Arial" w:hAnsi="Arial" w:cs="Arial"/>
          <w:sz w:val="20"/>
        </w:rPr>
      </w:pPr>
      <w:r w:rsidRPr="00022174">
        <w:rPr>
          <w:rFonts w:ascii="Arial" w:hAnsi="Arial" w:cs="Arial"/>
          <w:sz w:val="20"/>
        </w:rPr>
        <w:t xml:space="preserve">Rangwisseling wordt </w:t>
      </w:r>
      <w:r w:rsidRPr="00022174">
        <w:rPr>
          <w:rFonts w:ascii="Arial" w:hAnsi="Arial" w:cs="Arial"/>
          <w:sz w:val="20"/>
          <w:u w:val="single"/>
        </w:rPr>
        <w:t>niet</w:t>
      </w:r>
      <w:r w:rsidRPr="00022174">
        <w:rPr>
          <w:rFonts w:ascii="Arial" w:hAnsi="Arial" w:cs="Arial"/>
          <w:sz w:val="20"/>
        </w:rPr>
        <w:t xml:space="preserve"> ondersteund in de akte, in verband met de verplichte vermelding van aankomsttitel en voorbelasting.</w:t>
      </w:r>
    </w:p>
    <w:p w14:paraId="5974F365" w14:textId="77777777" w:rsidR="00B870D2" w:rsidRPr="00022174" w:rsidRDefault="00B870D2" w:rsidP="00B870D2">
      <w:pPr>
        <w:tabs>
          <w:tab w:val="left" w:pos="-1440"/>
          <w:tab w:val="left" w:pos="-720"/>
          <w:tab w:val="left" w:pos="425"/>
        </w:tabs>
        <w:suppressAutoHyphens/>
        <w:rPr>
          <w:rFonts w:ascii="Arial" w:hAnsi="Arial" w:cs="Arial"/>
          <w:sz w:val="20"/>
        </w:rPr>
      </w:pPr>
    </w:p>
    <w:p w14:paraId="76AA3EBB" w14:textId="77777777" w:rsidR="00B870D2" w:rsidRPr="00022174" w:rsidRDefault="00B870D2" w:rsidP="00B870D2">
      <w:pPr>
        <w:tabs>
          <w:tab w:val="left" w:pos="-1440"/>
          <w:tab w:val="left" w:pos="-720"/>
          <w:tab w:val="left" w:pos="425"/>
        </w:tabs>
        <w:suppressAutoHyphens/>
        <w:rPr>
          <w:rFonts w:ascii="Arial" w:hAnsi="Arial" w:cs="Arial"/>
          <w:sz w:val="20"/>
        </w:rPr>
      </w:pPr>
      <w:r w:rsidRPr="00022174">
        <w:rPr>
          <w:rFonts w:ascii="Arial" w:hAnsi="Arial" w:cs="Arial"/>
          <w:sz w:val="20"/>
        </w:rPr>
        <w:t xml:space="preserve">Zie voor het kleurgebruik in deze modelakte: </w:t>
      </w:r>
    </w:p>
    <w:p w14:paraId="7C35925A" w14:textId="77777777" w:rsidR="00B870D2" w:rsidRPr="00022174" w:rsidRDefault="00B870D2" w:rsidP="00B870D2">
      <w:pPr>
        <w:tabs>
          <w:tab w:val="left" w:pos="-1440"/>
          <w:tab w:val="left" w:pos="-720"/>
          <w:tab w:val="left" w:pos="425"/>
        </w:tabs>
        <w:suppressAutoHyphens/>
        <w:rPr>
          <w:rFonts w:ascii="Arial" w:hAnsi="Arial" w:cs="Arial"/>
          <w:sz w:val="20"/>
        </w:rPr>
      </w:pPr>
      <w:r w:rsidRPr="00022174">
        <w:rPr>
          <w:rFonts w:ascii="Arial" w:hAnsi="Arial" w:cs="Arial"/>
          <w:sz w:val="20"/>
        </w:rPr>
        <w:t>Tekstblok – Algemene afspraken modeldocumenten en tekstblokken.</w:t>
      </w:r>
    </w:p>
    <w:p w14:paraId="2E3C81CE" w14:textId="77777777" w:rsidR="00B870D2" w:rsidRPr="00022174" w:rsidRDefault="00B870D2" w:rsidP="00B870D2">
      <w:pPr>
        <w:tabs>
          <w:tab w:val="left" w:pos="-1440"/>
          <w:tab w:val="left" w:pos="-720"/>
          <w:tab w:val="left" w:pos="425"/>
        </w:tabs>
        <w:suppressAutoHyphens/>
        <w:rPr>
          <w:rFonts w:ascii="Arial" w:hAnsi="Arial" w:cs="Arial"/>
          <w:sz w:val="20"/>
        </w:rPr>
      </w:pPr>
    </w:p>
    <w:p w14:paraId="624C8018" w14:textId="77777777" w:rsidR="00B870D2" w:rsidRDefault="00B870D2" w:rsidP="00B870D2">
      <w:pPr>
        <w:rPr>
          <w:rFonts w:ascii="Arial" w:hAnsi="Arial" w:cs="Arial"/>
          <w:sz w:val="20"/>
        </w:rPr>
      </w:pPr>
      <w:r w:rsidRPr="00022174">
        <w:rPr>
          <w:rFonts w:ascii="Arial" w:hAnsi="Arial" w:cs="Arial"/>
          <w:sz w:val="20"/>
        </w:rPr>
        <w:t>De paragrafen en tekstfragmenten welke in dit modeldocument optioneel zijn, dienen op het moment dat ze worden opgenomen in de akte altijd binnen het Kadasterdeel te staan.</w:t>
      </w:r>
    </w:p>
    <w:p w14:paraId="58FA6CCE" w14:textId="77777777" w:rsidR="00D50ED5" w:rsidRDefault="00D50ED5" w:rsidP="00B870D2">
      <w:pPr>
        <w:rPr>
          <w:rFonts w:ascii="Arial" w:hAnsi="Arial" w:cs="Arial"/>
          <w:sz w:val="20"/>
        </w:rPr>
      </w:pPr>
    </w:p>
    <w:p w14:paraId="16E24B85" w14:textId="77777777" w:rsidR="00D50ED5" w:rsidRPr="002E7F50" w:rsidRDefault="00D50ED5" w:rsidP="00D50ED5">
      <w:pPr>
        <w:tabs>
          <w:tab w:val="left" w:pos="-1440"/>
          <w:tab w:val="left" w:pos="-720"/>
          <w:tab w:val="left" w:pos="425"/>
        </w:tabs>
        <w:suppressAutoHyphens/>
        <w:rPr>
          <w:rFonts w:ascii="Arial" w:hAnsi="Arial" w:cs="Arial"/>
          <w:color w:val="FFFFFF"/>
          <w:sz w:val="20"/>
          <w:u w:val="single"/>
        </w:rPr>
      </w:pPr>
      <w:r>
        <w:rPr>
          <w:rFonts w:ascii="Arial" w:hAnsi="Arial" w:cs="Arial"/>
          <w:color w:val="FFFFFF"/>
          <w:sz w:val="20"/>
          <w:highlight w:val="darkYellow"/>
          <w:u w:val="single"/>
        </w:rPr>
        <w:t>KEUZEBLOK</w:t>
      </w:r>
      <w:r w:rsidRPr="002E7F50">
        <w:rPr>
          <w:rFonts w:ascii="Arial" w:hAnsi="Arial" w:cs="Arial"/>
          <w:color w:val="FFFFFF"/>
          <w:sz w:val="20"/>
          <w:highlight w:val="darkYellow"/>
          <w:u w:val="single"/>
        </w:rPr>
        <w:t>:</w:t>
      </w:r>
    </w:p>
    <w:p w14:paraId="0277DE19" w14:textId="26993818" w:rsidR="00D50ED5" w:rsidRPr="002E7F50" w:rsidRDefault="00D50ED5" w:rsidP="00D50ED5">
      <w:pPr>
        <w:tabs>
          <w:tab w:val="left" w:pos="-1440"/>
          <w:tab w:val="left" w:pos="-720"/>
          <w:tab w:val="left" w:pos="425"/>
        </w:tabs>
        <w:suppressAutoHyphens/>
        <w:rPr>
          <w:rFonts w:ascii="Arial" w:hAnsi="Arial" w:cs="Arial"/>
          <w:sz w:val="20"/>
        </w:rPr>
      </w:pPr>
      <w:r>
        <w:rPr>
          <w:rFonts w:ascii="Arial" w:hAnsi="Arial" w:cs="Arial"/>
          <w:sz w:val="20"/>
        </w:rPr>
        <w:t>Dit keuzeblok is</w:t>
      </w:r>
      <w:r w:rsidRPr="002E7F50">
        <w:rPr>
          <w:rFonts w:ascii="Arial" w:hAnsi="Arial" w:cs="Arial"/>
          <w:sz w:val="20"/>
        </w:rPr>
        <w:t xml:space="preserve"> specifiek voo</w:t>
      </w:r>
      <w:r>
        <w:rPr>
          <w:rFonts w:ascii="Arial" w:hAnsi="Arial" w:cs="Arial"/>
          <w:sz w:val="20"/>
        </w:rPr>
        <w:t>r deze hypotheek van Aegon en wordt</w:t>
      </w:r>
      <w:r w:rsidRPr="002E7F50">
        <w:rPr>
          <w:rFonts w:ascii="Arial" w:hAnsi="Arial" w:cs="Arial"/>
          <w:sz w:val="20"/>
        </w:rPr>
        <w:t xml:space="preserve"> daarom niet als algemene,</w:t>
      </w:r>
      <w:r>
        <w:rPr>
          <w:rFonts w:ascii="Arial" w:hAnsi="Arial" w:cs="Arial"/>
          <w:sz w:val="20"/>
        </w:rPr>
        <w:t xml:space="preserve"> voor meerdere banken toepasbaar</w:t>
      </w:r>
      <w:r w:rsidRPr="002E7F50">
        <w:rPr>
          <w:rFonts w:ascii="Arial" w:hAnsi="Arial" w:cs="Arial"/>
          <w:sz w:val="20"/>
        </w:rPr>
        <w:t>, tekstblok beschouwd.</w:t>
      </w:r>
    </w:p>
    <w:p w14:paraId="69B8ABD8" w14:textId="77777777" w:rsidR="00D50ED5" w:rsidRDefault="00D50ED5" w:rsidP="00B870D2">
      <w:pPr>
        <w:rPr>
          <w:rFonts w:ascii="Arial" w:hAnsi="Arial" w:cs="Arial"/>
          <w:sz w:val="20"/>
        </w:rPr>
      </w:pPr>
    </w:p>
    <w:p w14:paraId="7F487767" w14:textId="77777777" w:rsidR="00D50ED5" w:rsidRDefault="00D50ED5" w:rsidP="00D50E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b/>
          <w:sz w:val="20"/>
        </w:rPr>
        <w:t xml:space="preserve">KEUZEBLOK </w:t>
      </w:r>
      <w:r>
        <w:rPr>
          <w:rFonts w:ascii="Arial" w:hAnsi="Arial" w:cs="Arial"/>
          <w:b/>
          <w:sz w:val="20"/>
        </w:rPr>
        <w:t>PARTIJNAMEN HYPOTHEEKAKTE</w:t>
      </w:r>
      <w:r w:rsidRPr="002E7F50">
        <w:rPr>
          <w:rFonts w:ascii="Arial" w:hAnsi="Arial" w:cs="Arial"/>
          <w:b/>
          <w:sz w:val="20"/>
        </w:rPr>
        <w:t>:</w:t>
      </w:r>
    </w:p>
    <w:p w14:paraId="1A199C50" w14:textId="77777777" w:rsidR="00D50ED5" w:rsidRPr="00CE26FC" w:rsidRDefault="00D50ED5" w:rsidP="00D50ED5">
      <w:pPr>
        <w:widowControl/>
        <w:rPr>
          <w:rFonts w:ascii="Arial" w:hAnsi="Arial" w:cs="Arial"/>
          <w:kern w:val="28"/>
          <w:sz w:val="20"/>
          <w:u w:val="single"/>
          <w:lang w:eastAsia="en-US"/>
        </w:rPr>
      </w:pPr>
      <w:r>
        <w:rPr>
          <w:rFonts w:ascii="Arial" w:hAnsi="Arial" w:cs="Arial"/>
          <w:kern w:val="28"/>
          <w:sz w:val="20"/>
          <w:u w:val="single"/>
          <w:lang w:eastAsia="en-US"/>
        </w:rPr>
        <w:t>Partijnamen in hypotheekakte</w:t>
      </w:r>
    </w:p>
    <w:p w14:paraId="638E6022" w14:textId="77777777" w:rsidR="00D50ED5" w:rsidRPr="005950EA" w:rsidRDefault="00D50ED5" w:rsidP="00D50ED5">
      <w:pPr>
        <w:widowControl/>
        <w:rPr>
          <w:rFonts w:ascii="Arial" w:hAnsi="Arial" w:cs="Arial"/>
          <w:color w:val="339966"/>
          <w:kern w:val="28"/>
          <w:sz w:val="20"/>
          <w:lang w:eastAsia="en-US"/>
        </w:rPr>
      </w:pPr>
      <w:r w:rsidRPr="005950EA">
        <w:rPr>
          <w:rFonts w:ascii="Arial" w:hAnsi="Arial" w:cs="Arial"/>
          <w:color w:val="339966"/>
          <w:kern w:val="28"/>
          <w:sz w:val="20"/>
          <w:lang w:eastAsia="en-US"/>
        </w:rPr>
        <w:t>hierna</w:t>
      </w:r>
      <w:r w:rsidRPr="00C439A4">
        <w:rPr>
          <w:rFonts w:ascii="Arial" w:hAnsi="Arial" w:cs="Arial"/>
          <w:color w:val="800080"/>
          <w:kern w:val="28"/>
          <w:sz w:val="20"/>
          <w:lang w:eastAsia="en-US"/>
        </w:rPr>
        <w:t xml:space="preserve">, </w:t>
      </w:r>
      <w:r w:rsidRPr="005950EA">
        <w:rPr>
          <w:rFonts w:ascii="Arial" w:hAnsi="Arial" w:cs="Arial"/>
          <w:color w:val="800080"/>
          <w:kern w:val="28"/>
          <w:sz w:val="20"/>
          <w:lang w:eastAsia="en-US"/>
        </w:rPr>
        <w:t>z</w:t>
      </w:r>
      <w:r w:rsidRPr="003C0A72">
        <w:rPr>
          <w:rFonts w:ascii="Arial" w:hAnsi="Arial" w:cs="Arial"/>
          <w:color w:val="800080"/>
          <w:kern w:val="28"/>
          <w:sz w:val="20"/>
          <w:lang w:eastAsia="en-US"/>
        </w:rPr>
        <w:t>o</w:t>
      </w:r>
      <w:r w:rsidRPr="005950EA">
        <w:rPr>
          <w:rFonts w:ascii="Arial" w:hAnsi="Arial" w:cs="Arial"/>
          <w:color w:val="800080"/>
          <w:kern w:val="28"/>
          <w:sz w:val="20"/>
          <w:lang w:eastAsia="en-US"/>
        </w:rPr>
        <w:t>wel teza</w:t>
      </w:r>
      <w:r w:rsidRPr="007126EB">
        <w:rPr>
          <w:rFonts w:ascii="Arial" w:hAnsi="Arial" w:cs="Arial"/>
          <w:color w:val="800080"/>
          <w:kern w:val="28"/>
          <w:sz w:val="20"/>
          <w:lang w:eastAsia="en-US"/>
        </w:rPr>
        <w:t>m</w:t>
      </w:r>
      <w:r w:rsidRPr="005950EA">
        <w:rPr>
          <w:rFonts w:ascii="Arial" w:hAnsi="Arial" w:cs="Arial"/>
          <w:color w:val="800080"/>
          <w:kern w:val="28"/>
          <w:sz w:val="20"/>
          <w:lang w:eastAsia="en-US"/>
        </w:rPr>
        <w:t>en als ieder afzonder</w:t>
      </w:r>
      <w:r w:rsidRPr="00E8157A">
        <w:rPr>
          <w:rFonts w:ascii="Arial" w:hAnsi="Arial" w:cs="Arial"/>
          <w:color w:val="800080"/>
          <w:kern w:val="28"/>
          <w:sz w:val="20"/>
          <w:lang w:eastAsia="en-US"/>
        </w:rPr>
        <w:t>lijk</w:t>
      </w:r>
      <w:r>
        <w:rPr>
          <w:rFonts w:ascii="Arial" w:hAnsi="Arial" w:cs="Arial"/>
          <w:color w:val="800080"/>
          <w:kern w:val="28"/>
          <w:sz w:val="20"/>
          <w:lang w:eastAsia="en-US"/>
        </w:rPr>
        <w:t>,</w:t>
      </w:r>
      <w:r w:rsidRPr="005950EA">
        <w:rPr>
          <w:rFonts w:ascii="Arial" w:hAnsi="Arial" w:cs="Arial"/>
          <w:color w:val="339966"/>
          <w:kern w:val="28"/>
          <w:sz w:val="20"/>
          <w:lang w:eastAsia="en-US"/>
        </w:rPr>
        <w:t xml:space="preserve"> te n</w:t>
      </w:r>
      <w:r w:rsidRPr="007126EB">
        <w:rPr>
          <w:rFonts w:ascii="Arial" w:hAnsi="Arial" w:cs="Arial"/>
          <w:color w:val="339966"/>
          <w:kern w:val="28"/>
          <w:sz w:val="20"/>
          <w:lang w:eastAsia="en-US"/>
        </w:rPr>
        <w:t>oe</w:t>
      </w:r>
      <w:r w:rsidRPr="005950EA">
        <w:rPr>
          <w:rFonts w:ascii="Arial" w:hAnsi="Arial" w:cs="Arial"/>
          <w:color w:val="339966"/>
          <w:kern w:val="28"/>
          <w:sz w:val="20"/>
          <w:lang w:eastAsia="en-US"/>
        </w:rPr>
        <w:t>men:</w:t>
      </w:r>
      <w:r w:rsidRPr="005950EA">
        <w:rPr>
          <w:rFonts w:ascii="Arial" w:hAnsi="Arial" w:cs="Arial"/>
          <w:color w:val="008000"/>
          <w:kern w:val="28"/>
          <w:sz w:val="20"/>
          <w:lang w:eastAsia="en-US"/>
        </w:rPr>
        <w:t xml:space="preserve"> </w:t>
      </w:r>
      <w:r w:rsidRPr="00CE26FC">
        <w:rPr>
          <w:rFonts w:ascii="Arial" w:hAnsi="Arial" w:cs="Arial"/>
          <w:color w:val="339966"/>
          <w:kern w:val="28"/>
          <w:sz w:val="20"/>
          <w:lang w:eastAsia="en-US"/>
        </w:rPr>
        <w:t xml:space="preserve">de </w:t>
      </w:r>
      <w:r>
        <w:rPr>
          <w:rFonts w:ascii="Arial" w:hAnsi="Arial" w:cs="Arial"/>
          <w:color w:val="339966"/>
          <w:kern w:val="28"/>
          <w:sz w:val="20"/>
          <w:lang w:eastAsia="en-US"/>
        </w:rPr>
        <w:t>“</w:t>
      </w:r>
      <w:r w:rsidRPr="00CE26FC">
        <w:rPr>
          <w:rFonts w:ascii="Arial" w:hAnsi="Arial" w:cs="Arial"/>
          <w:color w:val="339966"/>
          <w:kern w:val="28"/>
          <w:sz w:val="20"/>
          <w:lang w:eastAsia="en-US"/>
        </w:rPr>
        <w:t>Hypotheekgever</w:t>
      </w:r>
      <w:r>
        <w:rPr>
          <w:rFonts w:ascii="Arial" w:hAnsi="Arial" w:cs="Arial"/>
          <w:color w:val="339966"/>
          <w:kern w:val="28"/>
          <w:sz w:val="20"/>
          <w:lang w:eastAsia="en-US"/>
        </w:rPr>
        <w:t>”</w:t>
      </w:r>
      <w:r w:rsidRPr="00CE26FC">
        <w:rPr>
          <w:rFonts w:ascii="Arial" w:hAnsi="Arial" w:cs="Arial"/>
          <w:color w:val="339966"/>
          <w:kern w:val="28"/>
          <w:sz w:val="20"/>
          <w:lang w:eastAsia="en-US"/>
        </w:rPr>
        <w:t xml:space="preserve"> en </w:t>
      </w:r>
      <w:r>
        <w:rPr>
          <w:rFonts w:ascii="Arial" w:hAnsi="Arial" w:cs="Arial"/>
          <w:color w:val="339966"/>
          <w:kern w:val="28"/>
          <w:sz w:val="20"/>
          <w:lang w:eastAsia="en-US"/>
        </w:rPr>
        <w:t>“</w:t>
      </w:r>
      <w:r w:rsidRPr="00CE26FC">
        <w:rPr>
          <w:rFonts w:ascii="Arial" w:hAnsi="Arial" w:cs="Arial"/>
          <w:color w:val="339966"/>
          <w:kern w:val="28"/>
          <w:sz w:val="20"/>
          <w:lang w:eastAsia="en-US"/>
        </w:rPr>
        <w:t>Schuldenaar</w:t>
      </w:r>
      <w:r>
        <w:rPr>
          <w:rFonts w:ascii="Arial" w:hAnsi="Arial" w:cs="Arial"/>
          <w:color w:val="339966"/>
          <w:kern w:val="28"/>
          <w:sz w:val="20"/>
          <w:lang w:eastAsia="en-US"/>
        </w:rPr>
        <w:t>”</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de verschenen</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F90897">
        <w:rPr>
          <w:rFonts w:ascii="Arial" w:hAnsi="Arial" w:cs="Arial"/>
          <w:kern w:val="28"/>
          <w:sz w:val="20"/>
          <w:lang w:eastAsia="en-US"/>
        </w:rPr>
        <w:fldChar w:fldCharType="begin"/>
      </w:r>
      <w:r w:rsidRPr="00F90897">
        <w:rPr>
          <w:rFonts w:ascii="Arial" w:hAnsi="Arial" w:cs="Arial"/>
          <w:kern w:val="28"/>
          <w:sz w:val="20"/>
          <w:lang w:eastAsia="en-US"/>
        </w:rPr>
        <w:instrText>MacroButton Nomacro §</w:instrText>
      </w:r>
      <w:r w:rsidRPr="00F90897">
        <w:rPr>
          <w:rFonts w:ascii="Arial" w:hAnsi="Arial" w:cs="Arial"/>
          <w:kern w:val="28"/>
          <w:sz w:val="20"/>
          <w:lang w:eastAsia="en-US"/>
        </w:rPr>
        <w:fldChar w:fldCharType="end"/>
      </w:r>
      <w:r w:rsidRPr="00ED35CB">
        <w:rPr>
          <w:rFonts w:ascii="Arial" w:hAnsi="Arial" w:cs="Arial"/>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Pr>
          <w:rFonts w:ascii="Arial" w:hAnsi="Arial" w:cs="Arial"/>
          <w:kern w:val="28"/>
          <w:sz w:val="20"/>
          <w:lang w:eastAsia="en-US"/>
        </w:rPr>
        <w:t xml:space="preserve"> </w:t>
      </w:r>
      <w:r w:rsidRPr="00CE26FC">
        <w:rPr>
          <w:rFonts w:ascii="Arial" w:hAnsi="Arial" w:cs="Arial"/>
          <w:color w:val="800080"/>
          <w:kern w:val="28"/>
          <w:sz w:val="20"/>
          <w:lang w:eastAsia="en-US"/>
        </w:rPr>
        <w:t>voornoemd</w:t>
      </w:r>
      <w:r w:rsidRPr="00CE26FC">
        <w:rPr>
          <w:rFonts w:ascii="Arial" w:hAnsi="Arial" w:cs="Arial"/>
          <w:color w:val="339966"/>
          <w:kern w:val="28"/>
          <w:sz w:val="20"/>
          <w:lang w:eastAsia="en-US"/>
        </w:rPr>
        <w:t>,</w:t>
      </w:r>
      <w:r w:rsidRPr="00F90897">
        <w:rPr>
          <w:rFonts w:ascii="Arial" w:hAnsi="Arial" w:cs="Arial"/>
          <w:kern w:val="28"/>
          <w:sz w:val="20"/>
          <w:lang w:eastAsia="en-US"/>
        </w:rPr>
        <w:fldChar w:fldCharType="begin"/>
      </w:r>
      <w:r w:rsidRPr="00F90897">
        <w:rPr>
          <w:rFonts w:ascii="Arial" w:hAnsi="Arial" w:cs="Arial"/>
          <w:kern w:val="28"/>
          <w:sz w:val="20"/>
          <w:lang w:eastAsia="en-US"/>
        </w:rPr>
        <w:instrText>MacroButton Nomacro §</w:instrText>
      </w:r>
      <w:r w:rsidRPr="00F90897">
        <w:rPr>
          <w:rFonts w:ascii="Arial" w:hAnsi="Arial" w:cs="Arial"/>
          <w:kern w:val="28"/>
          <w:sz w:val="20"/>
          <w:lang w:eastAsia="en-US"/>
        </w:rPr>
        <w:fldChar w:fldCharType="end"/>
      </w:r>
      <w:r w:rsidRPr="00ED35CB">
        <w:rPr>
          <w:rFonts w:ascii="Arial" w:hAnsi="Arial" w:cs="Arial"/>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3F62BB">
        <w:rPr>
          <w:rFonts w:ascii="Arial" w:hAnsi="Arial" w:cs="Arial"/>
          <w:color w:val="800080"/>
          <w:kern w:val="28"/>
          <w:sz w:val="20"/>
          <w:lang w:eastAsia="en-US"/>
        </w:rPr>
        <w:t>de</w:t>
      </w:r>
      <w:r w:rsidRPr="005950EA">
        <w:rPr>
          <w:rFonts w:ascii="Arial" w:hAnsi="Arial" w:cs="Arial"/>
          <w:color w:val="00FFFF"/>
          <w:kern w:val="28"/>
          <w:sz w:val="20"/>
          <w:lang w:eastAsia="en-US"/>
        </w:rPr>
        <w:t xml:space="preserve"> </w:t>
      </w:r>
      <w:r w:rsidRPr="003F62BB">
        <w:rPr>
          <w:rFonts w:ascii="Arial" w:hAnsi="Arial" w:cs="Arial"/>
          <w:color w:val="800080"/>
          <w:kern w:val="28"/>
          <w:sz w:val="20"/>
          <w:lang w:eastAsia="en-US"/>
        </w:rPr>
        <w:t>heer/mevrouw</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Pr>
          <w:rFonts w:ascii="Arial" w:hAnsi="Arial" w:cs="Arial"/>
          <w:color w:val="800080"/>
          <w:kern w:val="28"/>
          <w:sz w:val="20"/>
          <w:lang w:eastAsia="en-US"/>
        </w:rPr>
        <w:t xml:space="preserve"> </w:t>
      </w:r>
      <w:r w:rsidRPr="007126EB">
        <w:rPr>
          <w:rFonts w:ascii="Arial" w:hAnsi="Arial" w:cs="Arial"/>
          <w:color w:val="800080"/>
          <w:kern w:val="28"/>
          <w:sz w:val="20"/>
          <w:lang w:eastAsia="en-US"/>
        </w:rPr>
        <w:t>voornoemd</w:t>
      </w:r>
      <w:r w:rsidRPr="00CE26FC">
        <w:rPr>
          <w:rFonts w:ascii="Arial" w:hAnsi="Arial" w:cs="Arial"/>
          <w:color w:val="339966"/>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 xml:space="preserve"> </w:t>
      </w:r>
      <w:r w:rsidRPr="005950EA">
        <w:rPr>
          <w:rFonts w:ascii="Arial" w:hAnsi="Arial" w:cs="Arial"/>
          <w:color w:val="339966"/>
          <w:kern w:val="28"/>
          <w:sz w:val="20"/>
          <w:lang w:eastAsia="en-US"/>
        </w:rPr>
        <w:t>hierna</w:t>
      </w:r>
      <w:r w:rsidRPr="00C439A4">
        <w:rPr>
          <w:rFonts w:ascii="Arial" w:hAnsi="Arial" w:cs="Arial"/>
          <w:color w:val="800080"/>
          <w:kern w:val="28"/>
          <w:sz w:val="20"/>
          <w:lang w:eastAsia="en-US"/>
        </w:rPr>
        <w:t>,</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Pr>
          <w:rFonts w:ascii="Arial" w:hAnsi="Arial" w:cs="Arial"/>
          <w:color w:val="800080"/>
          <w:kern w:val="28"/>
          <w:sz w:val="20"/>
          <w:lang w:eastAsia="en-US"/>
        </w:rPr>
        <w:t>,</w:t>
      </w:r>
      <w:r w:rsidRPr="005950EA">
        <w:rPr>
          <w:rFonts w:ascii="Arial" w:hAnsi="Arial" w:cs="Arial"/>
          <w:color w:val="339966"/>
          <w:kern w:val="28"/>
          <w:sz w:val="20"/>
          <w:lang w:eastAsia="en-US"/>
        </w:rPr>
        <w:t xml:space="preserve"> te noemen: </w:t>
      </w:r>
      <w:r>
        <w:rPr>
          <w:rFonts w:ascii="Arial" w:hAnsi="Arial" w:cs="Arial"/>
          <w:color w:val="339966"/>
          <w:kern w:val="28"/>
          <w:sz w:val="20"/>
          <w:lang w:eastAsia="en-US"/>
        </w:rPr>
        <w:t xml:space="preserve">de “Hypotheekgever” </w:t>
      </w:r>
      <w:r w:rsidRPr="005950EA">
        <w:rPr>
          <w:rFonts w:ascii="Arial" w:hAnsi="Arial" w:cs="Arial"/>
          <w:color w:val="339966"/>
          <w:kern w:val="28"/>
          <w:sz w:val="20"/>
          <w:lang w:eastAsia="en-US"/>
        </w:rPr>
        <w:t>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de</w:t>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verschenen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80008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F90897">
        <w:rPr>
          <w:rFonts w:ascii="Arial" w:hAnsi="Arial" w:cs="Arial"/>
          <w:kern w:val="28"/>
          <w:sz w:val="20"/>
          <w:lang w:val="en-US" w:eastAsia="en-US"/>
        </w:rPr>
        <w:fldChar w:fldCharType="begin"/>
      </w:r>
      <w:r w:rsidRPr="00F90897">
        <w:rPr>
          <w:rFonts w:ascii="Arial" w:hAnsi="Arial" w:cs="Arial"/>
          <w:kern w:val="28"/>
          <w:sz w:val="20"/>
          <w:lang w:eastAsia="en-US"/>
        </w:rPr>
        <w:instrText>MacroButton Nomacro §</w:instrText>
      </w:r>
      <w:r w:rsidRPr="00F90897">
        <w:rPr>
          <w:rFonts w:ascii="Arial" w:hAnsi="Arial" w:cs="Arial"/>
          <w:kern w:val="28"/>
          <w:sz w:val="20"/>
          <w:lang w:val="en-US" w:eastAsia="en-US"/>
        </w:rPr>
        <w:fldChar w:fldCharType="end"/>
      </w:r>
      <w:r w:rsidRPr="00ED35CB">
        <w:rPr>
          <w:rFonts w:ascii="Arial" w:hAnsi="Arial" w:cs="Arial"/>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Pr>
          <w:rFonts w:ascii="Arial" w:hAnsi="Arial" w:cs="Arial"/>
          <w:color w:val="800080"/>
          <w:kern w:val="28"/>
          <w:sz w:val="20"/>
          <w:lang w:eastAsia="en-US"/>
        </w:rPr>
        <w:t xml:space="preserve"> </w:t>
      </w:r>
      <w:r w:rsidRPr="00CE26FC">
        <w:rPr>
          <w:rFonts w:ascii="Arial" w:hAnsi="Arial" w:cs="Arial"/>
          <w:color w:val="800080"/>
          <w:kern w:val="28"/>
          <w:sz w:val="20"/>
          <w:lang w:eastAsia="en-US"/>
        </w:rPr>
        <w:t>voornoemd</w:t>
      </w:r>
      <w:r w:rsidRPr="001D21E9">
        <w:rPr>
          <w:rFonts w:ascii="Arial" w:hAnsi="Arial" w:cs="Arial"/>
          <w:color w:val="339966"/>
          <w:kern w:val="28"/>
          <w:sz w:val="20"/>
          <w:lang w:eastAsia="en-US"/>
        </w:rPr>
        <w:t>,</w:t>
      </w:r>
      <w:r w:rsidRPr="00F90897">
        <w:rPr>
          <w:rFonts w:ascii="Arial" w:hAnsi="Arial" w:cs="Arial"/>
          <w:kern w:val="28"/>
          <w:sz w:val="20"/>
          <w:lang w:eastAsia="en-US"/>
        </w:rPr>
        <w:fldChar w:fldCharType="begin"/>
      </w:r>
      <w:r w:rsidRPr="00F90897">
        <w:rPr>
          <w:rFonts w:ascii="Arial" w:hAnsi="Arial" w:cs="Arial"/>
          <w:kern w:val="28"/>
          <w:sz w:val="20"/>
          <w:lang w:eastAsia="en-US"/>
        </w:rPr>
        <w:instrText>MacroButton Nomacro §</w:instrText>
      </w:r>
      <w:r w:rsidRPr="00F90897">
        <w:rPr>
          <w:rFonts w:ascii="Arial" w:hAnsi="Arial" w:cs="Arial"/>
          <w:kern w:val="28"/>
          <w:sz w:val="20"/>
          <w:lang w:eastAsia="en-US"/>
        </w:rPr>
        <w:fldChar w:fldCharType="end"/>
      </w:r>
      <w:r w:rsidRPr="00ED35CB">
        <w:rPr>
          <w:rFonts w:ascii="Arial" w:hAnsi="Arial" w:cs="Arial"/>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3F62BB">
        <w:rPr>
          <w:rFonts w:ascii="Arial" w:hAnsi="Arial" w:cs="Arial"/>
          <w:color w:val="800080"/>
          <w:kern w:val="28"/>
          <w:sz w:val="20"/>
          <w:lang w:eastAsia="en-US"/>
        </w:rPr>
        <w:t>de</w:t>
      </w:r>
      <w:r w:rsidRPr="005950EA">
        <w:rPr>
          <w:rFonts w:ascii="Arial" w:hAnsi="Arial" w:cs="Arial"/>
          <w:color w:val="00FFFF"/>
          <w:kern w:val="28"/>
          <w:sz w:val="20"/>
          <w:lang w:eastAsia="en-US"/>
        </w:rPr>
        <w:t xml:space="preserve"> </w:t>
      </w:r>
      <w:r w:rsidRPr="003F62BB">
        <w:rPr>
          <w:rFonts w:ascii="Arial" w:hAnsi="Arial" w:cs="Arial"/>
          <w:color w:val="800080"/>
          <w:kern w:val="28"/>
          <w:sz w:val="20"/>
          <w:lang w:eastAsia="en-US"/>
        </w:rPr>
        <w:t>heer/mevrouw</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7126EB">
        <w:rPr>
          <w:rFonts w:ascii="Arial" w:hAnsi="Arial" w:cs="Arial"/>
          <w:color w:val="800080"/>
          <w:kern w:val="28"/>
          <w:sz w:val="20"/>
          <w:lang w:eastAsia="en-US"/>
        </w:rPr>
        <w:t>voornoemd</w:t>
      </w:r>
      <w:r w:rsidRPr="00CE26FC">
        <w:rPr>
          <w:rFonts w:ascii="Arial" w:hAnsi="Arial" w:cs="Arial"/>
          <w:color w:val="339966"/>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339966"/>
          <w:kern w:val="28"/>
          <w:sz w:val="20"/>
          <w:lang w:eastAsia="en-US"/>
        </w:rPr>
        <w:t>hierna</w:t>
      </w:r>
      <w:r w:rsidRPr="00C439A4">
        <w:rPr>
          <w:rFonts w:ascii="Arial" w:hAnsi="Arial" w:cs="Arial"/>
          <w:color w:val="800080"/>
          <w:kern w:val="28"/>
          <w:sz w:val="20"/>
          <w:lang w:eastAsia="en-US"/>
        </w:rPr>
        <w:t xml:space="preserve">, </w:t>
      </w:r>
      <w:r w:rsidRPr="005950EA">
        <w:rPr>
          <w:rFonts w:ascii="Arial" w:hAnsi="Arial" w:cs="Arial"/>
          <w:color w:val="800080"/>
          <w:kern w:val="28"/>
          <w:sz w:val="20"/>
          <w:lang w:eastAsia="en-US"/>
        </w:rPr>
        <w:t>zowel tezamen als ieder afzonderlijk</w:t>
      </w:r>
      <w:r>
        <w:rPr>
          <w:rFonts w:ascii="Arial" w:hAnsi="Arial" w:cs="Arial"/>
          <w:color w:val="800080"/>
          <w:kern w:val="28"/>
          <w:sz w:val="20"/>
          <w:lang w:eastAsia="en-US"/>
        </w:rPr>
        <w:t>,</w:t>
      </w:r>
      <w:r w:rsidRPr="005950EA">
        <w:rPr>
          <w:rFonts w:ascii="Arial" w:hAnsi="Arial" w:cs="Arial"/>
          <w:color w:val="339966"/>
          <w:kern w:val="28"/>
          <w:sz w:val="20"/>
          <w:lang w:eastAsia="en-US"/>
        </w:rPr>
        <w:t xml:space="preserve"> te noemen:</w:t>
      </w:r>
      <w:r>
        <w:rPr>
          <w:rFonts w:ascii="Arial" w:hAnsi="Arial" w:cs="Arial"/>
          <w:color w:val="339966"/>
          <w:kern w:val="28"/>
          <w:sz w:val="20"/>
          <w:lang w:eastAsia="en-US"/>
        </w:rPr>
        <w:t xml:space="preserve"> de</w:t>
      </w:r>
      <w:r w:rsidRPr="005950EA">
        <w:rPr>
          <w:rFonts w:ascii="Arial" w:hAnsi="Arial" w:cs="Arial"/>
          <w:color w:val="339966"/>
          <w:kern w:val="28"/>
          <w:sz w:val="20"/>
          <w:lang w:eastAsia="en-US"/>
        </w:rPr>
        <w:t xml:space="preserve"> </w:t>
      </w:r>
      <w:r>
        <w:rPr>
          <w:rFonts w:ascii="Arial" w:hAnsi="Arial" w:cs="Arial"/>
          <w:color w:val="339966"/>
          <w:kern w:val="28"/>
          <w:sz w:val="20"/>
          <w:lang w:eastAsia="en-US"/>
        </w:rPr>
        <w:t>“Schuldenaar”</w:t>
      </w:r>
    </w:p>
    <w:p w14:paraId="680AE598" w14:textId="77777777" w:rsidR="00D50ED5" w:rsidRPr="001D21E9" w:rsidRDefault="00D50ED5" w:rsidP="00D50ED5">
      <w:pPr>
        <w:widowControl/>
        <w:rPr>
          <w:rFonts w:ascii="Arial" w:hAnsi="Arial" w:cs="Arial"/>
          <w:kern w:val="28"/>
          <w:sz w:val="20"/>
          <w:u w:val="single"/>
          <w:lang w:eastAsia="en-US"/>
        </w:rPr>
      </w:pPr>
      <w:r>
        <w:rPr>
          <w:rFonts w:ascii="Arial" w:hAnsi="Arial" w:cs="Arial"/>
          <w:kern w:val="28"/>
          <w:sz w:val="20"/>
          <w:u w:val="single"/>
          <w:lang w:eastAsia="en-US"/>
        </w:rPr>
        <w:t>Einde partijnamen in hypotheekakte</w:t>
      </w:r>
    </w:p>
    <w:p w14:paraId="0516F1FB" w14:textId="77777777" w:rsidR="00D50ED5" w:rsidRPr="005950EA" w:rsidRDefault="00D50ED5" w:rsidP="00D50ED5">
      <w:pPr>
        <w:widowControl/>
        <w:rPr>
          <w:rFonts w:ascii="Arial" w:hAnsi="Arial"/>
          <w:kern w:val="28"/>
          <w:sz w:val="18"/>
          <w:lang w:eastAsia="en-US"/>
        </w:rPr>
      </w:pPr>
    </w:p>
    <w:p w14:paraId="5C4DE407" w14:textId="77777777" w:rsidR="00D50ED5" w:rsidRPr="005950EA" w:rsidRDefault="00D50ED5" w:rsidP="00D50ED5">
      <w:pPr>
        <w:widowControl/>
        <w:rPr>
          <w:rFonts w:ascii="Arial" w:hAnsi="Arial"/>
          <w:kern w:val="28"/>
          <w:sz w:val="20"/>
          <w:lang w:eastAsia="en-US"/>
        </w:rPr>
      </w:pPr>
      <w:r w:rsidRPr="005950EA">
        <w:rPr>
          <w:rFonts w:ascii="Arial" w:hAnsi="Arial"/>
          <w:kern w:val="28"/>
          <w:sz w:val="20"/>
          <w:lang w:eastAsia="en-US"/>
        </w:rPr>
        <w:t>Opmerking: indien gekozen wordt voor een partijnaam voor personen kan gekozen worden om de personen aan te duiden met een nummer of met een naam.</w:t>
      </w:r>
    </w:p>
    <w:p w14:paraId="3331C313" w14:textId="77777777" w:rsidR="00D50ED5" w:rsidRPr="005950EA" w:rsidRDefault="00D50ED5" w:rsidP="00D50ED5">
      <w:pPr>
        <w:widowControl/>
        <w:rPr>
          <w:rFonts w:ascii="Arial" w:hAnsi="Arial"/>
          <w:kern w:val="28"/>
          <w:sz w:val="20"/>
          <w:lang w:eastAsia="en-US"/>
        </w:rPr>
      </w:pPr>
      <w:r w:rsidRPr="005950EA">
        <w:rPr>
          <w:rFonts w:ascii="Arial" w:hAnsi="Arial"/>
          <w:kern w:val="28"/>
          <w:sz w:val="20"/>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17158446" w14:textId="77777777" w:rsidR="00D50ED5" w:rsidRPr="005950EA" w:rsidRDefault="00D50ED5" w:rsidP="00D50ED5">
      <w:pPr>
        <w:widowControl/>
        <w:rPr>
          <w:rFonts w:ascii="Arial" w:hAnsi="Arial"/>
          <w:kern w:val="28"/>
          <w:sz w:val="20"/>
          <w:lang w:eastAsia="en-US"/>
        </w:rPr>
      </w:pPr>
      <w:r w:rsidRPr="005950EA">
        <w:rPr>
          <w:rFonts w:ascii="Arial" w:hAnsi="Arial"/>
          <w:kern w:val="28"/>
          <w:sz w:val="20"/>
          <w:lang w:eastAsia="en-US"/>
        </w:rPr>
        <w:t>De variant aanduiding met naam kan in alle gevallen gekozen worden.</w:t>
      </w:r>
    </w:p>
    <w:p w14:paraId="2F803923" w14:textId="77777777" w:rsidR="00D50ED5" w:rsidRPr="00CE26FC" w:rsidRDefault="00D50ED5" w:rsidP="00D50ED5">
      <w:pPr>
        <w:pStyle w:val="Geenafstand"/>
        <w:rPr>
          <w:rFonts w:ascii="Arial" w:hAnsi="Arial" w:cs="Arial"/>
          <w:sz w:val="20"/>
          <w:lang w:eastAsia="en-US"/>
        </w:rPr>
      </w:pPr>
      <w:r w:rsidRPr="00CE26FC">
        <w:rPr>
          <w:rFonts w:ascii="Arial" w:hAnsi="Arial" w:cs="Arial"/>
          <w:sz w:val="20"/>
          <w:lang w:eastAsia="en-US"/>
        </w:rPr>
        <w:lastRenderedPageBreak/>
        <w:t>“voornoemd” Is optionele tekst, door de gebruiker te kiezen. Kan alleen gekozen als er namen aan voorafgaan.</w:t>
      </w:r>
    </w:p>
    <w:p w14:paraId="651CC708" w14:textId="77777777" w:rsidR="00D50ED5" w:rsidRPr="005950EA" w:rsidRDefault="00D50ED5" w:rsidP="00D50ED5">
      <w:pPr>
        <w:widowControl/>
        <w:spacing w:line="280" w:lineRule="atLeast"/>
        <w:rPr>
          <w:rFonts w:ascii="Arial" w:hAnsi="Arial"/>
          <w:b/>
          <w:kern w:val="28"/>
          <w:szCs w:val="24"/>
          <w:lang w:eastAsia="en-US"/>
        </w:rPr>
      </w:pPr>
    </w:p>
    <w:p w14:paraId="1C0C7D83" w14:textId="77777777" w:rsidR="00D50ED5" w:rsidRPr="005950EA" w:rsidRDefault="00D50ED5" w:rsidP="00D50ED5">
      <w:pPr>
        <w:widowControl/>
        <w:rPr>
          <w:rFonts w:ascii="Arial" w:hAnsi="Arial"/>
          <w:b/>
          <w:kern w:val="28"/>
          <w:szCs w:val="24"/>
          <w:lang w:eastAsia="en-US"/>
        </w:rPr>
      </w:pPr>
      <w:r w:rsidRPr="005950EA">
        <w:rPr>
          <w:rFonts w:ascii="Arial" w:hAnsi="Arial"/>
          <w:b/>
          <w:kern w:val="28"/>
          <w:szCs w:val="24"/>
          <w:lang w:eastAsia="en-US"/>
        </w:rPr>
        <w:t>Voorbeelden tekstfragment</w:t>
      </w:r>
    </w:p>
    <w:p w14:paraId="2637CAE1" w14:textId="77777777" w:rsidR="00D50ED5" w:rsidRPr="005950EA" w:rsidRDefault="00D50ED5" w:rsidP="00D50ED5">
      <w:pPr>
        <w:widowControl/>
        <w:rPr>
          <w:rFonts w:ascii="Arial" w:hAnsi="Arial"/>
          <w:kern w:val="28"/>
          <w:sz w:val="18"/>
          <w:lang w:eastAsia="en-US"/>
        </w:rPr>
      </w:pPr>
    </w:p>
    <w:p w14:paraId="456EEDBC" w14:textId="77777777" w:rsidR="00D50ED5" w:rsidRPr="00CE26FC" w:rsidRDefault="00D50ED5" w:rsidP="00D50ED5">
      <w:pPr>
        <w:widowControl/>
        <w:rPr>
          <w:rFonts w:ascii="Arial" w:hAnsi="Arial"/>
          <w:kern w:val="28"/>
          <w:sz w:val="20"/>
          <w:lang w:eastAsia="en-US"/>
        </w:rPr>
      </w:pPr>
      <w:r>
        <w:rPr>
          <w:rFonts w:ascii="Arial" w:hAnsi="Arial"/>
          <w:kern w:val="28"/>
          <w:sz w:val="20"/>
          <w:lang w:eastAsia="en-US"/>
        </w:rPr>
        <w:t>hierna</w:t>
      </w:r>
      <w:r w:rsidRPr="00CE26FC">
        <w:rPr>
          <w:rFonts w:ascii="Arial" w:hAnsi="Arial"/>
          <w:kern w:val="28"/>
          <w:sz w:val="20"/>
          <w:lang w:eastAsia="en-US"/>
        </w:rPr>
        <w:t xml:space="preserve"> te noemen: </w:t>
      </w:r>
      <w:r w:rsidRPr="00CE26FC">
        <w:rPr>
          <w:rFonts w:ascii="Arial" w:hAnsi="Arial" w:cs="Arial"/>
          <w:kern w:val="28"/>
          <w:sz w:val="20"/>
          <w:lang w:eastAsia="en-US"/>
        </w:rPr>
        <w:t xml:space="preserve">de </w:t>
      </w:r>
      <w:r>
        <w:rPr>
          <w:rFonts w:ascii="Arial" w:hAnsi="Arial" w:cs="Arial"/>
          <w:kern w:val="28"/>
          <w:sz w:val="20"/>
          <w:lang w:eastAsia="en-US"/>
        </w:rPr>
        <w:t>“</w:t>
      </w:r>
      <w:r w:rsidRPr="00CE26FC">
        <w:rPr>
          <w:rFonts w:ascii="Arial" w:hAnsi="Arial" w:cs="Arial"/>
          <w:kern w:val="28"/>
          <w:sz w:val="20"/>
          <w:lang w:eastAsia="en-US"/>
        </w:rPr>
        <w:t>Hypotheekgever</w:t>
      </w:r>
      <w:r>
        <w:rPr>
          <w:rFonts w:ascii="Arial" w:hAnsi="Arial" w:cs="Arial"/>
          <w:kern w:val="28"/>
          <w:sz w:val="20"/>
          <w:lang w:eastAsia="en-US"/>
        </w:rPr>
        <w:t>”</w:t>
      </w:r>
      <w:r w:rsidRPr="00CE26FC">
        <w:rPr>
          <w:rFonts w:ascii="Arial" w:hAnsi="Arial" w:cs="Arial"/>
          <w:kern w:val="28"/>
          <w:sz w:val="20"/>
          <w:lang w:eastAsia="en-US"/>
        </w:rPr>
        <w:t xml:space="preserve"> en </w:t>
      </w:r>
      <w:r>
        <w:rPr>
          <w:rFonts w:ascii="Arial" w:hAnsi="Arial" w:cs="Arial"/>
          <w:kern w:val="28"/>
          <w:sz w:val="20"/>
          <w:lang w:eastAsia="en-US"/>
        </w:rPr>
        <w:t>“</w:t>
      </w:r>
      <w:r w:rsidRPr="00CE26FC">
        <w:rPr>
          <w:rFonts w:ascii="Arial" w:hAnsi="Arial" w:cs="Arial"/>
          <w:kern w:val="28"/>
          <w:sz w:val="20"/>
          <w:lang w:eastAsia="en-US"/>
        </w:rPr>
        <w:t>Schuldenaar</w:t>
      </w:r>
      <w:r>
        <w:rPr>
          <w:rFonts w:ascii="Arial" w:hAnsi="Arial" w:cs="Arial"/>
          <w:kern w:val="28"/>
          <w:sz w:val="20"/>
          <w:lang w:eastAsia="en-US"/>
        </w:rPr>
        <w:t>”</w:t>
      </w:r>
    </w:p>
    <w:p w14:paraId="4BA31086" w14:textId="77777777" w:rsidR="00D50ED5" w:rsidRPr="00CE26FC" w:rsidRDefault="00D50ED5" w:rsidP="00D50ED5">
      <w:pPr>
        <w:widowControl/>
        <w:rPr>
          <w:rFonts w:ascii="Arial" w:hAnsi="Arial"/>
          <w:kern w:val="28"/>
          <w:sz w:val="20"/>
          <w:lang w:eastAsia="en-US"/>
        </w:rPr>
      </w:pPr>
    </w:p>
    <w:p w14:paraId="49BDCC9B" w14:textId="77777777" w:rsidR="00D50ED5" w:rsidRPr="00CE26FC" w:rsidRDefault="00D50ED5" w:rsidP="00D50ED5">
      <w:pPr>
        <w:widowControl/>
        <w:rPr>
          <w:rFonts w:ascii="Arial" w:hAnsi="Arial"/>
          <w:kern w:val="28"/>
          <w:sz w:val="20"/>
          <w:lang w:eastAsia="en-US"/>
        </w:rPr>
      </w:pPr>
      <w:r w:rsidRPr="00CE26FC">
        <w:rPr>
          <w:rFonts w:ascii="Arial" w:hAnsi="Arial"/>
          <w:kern w:val="28"/>
          <w:sz w:val="20"/>
          <w:lang w:eastAsia="en-US"/>
        </w:rPr>
        <w:t>de vers</w:t>
      </w:r>
      <w:r>
        <w:rPr>
          <w:rFonts w:ascii="Arial" w:hAnsi="Arial"/>
          <w:kern w:val="28"/>
          <w:sz w:val="20"/>
          <w:lang w:eastAsia="en-US"/>
        </w:rPr>
        <w:t xml:space="preserve">chenen persoon sub 1a hierna te noemen: </w:t>
      </w:r>
      <w:r w:rsidRPr="00CE26FC">
        <w:rPr>
          <w:rFonts w:ascii="Arial" w:hAnsi="Arial" w:cs="Arial"/>
          <w:kern w:val="28"/>
          <w:sz w:val="20"/>
          <w:lang w:eastAsia="en-US"/>
        </w:rPr>
        <w:t xml:space="preserve">de </w:t>
      </w:r>
      <w:r>
        <w:rPr>
          <w:rFonts w:ascii="Arial" w:hAnsi="Arial" w:cs="Arial"/>
          <w:kern w:val="28"/>
          <w:sz w:val="20"/>
          <w:lang w:eastAsia="en-US"/>
        </w:rPr>
        <w:t>“</w:t>
      </w:r>
      <w:r w:rsidRPr="00CE26FC">
        <w:rPr>
          <w:rFonts w:ascii="Arial" w:hAnsi="Arial" w:cs="Arial"/>
          <w:kern w:val="28"/>
          <w:sz w:val="20"/>
          <w:lang w:eastAsia="en-US"/>
        </w:rPr>
        <w:t>Hypotheekgever</w:t>
      </w:r>
      <w:r>
        <w:rPr>
          <w:rFonts w:ascii="Arial" w:hAnsi="Arial" w:cs="Arial"/>
          <w:kern w:val="28"/>
          <w:sz w:val="20"/>
          <w:lang w:eastAsia="en-US"/>
        </w:rPr>
        <w:t>”</w:t>
      </w:r>
      <w:r w:rsidRPr="00CE26FC">
        <w:rPr>
          <w:rFonts w:ascii="Arial" w:hAnsi="Arial" w:cs="Arial"/>
          <w:kern w:val="28"/>
          <w:sz w:val="20"/>
          <w:lang w:eastAsia="en-US"/>
        </w:rPr>
        <w:t xml:space="preserve"> </w:t>
      </w:r>
      <w:r w:rsidRPr="00CE26FC">
        <w:rPr>
          <w:rFonts w:ascii="Arial" w:hAnsi="Arial"/>
          <w:kern w:val="28"/>
          <w:sz w:val="20"/>
          <w:lang w:eastAsia="en-US"/>
        </w:rPr>
        <w:t>en de verschenen personen sub 1b, 1c en 1d hierna</w:t>
      </w:r>
      <w:r>
        <w:rPr>
          <w:rFonts w:ascii="Arial" w:hAnsi="Arial"/>
          <w:kern w:val="28"/>
          <w:sz w:val="20"/>
          <w:lang w:eastAsia="en-US"/>
        </w:rPr>
        <w:t>,</w:t>
      </w:r>
      <w:r w:rsidRPr="00CE26FC">
        <w:rPr>
          <w:rFonts w:ascii="Arial" w:hAnsi="Arial"/>
          <w:kern w:val="28"/>
          <w:sz w:val="20"/>
          <w:lang w:eastAsia="en-US"/>
        </w:rPr>
        <w:t xml:space="preserve"> zowel te</w:t>
      </w:r>
      <w:r w:rsidRPr="001C2AC0">
        <w:rPr>
          <w:rFonts w:ascii="Arial" w:hAnsi="Arial"/>
          <w:kern w:val="28"/>
          <w:sz w:val="20"/>
          <w:lang w:eastAsia="en-US"/>
        </w:rPr>
        <w:t>zamen als ieder afzonderlijk</w:t>
      </w:r>
      <w:r>
        <w:rPr>
          <w:rFonts w:ascii="Arial" w:hAnsi="Arial"/>
          <w:kern w:val="28"/>
          <w:sz w:val="20"/>
          <w:lang w:eastAsia="en-US"/>
        </w:rPr>
        <w:t>,</w:t>
      </w:r>
      <w:r w:rsidRPr="001C2AC0">
        <w:rPr>
          <w:rFonts w:ascii="Arial" w:hAnsi="Arial"/>
          <w:kern w:val="28"/>
          <w:sz w:val="20"/>
          <w:lang w:eastAsia="en-US"/>
        </w:rPr>
        <w:t xml:space="preserve"> te noemen: </w:t>
      </w:r>
      <w:r w:rsidRPr="00CE26FC">
        <w:rPr>
          <w:rFonts w:ascii="Arial" w:hAnsi="Arial" w:cs="Arial"/>
          <w:kern w:val="28"/>
          <w:sz w:val="20"/>
          <w:lang w:eastAsia="en-US"/>
        </w:rPr>
        <w:t>de “Schuldenaar</w:t>
      </w:r>
      <w:r>
        <w:rPr>
          <w:rFonts w:ascii="Arial" w:hAnsi="Arial" w:cs="Arial"/>
          <w:kern w:val="28"/>
          <w:sz w:val="20"/>
          <w:lang w:eastAsia="en-US"/>
        </w:rPr>
        <w:t>”</w:t>
      </w:r>
    </w:p>
    <w:p w14:paraId="115F2DAE" w14:textId="77777777" w:rsidR="00D50ED5" w:rsidRPr="00CE26FC" w:rsidRDefault="00D50ED5" w:rsidP="00D50ED5">
      <w:pPr>
        <w:widowControl/>
        <w:rPr>
          <w:rFonts w:ascii="Arial" w:hAnsi="Arial"/>
          <w:b/>
          <w:kern w:val="28"/>
          <w:sz w:val="20"/>
          <w:lang w:eastAsia="en-US"/>
        </w:rPr>
      </w:pPr>
    </w:p>
    <w:p w14:paraId="0B6817BF" w14:textId="77777777" w:rsidR="00D50ED5" w:rsidRPr="001C2AC0" w:rsidRDefault="00D50ED5" w:rsidP="00D50E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CE26FC">
        <w:rPr>
          <w:rFonts w:ascii="Arial" w:hAnsi="Arial"/>
          <w:kern w:val="28"/>
          <w:sz w:val="20"/>
          <w:lang w:eastAsia="en-US"/>
        </w:rPr>
        <w:t>Arie Bloem, mevrouw Brigit van der Meer en mevrouw Jantien Bloem voornoemd, hierna</w:t>
      </w:r>
      <w:r>
        <w:rPr>
          <w:rFonts w:ascii="Arial" w:hAnsi="Arial"/>
          <w:kern w:val="28"/>
          <w:sz w:val="20"/>
          <w:lang w:eastAsia="en-US"/>
        </w:rPr>
        <w:t>,</w:t>
      </w:r>
      <w:r w:rsidRPr="00CE26FC">
        <w:rPr>
          <w:rFonts w:ascii="Arial" w:hAnsi="Arial"/>
          <w:kern w:val="28"/>
          <w:sz w:val="20"/>
          <w:lang w:eastAsia="en-US"/>
        </w:rPr>
        <w:t xml:space="preserve"> zowel te</w:t>
      </w:r>
      <w:r>
        <w:rPr>
          <w:rFonts w:ascii="Arial" w:hAnsi="Arial"/>
          <w:kern w:val="28"/>
          <w:sz w:val="20"/>
          <w:lang w:eastAsia="en-US"/>
        </w:rPr>
        <w:t>zamen als ieder afzonderlijk, te noemen</w:t>
      </w:r>
      <w:r w:rsidRPr="005950EA">
        <w:rPr>
          <w:rFonts w:ascii="Arial" w:hAnsi="Arial" w:cs="Arial"/>
          <w:color w:val="339966"/>
          <w:kern w:val="28"/>
          <w:sz w:val="20"/>
          <w:lang w:eastAsia="en-US"/>
        </w:rPr>
        <w:t xml:space="preserve">: </w:t>
      </w:r>
      <w:r w:rsidRPr="00CE26FC">
        <w:rPr>
          <w:rFonts w:ascii="Arial" w:hAnsi="Arial" w:cs="Arial"/>
          <w:kern w:val="28"/>
          <w:sz w:val="20"/>
          <w:lang w:eastAsia="en-US"/>
        </w:rPr>
        <w:t xml:space="preserve">de </w:t>
      </w:r>
      <w:r>
        <w:rPr>
          <w:rFonts w:ascii="Arial" w:hAnsi="Arial" w:cs="Arial"/>
          <w:kern w:val="28"/>
          <w:sz w:val="20"/>
          <w:lang w:eastAsia="en-US"/>
        </w:rPr>
        <w:t>“</w:t>
      </w:r>
      <w:r w:rsidRPr="00CE26FC">
        <w:rPr>
          <w:rFonts w:ascii="Arial" w:hAnsi="Arial" w:cs="Arial"/>
          <w:kern w:val="28"/>
          <w:sz w:val="20"/>
          <w:lang w:eastAsia="en-US"/>
        </w:rPr>
        <w:t>Hypotheekgever</w:t>
      </w:r>
      <w:r>
        <w:rPr>
          <w:rFonts w:ascii="Arial" w:hAnsi="Arial" w:cs="Arial"/>
          <w:kern w:val="28"/>
          <w:sz w:val="20"/>
          <w:lang w:eastAsia="en-US"/>
        </w:rPr>
        <w:t>”</w:t>
      </w:r>
      <w:r w:rsidRPr="00CE26FC">
        <w:rPr>
          <w:rFonts w:ascii="Arial" w:hAnsi="Arial" w:cs="Arial"/>
          <w:kern w:val="28"/>
          <w:sz w:val="20"/>
          <w:lang w:eastAsia="en-US"/>
        </w:rPr>
        <w:t xml:space="preserve"> </w:t>
      </w:r>
      <w:r w:rsidRPr="00CE26FC">
        <w:rPr>
          <w:rFonts w:ascii="Arial" w:hAnsi="Arial"/>
          <w:kern w:val="28"/>
          <w:sz w:val="20"/>
          <w:lang w:eastAsia="en-US"/>
        </w:rPr>
        <w:t xml:space="preserve">en Winter B.V. </w:t>
      </w:r>
      <w:r>
        <w:rPr>
          <w:rFonts w:ascii="Arial" w:hAnsi="Arial"/>
          <w:kern w:val="28"/>
          <w:sz w:val="20"/>
          <w:lang w:eastAsia="en-US"/>
        </w:rPr>
        <w:t xml:space="preserve">voornoemd, </w:t>
      </w:r>
      <w:r w:rsidRPr="00CE26FC">
        <w:rPr>
          <w:rFonts w:ascii="Arial" w:hAnsi="Arial"/>
          <w:kern w:val="28"/>
          <w:sz w:val="20"/>
          <w:lang w:eastAsia="en-US"/>
        </w:rPr>
        <w:t xml:space="preserve">hierna te noemen: </w:t>
      </w:r>
      <w:r w:rsidRPr="00CE26FC">
        <w:rPr>
          <w:rFonts w:ascii="Arial" w:hAnsi="Arial" w:cs="Arial"/>
          <w:kern w:val="28"/>
          <w:sz w:val="20"/>
          <w:lang w:eastAsia="en-US"/>
        </w:rPr>
        <w:t xml:space="preserve">de </w:t>
      </w:r>
      <w:r>
        <w:rPr>
          <w:rFonts w:ascii="Arial" w:hAnsi="Arial" w:cs="Arial"/>
          <w:kern w:val="28"/>
          <w:sz w:val="20"/>
          <w:lang w:eastAsia="en-US"/>
        </w:rPr>
        <w:t>“</w:t>
      </w:r>
      <w:r w:rsidRPr="00CE26FC">
        <w:rPr>
          <w:rFonts w:ascii="Arial" w:hAnsi="Arial" w:cs="Arial"/>
          <w:kern w:val="28"/>
          <w:sz w:val="20"/>
          <w:lang w:eastAsia="en-US"/>
        </w:rPr>
        <w:t>Schuldenaar</w:t>
      </w:r>
      <w:r>
        <w:rPr>
          <w:rFonts w:ascii="Arial" w:hAnsi="Arial" w:cs="Arial"/>
          <w:kern w:val="28"/>
          <w:sz w:val="20"/>
          <w:lang w:eastAsia="en-US"/>
        </w:rPr>
        <w:t>”</w:t>
      </w:r>
    </w:p>
    <w:p w14:paraId="2015CC39" w14:textId="77777777" w:rsidR="00D50ED5" w:rsidRPr="00022174" w:rsidRDefault="00D50ED5" w:rsidP="00B870D2"/>
    <w:p w14:paraId="2BDB04C4" w14:textId="77777777" w:rsidR="00B870D2" w:rsidRPr="00022174" w:rsidRDefault="00B870D2" w:rsidP="00B870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B870D2" w:rsidRPr="00022174" w14:paraId="5A581595" w14:textId="77777777" w:rsidTr="002F3F92">
        <w:trPr>
          <w:trHeight w:val="332"/>
        </w:trPr>
        <w:tc>
          <w:tcPr>
            <w:tcW w:w="5173" w:type="dxa"/>
            <w:vAlign w:val="bottom"/>
          </w:tcPr>
          <w:p w14:paraId="0C52AA33" w14:textId="77777777" w:rsidR="00B870D2" w:rsidRPr="00022174" w:rsidRDefault="00B870D2" w:rsidP="002F3F92">
            <w:pPr>
              <w:pStyle w:val="kopje"/>
              <w:rPr>
                <w:rFonts w:cs="Arial"/>
                <w:b w:val="0"/>
                <w:bCs/>
                <w:sz w:val="16"/>
                <w:szCs w:val="16"/>
              </w:rPr>
            </w:pPr>
            <w:r w:rsidRPr="00022174">
              <w:rPr>
                <w:rFonts w:cs="Arial"/>
                <w:sz w:val="16"/>
                <w:szCs w:val="16"/>
              </w:rPr>
              <w:t>Versiehistorie</w:t>
            </w:r>
          </w:p>
        </w:tc>
      </w:tr>
    </w:tbl>
    <w:p w14:paraId="0040D1AB" w14:textId="77777777" w:rsidR="00B870D2" w:rsidRPr="00022174" w:rsidRDefault="00B870D2" w:rsidP="00B870D2">
      <w:pPr>
        <w:spacing w:line="14" w:lineRule="exact"/>
        <w:rPr>
          <w:rFonts w:ascii="Arial" w:hAnsi="Arial" w:cs="Arial"/>
          <w:kern w:val="28"/>
          <w:sz w:val="16"/>
          <w:szCs w:val="16"/>
          <w:lang w:eastAsia="en-US"/>
        </w:rPr>
      </w:pPr>
    </w:p>
    <w:tbl>
      <w:tblPr>
        <w:tblW w:w="8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Change w:id="112" w:author="Groote Haar, Linda" w:date="2025-04-24T09:41:00Z" w16du:dateUtc="2025-04-24T07:41:00Z">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PrChange>
      </w:tblPr>
      <w:tblGrid>
        <w:gridCol w:w="772"/>
        <w:gridCol w:w="1888"/>
        <w:gridCol w:w="807"/>
        <w:gridCol w:w="4622"/>
        <w:tblGridChange w:id="113">
          <w:tblGrid>
            <w:gridCol w:w="772"/>
            <w:gridCol w:w="6"/>
            <w:gridCol w:w="1882"/>
            <w:gridCol w:w="22"/>
            <w:gridCol w:w="785"/>
            <w:gridCol w:w="22"/>
            <w:gridCol w:w="4600"/>
            <w:gridCol w:w="61"/>
          </w:tblGrid>
        </w:tblGridChange>
      </w:tblGrid>
      <w:tr w:rsidR="00B870D2" w:rsidRPr="00022174" w14:paraId="391A843D" w14:textId="77777777" w:rsidTr="00077A9C">
        <w:trPr>
          <w:trHeight w:hRule="exact" w:val="430"/>
          <w:tblHeader/>
          <w:trPrChange w:id="114" w:author="Groote Haar, Linda" w:date="2025-04-24T09:41:00Z" w16du:dateUtc="2025-04-24T07:41:00Z">
            <w:trPr>
              <w:trHeight w:hRule="exact" w:val="316"/>
              <w:tblHeader/>
            </w:trPr>
          </w:trPrChange>
        </w:trPr>
        <w:tc>
          <w:tcPr>
            <w:tcW w:w="772" w:type="dxa"/>
            <w:vAlign w:val="bottom"/>
            <w:tcPrChange w:id="115" w:author="Groote Haar, Linda" w:date="2025-04-24T09:41:00Z" w16du:dateUtc="2025-04-24T07:41:00Z">
              <w:tcPr>
                <w:tcW w:w="779" w:type="dxa"/>
                <w:gridSpan w:val="2"/>
                <w:vAlign w:val="bottom"/>
              </w:tcPr>
            </w:tcPrChange>
          </w:tcPr>
          <w:p w14:paraId="51B84D1C" w14:textId="77777777" w:rsidR="00B870D2" w:rsidRPr="00022174" w:rsidRDefault="00B870D2" w:rsidP="002F3F92">
            <w:pPr>
              <w:pStyle w:val="tussenkopje"/>
              <w:spacing w:before="0"/>
              <w:rPr>
                <w:rFonts w:cs="Arial"/>
                <w:sz w:val="16"/>
                <w:szCs w:val="16"/>
                <w:lang w:val="nl-NL"/>
              </w:rPr>
            </w:pPr>
            <w:r w:rsidRPr="00022174">
              <w:rPr>
                <w:rFonts w:cs="Arial"/>
                <w:sz w:val="16"/>
                <w:szCs w:val="16"/>
                <w:lang w:val="nl-NL"/>
              </w:rPr>
              <w:t>Versie</w:t>
            </w:r>
          </w:p>
        </w:tc>
        <w:tc>
          <w:tcPr>
            <w:tcW w:w="1890" w:type="dxa"/>
            <w:vAlign w:val="bottom"/>
            <w:tcPrChange w:id="116" w:author="Groote Haar, Linda" w:date="2025-04-24T09:41:00Z" w16du:dateUtc="2025-04-24T07:41:00Z">
              <w:tcPr>
                <w:tcW w:w="1909" w:type="dxa"/>
                <w:gridSpan w:val="2"/>
                <w:vAlign w:val="bottom"/>
              </w:tcPr>
            </w:tcPrChange>
          </w:tcPr>
          <w:p w14:paraId="267309A9" w14:textId="77777777" w:rsidR="00B870D2" w:rsidRPr="00022174" w:rsidRDefault="00B870D2" w:rsidP="002F3F92">
            <w:pPr>
              <w:pStyle w:val="tussenkopje"/>
              <w:spacing w:before="0"/>
              <w:rPr>
                <w:rFonts w:cs="Arial"/>
                <w:sz w:val="16"/>
                <w:szCs w:val="16"/>
                <w:lang w:val="nl-NL"/>
              </w:rPr>
            </w:pPr>
            <w:r w:rsidRPr="00022174">
              <w:rPr>
                <w:rFonts w:cs="Arial"/>
                <w:sz w:val="16"/>
                <w:szCs w:val="16"/>
                <w:lang w:val="nl-NL"/>
              </w:rPr>
              <w:t>Datum</w:t>
            </w:r>
          </w:p>
        </w:tc>
        <w:tc>
          <w:tcPr>
            <w:tcW w:w="801" w:type="dxa"/>
            <w:vAlign w:val="bottom"/>
            <w:tcPrChange w:id="117" w:author="Groote Haar, Linda" w:date="2025-04-24T09:41:00Z" w16du:dateUtc="2025-04-24T07:41:00Z">
              <w:tcPr>
                <w:tcW w:w="784" w:type="dxa"/>
                <w:gridSpan w:val="2"/>
                <w:vAlign w:val="bottom"/>
              </w:tcPr>
            </w:tcPrChange>
          </w:tcPr>
          <w:p w14:paraId="26465C22" w14:textId="77777777" w:rsidR="00B870D2" w:rsidRPr="00022174" w:rsidRDefault="00B870D2" w:rsidP="002F3F92">
            <w:pPr>
              <w:pStyle w:val="tussenkopje"/>
              <w:spacing w:before="0"/>
              <w:rPr>
                <w:rFonts w:cs="Arial"/>
                <w:sz w:val="16"/>
                <w:szCs w:val="16"/>
                <w:lang w:val="nl-NL"/>
              </w:rPr>
            </w:pPr>
            <w:r w:rsidRPr="00022174">
              <w:rPr>
                <w:rFonts w:cs="Arial"/>
                <w:sz w:val="16"/>
                <w:szCs w:val="16"/>
                <w:lang w:val="nl-NL"/>
              </w:rPr>
              <w:t>Auteur</w:t>
            </w:r>
          </w:p>
        </w:tc>
        <w:tc>
          <w:tcPr>
            <w:tcW w:w="4626" w:type="dxa"/>
            <w:vAlign w:val="bottom"/>
            <w:tcPrChange w:id="118" w:author="Groote Haar, Linda" w:date="2025-04-24T09:41:00Z" w16du:dateUtc="2025-04-24T07:41:00Z">
              <w:tcPr>
                <w:tcW w:w="4678" w:type="dxa"/>
                <w:gridSpan w:val="2"/>
                <w:vAlign w:val="bottom"/>
              </w:tcPr>
            </w:tcPrChange>
          </w:tcPr>
          <w:p w14:paraId="74493F9E" w14:textId="77777777" w:rsidR="00B870D2" w:rsidRPr="00022174" w:rsidRDefault="00B870D2" w:rsidP="002F3F92">
            <w:pPr>
              <w:pStyle w:val="tussenkopje"/>
              <w:spacing w:before="0"/>
              <w:rPr>
                <w:rFonts w:cs="Arial"/>
                <w:sz w:val="16"/>
                <w:szCs w:val="16"/>
                <w:lang w:val="nl-NL"/>
              </w:rPr>
            </w:pPr>
            <w:r w:rsidRPr="00022174">
              <w:rPr>
                <w:rFonts w:cs="Arial"/>
                <w:sz w:val="16"/>
                <w:szCs w:val="16"/>
                <w:lang w:val="nl-NL"/>
              </w:rPr>
              <w:t>Opmerking</w:t>
            </w:r>
          </w:p>
        </w:tc>
      </w:tr>
      <w:tr w:rsidR="00B870D2" w:rsidRPr="00022174" w14:paraId="03297AC1" w14:textId="77777777" w:rsidTr="00077A9C">
        <w:trPr>
          <w:trHeight w:hRule="exact" w:val="382"/>
          <w:tblHeader/>
          <w:trPrChange w:id="119" w:author="Groote Haar, Linda" w:date="2025-04-24T09:41:00Z" w16du:dateUtc="2025-04-24T07:41:00Z">
            <w:trPr>
              <w:trHeight w:hRule="exact" w:val="281"/>
              <w:tblHeader/>
            </w:trPr>
          </w:trPrChange>
        </w:trPr>
        <w:tc>
          <w:tcPr>
            <w:tcW w:w="772" w:type="dxa"/>
            <w:tcPrChange w:id="120" w:author="Groote Haar, Linda" w:date="2025-04-24T09:41:00Z" w16du:dateUtc="2025-04-24T07:41:00Z">
              <w:tcPr>
                <w:tcW w:w="779" w:type="dxa"/>
                <w:gridSpan w:val="2"/>
              </w:tcPr>
            </w:tcPrChange>
          </w:tcPr>
          <w:p w14:paraId="494FEB1B" w14:textId="45A35534" w:rsidR="00B870D2" w:rsidRPr="00022174" w:rsidRDefault="00525A00" w:rsidP="002F3F92">
            <w:pPr>
              <w:pStyle w:val="tussenkopje"/>
              <w:spacing w:before="0"/>
              <w:rPr>
                <w:rFonts w:cs="Arial"/>
                <w:sz w:val="16"/>
                <w:szCs w:val="16"/>
                <w:lang w:val="nl-NL"/>
              </w:rPr>
            </w:pPr>
            <w:r>
              <w:rPr>
                <w:rFonts w:cs="Arial"/>
                <w:sz w:val="16"/>
                <w:szCs w:val="16"/>
                <w:lang w:val="nl-NL"/>
              </w:rPr>
              <w:t>6.0</w:t>
            </w:r>
          </w:p>
        </w:tc>
        <w:tc>
          <w:tcPr>
            <w:tcW w:w="1890" w:type="dxa"/>
            <w:tcPrChange w:id="121" w:author="Groote Haar, Linda" w:date="2025-04-24T09:41:00Z" w16du:dateUtc="2025-04-24T07:41:00Z">
              <w:tcPr>
                <w:tcW w:w="1909" w:type="dxa"/>
                <w:gridSpan w:val="2"/>
              </w:tcPr>
            </w:tcPrChange>
          </w:tcPr>
          <w:p w14:paraId="19FB4793" w14:textId="4593D32F" w:rsidR="00B870D2" w:rsidRPr="00022174" w:rsidRDefault="009A396B" w:rsidP="002F3F92">
            <w:pPr>
              <w:pStyle w:val="tussenkopje"/>
              <w:spacing w:before="0"/>
              <w:rPr>
                <w:rFonts w:cs="Arial"/>
                <w:sz w:val="16"/>
                <w:szCs w:val="16"/>
                <w:lang w:val="nl-NL"/>
              </w:rPr>
            </w:pPr>
            <w:r w:rsidRPr="00022174">
              <w:rPr>
                <w:rFonts w:cs="Arial"/>
                <w:sz w:val="16"/>
                <w:szCs w:val="16"/>
                <w:lang w:val="nl-NL"/>
              </w:rPr>
              <w:t>16 september 2024</w:t>
            </w:r>
          </w:p>
        </w:tc>
        <w:tc>
          <w:tcPr>
            <w:tcW w:w="801" w:type="dxa"/>
            <w:tcPrChange w:id="122" w:author="Groote Haar, Linda" w:date="2025-04-24T09:41:00Z" w16du:dateUtc="2025-04-24T07:41:00Z">
              <w:tcPr>
                <w:tcW w:w="784" w:type="dxa"/>
                <w:gridSpan w:val="2"/>
              </w:tcPr>
            </w:tcPrChange>
          </w:tcPr>
          <w:p w14:paraId="57F580EF" w14:textId="008E77D2" w:rsidR="00B870D2" w:rsidRPr="00022174" w:rsidRDefault="009A396B" w:rsidP="002F3F92">
            <w:pPr>
              <w:pStyle w:val="tussenkopje"/>
              <w:spacing w:before="0"/>
              <w:rPr>
                <w:rFonts w:cs="Arial"/>
                <w:sz w:val="16"/>
                <w:szCs w:val="16"/>
                <w:lang w:val="nl-NL"/>
              </w:rPr>
            </w:pPr>
            <w:r w:rsidRPr="00022174">
              <w:rPr>
                <w:rFonts w:cs="Arial"/>
                <w:sz w:val="16"/>
                <w:szCs w:val="16"/>
                <w:lang w:val="nl-NL"/>
              </w:rPr>
              <w:t>ODR/DPI</w:t>
            </w:r>
          </w:p>
        </w:tc>
        <w:tc>
          <w:tcPr>
            <w:tcW w:w="4626" w:type="dxa"/>
            <w:tcPrChange w:id="123" w:author="Groote Haar, Linda" w:date="2025-04-24T09:41:00Z" w16du:dateUtc="2025-04-24T07:41:00Z">
              <w:tcPr>
                <w:tcW w:w="4678" w:type="dxa"/>
                <w:gridSpan w:val="2"/>
              </w:tcPr>
            </w:tcPrChange>
          </w:tcPr>
          <w:p w14:paraId="006022F3" w14:textId="5CF3B14C" w:rsidR="00B870D2" w:rsidRPr="00022174" w:rsidRDefault="00775CF4" w:rsidP="002F3F92">
            <w:pPr>
              <w:pStyle w:val="tussenkopje"/>
              <w:spacing w:before="0"/>
              <w:rPr>
                <w:rFonts w:cs="Arial"/>
                <w:sz w:val="16"/>
                <w:szCs w:val="16"/>
                <w:lang w:val="nl-NL"/>
              </w:rPr>
            </w:pPr>
            <w:r w:rsidRPr="00022174">
              <w:rPr>
                <w:rFonts w:cs="Arial"/>
                <w:sz w:val="16"/>
                <w:szCs w:val="16"/>
                <w:lang w:val="nl-NL"/>
              </w:rPr>
              <w:t>Nieuwe Aegon akte via Stater</w:t>
            </w:r>
            <w:r w:rsidR="00065E48" w:rsidRPr="00022174">
              <w:rPr>
                <w:rFonts w:cs="Arial"/>
                <w:sz w:val="16"/>
                <w:szCs w:val="16"/>
                <w:lang w:val="nl-NL"/>
              </w:rPr>
              <w:t xml:space="preserve"> </w:t>
            </w:r>
          </w:p>
        </w:tc>
      </w:tr>
      <w:tr w:rsidR="00525A00" w:rsidRPr="00022174" w14:paraId="0141CE4A" w14:textId="77777777" w:rsidTr="00C10AAB">
        <w:trPr>
          <w:trHeight w:hRule="exact" w:val="1398"/>
          <w:tblHeader/>
          <w:trPrChange w:id="124" w:author="Groote Haar, Linda" w:date="2025-04-24T09:45:00Z" w16du:dateUtc="2025-04-24T07:45:00Z">
            <w:trPr>
              <w:trHeight w:hRule="exact" w:val="649"/>
              <w:tblHeader/>
            </w:trPr>
          </w:trPrChange>
        </w:trPr>
        <w:tc>
          <w:tcPr>
            <w:tcW w:w="772" w:type="dxa"/>
            <w:tcPrChange w:id="125" w:author="Groote Haar, Linda" w:date="2025-04-24T09:45:00Z" w16du:dateUtc="2025-04-24T07:45:00Z">
              <w:tcPr>
                <w:tcW w:w="779" w:type="dxa"/>
                <w:gridSpan w:val="2"/>
              </w:tcPr>
            </w:tcPrChange>
          </w:tcPr>
          <w:p w14:paraId="482B02E5" w14:textId="3360FCD4" w:rsidR="00525A00" w:rsidRDefault="00525A00" w:rsidP="002F3F92">
            <w:pPr>
              <w:pStyle w:val="tussenkopje"/>
              <w:spacing w:before="0"/>
              <w:rPr>
                <w:rFonts w:cs="Arial"/>
                <w:sz w:val="16"/>
                <w:szCs w:val="16"/>
                <w:lang w:val="nl-NL"/>
              </w:rPr>
            </w:pPr>
            <w:r>
              <w:rPr>
                <w:rFonts w:cs="Arial"/>
                <w:sz w:val="16"/>
                <w:szCs w:val="16"/>
                <w:lang w:val="nl-NL"/>
              </w:rPr>
              <w:t>7.0</w:t>
            </w:r>
          </w:p>
        </w:tc>
        <w:tc>
          <w:tcPr>
            <w:tcW w:w="1890" w:type="dxa"/>
            <w:tcPrChange w:id="126" w:author="Groote Haar, Linda" w:date="2025-04-24T09:45:00Z" w16du:dateUtc="2025-04-24T07:45:00Z">
              <w:tcPr>
                <w:tcW w:w="1909" w:type="dxa"/>
                <w:gridSpan w:val="2"/>
              </w:tcPr>
            </w:tcPrChange>
          </w:tcPr>
          <w:p w14:paraId="351AF6DE" w14:textId="25720BFE" w:rsidR="00525A00" w:rsidRPr="00022174" w:rsidRDefault="00F23274" w:rsidP="002F3F92">
            <w:pPr>
              <w:pStyle w:val="tussenkopje"/>
              <w:spacing w:before="0"/>
              <w:rPr>
                <w:rFonts w:cs="Arial"/>
                <w:sz w:val="16"/>
                <w:szCs w:val="16"/>
                <w:lang w:val="nl-NL"/>
              </w:rPr>
            </w:pPr>
            <w:ins w:id="127" w:author="Groote Haar, Linda" w:date="2025-04-24T09:42:00Z" w16du:dateUtc="2025-04-24T07:42:00Z">
              <w:r>
                <w:rPr>
                  <w:rFonts w:cs="Arial"/>
                  <w:sz w:val="16"/>
                  <w:szCs w:val="16"/>
                  <w:lang w:val="nl-NL"/>
                </w:rPr>
                <w:t>24</w:t>
              </w:r>
            </w:ins>
            <w:del w:id="128" w:author="Groote Haar, Linda" w:date="2025-04-24T09:42:00Z" w16du:dateUtc="2025-04-24T07:42:00Z">
              <w:r w:rsidR="00525A00" w:rsidDel="00F23274">
                <w:rPr>
                  <w:rFonts w:cs="Arial"/>
                  <w:sz w:val="16"/>
                  <w:szCs w:val="16"/>
                  <w:lang w:val="nl-NL"/>
                </w:rPr>
                <w:delText>8</w:delText>
              </w:r>
            </w:del>
            <w:r w:rsidR="00525A00">
              <w:rPr>
                <w:rFonts w:cs="Arial"/>
                <w:sz w:val="16"/>
                <w:szCs w:val="16"/>
                <w:lang w:val="nl-NL"/>
              </w:rPr>
              <w:t xml:space="preserve"> april 2025</w:t>
            </w:r>
          </w:p>
        </w:tc>
        <w:tc>
          <w:tcPr>
            <w:tcW w:w="801" w:type="dxa"/>
            <w:tcPrChange w:id="129" w:author="Groote Haar, Linda" w:date="2025-04-24T09:45:00Z" w16du:dateUtc="2025-04-24T07:45:00Z">
              <w:tcPr>
                <w:tcW w:w="784" w:type="dxa"/>
                <w:gridSpan w:val="2"/>
              </w:tcPr>
            </w:tcPrChange>
          </w:tcPr>
          <w:p w14:paraId="667D6243" w14:textId="0FDFB1C0" w:rsidR="00525A00" w:rsidRPr="00022174" w:rsidRDefault="00525A00" w:rsidP="002F3F92">
            <w:pPr>
              <w:pStyle w:val="tussenkopje"/>
              <w:spacing w:before="0"/>
              <w:rPr>
                <w:rFonts w:cs="Arial"/>
                <w:sz w:val="16"/>
                <w:szCs w:val="16"/>
                <w:lang w:val="nl-NL"/>
              </w:rPr>
            </w:pPr>
            <w:r w:rsidRPr="00022174">
              <w:rPr>
                <w:rFonts w:cs="Arial"/>
                <w:sz w:val="16"/>
                <w:szCs w:val="16"/>
                <w:lang w:val="nl-NL"/>
              </w:rPr>
              <w:t>ODR/DPI</w:t>
            </w:r>
          </w:p>
        </w:tc>
        <w:tc>
          <w:tcPr>
            <w:tcW w:w="4626" w:type="dxa"/>
            <w:tcPrChange w:id="130" w:author="Groote Haar, Linda" w:date="2025-04-24T09:45:00Z" w16du:dateUtc="2025-04-24T07:45:00Z">
              <w:tcPr>
                <w:tcW w:w="4678" w:type="dxa"/>
                <w:gridSpan w:val="2"/>
              </w:tcPr>
            </w:tcPrChange>
          </w:tcPr>
          <w:p w14:paraId="018BA4AB" w14:textId="77777777" w:rsidR="00525A00" w:rsidRDefault="00525A00" w:rsidP="00525A00">
            <w:pPr>
              <w:rPr>
                <w:ins w:id="131" w:author="Groote Haar, Linda" w:date="2025-04-24T09:40:00Z" w16du:dateUtc="2025-04-24T07:40:00Z"/>
                <w:rFonts w:ascii="Arial" w:hAnsi="Arial" w:cs="Arial"/>
                <w:sz w:val="18"/>
                <w:szCs w:val="18"/>
              </w:rPr>
            </w:pPr>
            <w:r w:rsidRPr="00525A00">
              <w:rPr>
                <w:rFonts w:ascii="Arial" w:hAnsi="Arial" w:cs="Arial"/>
                <w:snapToGrid/>
                <w:kern w:val="28"/>
                <w:sz w:val="16"/>
                <w:szCs w:val="16"/>
                <w:lang w:eastAsia="en-US"/>
              </w:rPr>
              <w:t>T</w:t>
            </w:r>
            <w:r w:rsidRPr="00525A00">
              <w:rPr>
                <w:rFonts w:ascii="Arial" w:hAnsi="Arial" w:cs="Arial"/>
                <w:snapToGrid/>
                <w:kern w:val="28"/>
                <w:sz w:val="18"/>
                <w:szCs w:val="18"/>
                <w:lang w:eastAsia="en-US"/>
              </w:rPr>
              <w:t>ekstblok partijnamen vervangen voor</w:t>
            </w:r>
            <w:r w:rsidRPr="00525A00">
              <w:rPr>
                <w:rFonts w:ascii="Arial" w:hAnsi="Arial" w:cs="Arial"/>
                <w:sz w:val="18"/>
                <w:szCs w:val="18"/>
              </w:rPr>
              <w:t xml:space="preserve"> een keuzeblok Partijnamen</w:t>
            </w:r>
          </w:p>
          <w:p w14:paraId="732F8658" w14:textId="61A27222" w:rsidR="00A4667A" w:rsidRPr="00525A00" w:rsidRDefault="00077A9C" w:rsidP="00525A00">
            <w:pPr>
              <w:rPr>
                <w:rFonts w:ascii="Arial" w:hAnsi="Arial" w:cs="Arial"/>
                <w:sz w:val="18"/>
                <w:szCs w:val="18"/>
              </w:rPr>
            </w:pPr>
            <w:ins w:id="132" w:author="Groote Haar, Linda" w:date="2025-04-24T09:40:00Z" w16du:dateUtc="2025-04-24T07:40:00Z">
              <w:r>
                <w:rPr>
                  <w:rFonts w:ascii="Arial" w:hAnsi="Arial" w:cs="Arial"/>
                  <w:sz w:val="18"/>
                  <w:szCs w:val="18"/>
                </w:rPr>
                <w:t>Verschillende tekst</w:t>
              </w:r>
            </w:ins>
            <w:ins w:id="133" w:author="Groote Haar, Linda" w:date="2025-04-24T09:41:00Z" w16du:dateUtc="2025-04-24T07:41:00Z">
              <w:r>
                <w:rPr>
                  <w:rFonts w:ascii="Arial" w:hAnsi="Arial" w:cs="Arial"/>
                  <w:sz w:val="18"/>
                  <w:szCs w:val="18"/>
                </w:rPr>
                <w:t xml:space="preserve">uele aanpassingen. </w:t>
              </w:r>
            </w:ins>
            <w:ins w:id="134" w:author="Groote Haar, Linda" w:date="2025-04-24T09:40:00Z" w16du:dateUtc="2025-04-24T07:40:00Z">
              <w:r>
                <w:rPr>
                  <w:rFonts w:ascii="Arial" w:hAnsi="Arial" w:cs="Arial"/>
                  <w:sz w:val="18"/>
                  <w:szCs w:val="18"/>
                </w:rPr>
                <w:t xml:space="preserve">Het woord </w:t>
              </w:r>
            </w:ins>
            <w:ins w:id="135" w:author="Groote Haar, Linda" w:date="2025-04-24T09:41:00Z">
              <w:r w:rsidR="00251464" w:rsidRPr="00251464">
                <w:rPr>
                  <w:rFonts w:ascii="Arial" w:hAnsi="Arial" w:cs="Arial"/>
                  <w:sz w:val="18"/>
                  <w:szCs w:val="18"/>
                </w:rPr>
                <w:t>’Overbruggingshypotheek’’</w:t>
              </w:r>
            </w:ins>
            <w:ins w:id="136" w:author="Groote Haar, Linda" w:date="2025-04-24T09:41:00Z" w16du:dateUtc="2025-04-24T07:41:00Z">
              <w:r w:rsidR="00251464">
                <w:rPr>
                  <w:rFonts w:ascii="Arial" w:hAnsi="Arial" w:cs="Arial"/>
                  <w:sz w:val="18"/>
                  <w:szCs w:val="18"/>
                </w:rPr>
                <w:t xml:space="preserve"> is vervangen door </w:t>
              </w:r>
            </w:ins>
            <w:ins w:id="137" w:author="Groote Haar, Linda" w:date="2025-04-24T09:42:00Z">
              <w:r w:rsidR="00F23274" w:rsidRPr="00F23274">
                <w:rPr>
                  <w:rFonts w:ascii="Arial" w:hAnsi="Arial" w:cs="Arial"/>
                  <w:sz w:val="18"/>
                  <w:szCs w:val="18"/>
                </w:rPr>
                <w:t>’Overbruggingskrediet’’</w:t>
              </w:r>
            </w:ins>
            <w:ins w:id="138" w:author="Groote Haar, Linda" w:date="2025-04-24T09:42:00Z" w16du:dateUtc="2025-04-24T07:42:00Z">
              <w:r w:rsidR="00F23274">
                <w:rPr>
                  <w:rFonts w:ascii="Arial" w:hAnsi="Arial" w:cs="Arial"/>
                  <w:sz w:val="18"/>
                  <w:szCs w:val="18"/>
                </w:rPr>
                <w:t xml:space="preserve"> en </w:t>
              </w:r>
            </w:ins>
            <w:ins w:id="139" w:author="Groote Haar, Linda" w:date="2025-04-24T09:42:00Z">
              <w:r w:rsidR="00F23274" w:rsidRPr="00F23274">
                <w:rPr>
                  <w:rFonts w:ascii="Arial" w:hAnsi="Arial" w:cs="Arial"/>
                  <w:sz w:val="18"/>
                  <w:szCs w:val="18"/>
                </w:rPr>
                <w:t>’Leningsovereenkomst’’</w:t>
              </w:r>
            </w:ins>
            <w:ins w:id="140" w:author="Groote Haar, Linda" w:date="2025-04-24T09:42:00Z" w16du:dateUtc="2025-04-24T07:42:00Z">
              <w:r w:rsidR="00F23274">
                <w:rPr>
                  <w:rFonts w:ascii="Arial" w:hAnsi="Arial" w:cs="Arial"/>
                  <w:sz w:val="18"/>
                  <w:szCs w:val="18"/>
                </w:rPr>
                <w:t xml:space="preserve"> is vervangen door </w:t>
              </w:r>
            </w:ins>
            <w:ins w:id="141" w:author="Groote Haar, Linda" w:date="2025-04-24T09:42:00Z">
              <w:r w:rsidR="00F23274" w:rsidRPr="00F23274">
                <w:rPr>
                  <w:rFonts w:ascii="Arial" w:hAnsi="Arial" w:cs="Arial"/>
                  <w:sz w:val="18"/>
                  <w:szCs w:val="18"/>
                </w:rPr>
                <w:t>‘’Bindend aanbod’’</w:t>
              </w:r>
            </w:ins>
            <w:ins w:id="142" w:author="Groote Haar, Linda" w:date="2025-04-24T09:42:00Z" w16du:dateUtc="2025-04-24T07:42:00Z">
              <w:r w:rsidR="00F23274">
                <w:rPr>
                  <w:rFonts w:ascii="Arial" w:hAnsi="Arial" w:cs="Arial"/>
                  <w:sz w:val="18"/>
                  <w:szCs w:val="18"/>
                </w:rPr>
                <w:t>.</w:t>
              </w:r>
            </w:ins>
          </w:p>
        </w:tc>
      </w:tr>
    </w:tbl>
    <w:p w14:paraId="5A2118FF" w14:textId="1AC7C79A" w:rsidR="00315027" w:rsidRPr="00022174" w:rsidRDefault="00315027" w:rsidP="003C369D">
      <w:pPr>
        <w:pStyle w:val="paragraph"/>
        <w:spacing w:before="0" w:beforeAutospacing="0" w:after="0" w:afterAutospacing="0"/>
        <w:textAlignment w:val="baseline"/>
        <w:rPr>
          <w:rFonts w:ascii="Arial" w:hAnsi="Arial" w:cs="Arial"/>
          <w:b/>
          <w:bCs/>
          <w:color w:val="FF0000"/>
          <w:sz w:val="20"/>
          <w:szCs w:val="20"/>
        </w:rPr>
      </w:pPr>
    </w:p>
    <w:p w14:paraId="0BDA5217" w14:textId="77777777" w:rsidR="00A55684" w:rsidRPr="00A55684" w:rsidRDefault="00A55684" w:rsidP="003A5E3A">
      <w:pPr>
        <w:pStyle w:val="paragraph"/>
        <w:spacing w:before="0" w:beforeAutospacing="0" w:after="0" w:afterAutospacing="0"/>
        <w:textAlignment w:val="baseline"/>
        <w:rPr>
          <w:rFonts w:ascii="Arial" w:hAnsi="Arial" w:cs="Arial"/>
          <w:b/>
          <w:bCs/>
          <w:sz w:val="20"/>
          <w:szCs w:val="20"/>
        </w:rPr>
      </w:pPr>
    </w:p>
    <w:sectPr w:rsidR="00A55684" w:rsidRPr="00A556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4E2FE7"/>
    <w:multiLevelType w:val="hybridMultilevel"/>
    <w:tmpl w:val="2D847F72"/>
    <w:lvl w:ilvl="0" w:tplc="5EC4206C">
      <w:numFmt w:val="bullet"/>
      <w:lvlText w:val="-"/>
      <w:lvlJc w:val="left"/>
      <w:pPr>
        <w:ind w:left="1065" w:hanging="705"/>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A3A0F3A"/>
    <w:multiLevelType w:val="hybridMultilevel"/>
    <w:tmpl w:val="895873E2"/>
    <w:lvl w:ilvl="0" w:tplc="A6FA40D0">
      <w:start w:val="1"/>
      <w:numFmt w:val="bullet"/>
      <w:lvlText w:val="-"/>
      <w:lvlJc w:val="left"/>
      <w:pPr>
        <w:ind w:left="720" w:hanging="360"/>
      </w:pPr>
      <w:rPr>
        <w:rFonts w:ascii="Courier New" w:hAnsi="Courier New" w:cs="Courier New" w:hint="default"/>
        <w:b w:val="0"/>
        <w:i w:val="0"/>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37781407">
    <w:abstractNumId w:val="1"/>
  </w:num>
  <w:num w:numId="2" w16cid:durableId="15197818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e Haar, Linda">
    <w15:presenceInfo w15:providerId="AD" w15:userId="S::Linda.GrooteHaar@kadaster.nl::6f5173d2-8871-4bb2-bb4f-be6bcfe355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31"/>
    <w:rsid w:val="00022174"/>
    <w:rsid w:val="00022666"/>
    <w:rsid w:val="00065E48"/>
    <w:rsid w:val="00076C62"/>
    <w:rsid w:val="00077A9C"/>
    <w:rsid w:val="00080F84"/>
    <w:rsid w:val="0009587C"/>
    <w:rsid w:val="000C72E4"/>
    <w:rsid w:val="000E77E1"/>
    <w:rsid w:val="00123C4B"/>
    <w:rsid w:val="00127A53"/>
    <w:rsid w:val="00127B2D"/>
    <w:rsid w:val="0013454C"/>
    <w:rsid w:val="00156D61"/>
    <w:rsid w:val="00181BCE"/>
    <w:rsid w:val="00184292"/>
    <w:rsid w:val="001A24E2"/>
    <w:rsid w:val="001E622B"/>
    <w:rsid w:val="00214C91"/>
    <w:rsid w:val="002334A7"/>
    <w:rsid w:val="00251464"/>
    <w:rsid w:val="00251516"/>
    <w:rsid w:val="00256050"/>
    <w:rsid w:val="00271AB6"/>
    <w:rsid w:val="002736F8"/>
    <w:rsid w:val="00290EEA"/>
    <w:rsid w:val="002A6BCD"/>
    <w:rsid w:val="002B1F50"/>
    <w:rsid w:val="002C1939"/>
    <w:rsid w:val="002C2417"/>
    <w:rsid w:val="002F296E"/>
    <w:rsid w:val="002F623A"/>
    <w:rsid w:val="00315027"/>
    <w:rsid w:val="00343E84"/>
    <w:rsid w:val="00367D2F"/>
    <w:rsid w:val="003745BD"/>
    <w:rsid w:val="00391BBE"/>
    <w:rsid w:val="0039325D"/>
    <w:rsid w:val="003A5E3A"/>
    <w:rsid w:val="003B7F72"/>
    <w:rsid w:val="003C369D"/>
    <w:rsid w:val="003C77A3"/>
    <w:rsid w:val="003E79DA"/>
    <w:rsid w:val="00405D92"/>
    <w:rsid w:val="00410E06"/>
    <w:rsid w:val="00460F9E"/>
    <w:rsid w:val="00473EBE"/>
    <w:rsid w:val="00474A79"/>
    <w:rsid w:val="004B1BF1"/>
    <w:rsid w:val="00525A00"/>
    <w:rsid w:val="00563C64"/>
    <w:rsid w:val="00584C67"/>
    <w:rsid w:val="00592D15"/>
    <w:rsid w:val="005952FC"/>
    <w:rsid w:val="005A632A"/>
    <w:rsid w:val="005B1E44"/>
    <w:rsid w:val="006030EA"/>
    <w:rsid w:val="00620EA0"/>
    <w:rsid w:val="006407E6"/>
    <w:rsid w:val="00663AC7"/>
    <w:rsid w:val="00671AA6"/>
    <w:rsid w:val="00680DDF"/>
    <w:rsid w:val="006B3BFA"/>
    <w:rsid w:val="006D4B93"/>
    <w:rsid w:val="007342E1"/>
    <w:rsid w:val="00746D7F"/>
    <w:rsid w:val="00774324"/>
    <w:rsid w:val="00775CF4"/>
    <w:rsid w:val="007804D7"/>
    <w:rsid w:val="00797DC5"/>
    <w:rsid w:val="007C507F"/>
    <w:rsid w:val="007E2DE6"/>
    <w:rsid w:val="00805A65"/>
    <w:rsid w:val="00852C31"/>
    <w:rsid w:val="00880A06"/>
    <w:rsid w:val="00887396"/>
    <w:rsid w:val="008A0DD7"/>
    <w:rsid w:val="008A3279"/>
    <w:rsid w:val="008A3943"/>
    <w:rsid w:val="008B6879"/>
    <w:rsid w:val="008F7717"/>
    <w:rsid w:val="00913A53"/>
    <w:rsid w:val="009220B8"/>
    <w:rsid w:val="00934F69"/>
    <w:rsid w:val="009441C7"/>
    <w:rsid w:val="00947E08"/>
    <w:rsid w:val="009837A7"/>
    <w:rsid w:val="009A0EA6"/>
    <w:rsid w:val="009A396B"/>
    <w:rsid w:val="009E1AF6"/>
    <w:rsid w:val="009F139D"/>
    <w:rsid w:val="00A004C1"/>
    <w:rsid w:val="00A36C54"/>
    <w:rsid w:val="00A464CB"/>
    <w:rsid w:val="00A4667A"/>
    <w:rsid w:val="00A52318"/>
    <w:rsid w:val="00A55684"/>
    <w:rsid w:val="00AD026C"/>
    <w:rsid w:val="00AE5B3B"/>
    <w:rsid w:val="00B07C10"/>
    <w:rsid w:val="00B26A37"/>
    <w:rsid w:val="00B870D2"/>
    <w:rsid w:val="00B91D8B"/>
    <w:rsid w:val="00BC25FE"/>
    <w:rsid w:val="00BD4473"/>
    <w:rsid w:val="00BD62A3"/>
    <w:rsid w:val="00BE028B"/>
    <w:rsid w:val="00BE409D"/>
    <w:rsid w:val="00C10AAB"/>
    <w:rsid w:val="00C354A0"/>
    <w:rsid w:val="00C42483"/>
    <w:rsid w:val="00C56408"/>
    <w:rsid w:val="00C86862"/>
    <w:rsid w:val="00C97504"/>
    <w:rsid w:val="00CB24B3"/>
    <w:rsid w:val="00CF7A60"/>
    <w:rsid w:val="00D33D4E"/>
    <w:rsid w:val="00D50ED5"/>
    <w:rsid w:val="00D71A01"/>
    <w:rsid w:val="00D74B63"/>
    <w:rsid w:val="00DB5085"/>
    <w:rsid w:val="00DC38DA"/>
    <w:rsid w:val="00DC3C0D"/>
    <w:rsid w:val="00DD7A0B"/>
    <w:rsid w:val="00DE1D79"/>
    <w:rsid w:val="00DE23E1"/>
    <w:rsid w:val="00DE4CC6"/>
    <w:rsid w:val="00DE501F"/>
    <w:rsid w:val="00E30022"/>
    <w:rsid w:val="00E35D09"/>
    <w:rsid w:val="00E6342C"/>
    <w:rsid w:val="00E7585D"/>
    <w:rsid w:val="00E96344"/>
    <w:rsid w:val="00EA5EBA"/>
    <w:rsid w:val="00EB3736"/>
    <w:rsid w:val="00EE7E05"/>
    <w:rsid w:val="00F01EA7"/>
    <w:rsid w:val="00F23274"/>
    <w:rsid w:val="00F26AF7"/>
    <w:rsid w:val="00F54652"/>
    <w:rsid w:val="00F64150"/>
    <w:rsid w:val="00F91078"/>
    <w:rsid w:val="00F95F5B"/>
    <w:rsid w:val="00FB0B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EF46"/>
  <w15:chartTrackingRefBased/>
  <w15:docId w15:val="{5279EBC1-8DDC-4418-BE38-63B98027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2C31"/>
    <w:pPr>
      <w:widowControl w:val="0"/>
      <w:spacing w:after="0" w:line="240" w:lineRule="auto"/>
    </w:pPr>
    <w:rPr>
      <w:rFonts w:ascii="Courier New" w:eastAsia="Times New Roman" w:hAnsi="Courier New" w:cs="Times New Roman"/>
      <w:snapToGrid w:val="0"/>
      <w:kern w:val="0"/>
      <w:sz w:val="24"/>
      <w:szCs w:val="20"/>
      <w:lang w:eastAsia="nl-NL"/>
      <w14:ligatures w14:val="none"/>
    </w:rPr>
  </w:style>
  <w:style w:type="paragraph" w:styleId="Kop1">
    <w:name w:val="heading 1"/>
    <w:basedOn w:val="Standaard"/>
    <w:next w:val="Standaard"/>
    <w:link w:val="Kop1Char"/>
    <w:uiPriority w:val="9"/>
    <w:qFormat/>
    <w:rsid w:val="00852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52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52C3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52C3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52C3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52C31"/>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52C31"/>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52C31"/>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52C31"/>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2C3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52C3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52C3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52C3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52C3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52C31"/>
    <w:rPr>
      <w:rFonts w:ascii="Courier New" w:eastAsiaTheme="majorEastAsia" w:hAnsi="Courier New" w:cstheme="majorBidi"/>
      <w:i/>
      <w:iCs/>
      <w:snapToGrid w:val="0"/>
      <w:color w:val="595959" w:themeColor="text1" w:themeTint="A6"/>
      <w:kern w:val="0"/>
      <w:sz w:val="24"/>
      <w:szCs w:val="20"/>
      <w:lang w:eastAsia="nl-NL"/>
      <w14:ligatures w14:val="none"/>
    </w:rPr>
  </w:style>
  <w:style w:type="character" w:customStyle="1" w:styleId="Kop7Char">
    <w:name w:val="Kop 7 Char"/>
    <w:basedOn w:val="Standaardalinea-lettertype"/>
    <w:link w:val="Kop7"/>
    <w:uiPriority w:val="9"/>
    <w:semiHidden/>
    <w:rsid w:val="00852C31"/>
    <w:rPr>
      <w:rFonts w:ascii="Courier New" w:eastAsiaTheme="majorEastAsia" w:hAnsi="Courier New" w:cstheme="majorBidi"/>
      <w:snapToGrid w:val="0"/>
      <w:color w:val="595959" w:themeColor="text1" w:themeTint="A6"/>
      <w:kern w:val="0"/>
      <w:sz w:val="24"/>
      <w:szCs w:val="20"/>
      <w:lang w:eastAsia="nl-NL"/>
      <w14:ligatures w14:val="none"/>
    </w:rPr>
  </w:style>
  <w:style w:type="character" w:customStyle="1" w:styleId="Kop8Char">
    <w:name w:val="Kop 8 Char"/>
    <w:basedOn w:val="Standaardalinea-lettertype"/>
    <w:link w:val="Kop8"/>
    <w:uiPriority w:val="9"/>
    <w:semiHidden/>
    <w:rsid w:val="00852C31"/>
    <w:rPr>
      <w:rFonts w:ascii="Courier New" w:eastAsiaTheme="majorEastAsia" w:hAnsi="Courier New" w:cstheme="majorBidi"/>
      <w:i/>
      <w:iCs/>
      <w:snapToGrid w:val="0"/>
      <w:color w:val="272727" w:themeColor="text1" w:themeTint="D8"/>
      <w:kern w:val="0"/>
      <w:sz w:val="24"/>
      <w:szCs w:val="20"/>
      <w:lang w:eastAsia="nl-NL"/>
      <w14:ligatures w14:val="none"/>
    </w:rPr>
  </w:style>
  <w:style w:type="character" w:customStyle="1" w:styleId="Kop9Char">
    <w:name w:val="Kop 9 Char"/>
    <w:basedOn w:val="Standaardalinea-lettertype"/>
    <w:link w:val="Kop9"/>
    <w:uiPriority w:val="9"/>
    <w:semiHidden/>
    <w:rsid w:val="00852C31"/>
    <w:rPr>
      <w:rFonts w:ascii="Courier New" w:eastAsiaTheme="majorEastAsia" w:hAnsi="Courier New" w:cstheme="majorBidi"/>
      <w:snapToGrid w:val="0"/>
      <w:color w:val="272727" w:themeColor="text1" w:themeTint="D8"/>
      <w:kern w:val="0"/>
      <w:sz w:val="24"/>
      <w:szCs w:val="20"/>
      <w:lang w:eastAsia="nl-NL"/>
      <w14:ligatures w14:val="none"/>
    </w:rPr>
  </w:style>
  <w:style w:type="paragraph" w:styleId="Titel">
    <w:name w:val="Title"/>
    <w:basedOn w:val="Standaard"/>
    <w:next w:val="Standaard"/>
    <w:link w:val="TitelChar"/>
    <w:uiPriority w:val="10"/>
    <w:qFormat/>
    <w:rsid w:val="00852C31"/>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52C31"/>
    <w:rPr>
      <w:rFonts w:asciiTheme="majorHAnsi" w:eastAsiaTheme="majorEastAsia" w:hAnsiTheme="majorHAnsi" w:cstheme="majorBidi"/>
      <w:snapToGrid w:val="0"/>
      <w:spacing w:val="-10"/>
      <w:kern w:val="28"/>
      <w:sz w:val="56"/>
      <w:szCs w:val="56"/>
      <w:lang w:eastAsia="nl-NL"/>
      <w14:ligatures w14:val="none"/>
    </w:rPr>
  </w:style>
  <w:style w:type="paragraph" w:styleId="Ondertitel">
    <w:name w:val="Subtitle"/>
    <w:basedOn w:val="Standaard"/>
    <w:next w:val="Standaard"/>
    <w:link w:val="OndertitelChar"/>
    <w:uiPriority w:val="11"/>
    <w:qFormat/>
    <w:rsid w:val="00852C3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52C3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52C3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52C31"/>
    <w:rPr>
      <w:i/>
      <w:iCs/>
      <w:color w:val="404040" w:themeColor="text1" w:themeTint="BF"/>
    </w:rPr>
  </w:style>
  <w:style w:type="paragraph" w:styleId="Lijstalinea">
    <w:name w:val="List Paragraph"/>
    <w:basedOn w:val="Standaard"/>
    <w:uiPriority w:val="34"/>
    <w:qFormat/>
    <w:rsid w:val="00852C31"/>
    <w:pPr>
      <w:ind w:left="720"/>
      <w:contextualSpacing/>
    </w:pPr>
  </w:style>
  <w:style w:type="character" w:styleId="Intensievebenadrukking">
    <w:name w:val="Intense Emphasis"/>
    <w:basedOn w:val="Standaardalinea-lettertype"/>
    <w:uiPriority w:val="21"/>
    <w:qFormat/>
    <w:rsid w:val="00852C31"/>
    <w:rPr>
      <w:i/>
      <w:iCs/>
      <w:color w:val="0F4761" w:themeColor="accent1" w:themeShade="BF"/>
    </w:rPr>
  </w:style>
  <w:style w:type="paragraph" w:styleId="Duidelijkcitaat">
    <w:name w:val="Intense Quote"/>
    <w:basedOn w:val="Standaard"/>
    <w:next w:val="Standaard"/>
    <w:link w:val="DuidelijkcitaatChar"/>
    <w:uiPriority w:val="30"/>
    <w:qFormat/>
    <w:rsid w:val="00852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52C31"/>
    <w:rPr>
      <w:i/>
      <w:iCs/>
      <w:color w:val="0F4761" w:themeColor="accent1" w:themeShade="BF"/>
    </w:rPr>
  </w:style>
  <w:style w:type="character" w:styleId="Intensieveverwijzing">
    <w:name w:val="Intense Reference"/>
    <w:basedOn w:val="Standaardalinea-lettertype"/>
    <w:uiPriority w:val="32"/>
    <w:qFormat/>
    <w:rsid w:val="00852C31"/>
    <w:rPr>
      <w:b/>
      <w:bCs/>
      <w:smallCaps/>
      <w:color w:val="0F4761" w:themeColor="accent1" w:themeShade="BF"/>
      <w:spacing w:val="5"/>
    </w:rPr>
  </w:style>
  <w:style w:type="paragraph" w:customStyle="1" w:styleId="paragraph">
    <w:name w:val="paragraph"/>
    <w:basedOn w:val="Standaard"/>
    <w:rsid w:val="003A5E3A"/>
    <w:pPr>
      <w:widowControl/>
      <w:spacing w:before="100" w:beforeAutospacing="1" w:after="100" w:afterAutospacing="1"/>
    </w:pPr>
    <w:rPr>
      <w:rFonts w:ascii="Times New Roman" w:hAnsi="Times New Roman"/>
      <w:snapToGrid/>
      <w:szCs w:val="24"/>
    </w:rPr>
  </w:style>
  <w:style w:type="character" w:customStyle="1" w:styleId="normaltextrun">
    <w:name w:val="normaltextrun"/>
    <w:basedOn w:val="Standaardalinea-lettertype"/>
    <w:rsid w:val="003A5E3A"/>
  </w:style>
  <w:style w:type="character" w:customStyle="1" w:styleId="eop">
    <w:name w:val="eop"/>
    <w:basedOn w:val="Standaardalinea-lettertype"/>
    <w:rsid w:val="003A5E3A"/>
  </w:style>
  <w:style w:type="character" w:customStyle="1" w:styleId="scxw157037315">
    <w:name w:val="scxw157037315"/>
    <w:basedOn w:val="Standaardalinea-lettertype"/>
    <w:rsid w:val="003A5E3A"/>
  </w:style>
  <w:style w:type="character" w:customStyle="1" w:styleId="tabchar">
    <w:name w:val="tabchar"/>
    <w:basedOn w:val="Standaardalinea-lettertype"/>
    <w:rsid w:val="000C72E4"/>
  </w:style>
  <w:style w:type="paragraph" w:customStyle="1" w:styleId="NormalWeb">
    <w:name w:val="Normal(Web)"/>
    <w:basedOn w:val="Standaard"/>
    <w:rsid w:val="00127A53"/>
    <w:pPr>
      <w:autoSpaceDE w:val="0"/>
      <w:autoSpaceDN w:val="0"/>
      <w:adjustRightInd w:val="0"/>
      <w:spacing w:before="100" w:beforeAutospacing="1" w:after="100" w:afterAutospacing="1"/>
    </w:pPr>
    <w:rPr>
      <w:rFonts w:ascii="Times New Roman" w:hAnsi="Times New Roman"/>
      <w:snapToGrid/>
      <w:szCs w:val="24"/>
      <w:lang w:val="en-GB"/>
    </w:rPr>
  </w:style>
  <w:style w:type="paragraph" w:customStyle="1" w:styleId="Normal7">
    <w:name w:val="Normal#7"/>
    <w:rsid w:val="007E2DE6"/>
    <w:pPr>
      <w:autoSpaceDE w:val="0"/>
      <w:autoSpaceDN w:val="0"/>
      <w:adjustRightInd w:val="0"/>
      <w:spacing w:after="0" w:line="240" w:lineRule="auto"/>
    </w:pPr>
    <w:rPr>
      <w:rFonts w:ascii="Courier New" w:eastAsia="Times New Roman" w:hAnsi="Courier New" w:cs="Courier New"/>
      <w:kern w:val="0"/>
      <w:sz w:val="20"/>
      <w:szCs w:val="20"/>
      <w14:ligatures w14:val="none"/>
    </w:rPr>
  </w:style>
  <w:style w:type="paragraph" w:customStyle="1" w:styleId="kopje">
    <w:name w:val="kopje"/>
    <w:basedOn w:val="Standaard"/>
    <w:next w:val="Standaard"/>
    <w:rsid w:val="00B870D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B870D2"/>
    <w:pPr>
      <w:widowControl/>
      <w:snapToGrid w:val="0"/>
      <w:spacing w:before="90" w:line="240" w:lineRule="atLeast"/>
    </w:pPr>
    <w:rPr>
      <w:rFonts w:ascii="Arial" w:hAnsi="Arial"/>
      <w:snapToGrid/>
      <w:kern w:val="28"/>
      <w:sz w:val="14"/>
      <w:lang w:val="nl" w:eastAsia="en-US"/>
    </w:rPr>
  </w:style>
  <w:style w:type="paragraph" w:styleId="Geenafstand">
    <w:name w:val="No Spacing"/>
    <w:uiPriority w:val="1"/>
    <w:qFormat/>
    <w:rsid w:val="00D50ED5"/>
    <w:pPr>
      <w:widowControl w:val="0"/>
      <w:spacing w:after="0" w:line="240" w:lineRule="auto"/>
    </w:pPr>
    <w:rPr>
      <w:rFonts w:ascii="Courier New" w:eastAsia="Times New Roman" w:hAnsi="Courier New" w:cs="Times New Roman"/>
      <w:snapToGrid w:val="0"/>
      <w:kern w:val="0"/>
      <w:sz w:val="24"/>
      <w:szCs w:val="20"/>
      <w:lang w:eastAsia="nl-NL"/>
      <w14:ligatures w14:val="none"/>
    </w:rPr>
  </w:style>
  <w:style w:type="paragraph" w:styleId="Revisie">
    <w:name w:val="Revision"/>
    <w:hidden/>
    <w:uiPriority w:val="99"/>
    <w:semiHidden/>
    <w:rsid w:val="00C354A0"/>
    <w:pPr>
      <w:spacing w:after="0" w:line="240" w:lineRule="auto"/>
    </w:pPr>
    <w:rPr>
      <w:rFonts w:ascii="Courier New" w:eastAsia="Times New Roman" w:hAnsi="Courier New" w:cs="Times New Roman"/>
      <w:snapToGrid w:val="0"/>
      <w:kern w:val="0"/>
      <w:sz w:val="24"/>
      <w:szCs w:val="2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99475">
      <w:bodyDiv w:val="1"/>
      <w:marLeft w:val="0"/>
      <w:marRight w:val="0"/>
      <w:marTop w:val="0"/>
      <w:marBottom w:val="0"/>
      <w:divBdr>
        <w:top w:val="none" w:sz="0" w:space="0" w:color="auto"/>
        <w:left w:val="none" w:sz="0" w:space="0" w:color="auto"/>
        <w:bottom w:val="none" w:sz="0" w:space="0" w:color="auto"/>
        <w:right w:val="none" w:sz="0" w:space="0" w:color="auto"/>
      </w:divBdr>
      <w:divsChild>
        <w:div w:id="821458941">
          <w:marLeft w:val="0"/>
          <w:marRight w:val="0"/>
          <w:marTop w:val="0"/>
          <w:marBottom w:val="0"/>
          <w:divBdr>
            <w:top w:val="none" w:sz="0" w:space="0" w:color="auto"/>
            <w:left w:val="none" w:sz="0" w:space="0" w:color="auto"/>
            <w:bottom w:val="none" w:sz="0" w:space="0" w:color="auto"/>
            <w:right w:val="none" w:sz="0" w:space="0" w:color="auto"/>
          </w:divBdr>
        </w:div>
        <w:div w:id="1360400011">
          <w:marLeft w:val="0"/>
          <w:marRight w:val="0"/>
          <w:marTop w:val="0"/>
          <w:marBottom w:val="0"/>
          <w:divBdr>
            <w:top w:val="none" w:sz="0" w:space="0" w:color="auto"/>
            <w:left w:val="none" w:sz="0" w:space="0" w:color="auto"/>
            <w:bottom w:val="none" w:sz="0" w:space="0" w:color="auto"/>
            <w:right w:val="none" w:sz="0" w:space="0" w:color="auto"/>
          </w:divBdr>
        </w:div>
        <w:div w:id="1817720478">
          <w:marLeft w:val="0"/>
          <w:marRight w:val="0"/>
          <w:marTop w:val="0"/>
          <w:marBottom w:val="0"/>
          <w:divBdr>
            <w:top w:val="none" w:sz="0" w:space="0" w:color="auto"/>
            <w:left w:val="none" w:sz="0" w:space="0" w:color="auto"/>
            <w:bottom w:val="none" w:sz="0" w:space="0" w:color="auto"/>
            <w:right w:val="none" w:sz="0" w:space="0" w:color="auto"/>
          </w:divBdr>
        </w:div>
        <w:div w:id="1859157791">
          <w:marLeft w:val="0"/>
          <w:marRight w:val="0"/>
          <w:marTop w:val="0"/>
          <w:marBottom w:val="0"/>
          <w:divBdr>
            <w:top w:val="none" w:sz="0" w:space="0" w:color="auto"/>
            <w:left w:val="none" w:sz="0" w:space="0" w:color="auto"/>
            <w:bottom w:val="none" w:sz="0" w:space="0" w:color="auto"/>
            <w:right w:val="none" w:sz="0" w:space="0" w:color="auto"/>
          </w:divBdr>
        </w:div>
        <w:div w:id="1997301656">
          <w:marLeft w:val="0"/>
          <w:marRight w:val="0"/>
          <w:marTop w:val="0"/>
          <w:marBottom w:val="0"/>
          <w:divBdr>
            <w:top w:val="none" w:sz="0" w:space="0" w:color="auto"/>
            <w:left w:val="none" w:sz="0" w:space="0" w:color="auto"/>
            <w:bottom w:val="none" w:sz="0" w:space="0" w:color="auto"/>
            <w:right w:val="none" w:sz="0" w:space="0" w:color="auto"/>
          </w:divBdr>
        </w:div>
        <w:div w:id="1793211266">
          <w:marLeft w:val="0"/>
          <w:marRight w:val="0"/>
          <w:marTop w:val="0"/>
          <w:marBottom w:val="0"/>
          <w:divBdr>
            <w:top w:val="none" w:sz="0" w:space="0" w:color="auto"/>
            <w:left w:val="none" w:sz="0" w:space="0" w:color="auto"/>
            <w:bottom w:val="none" w:sz="0" w:space="0" w:color="auto"/>
            <w:right w:val="none" w:sz="0" w:space="0" w:color="auto"/>
          </w:divBdr>
        </w:div>
      </w:divsChild>
    </w:div>
    <w:div w:id="125709459">
      <w:bodyDiv w:val="1"/>
      <w:marLeft w:val="0"/>
      <w:marRight w:val="0"/>
      <w:marTop w:val="0"/>
      <w:marBottom w:val="0"/>
      <w:divBdr>
        <w:top w:val="none" w:sz="0" w:space="0" w:color="auto"/>
        <w:left w:val="none" w:sz="0" w:space="0" w:color="auto"/>
        <w:bottom w:val="none" w:sz="0" w:space="0" w:color="auto"/>
        <w:right w:val="none" w:sz="0" w:space="0" w:color="auto"/>
      </w:divBdr>
      <w:divsChild>
        <w:div w:id="109133602">
          <w:marLeft w:val="0"/>
          <w:marRight w:val="0"/>
          <w:marTop w:val="0"/>
          <w:marBottom w:val="0"/>
          <w:divBdr>
            <w:top w:val="none" w:sz="0" w:space="0" w:color="auto"/>
            <w:left w:val="none" w:sz="0" w:space="0" w:color="auto"/>
            <w:bottom w:val="none" w:sz="0" w:space="0" w:color="auto"/>
            <w:right w:val="none" w:sz="0" w:space="0" w:color="auto"/>
          </w:divBdr>
        </w:div>
        <w:div w:id="127434031">
          <w:marLeft w:val="0"/>
          <w:marRight w:val="0"/>
          <w:marTop w:val="0"/>
          <w:marBottom w:val="0"/>
          <w:divBdr>
            <w:top w:val="none" w:sz="0" w:space="0" w:color="auto"/>
            <w:left w:val="none" w:sz="0" w:space="0" w:color="auto"/>
            <w:bottom w:val="none" w:sz="0" w:space="0" w:color="auto"/>
            <w:right w:val="none" w:sz="0" w:space="0" w:color="auto"/>
          </w:divBdr>
        </w:div>
        <w:div w:id="749280622">
          <w:marLeft w:val="0"/>
          <w:marRight w:val="0"/>
          <w:marTop w:val="0"/>
          <w:marBottom w:val="0"/>
          <w:divBdr>
            <w:top w:val="none" w:sz="0" w:space="0" w:color="auto"/>
            <w:left w:val="none" w:sz="0" w:space="0" w:color="auto"/>
            <w:bottom w:val="none" w:sz="0" w:space="0" w:color="auto"/>
            <w:right w:val="none" w:sz="0" w:space="0" w:color="auto"/>
          </w:divBdr>
        </w:div>
        <w:div w:id="178931067">
          <w:marLeft w:val="0"/>
          <w:marRight w:val="0"/>
          <w:marTop w:val="0"/>
          <w:marBottom w:val="0"/>
          <w:divBdr>
            <w:top w:val="none" w:sz="0" w:space="0" w:color="auto"/>
            <w:left w:val="none" w:sz="0" w:space="0" w:color="auto"/>
            <w:bottom w:val="none" w:sz="0" w:space="0" w:color="auto"/>
            <w:right w:val="none" w:sz="0" w:space="0" w:color="auto"/>
          </w:divBdr>
        </w:div>
        <w:div w:id="218249576">
          <w:marLeft w:val="0"/>
          <w:marRight w:val="0"/>
          <w:marTop w:val="0"/>
          <w:marBottom w:val="0"/>
          <w:divBdr>
            <w:top w:val="none" w:sz="0" w:space="0" w:color="auto"/>
            <w:left w:val="none" w:sz="0" w:space="0" w:color="auto"/>
            <w:bottom w:val="none" w:sz="0" w:space="0" w:color="auto"/>
            <w:right w:val="none" w:sz="0" w:space="0" w:color="auto"/>
          </w:divBdr>
        </w:div>
        <w:div w:id="1404255365">
          <w:marLeft w:val="0"/>
          <w:marRight w:val="0"/>
          <w:marTop w:val="0"/>
          <w:marBottom w:val="0"/>
          <w:divBdr>
            <w:top w:val="none" w:sz="0" w:space="0" w:color="auto"/>
            <w:left w:val="none" w:sz="0" w:space="0" w:color="auto"/>
            <w:bottom w:val="none" w:sz="0" w:space="0" w:color="auto"/>
            <w:right w:val="none" w:sz="0" w:space="0" w:color="auto"/>
          </w:divBdr>
        </w:div>
        <w:div w:id="1132091594">
          <w:marLeft w:val="0"/>
          <w:marRight w:val="0"/>
          <w:marTop w:val="0"/>
          <w:marBottom w:val="0"/>
          <w:divBdr>
            <w:top w:val="none" w:sz="0" w:space="0" w:color="auto"/>
            <w:left w:val="none" w:sz="0" w:space="0" w:color="auto"/>
            <w:bottom w:val="none" w:sz="0" w:space="0" w:color="auto"/>
            <w:right w:val="none" w:sz="0" w:space="0" w:color="auto"/>
          </w:divBdr>
        </w:div>
        <w:div w:id="1919827728">
          <w:marLeft w:val="0"/>
          <w:marRight w:val="0"/>
          <w:marTop w:val="0"/>
          <w:marBottom w:val="0"/>
          <w:divBdr>
            <w:top w:val="none" w:sz="0" w:space="0" w:color="auto"/>
            <w:left w:val="none" w:sz="0" w:space="0" w:color="auto"/>
            <w:bottom w:val="none" w:sz="0" w:space="0" w:color="auto"/>
            <w:right w:val="none" w:sz="0" w:space="0" w:color="auto"/>
          </w:divBdr>
        </w:div>
        <w:div w:id="1963226372">
          <w:marLeft w:val="0"/>
          <w:marRight w:val="0"/>
          <w:marTop w:val="0"/>
          <w:marBottom w:val="0"/>
          <w:divBdr>
            <w:top w:val="none" w:sz="0" w:space="0" w:color="auto"/>
            <w:left w:val="none" w:sz="0" w:space="0" w:color="auto"/>
            <w:bottom w:val="none" w:sz="0" w:space="0" w:color="auto"/>
            <w:right w:val="none" w:sz="0" w:space="0" w:color="auto"/>
          </w:divBdr>
        </w:div>
        <w:div w:id="1322345769">
          <w:marLeft w:val="0"/>
          <w:marRight w:val="0"/>
          <w:marTop w:val="0"/>
          <w:marBottom w:val="0"/>
          <w:divBdr>
            <w:top w:val="none" w:sz="0" w:space="0" w:color="auto"/>
            <w:left w:val="none" w:sz="0" w:space="0" w:color="auto"/>
            <w:bottom w:val="none" w:sz="0" w:space="0" w:color="auto"/>
            <w:right w:val="none" w:sz="0" w:space="0" w:color="auto"/>
          </w:divBdr>
        </w:div>
        <w:div w:id="1975672061">
          <w:marLeft w:val="0"/>
          <w:marRight w:val="0"/>
          <w:marTop w:val="0"/>
          <w:marBottom w:val="0"/>
          <w:divBdr>
            <w:top w:val="none" w:sz="0" w:space="0" w:color="auto"/>
            <w:left w:val="none" w:sz="0" w:space="0" w:color="auto"/>
            <w:bottom w:val="none" w:sz="0" w:space="0" w:color="auto"/>
            <w:right w:val="none" w:sz="0" w:space="0" w:color="auto"/>
          </w:divBdr>
        </w:div>
        <w:div w:id="211885192">
          <w:marLeft w:val="0"/>
          <w:marRight w:val="0"/>
          <w:marTop w:val="0"/>
          <w:marBottom w:val="0"/>
          <w:divBdr>
            <w:top w:val="none" w:sz="0" w:space="0" w:color="auto"/>
            <w:left w:val="none" w:sz="0" w:space="0" w:color="auto"/>
            <w:bottom w:val="none" w:sz="0" w:space="0" w:color="auto"/>
            <w:right w:val="none" w:sz="0" w:space="0" w:color="auto"/>
          </w:divBdr>
        </w:div>
        <w:div w:id="301275409">
          <w:marLeft w:val="0"/>
          <w:marRight w:val="0"/>
          <w:marTop w:val="0"/>
          <w:marBottom w:val="0"/>
          <w:divBdr>
            <w:top w:val="none" w:sz="0" w:space="0" w:color="auto"/>
            <w:left w:val="none" w:sz="0" w:space="0" w:color="auto"/>
            <w:bottom w:val="none" w:sz="0" w:space="0" w:color="auto"/>
            <w:right w:val="none" w:sz="0" w:space="0" w:color="auto"/>
          </w:divBdr>
        </w:div>
        <w:div w:id="1123419860">
          <w:marLeft w:val="0"/>
          <w:marRight w:val="0"/>
          <w:marTop w:val="0"/>
          <w:marBottom w:val="0"/>
          <w:divBdr>
            <w:top w:val="none" w:sz="0" w:space="0" w:color="auto"/>
            <w:left w:val="none" w:sz="0" w:space="0" w:color="auto"/>
            <w:bottom w:val="none" w:sz="0" w:space="0" w:color="auto"/>
            <w:right w:val="none" w:sz="0" w:space="0" w:color="auto"/>
          </w:divBdr>
        </w:div>
      </w:divsChild>
    </w:div>
    <w:div w:id="203560120">
      <w:bodyDiv w:val="1"/>
      <w:marLeft w:val="0"/>
      <w:marRight w:val="0"/>
      <w:marTop w:val="0"/>
      <w:marBottom w:val="0"/>
      <w:divBdr>
        <w:top w:val="none" w:sz="0" w:space="0" w:color="auto"/>
        <w:left w:val="none" w:sz="0" w:space="0" w:color="auto"/>
        <w:bottom w:val="none" w:sz="0" w:space="0" w:color="auto"/>
        <w:right w:val="none" w:sz="0" w:space="0" w:color="auto"/>
      </w:divBdr>
    </w:div>
    <w:div w:id="400951275">
      <w:bodyDiv w:val="1"/>
      <w:marLeft w:val="0"/>
      <w:marRight w:val="0"/>
      <w:marTop w:val="0"/>
      <w:marBottom w:val="0"/>
      <w:divBdr>
        <w:top w:val="none" w:sz="0" w:space="0" w:color="auto"/>
        <w:left w:val="none" w:sz="0" w:space="0" w:color="auto"/>
        <w:bottom w:val="none" w:sz="0" w:space="0" w:color="auto"/>
        <w:right w:val="none" w:sz="0" w:space="0" w:color="auto"/>
      </w:divBdr>
      <w:divsChild>
        <w:div w:id="2008050036">
          <w:marLeft w:val="0"/>
          <w:marRight w:val="0"/>
          <w:marTop w:val="0"/>
          <w:marBottom w:val="0"/>
          <w:divBdr>
            <w:top w:val="none" w:sz="0" w:space="0" w:color="auto"/>
            <w:left w:val="none" w:sz="0" w:space="0" w:color="auto"/>
            <w:bottom w:val="none" w:sz="0" w:space="0" w:color="auto"/>
            <w:right w:val="none" w:sz="0" w:space="0" w:color="auto"/>
          </w:divBdr>
        </w:div>
        <w:div w:id="815268181">
          <w:marLeft w:val="0"/>
          <w:marRight w:val="0"/>
          <w:marTop w:val="0"/>
          <w:marBottom w:val="0"/>
          <w:divBdr>
            <w:top w:val="none" w:sz="0" w:space="0" w:color="auto"/>
            <w:left w:val="none" w:sz="0" w:space="0" w:color="auto"/>
            <w:bottom w:val="none" w:sz="0" w:space="0" w:color="auto"/>
            <w:right w:val="none" w:sz="0" w:space="0" w:color="auto"/>
          </w:divBdr>
        </w:div>
        <w:div w:id="566694637">
          <w:marLeft w:val="0"/>
          <w:marRight w:val="0"/>
          <w:marTop w:val="0"/>
          <w:marBottom w:val="0"/>
          <w:divBdr>
            <w:top w:val="none" w:sz="0" w:space="0" w:color="auto"/>
            <w:left w:val="none" w:sz="0" w:space="0" w:color="auto"/>
            <w:bottom w:val="none" w:sz="0" w:space="0" w:color="auto"/>
            <w:right w:val="none" w:sz="0" w:space="0" w:color="auto"/>
          </w:divBdr>
        </w:div>
        <w:div w:id="588734176">
          <w:marLeft w:val="0"/>
          <w:marRight w:val="0"/>
          <w:marTop w:val="0"/>
          <w:marBottom w:val="0"/>
          <w:divBdr>
            <w:top w:val="none" w:sz="0" w:space="0" w:color="auto"/>
            <w:left w:val="none" w:sz="0" w:space="0" w:color="auto"/>
            <w:bottom w:val="none" w:sz="0" w:space="0" w:color="auto"/>
            <w:right w:val="none" w:sz="0" w:space="0" w:color="auto"/>
          </w:divBdr>
        </w:div>
        <w:div w:id="1384910327">
          <w:marLeft w:val="0"/>
          <w:marRight w:val="0"/>
          <w:marTop w:val="0"/>
          <w:marBottom w:val="0"/>
          <w:divBdr>
            <w:top w:val="none" w:sz="0" w:space="0" w:color="auto"/>
            <w:left w:val="none" w:sz="0" w:space="0" w:color="auto"/>
            <w:bottom w:val="none" w:sz="0" w:space="0" w:color="auto"/>
            <w:right w:val="none" w:sz="0" w:space="0" w:color="auto"/>
          </w:divBdr>
        </w:div>
        <w:div w:id="1374650330">
          <w:marLeft w:val="0"/>
          <w:marRight w:val="0"/>
          <w:marTop w:val="0"/>
          <w:marBottom w:val="0"/>
          <w:divBdr>
            <w:top w:val="none" w:sz="0" w:space="0" w:color="auto"/>
            <w:left w:val="none" w:sz="0" w:space="0" w:color="auto"/>
            <w:bottom w:val="none" w:sz="0" w:space="0" w:color="auto"/>
            <w:right w:val="none" w:sz="0" w:space="0" w:color="auto"/>
          </w:divBdr>
        </w:div>
        <w:div w:id="2038696166">
          <w:marLeft w:val="0"/>
          <w:marRight w:val="0"/>
          <w:marTop w:val="0"/>
          <w:marBottom w:val="0"/>
          <w:divBdr>
            <w:top w:val="none" w:sz="0" w:space="0" w:color="auto"/>
            <w:left w:val="none" w:sz="0" w:space="0" w:color="auto"/>
            <w:bottom w:val="none" w:sz="0" w:space="0" w:color="auto"/>
            <w:right w:val="none" w:sz="0" w:space="0" w:color="auto"/>
          </w:divBdr>
        </w:div>
        <w:div w:id="1505390247">
          <w:marLeft w:val="0"/>
          <w:marRight w:val="0"/>
          <w:marTop w:val="0"/>
          <w:marBottom w:val="0"/>
          <w:divBdr>
            <w:top w:val="none" w:sz="0" w:space="0" w:color="auto"/>
            <w:left w:val="none" w:sz="0" w:space="0" w:color="auto"/>
            <w:bottom w:val="none" w:sz="0" w:space="0" w:color="auto"/>
            <w:right w:val="none" w:sz="0" w:space="0" w:color="auto"/>
          </w:divBdr>
        </w:div>
        <w:div w:id="667752874">
          <w:marLeft w:val="0"/>
          <w:marRight w:val="0"/>
          <w:marTop w:val="0"/>
          <w:marBottom w:val="0"/>
          <w:divBdr>
            <w:top w:val="none" w:sz="0" w:space="0" w:color="auto"/>
            <w:left w:val="none" w:sz="0" w:space="0" w:color="auto"/>
            <w:bottom w:val="none" w:sz="0" w:space="0" w:color="auto"/>
            <w:right w:val="none" w:sz="0" w:space="0" w:color="auto"/>
          </w:divBdr>
        </w:div>
        <w:div w:id="520821832">
          <w:marLeft w:val="0"/>
          <w:marRight w:val="0"/>
          <w:marTop w:val="0"/>
          <w:marBottom w:val="0"/>
          <w:divBdr>
            <w:top w:val="none" w:sz="0" w:space="0" w:color="auto"/>
            <w:left w:val="none" w:sz="0" w:space="0" w:color="auto"/>
            <w:bottom w:val="none" w:sz="0" w:space="0" w:color="auto"/>
            <w:right w:val="none" w:sz="0" w:space="0" w:color="auto"/>
          </w:divBdr>
        </w:div>
        <w:div w:id="121773223">
          <w:marLeft w:val="0"/>
          <w:marRight w:val="0"/>
          <w:marTop w:val="0"/>
          <w:marBottom w:val="0"/>
          <w:divBdr>
            <w:top w:val="none" w:sz="0" w:space="0" w:color="auto"/>
            <w:left w:val="none" w:sz="0" w:space="0" w:color="auto"/>
            <w:bottom w:val="none" w:sz="0" w:space="0" w:color="auto"/>
            <w:right w:val="none" w:sz="0" w:space="0" w:color="auto"/>
          </w:divBdr>
        </w:div>
        <w:div w:id="1310286337">
          <w:marLeft w:val="0"/>
          <w:marRight w:val="0"/>
          <w:marTop w:val="0"/>
          <w:marBottom w:val="0"/>
          <w:divBdr>
            <w:top w:val="none" w:sz="0" w:space="0" w:color="auto"/>
            <w:left w:val="none" w:sz="0" w:space="0" w:color="auto"/>
            <w:bottom w:val="none" w:sz="0" w:space="0" w:color="auto"/>
            <w:right w:val="none" w:sz="0" w:space="0" w:color="auto"/>
          </w:divBdr>
        </w:div>
        <w:div w:id="1419445497">
          <w:marLeft w:val="0"/>
          <w:marRight w:val="0"/>
          <w:marTop w:val="0"/>
          <w:marBottom w:val="0"/>
          <w:divBdr>
            <w:top w:val="none" w:sz="0" w:space="0" w:color="auto"/>
            <w:left w:val="none" w:sz="0" w:space="0" w:color="auto"/>
            <w:bottom w:val="none" w:sz="0" w:space="0" w:color="auto"/>
            <w:right w:val="none" w:sz="0" w:space="0" w:color="auto"/>
          </w:divBdr>
        </w:div>
        <w:div w:id="1399938535">
          <w:marLeft w:val="0"/>
          <w:marRight w:val="0"/>
          <w:marTop w:val="0"/>
          <w:marBottom w:val="0"/>
          <w:divBdr>
            <w:top w:val="none" w:sz="0" w:space="0" w:color="auto"/>
            <w:left w:val="none" w:sz="0" w:space="0" w:color="auto"/>
            <w:bottom w:val="none" w:sz="0" w:space="0" w:color="auto"/>
            <w:right w:val="none" w:sz="0" w:space="0" w:color="auto"/>
          </w:divBdr>
        </w:div>
      </w:divsChild>
    </w:div>
    <w:div w:id="435638118">
      <w:bodyDiv w:val="1"/>
      <w:marLeft w:val="0"/>
      <w:marRight w:val="0"/>
      <w:marTop w:val="0"/>
      <w:marBottom w:val="0"/>
      <w:divBdr>
        <w:top w:val="none" w:sz="0" w:space="0" w:color="auto"/>
        <w:left w:val="none" w:sz="0" w:space="0" w:color="auto"/>
        <w:bottom w:val="none" w:sz="0" w:space="0" w:color="auto"/>
        <w:right w:val="none" w:sz="0" w:space="0" w:color="auto"/>
      </w:divBdr>
    </w:div>
    <w:div w:id="868686502">
      <w:bodyDiv w:val="1"/>
      <w:marLeft w:val="0"/>
      <w:marRight w:val="0"/>
      <w:marTop w:val="0"/>
      <w:marBottom w:val="0"/>
      <w:divBdr>
        <w:top w:val="none" w:sz="0" w:space="0" w:color="auto"/>
        <w:left w:val="none" w:sz="0" w:space="0" w:color="auto"/>
        <w:bottom w:val="none" w:sz="0" w:space="0" w:color="auto"/>
        <w:right w:val="none" w:sz="0" w:space="0" w:color="auto"/>
      </w:divBdr>
      <w:divsChild>
        <w:div w:id="229655199">
          <w:marLeft w:val="0"/>
          <w:marRight w:val="0"/>
          <w:marTop w:val="0"/>
          <w:marBottom w:val="0"/>
          <w:divBdr>
            <w:top w:val="none" w:sz="0" w:space="0" w:color="auto"/>
            <w:left w:val="none" w:sz="0" w:space="0" w:color="auto"/>
            <w:bottom w:val="none" w:sz="0" w:space="0" w:color="auto"/>
            <w:right w:val="none" w:sz="0" w:space="0" w:color="auto"/>
          </w:divBdr>
        </w:div>
        <w:div w:id="1913002749">
          <w:marLeft w:val="0"/>
          <w:marRight w:val="0"/>
          <w:marTop w:val="0"/>
          <w:marBottom w:val="0"/>
          <w:divBdr>
            <w:top w:val="none" w:sz="0" w:space="0" w:color="auto"/>
            <w:left w:val="none" w:sz="0" w:space="0" w:color="auto"/>
            <w:bottom w:val="none" w:sz="0" w:space="0" w:color="auto"/>
            <w:right w:val="none" w:sz="0" w:space="0" w:color="auto"/>
          </w:divBdr>
        </w:div>
        <w:div w:id="1556428962">
          <w:marLeft w:val="0"/>
          <w:marRight w:val="0"/>
          <w:marTop w:val="0"/>
          <w:marBottom w:val="0"/>
          <w:divBdr>
            <w:top w:val="none" w:sz="0" w:space="0" w:color="auto"/>
            <w:left w:val="none" w:sz="0" w:space="0" w:color="auto"/>
            <w:bottom w:val="none" w:sz="0" w:space="0" w:color="auto"/>
            <w:right w:val="none" w:sz="0" w:space="0" w:color="auto"/>
          </w:divBdr>
        </w:div>
        <w:div w:id="927083901">
          <w:marLeft w:val="0"/>
          <w:marRight w:val="0"/>
          <w:marTop w:val="0"/>
          <w:marBottom w:val="0"/>
          <w:divBdr>
            <w:top w:val="none" w:sz="0" w:space="0" w:color="auto"/>
            <w:left w:val="none" w:sz="0" w:space="0" w:color="auto"/>
            <w:bottom w:val="none" w:sz="0" w:space="0" w:color="auto"/>
            <w:right w:val="none" w:sz="0" w:space="0" w:color="auto"/>
          </w:divBdr>
        </w:div>
        <w:div w:id="826095655">
          <w:marLeft w:val="0"/>
          <w:marRight w:val="0"/>
          <w:marTop w:val="0"/>
          <w:marBottom w:val="0"/>
          <w:divBdr>
            <w:top w:val="none" w:sz="0" w:space="0" w:color="auto"/>
            <w:left w:val="none" w:sz="0" w:space="0" w:color="auto"/>
            <w:bottom w:val="none" w:sz="0" w:space="0" w:color="auto"/>
            <w:right w:val="none" w:sz="0" w:space="0" w:color="auto"/>
          </w:divBdr>
        </w:div>
        <w:div w:id="1460145855">
          <w:marLeft w:val="0"/>
          <w:marRight w:val="0"/>
          <w:marTop w:val="0"/>
          <w:marBottom w:val="0"/>
          <w:divBdr>
            <w:top w:val="none" w:sz="0" w:space="0" w:color="auto"/>
            <w:left w:val="none" w:sz="0" w:space="0" w:color="auto"/>
            <w:bottom w:val="none" w:sz="0" w:space="0" w:color="auto"/>
            <w:right w:val="none" w:sz="0" w:space="0" w:color="auto"/>
          </w:divBdr>
        </w:div>
      </w:divsChild>
    </w:div>
    <w:div w:id="1133791224">
      <w:bodyDiv w:val="1"/>
      <w:marLeft w:val="0"/>
      <w:marRight w:val="0"/>
      <w:marTop w:val="0"/>
      <w:marBottom w:val="0"/>
      <w:divBdr>
        <w:top w:val="none" w:sz="0" w:space="0" w:color="auto"/>
        <w:left w:val="none" w:sz="0" w:space="0" w:color="auto"/>
        <w:bottom w:val="none" w:sz="0" w:space="0" w:color="auto"/>
        <w:right w:val="none" w:sz="0" w:space="0" w:color="auto"/>
      </w:divBdr>
    </w:div>
    <w:div w:id="1152405896">
      <w:bodyDiv w:val="1"/>
      <w:marLeft w:val="0"/>
      <w:marRight w:val="0"/>
      <w:marTop w:val="0"/>
      <w:marBottom w:val="0"/>
      <w:divBdr>
        <w:top w:val="none" w:sz="0" w:space="0" w:color="auto"/>
        <w:left w:val="none" w:sz="0" w:space="0" w:color="auto"/>
        <w:bottom w:val="none" w:sz="0" w:space="0" w:color="auto"/>
        <w:right w:val="none" w:sz="0" w:space="0" w:color="auto"/>
      </w:divBdr>
      <w:divsChild>
        <w:div w:id="1677656481">
          <w:marLeft w:val="0"/>
          <w:marRight w:val="0"/>
          <w:marTop w:val="0"/>
          <w:marBottom w:val="0"/>
          <w:divBdr>
            <w:top w:val="none" w:sz="0" w:space="0" w:color="auto"/>
            <w:left w:val="none" w:sz="0" w:space="0" w:color="auto"/>
            <w:bottom w:val="none" w:sz="0" w:space="0" w:color="auto"/>
            <w:right w:val="none" w:sz="0" w:space="0" w:color="auto"/>
          </w:divBdr>
        </w:div>
        <w:div w:id="2070178666">
          <w:marLeft w:val="0"/>
          <w:marRight w:val="0"/>
          <w:marTop w:val="0"/>
          <w:marBottom w:val="0"/>
          <w:divBdr>
            <w:top w:val="none" w:sz="0" w:space="0" w:color="auto"/>
            <w:left w:val="none" w:sz="0" w:space="0" w:color="auto"/>
            <w:bottom w:val="none" w:sz="0" w:space="0" w:color="auto"/>
            <w:right w:val="none" w:sz="0" w:space="0" w:color="auto"/>
          </w:divBdr>
        </w:div>
        <w:div w:id="1761102105">
          <w:marLeft w:val="0"/>
          <w:marRight w:val="0"/>
          <w:marTop w:val="0"/>
          <w:marBottom w:val="0"/>
          <w:divBdr>
            <w:top w:val="none" w:sz="0" w:space="0" w:color="auto"/>
            <w:left w:val="none" w:sz="0" w:space="0" w:color="auto"/>
            <w:bottom w:val="none" w:sz="0" w:space="0" w:color="auto"/>
            <w:right w:val="none" w:sz="0" w:space="0" w:color="auto"/>
          </w:divBdr>
        </w:div>
        <w:div w:id="1550145084">
          <w:marLeft w:val="0"/>
          <w:marRight w:val="0"/>
          <w:marTop w:val="0"/>
          <w:marBottom w:val="0"/>
          <w:divBdr>
            <w:top w:val="none" w:sz="0" w:space="0" w:color="auto"/>
            <w:left w:val="none" w:sz="0" w:space="0" w:color="auto"/>
            <w:bottom w:val="none" w:sz="0" w:space="0" w:color="auto"/>
            <w:right w:val="none" w:sz="0" w:space="0" w:color="auto"/>
          </w:divBdr>
        </w:div>
        <w:div w:id="1559241903">
          <w:marLeft w:val="0"/>
          <w:marRight w:val="0"/>
          <w:marTop w:val="0"/>
          <w:marBottom w:val="0"/>
          <w:divBdr>
            <w:top w:val="none" w:sz="0" w:space="0" w:color="auto"/>
            <w:left w:val="none" w:sz="0" w:space="0" w:color="auto"/>
            <w:bottom w:val="none" w:sz="0" w:space="0" w:color="auto"/>
            <w:right w:val="none" w:sz="0" w:space="0" w:color="auto"/>
          </w:divBdr>
        </w:div>
        <w:div w:id="1389451138">
          <w:marLeft w:val="0"/>
          <w:marRight w:val="0"/>
          <w:marTop w:val="0"/>
          <w:marBottom w:val="0"/>
          <w:divBdr>
            <w:top w:val="none" w:sz="0" w:space="0" w:color="auto"/>
            <w:left w:val="none" w:sz="0" w:space="0" w:color="auto"/>
            <w:bottom w:val="none" w:sz="0" w:space="0" w:color="auto"/>
            <w:right w:val="none" w:sz="0" w:space="0" w:color="auto"/>
          </w:divBdr>
        </w:div>
      </w:divsChild>
    </w:div>
    <w:div w:id="1470702674">
      <w:bodyDiv w:val="1"/>
      <w:marLeft w:val="0"/>
      <w:marRight w:val="0"/>
      <w:marTop w:val="0"/>
      <w:marBottom w:val="0"/>
      <w:divBdr>
        <w:top w:val="none" w:sz="0" w:space="0" w:color="auto"/>
        <w:left w:val="none" w:sz="0" w:space="0" w:color="auto"/>
        <w:bottom w:val="none" w:sz="0" w:space="0" w:color="auto"/>
        <w:right w:val="none" w:sz="0" w:space="0" w:color="auto"/>
      </w:divBdr>
    </w:div>
    <w:div w:id="1802534112">
      <w:bodyDiv w:val="1"/>
      <w:marLeft w:val="0"/>
      <w:marRight w:val="0"/>
      <w:marTop w:val="0"/>
      <w:marBottom w:val="0"/>
      <w:divBdr>
        <w:top w:val="none" w:sz="0" w:space="0" w:color="auto"/>
        <w:left w:val="none" w:sz="0" w:space="0" w:color="auto"/>
        <w:bottom w:val="none" w:sz="0" w:space="0" w:color="auto"/>
        <w:right w:val="none" w:sz="0" w:space="0" w:color="auto"/>
      </w:divBdr>
      <w:divsChild>
        <w:div w:id="1495418578">
          <w:marLeft w:val="0"/>
          <w:marRight w:val="0"/>
          <w:marTop w:val="0"/>
          <w:marBottom w:val="0"/>
          <w:divBdr>
            <w:top w:val="none" w:sz="0" w:space="0" w:color="auto"/>
            <w:left w:val="none" w:sz="0" w:space="0" w:color="auto"/>
            <w:bottom w:val="none" w:sz="0" w:space="0" w:color="auto"/>
            <w:right w:val="none" w:sz="0" w:space="0" w:color="auto"/>
          </w:divBdr>
        </w:div>
        <w:div w:id="375080255">
          <w:marLeft w:val="0"/>
          <w:marRight w:val="0"/>
          <w:marTop w:val="0"/>
          <w:marBottom w:val="0"/>
          <w:divBdr>
            <w:top w:val="none" w:sz="0" w:space="0" w:color="auto"/>
            <w:left w:val="none" w:sz="0" w:space="0" w:color="auto"/>
            <w:bottom w:val="none" w:sz="0" w:space="0" w:color="auto"/>
            <w:right w:val="none" w:sz="0" w:space="0" w:color="auto"/>
          </w:divBdr>
        </w:div>
        <w:div w:id="628323085">
          <w:marLeft w:val="0"/>
          <w:marRight w:val="0"/>
          <w:marTop w:val="0"/>
          <w:marBottom w:val="0"/>
          <w:divBdr>
            <w:top w:val="none" w:sz="0" w:space="0" w:color="auto"/>
            <w:left w:val="none" w:sz="0" w:space="0" w:color="auto"/>
            <w:bottom w:val="none" w:sz="0" w:space="0" w:color="auto"/>
            <w:right w:val="none" w:sz="0" w:space="0" w:color="auto"/>
          </w:divBdr>
        </w:div>
        <w:div w:id="1647053631">
          <w:marLeft w:val="0"/>
          <w:marRight w:val="0"/>
          <w:marTop w:val="0"/>
          <w:marBottom w:val="0"/>
          <w:divBdr>
            <w:top w:val="none" w:sz="0" w:space="0" w:color="auto"/>
            <w:left w:val="none" w:sz="0" w:space="0" w:color="auto"/>
            <w:bottom w:val="none" w:sz="0" w:space="0" w:color="auto"/>
            <w:right w:val="none" w:sz="0" w:space="0" w:color="auto"/>
          </w:divBdr>
        </w:div>
        <w:div w:id="199560334">
          <w:marLeft w:val="0"/>
          <w:marRight w:val="0"/>
          <w:marTop w:val="0"/>
          <w:marBottom w:val="0"/>
          <w:divBdr>
            <w:top w:val="none" w:sz="0" w:space="0" w:color="auto"/>
            <w:left w:val="none" w:sz="0" w:space="0" w:color="auto"/>
            <w:bottom w:val="none" w:sz="0" w:space="0" w:color="auto"/>
            <w:right w:val="none" w:sz="0" w:space="0" w:color="auto"/>
          </w:divBdr>
        </w:div>
        <w:div w:id="645624093">
          <w:marLeft w:val="0"/>
          <w:marRight w:val="0"/>
          <w:marTop w:val="0"/>
          <w:marBottom w:val="0"/>
          <w:divBdr>
            <w:top w:val="none" w:sz="0" w:space="0" w:color="auto"/>
            <w:left w:val="none" w:sz="0" w:space="0" w:color="auto"/>
            <w:bottom w:val="none" w:sz="0" w:space="0" w:color="auto"/>
            <w:right w:val="none" w:sz="0" w:space="0" w:color="auto"/>
          </w:divBdr>
        </w:div>
        <w:div w:id="2093617790">
          <w:marLeft w:val="0"/>
          <w:marRight w:val="0"/>
          <w:marTop w:val="0"/>
          <w:marBottom w:val="0"/>
          <w:divBdr>
            <w:top w:val="none" w:sz="0" w:space="0" w:color="auto"/>
            <w:left w:val="none" w:sz="0" w:space="0" w:color="auto"/>
            <w:bottom w:val="none" w:sz="0" w:space="0" w:color="auto"/>
            <w:right w:val="none" w:sz="0" w:space="0" w:color="auto"/>
          </w:divBdr>
        </w:div>
        <w:div w:id="1743019090">
          <w:marLeft w:val="0"/>
          <w:marRight w:val="0"/>
          <w:marTop w:val="0"/>
          <w:marBottom w:val="0"/>
          <w:divBdr>
            <w:top w:val="none" w:sz="0" w:space="0" w:color="auto"/>
            <w:left w:val="none" w:sz="0" w:space="0" w:color="auto"/>
            <w:bottom w:val="none" w:sz="0" w:space="0" w:color="auto"/>
            <w:right w:val="none" w:sz="0" w:space="0" w:color="auto"/>
          </w:divBdr>
        </w:div>
        <w:div w:id="1237395820">
          <w:marLeft w:val="0"/>
          <w:marRight w:val="0"/>
          <w:marTop w:val="0"/>
          <w:marBottom w:val="0"/>
          <w:divBdr>
            <w:top w:val="none" w:sz="0" w:space="0" w:color="auto"/>
            <w:left w:val="none" w:sz="0" w:space="0" w:color="auto"/>
            <w:bottom w:val="none" w:sz="0" w:space="0" w:color="auto"/>
            <w:right w:val="none" w:sz="0" w:space="0" w:color="auto"/>
          </w:divBdr>
        </w:div>
        <w:div w:id="794568846">
          <w:marLeft w:val="0"/>
          <w:marRight w:val="0"/>
          <w:marTop w:val="0"/>
          <w:marBottom w:val="0"/>
          <w:divBdr>
            <w:top w:val="none" w:sz="0" w:space="0" w:color="auto"/>
            <w:left w:val="none" w:sz="0" w:space="0" w:color="auto"/>
            <w:bottom w:val="none" w:sz="0" w:space="0" w:color="auto"/>
            <w:right w:val="none" w:sz="0" w:space="0" w:color="auto"/>
          </w:divBdr>
        </w:div>
        <w:div w:id="1860271896">
          <w:marLeft w:val="0"/>
          <w:marRight w:val="0"/>
          <w:marTop w:val="0"/>
          <w:marBottom w:val="0"/>
          <w:divBdr>
            <w:top w:val="none" w:sz="0" w:space="0" w:color="auto"/>
            <w:left w:val="none" w:sz="0" w:space="0" w:color="auto"/>
            <w:bottom w:val="none" w:sz="0" w:space="0" w:color="auto"/>
            <w:right w:val="none" w:sz="0" w:space="0" w:color="auto"/>
          </w:divBdr>
        </w:div>
        <w:div w:id="2091996035">
          <w:marLeft w:val="0"/>
          <w:marRight w:val="0"/>
          <w:marTop w:val="0"/>
          <w:marBottom w:val="0"/>
          <w:divBdr>
            <w:top w:val="none" w:sz="0" w:space="0" w:color="auto"/>
            <w:left w:val="none" w:sz="0" w:space="0" w:color="auto"/>
            <w:bottom w:val="none" w:sz="0" w:space="0" w:color="auto"/>
            <w:right w:val="none" w:sz="0" w:space="0" w:color="auto"/>
          </w:divBdr>
        </w:div>
        <w:div w:id="1629043891">
          <w:marLeft w:val="0"/>
          <w:marRight w:val="0"/>
          <w:marTop w:val="0"/>
          <w:marBottom w:val="0"/>
          <w:divBdr>
            <w:top w:val="none" w:sz="0" w:space="0" w:color="auto"/>
            <w:left w:val="none" w:sz="0" w:space="0" w:color="auto"/>
            <w:bottom w:val="none" w:sz="0" w:space="0" w:color="auto"/>
            <w:right w:val="none" w:sz="0" w:space="0" w:color="auto"/>
          </w:divBdr>
        </w:div>
        <w:div w:id="681979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25eda2a4848d94c63a3b33cab115605f">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a4c3a0ed09c2eed3b8d97a93f5e8dce1"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CA102C-BB1C-467F-84FC-A24C4FEFD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0E2F83-E721-4B83-BC9E-B6D3A631B115}">
  <ds:schemaRefs>
    <ds:schemaRef ds:uri="http://purl.org/dc/elements/1.1/"/>
    <ds:schemaRef ds:uri="http://schemas.microsoft.com/office/2006/metadata/properties"/>
    <ds:schemaRef ds:uri="http://schemas.microsoft.com/office/infopath/2007/PartnerControls"/>
    <ds:schemaRef ds:uri="http://purl.org/dc/terms/"/>
    <ds:schemaRef ds:uri="d952cb42-523a-4291-9efe-0168e14bc456"/>
    <ds:schemaRef ds:uri="http://schemas.openxmlformats.org/package/2006/metadata/core-properties"/>
    <ds:schemaRef ds:uri="http://schemas.microsoft.com/office/2006/documentManagement/types"/>
    <ds:schemaRef ds:uri="7d5909f0-ef72-43f0-b43f-3aa0466c367d"/>
    <ds:schemaRef ds:uri="http://www.w3.org/XML/1998/namespace"/>
    <ds:schemaRef ds:uri="http://purl.org/dc/dcmitype/"/>
  </ds:schemaRefs>
</ds:datastoreItem>
</file>

<file path=customXml/itemProps3.xml><?xml version="1.0" encoding="utf-8"?>
<ds:datastoreItem xmlns:ds="http://schemas.openxmlformats.org/officeDocument/2006/customXml" ds:itemID="{87BED583-CC43-4495-A2F6-FB709D0C48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2185</Words>
  <Characters>12019</Characters>
  <Application>Microsoft Office Word</Application>
  <DocSecurity>4</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2</cp:revision>
  <dcterms:created xsi:type="dcterms:W3CDTF">2025-04-24T08:51:00Z</dcterms:created>
  <dcterms:modified xsi:type="dcterms:W3CDTF">2025-04-24T08:51:00Z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MediaServiceImageTags">
    <vt:lpwstr/>
  </property>
</Properties>
</file>