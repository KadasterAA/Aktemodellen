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7CBD1" w14:textId="27BAC229" w:rsidR="003228A3" w:rsidRDefault="003228A3" w:rsidP="00C26BE6"/>
    <w:tbl>
      <w:tblPr>
        <w:tblpPr w:leftFromText="142" w:rightFromText="142" w:vertAnchor="page" w:horzAnchor="margin" w:tblpX="567" w:tblpY="625"/>
        <w:tblW w:w="8292" w:type="dxa"/>
        <w:tblCellMar>
          <w:left w:w="70" w:type="dxa"/>
          <w:right w:w="70" w:type="dxa"/>
        </w:tblCellMar>
        <w:tblLook w:val="0000" w:firstRow="0" w:lastRow="0" w:firstColumn="0" w:lastColumn="0" w:noHBand="0" w:noVBand="0"/>
      </w:tblPr>
      <w:tblGrid>
        <w:gridCol w:w="5245"/>
        <w:gridCol w:w="3047"/>
      </w:tblGrid>
      <w:tr w:rsidR="003228A3" w14:paraId="4CC9F59B" w14:textId="77777777" w:rsidTr="00284A06">
        <w:trPr>
          <w:gridAfter w:val="1"/>
          <w:wAfter w:w="3047" w:type="dxa"/>
        </w:trPr>
        <w:tc>
          <w:tcPr>
            <w:tcW w:w="5245" w:type="dxa"/>
          </w:tcPr>
          <w:p w14:paraId="2C22C41A" w14:textId="77777777" w:rsidR="003228A3" w:rsidRDefault="003228A3" w:rsidP="00CD0F7C"/>
        </w:tc>
      </w:tr>
      <w:tr w:rsidR="003228A3" w14:paraId="03FF48CE" w14:textId="77777777" w:rsidTr="00284A06">
        <w:trPr>
          <w:gridAfter w:val="1"/>
          <w:wAfter w:w="3047" w:type="dxa"/>
        </w:trPr>
        <w:tc>
          <w:tcPr>
            <w:tcW w:w="5245" w:type="dxa"/>
          </w:tcPr>
          <w:p w14:paraId="7AE0252E" w14:textId="77777777" w:rsidR="003228A3" w:rsidRDefault="003228A3" w:rsidP="00CD0F7C"/>
        </w:tc>
      </w:tr>
      <w:tr w:rsidR="003F63B4" w14:paraId="6B83462B" w14:textId="77777777" w:rsidTr="00284A06">
        <w:trPr>
          <w:gridAfter w:val="1"/>
          <w:wAfter w:w="3047" w:type="dxa"/>
          <w:ins w:id="0" w:author="Groot, Karina de" w:date="2025-04-08T15:17:00Z"/>
        </w:trPr>
        <w:tc>
          <w:tcPr>
            <w:tcW w:w="5245" w:type="dxa"/>
          </w:tcPr>
          <w:p w14:paraId="39862D43" w14:textId="77777777" w:rsidR="003F63B4" w:rsidRDefault="003F63B4" w:rsidP="00CD0F7C">
            <w:pPr>
              <w:rPr>
                <w:ins w:id="1" w:author="Groot, Karina de" w:date="2025-04-08T15:17:00Z" w16du:dateUtc="2025-04-08T13:17:00Z"/>
              </w:rPr>
            </w:pPr>
          </w:p>
        </w:tc>
      </w:tr>
      <w:tr w:rsidR="003228A3" w:rsidRPr="00343045" w14:paraId="39AD1EE8" w14:textId="77777777" w:rsidTr="00284A06">
        <w:trPr>
          <w:gridAfter w:val="1"/>
          <w:wAfter w:w="3047" w:type="dxa"/>
        </w:trPr>
        <w:tc>
          <w:tcPr>
            <w:tcW w:w="5245" w:type="dxa"/>
          </w:tcPr>
          <w:p w14:paraId="6BFBE5D5" w14:textId="5EB01B2B" w:rsidR="003228A3" w:rsidRPr="00343045" w:rsidRDefault="00967A24" w:rsidP="00CD0F7C">
            <w:pPr>
              <w:pStyle w:val="Afdeling"/>
              <w:rPr>
                <w:sz w:val="20"/>
                <w:lang w:val="nl-NL"/>
              </w:rPr>
            </w:pPr>
            <w:bookmarkStart w:id="2" w:name="bmDirectie"/>
            <w:bookmarkStart w:id="3" w:name="bmAfdeling"/>
            <w:bookmarkEnd w:id="2"/>
            <w:bookmarkEnd w:id="3"/>
            <w:r>
              <w:rPr>
                <w:rFonts w:ascii="Helvetica" w:hAnsi="Helvetica" w:cs="Helvetica"/>
                <w:b w:val="0"/>
                <w:color w:val="03787C"/>
                <w:sz w:val="22"/>
                <w:szCs w:val="22"/>
                <w:shd w:val="clear" w:color="auto" w:fill="FFFFFF"/>
              </w:rPr>
              <w:t>Directie Beheer en Ontwikkeling Informatietechnologie (BOI)</w:t>
            </w:r>
          </w:p>
        </w:tc>
      </w:tr>
      <w:tr w:rsidR="003228A3" w:rsidRPr="00343045" w14:paraId="03919138" w14:textId="77777777" w:rsidTr="00284A06">
        <w:trPr>
          <w:gridAfter w:val="1"/>
          <w:wAfter w:w="3047" w:type="dxa"/>
        </w:trPr>
        <w:tc>
          <w:tcPr>
            <w:tcW w:w="5245" w:type="dxa"/>
          </w:tcPr>
          <w:p w14:paraId="41876DF1" w14:textId="77777777" w:rsidR="003228A3" w:rsidRPr="00343045" w:rsidRDefault="003228A3" w:rsidP="00CD0F7C">
            <w:pPr>
              <w:spacing w:before="90"/>
              <w:rPr>
                <w:sz w:val="14"/>
              </w:rPr>
            </w:pPr>
          </w:p>
        </w:tc>
      </w:tr>
      <w:tr w:rsidR="003228A3" w:rsidRPr="00343045" w14:paraId="065B4C31" w14:textId="77777777" w:rsidTr="00284A06">
        <w:trPr>
          <w:gridAfter w:val="1"/>
          <w:wAfter w:w="3047" w:type="dxa"/>
          <w:trHeight w:val="3804"/>
        </w:trPr>
        <w:tc>
          <w:tcPr>
            <w:tcW w:w="5245" w:type="dxa"/>
            <w:vAlign w:val="bottom"/>
          </w:tcPr>
          <w:p w14:paraId="027CBC95" w14:textId="77777777" w:rsidR="003228A3" w:rsidRPr="00343045" w:rsidRDefault="003228A3" w:rsidP="00CD0F7C">
            <w:pPr>
              <w:pStyle w:val="Vertrouwelijk"/>
              <w:framePr w:wrap="auto" w:vAnchor="margin" w:hAnchor="text" w:xAlign="left" w:yAlign="inline"/>
              <w:spacing w:before="200" w:line="240" w:lineRule="auto"/>
            </w:pPr>
          </w:p>
        </w:tc>
      </w:tr>
      <w:tr w:rsidR="003228A3" w:rsidRPr="00343045" w14:paraId="02ACC465" w14:textId="77777777" w:rsidTr="00284A06">
        <w:trPr>
          <w:gridAfter w:val="1"/>
          <w:wAfter w:w="3047" w:type="dxa"/>
          <w:trHeight w:val="135"/>
        </w:trPr>
        <w:tc>
          <w:tcPr>
            <w:tcW w:w="5245" w:type="dxa"/>
          </w:tcPr>
          <w:p w14:paraId="77869FC8" w14:textId="6FB0E63F" w:rsidR="003228A3" w:rsidRPr="00287AD2" w:rsidRDefault="003228A3" w:rsidP="00CD0F7C">
            <w:pPr>
              <w:spacing w:before="90"/>
              <w:rPr>
                <w:szCs w:val="18"/>
              </w:rPr>
            </w:pPr>
          </w:p>
        </w:tc>
      </w:tr>
      <w:tr w:rsidR="003228A3" w:rsidRPr="00343045" w14:paraId="78DD9ED3" w14:textId="77777777" w:rsidTr="00284A06">
        <w:trPr>
          <w:gridAfter w:val="1"/>
          <w:wAfter w:w="3047" w:type="dxa"/>
          <w:trHeight w:val="181"/>
        </w:trPr>
        <w:tc>
          <w:tcPr>
            <w:tcW w:w="5245" w:type="dxa"/>
          </w:tcPr>
          <w:p w14:paraId="38F70DEA" w14:textId="77777777" w:rsidR="003228A3" w:rsidRPr="00343045" w:rsidRDefault="003228A3" w:rsidP="00CD0F7C"/>
        </w:tc>
      </w:tr>
      <w:tr w:rsidR="003228A3" w:rsidRPr="00343045" w14:paraId="00BD2908" w14:textId="77777777" w:rsidTr="00284A06">
        <w:trPr>
          <w:gridAfter w:val="1"/>
          <w:wAfter w:w="3047" w:type="dxa"/>
        </w:trPr>
        <w:tc>
          <w:tcPr>
            <w:tcW w:w="5245" w:type="dxa"/>
          </w:tcPr>
          <w:p w14:paraId="69230D2B" w14:textId="78E9C2F4" w:rsidR="003228A3" w:rsidRPr="00343045" w:rsidRDefault="008D0862" w:rsidP="00CD0F7C">
            <w:pPr>
              <w:pStyle w:val="Titel"/>
              <w:spacing w:line="240" w:lineRule="auto"/>
              <w:rPr>
                <w:lang w:val="nl-NL"/>
              </w:rPr>
            </w:pPr>
            <w:bookmarkStart w:id="4" w:name="bmTitel"/>
            <w:bookmarkEnd w:id="4"/>
            <w:r w:rsidRPr="00343045">
              <w:rPr>
                <w:lang w:val="nl-NL"/>
              </w:rPr>
              <w:t>Toelichting model</w:t>
            </w:r>
            <w:r w:rsidR="00C65477">
              <w:rPr>
                <w:lang w:val="nl-NL"/>
              </w:rPr>
              <w:t>document</w:t>
            </w:r>
            <w:r w:rsidR="004E516B">
              <w:rPr>
                <w:lang w:val="nl-NL"/>
              </w:rPr>
              <w:t xml:space="preserve"> </w:t>
            </w:r>
            <w:r w:rsidR="00071867">
              <w:rPr>
                <w:lang w:val="nl-NL"/>
              </w:rPr>
              <w:t xml:space="preserve">AEGON </w:t>
            </w:r>
            <w:r w:rsidR="00286F0E">
              <w:rPr>
                <w:lang w:val="nl-NL"/>
              </w:rPr>
              <w:t>hypotheek</w:t>
            </w:r>
            <w:r w:rsidR="008C6ABE">
              <w:rPr>
                <w:lang w:val="nl-NL"/>
              </w:rPr>
              <w:t xml:space="preserve"> v</w:t>
            </w:r>
            <w:ins w:id="5" w:author="Groot, Karina de" w:date="2025-04-08T15:18:00Z" w16du:dateUtc="2025-04-08T13:18:00Z">
              <w:r w:rsidR="003F63B4">
                <w:rPr>
                  <w:lang w:val="nl-NL"/>
                </w:rPr>
                <w:t>7</w:t>
              </w:r>
            </w:ins>
            <w:del w:id="6" w:author="Groot, Karina de" w:date="2025-04-08T15:18:00Z" w16du:dateUtc="2025-04-08T13:18:00Z">
              <w:r w:rsidR="005D2536" w:rsidDel="003F63B4">
                <w:rPr>
                  <w:lang w:val="nl-NL"/>
                </w:rPr>
                <w:delText>6</w:delText>
              </w:r>
            </w:del>
            <w:r w:rsidR="008C6ABE">
              <w:rPr>
                <w:lang w:val="nl-NL"/>
              </w:rPr>
              <w:t>.0</w:t>
            </w:r>
          </w:p>
        </w:tc>
      </w:tr>
      <w:tr w:rsidR="003228A3" w:rsidRPr="00343045" w14:paraId="4ECC062B" w14:textId="77777777" w:rsidTr="00284A06">
        <w:trPr>
          <w:gridAfter w:val="1"/>
          <w:wAfter w:w="3047" w:type="dxa"/>
          <w:trHeight w:val="268"/>
        </w:trPr>
        <w:tc>
          <w:tcPr>
            <w:tcW w:w="5245" w:type="dxa"/>
          </w:tcPr>
          <w:p w14:paraId="73DBB56D" w14:textId="77777777" w:rsidR="003228A3" w:rsidRPr="00343045" w:rsidRDefault="003228A3" w:rsidP="00CD0F7C"/>
        </w:tc>
      </w:tr>
      <w:tr w:rsidR="003228A3" w:rsidRPr="00343045" w14:paraId="4588850F" w14:textId="77777777" w:rsidTr="00284A06">
        <w:trPr>
          <w:gridAfter w:val="1"/>
          <w:wAfter w:w="3047" w:type="dxa"/>
          <w:cantSplit/>
          <w:trHeight w:hRule="exact" w:val="275"/>
        </w:trPr>
        <w:tc>
          <w:tcPr>
            <w:tcW w:w="5245" w:type="dxa"/>
            <w:vAlign w:val="bottom"/>
          </w:tcPr>
          <w:p w14:paraId="04157079" w14:textId="77777777" w:rsidR="003228A3" w:rsidRPr="00343045" w:rsidRDefault="004A1631" w:rsidP="00CD0F7C">
            <w:pPr>
              <w:pStyle w:val="Subtitel"/>
            </w:pPr>
            <w:bookmarkStart w:id="7" w:name="bmSubtitel"/>
            <w:bookmarkEnd w:id="7"/>
            <w:proofErr w:type="spellStart"/>
            <w:r w:rsidRPr="00343045">
              <w:t>Automatische</w:t>
            </w:r>
            <w:proofErr w:type="spellEnd"/>
            <w:r w:rsidRPr="00343045">
              <w:t xml:space="preserve"> </w:t>
            </w:r>
            <w:proofErr w:type="spellStart"/>
            <w:r w:rsidRPr="00343045">
              <w:t>Akteverwerking</w:t>
            </w:r>
            <w:proofErr w:type="spellEnd"/>
          </w:p>
        </w:tc>
      </w:tr>
      <w:tr w:rsidR="003228A3" w:rsidRPr="00343045" w14:paraId="49F93293" w14:textId="77777777" w:rsidTr="00284A06">
        <w:trPr>
          <w:gridAfter w:val="1"/>
          <w:wAfter w:w="3047" w:type="dxa"/>
          <w:cantSplit/>
          <w:trHeight w:hRule="exact" w:val="804"/>
        </w:trPr>
        <w:tc>
          <w:tcPr>
            <w:tcW w:w="5245" w:type="dxa"/>
            <w:vAlign w:val="bottom"/>
          </w:tcPr>
          <w:p w14:paraId="216565A5" w14:textId="77777777" w:rsidR="003228A3" w:rsidRPr="00343045" w:rsidRDefault="003228A3" w:rsidP="00CD0F7C"/>
        </w:tc>
      </w:tr>
      <w:tr w:rsidR="003228A3" w:rsidRPr="00343045" w14:paraId="7EB4B278" w14:textId="77777777" w:rsidTr="00284A06">
        <w:trPr>
          <w:gridAfter w:val="1"/>
          <w:wAfter w:w="3047" w:type="dxa"/>
          <w:cantSplit/>
        </w:trPr>
        <w:tc>
          <w:tcPr>
            <w:tcW w:w="5245" w:type="dxa"/>
            <w:vAlign w:val="bottom"/>
          </w:tcPr>
          <w:p w14:paraId="7815FDC0" w14:textId="77777777" w:rsidR="003228A3" w:rsidRPr="00343045" w:rsidRDefault="00755C3E" w:rsidP="00CD0F7C">
            <w:pPr>
              <w:pStyle w:val="tussenkopje"/>
              <w:rPr>
                <w:lang w:val="nl-NL"/>
              </w:rPr>
            </w:pPr>
            <w:r>
              <w:rPr>
                <w:lang w:val="nl-NL"/>
              </w:rPr>
              <w:t>Versie</w:t>
            </w:r>
          </w:p>
        </w:tc>
      </w:tr>
      <w:tr w:rsidR="003228A3" w:rsidRPr="00343045" w14:paraId="41DB3F21" w14:textId="77777777" w:rsidTr="00284A06">
        <w:trPr>
          <w:gridAfter w:val="1"/>
          <w:wAfter w:w="3047" w:type="dxa"/>
          <w:cantSplit/>
          <w:trHeight w:val="80"/>
        </w:trPr>
        <w:tc>
          <w:tcPr>
            <w:tcW w:w="5245" w:type="dxa"/>
            <w:vAlign w:val="bottom"/>
          </w:tcPr>
          <w:p w14:paraId="752FB262" w14:textId="64075878" w:rsidR="002A010E" w:rsidRPr="00343045" w:rsidRDefault="005D2536" w:rsidP="00CD0F7C">
            <w:bookmarkStart w:id="8" w:name="bmAuteurs"/>
            <w:bookmarkEnd w:id="8"/>
            <w:del w:id="9" w:author="Groot, Karina de" w:date="2025-04-08T15:18:00Z" w16du:dateUtc="2025-04-08T13:18:00Z">
              <w:r w:rsidDel="003F63B4">
                <w:delText>6</w:delText>
              </w:r>
              <w:r w:rsidR="00967A24" w:rsidDel="003F63B4">
                <w:delText>.</w:delText>
              </w:r>
            </w:del>
            <w:ins w:id="10" w:author="Groot, Karina de" w:date="2025-04-08T15:18:00Z" w16du:dateUtc="2025-04-08T13:18:00Z">
              <w:r w:rsidR="003F63B4">
                <w:t>7.</w:t>
              </w:r>
            </w:ins>
            <w:r w:rsidR="00967A24">
              <w:t>0</w:t>
            </w:r>
            <w:r w:rsidR="00F97B70">
              <w:fldChar w:fldCharType="begin"/>
            </w:r>
            <w:r w:rsidR="00F97B70">
              <w:instrText xml:space="preserve"> REF Versie \h </w:instrText>
            </w:r>
            <w:r w:rsidR="00F97B70">
              <w:fldChar w:fldCharType="separate"/>
            </w:r>
            <w:r w:rsidR="00F97B70">
              <w:fldChar w:fldCharType="end"/>
            </w:r>
          </w:p>
        </w:tc>
      </w:tr>
      <w:tr w:rsidR="003228A3" w:rsidRPr="00343045" w14:paraId="2924C46A" w14:textId="77777777" w:rsidTr="00284A06">
        <w:trPr>
          <w:cantSplit/>
          <w:trHeight w:hRule="exact" w:val="246"/>
        </w:trPr>
        <w:tc>
          <w:tcPr>
            <w:tcW w:w="8292" w:type="dxa"/>
            <w:gridSpan w:val="2"/>
            <w:vAlign w:val="bottom"/>
          </w:tcPr>
          <w:p w14:paraId="1311B3A0" w14:textId="77777777" w:rsidR="003228A3" w:rsidRPr="00343045" w:rsidRDefault="003228A3" w:rsidP="00CD0F7C"/>
        </w:tc>
      </w:tr>
    </w:tbl>
    <w:p w14:paraId="028FCE55" w14:textId="77777777" w:rsidR="003228A3" w:rsidRPr="00343045" w:rsidRDefault="003228A3"/>
    <w:p w14:paraId="6E4E20C9" w14:textId="6C5D1C4A" w:rsidR="00FC7AFC" w:rsidRDefault="00FC7AFC">
      <w:pPr>
        <w:spacing w:line="240" w:lineRule="auto"/>
      </w:pPr>
      <w:r>
        <w:br w:type="page"/>
      </w:r>
    </w:p>
    <w:p w14:paraId="4B132A5C" w14:textId="77777777" w:rsidR="005B4409" w:rsidRDefault="005B4409" w:rsidP="00C56576">
      <w:pPr>
        <w:tabs>
          <w:tab w:val="center" w:pos="4394"/>
        </w:tabs>
      </w:pPr>
    </w:p>
    <w:tbl>
      <w:tblPr>
        <w:tblW w:w="5173" w:type="dxa"/>
        <w:tblCellMar>
          <w:left w:w="70" w:type="dxa"/>
          <w:right w:w="70" w:type="dxa"/>
        </w:tblCellMar>
        <w:tblLook w:val="0000" w:firstRow="0" w:lastRow="0" w:firstColumn="0" w:lastColumn="0" w:noHBand="0" w:noVBand="0"/>
      </w:tblPr>
      <w:tblGrid>
        <w:gridCol w:w="5173"/>
      </w:tblGrid>
      <w:tr w:rsidR="003228A3" w:rsidRPr="00343045" w14:paraId="58A4D18A" w14:textId="77777777">
        <w:trPr>
          <w:trHeight w:hRule="exact" w:val="332"/>
        </w:trPr>
        <w:tc>
          <w:tcPr>
            <w:tcW w:w="5173" w:type="dxa"/>
            <w:vAlign w:val="bottom"/>
          </w:tcPr>
          <w:p w14:paraId="0A5ACE31" w14:textId="77777777" w:rsidR="003228A3" w:rsidRPr="00343045" w:rsidRDefault="003228A3">
            <w:pPr>
              <w:pStyle w:val="kopje"/>
              <w:rPr>
                <w:b w:val="0"/>
                <w:bCs/>
              </w:rPr>
            </w:pPr>
            <w:r w:rsidRPr="00343045">
              <w:t>Versiehistorie</w:t>
            </w:r>
          </w:p>
        </w:tc>
      </w:tr>
    </w:tbl>
    <w:p w14:paraId="46078DA0" w14:textId="77777777" w:rsidR="003228A3" w:rsidRPr="00343045" w:rsidRDefault="003228A3">
      <w:pPr>
        <w:spacing w:line="14" w:lineRule="exact"/>
      </w:pPr>
    </w:p>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346B8" w:rsidRPr="00343045" w14:paraId="71D417BE" w14:textId="77777777" w:rsidTr="00326B2D">
        <w:trPr>
          <w:trHeight w:hRule="exact" w:val="281"/>
          <w:tblHeader/>
        </w:trPr>
        <w:tc>
          <w:tcPr>
            <w:tcW w:w="637" w:type="dxa"/>
            <w:vAlign w:val="bottom"/>
          </w:tcPr>
          <w:p w14:paraId="2AD0FB95"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2E504F68"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5A031F2C" w14:textId="77777777" w:rsidR="003228A3" w:rsidRPr="00343045" w:rsidRDefault="003228A3">
            <w:pPr>
              <w:pStyle w:val="tussenkopje"/>
              <w:spacing w:before="0"/>
              <w:rPr>
                <w:lang w:val="nl-NL"/>
              </w:rPr>
            </w:pPr>
            <w:r w:rsidRPr="00343045">
              <w:rPr>
                <w:lang w:val="nl-NL"/>
              </w:rPr>
              <w:t>Auteur</w:t>
            </w:r>
          </w:p>
        </w:tc>
        <w:tc>
          <w:tcPr>
            <w:tcW w:w="5387" w:type="dxa"/>
            <w:vAlign w:val="bottom"/>
          </w:tcPr>
          <w:p w14:paraId="44CFC562" w14:textId="77777777" w:rsidR="003228A3" w:rsidRPr="00343045" w:rsidRDefault="003228A3">
            <w:pPr>
              <w:pStyle w:val="tussenkopje"/>
              <w:spacing w:before="0"/>
              <w:rPr>
                <w:lang w:val="nl-NL"/>
              </w:rPr>
            </w:pPr>
            <w:r w:rsidRPr="00343045">
              <w:rPr>
                <w:lang w:val="nl-NL"/>
              </w:rPr>
              <w:t>Opmerking</w:t>
            </w:r>
          </w:p>
        </w:tc>
      </w:tr>
      <w:tr w:rsidR="00DD02E7" w:rsidRPr="008C145E" w14:paraId="726F0D48" w14:textId="77777777" w:rsidTr="00326B2D">
        <w:tc>
          <w:tcPr>
            <w:tcW w:w="637" w:type="dxa"/>
          </w:tcPr>
          <w:p w14:paraId="709FB760" w14:textId="77777777" w:rsidR="00DD02E7" w:rsidRDefault="00DD02E7" w:rsidP="0085127D">
            <w:pPr>
              <w:pStyle w:val="Subtitel"/>
              <w:spacing w:line="280" w:lineRule="exact"/>
              <w:rPr>
                <w:rStyle w:val="Versie0"/>
                <w:bCs/>
                <w:sz w:val="16"/>
              </w:rPr>
            </w:pPr>
            <w:bookmarkStart w:id="11" w:name="bmVersie"/>
            <w:bookmarkEnd w:id="11"/>
            <w:r>
              <w:rPr>
                <w:rStyle w:val="Versie0"/>
                <w:bCs/>
                <w:sz w:val="16"/>
              </w:rPr>
              <w:t>2.0.0</w:t>
            </w:r>
          </w:p>
        </w:tc>
        <w:tc>
          <w:tcPr>
            <w:tcW w:w="1560" w:type="dxa"/>
          </w:tcPr>
          <w:p w14:paraId="3A4AD8AF" w14:textId="77777777" w:rsidR="00DD02E7" w:rsidRDefault="00DD02E7" w:rsidP="00890735">
            <w:pPr>
              <w:rPr>
                <w:rStyle w:val="Datumopmaakprofiel"/>
                <w:sz w:val="16"/>
                <w:szCs w:val="16"/>
              </w:rPr>
            </w:pPr>
            <w:r>
              <w:rPr>
                <w:rStyle w:val="Datumopmaakprofiel"/>
                <w:sz w:val="16"/>
                <w:szCs w:val="16"/>
              </w:rPr>
              <w:t>18 november 2015</w:t>
            </w:r>
          </w:p>
        </w:tc>
        <w:tc>
          <w:tcPr>
            <w:tcW w:w="1984" w:type="dxa"/>
          </w:tcPr>
          <w:p w14:paraId="64678052" w14:textId="77777777" w:rsidR="00DD02E7" w:rsidRDefault="00DD02E7" w:rsidP="00846876">
            <w:pPr>
              <w:rPr>
                <w:sz w:val="16"/>
                <w:szCs w:val="16"/>
                <w:lang w:val="en-US"/>
              </w:rPr>
            </w:pPr>
            <w:proofErr w:type="spellStart"/>
            <w:r>
              <w:rPr>
                <w:sz w:val="16"/>
                <w:szCs w:val="16"/>
                <w:lang w:val="en-US"/>
              </w:rPr>
              <w:t>Kadaster</w:t>
            </w:r>
            <w:proofErr w:type="spellEnd"/>
            <w:r>
              <w:rPr>
                <w:sz w:val="16"/>
                <w:szCs w:val="16"/>
                <w:lang w:val="en-US"/>
              </w:rPr>
              <w:t xml:space="preserve"> IT/</w:t>
            </w:r>
            <w:r w:rsidR="008A6D63">
              <w:rPr>
                <w:sz w:val="16"/>
                <w:szCs w:val="16"/>
                <w:lang w:val="en-US"/>
              </w:rPr>
              <w:t>KIW/</w:t>
            </w:r>
            <w:r>
              <w:rPr>
                <w:sz w:val="16"/>
                <w:szCs w:val="16"/>
                <w:lang w:val="en-US"/>
              </w:rPr>
              <w:t>AA</w:t>
            </w:r>
          </w:p>
        </w:tc>
        <w:tc>
          <w:tcPr>
            <w:tcW w:w="5387" w:type="dxa"/>
          </w:tcPr>
          <w:p w14:paraId="71B2C651" w14:textId="77777777" w:rsidR="00DD02E7" w:rsidRDefault="00DD02E7" w:rsidP="00DD02E7">
            <w:pPr>
              <w:snapToGrid w:val="0"/>
              <w:rPr>
                <w:sz w:val="16"/>
                <w:szCs w:val="16"/>
              </w:rPr>
            </w:pPr>
            <w:r>
              <w:rPr>
                <w:sz w:val="16"/>
                <w:szCs w:val="16"/>
              </w:rPr>
              <w:t>AA-2281 Modeldocument Aegon v2.0.0 - definitief.</w:t>
            </w:r>
          </w:p>
        </w:tc>
      </w:tr>
      <w:tr w:rsidR="002739F2" w:rsidRPr="008C145E" w14:paraId="77F72248" w14:textId="77777777" w:rsidTr="00326B2D">
        <w:tc>
          <w:tcPr>
            <w:tcW w:w="637" w:type="dxa"/>
          </w:tcPr>
          <w:p w14:paraId="295D66BD" w14:textId="77777777" w:rsidR="002739F2" w:rsidRDefault="00590D4A" w:rsidP="0085127D">
            <w:pPr>
              <w:pStyle w:val="Subtitel"/>
              <w:spacing w:line="280" w:lineRule="exact"/>
              <w:rPr>
                <w:rStyle w:val="Versie0"/>
                <w:bCs/>
                <w:sz w:val="16"/>
              </w:rPr>
            </w:pPr>
            <w:r>
              <w:rPr>
                <w:rStyle w:val="Versie0"/>
                <w:bCs/>
                <w:sz w:val="16"/>
              </w:rPr>
              <w:t>2.1.0</w:t>
            </w:r>
          </w:p>
        </w:tc>
        <w:tc>
          <w:tcPr>
            <w:tcW w:w="1560" w:type="dxa"/>
          </w:tcPr>
          <w:p w14:paraId="7F3B2391" w14:textId="77777777" w:rsidR="002739F2" w:rsidRDefault="00590D4A" w:rsidP="00890735">
            <w:pPr>
              <w:rPr>
                <w:rStyle w:val="Datumopmaakprofiel"/>
                <w:sz w:val="16"/>
                <w:szCs w:val="16"/>
              </w:rPr>
            </w:pPr>
            <w:r>
              <w:rPr>
                <w:rStyle w:val="Datumopmaakprofiel"/>
                <w:sz w:val="16"/>
                <w:szCs w:val="16"/>
              </w:rPr>
              <w:t>24 november 2015</w:t>
            </w:r>
          </w:p>
        </w:tc>
        <w:tc>
          <w:tcPr>
            <w:tcW w:w="1984" w:type="dxa"/>
          </w:tcPr>
          <w:p w14:paraId="1AD079C0" w14:textId="77777777" w:rsidR="002739F2" w:rsidRDefault="00590D4A" w:rsidP="00846876">
            <w:pPr>
              <w:rPr>
                <w:sz w:val="16"/>
                <w:szCs w:val="16"/>
                <w:lang w:val="en-US"/>
              </w:rPr>
            </w:pPr>
            <w:proofErr w:type="spellStart"/>
            <w:r>
              <w:rPr>
                <w:sz w:val="16"/>
                <w:szCs w:val="16"/>
                <w:lang w:val="en-US"/>
              </w:rPr>
              <w:t>Kadaster</w:t>
            </w:r>
            <w:proofErr w:type="spellEnd"/>
            <w:r>
              <w:rPr>
                <w:sz w:val="16"/>
                <w:szCs w:val="16"/>
                <w:lang w:val="en-US"/>
              </w:rPr>
              <w:t xml:space="preserve"> IT/</w:t>
            </w:r>
            <w:r w:rsidR="008A6D63">
              <w:rPr>
                <w:sz w:val="16"/>
                <w:szCs w:val="16"/>
                <w:lang w:val="en-US"/>
              </w:rPr>
              <w:t>KIW/</w:t>
            </w:r>
            <w:r>
              <w:rPr>
                <w:sz w:val="16"/>
                <w:szCs w:val="16"/>
                <w:lang w:val="en-US"/>
              </w:rPr>
              <w:t>AA</w:t>
            </w:r>
          </w:p>
        </w:tc>
        <w:tc>
          <w:tcPr>
            <w:tcW w:w="5387" w:type="dxa"/>
          </w:tcPr>
          <w:p w14:paraId="4ADB68D5" w14:textId="77777777" w:rsidR="002739F2" w:rsidRDefault="00590D4A" w:rsidP="00DD02E7">
            <w:pPr>
              <w:snapToGrid w:val="0"/>
              <w:rPr>
                <w:sz w:val="16"/>
                <w:szCs w:val="16"/>
              </w:rPr>
            </w:pPr>
            <w:r>
              <w:rPr>
                <w:sz w:val="16"/>
                <w:szCs w:val="16"/>
              </w:rPr>
              <w:t>AA-2358</w:t>
            </w:r>
            <w:r w:rsidR="00A5349B">
              <w:rPr>
                <w:sz w:val="16"/>
                <w:szCs w:val="16"/>
              </w:rPr>
              <w:t xml:space="preserve"> Modeldocument Aegon v2.0.0 – definitief:</w:t>
            </w:r>
          </w:p>
          <w:p w14:paraId="5E51820D" w14:textId="77777777" w:rsidR="00A5349B" w:rsidRDefault="00A5349B" w:rsidP="00A5349B">
            <w:pPr>
              <w:snapToGrid w:val="0"/>
              <w:rPr>
                <w:sz w:val="16"/>
                <w:szCs w:val="16"/>
              </w:rPr>
            </w:pPr>
            <w:r w:rsidRPr="00A5349B">
              <w:rPr>
                <w:sz w:val="16"/>
                <w:szCs w:val="16"/>
              </w:rPr>
              <w:t>-</w:t>
            </w:r>
            <w:r>
              <w:rPr>
                <w:sz w:val="16"/>
                <w:szCs w:val="16"/>
              </w:rPr>
              <w:t xml:space="preserve"> par. 2.7 Verzekerde Verplichtingen, 1</w:t>
            </w:r>
            <w:r w:rsidRPr="00A5349B">
              <w:rPr>
                <w:sz w:val="16"/>
                <w:szCs w:val="16"/>
                <w:vertAlign w:val="superscript"/>
              </w:rPr>
              <w:t>e</w:t>
            </w:r>
            <w:r>
              <w:rPr>
                <w:sz w:val="16"/>
                <w:szCs w:val="16"/>
              </w:rPr>
              <w:t xml:space="preserve"> alinea eindigt altijd met ‘.’.</w:t>
            </w:r>
          </w:p>
        </w:tc>
      </w:tr>
      <w:tr w:rsidR="008A6D63" w:rsidRPr="008C145E" w14:paraId="477AB53F" w14:textId="77777777" w:rsidTr="00326B2D">
        <w:tc>
          <w:tcPr>
            <w:tcW w:w="637" w:type="dxa"/>
          </w:tcPr>
          <w:p w14:paraId="5EEB2422" w14:textId="77777777" w:rsidR="008A6D63" w:rsidRDefault="008A6D63" w:rsidP="0085127D">
            <w:pPr>
              <w:pStyle w:val="Subtitel"/>
              <w:spacing w:line="280" w:lineRule="exact"/>
              <w:rPr>
                <w:rStyle w:val="Versie0"/>
                <w:bCs/>
                <w:sz w:val="16"/>
              </w:rPr>
            </w:pPr>
            <w:r>
              <w:rPr>
                <w:rStyle w:val="Versie0"/>
                <w:bCs/>
                <w:sz w:val="16"/>
              </w:rPr>
              <w:t>2.2.0</w:t>
            </w:r>
          </w:p>
        </w:tc>
        <w:tc>
          <w:tcPr>
            <w:tcW w:w="1560" w:type="dxa"/>
          </w:tcPr>
          <w:p w14:paraId="7DD60F7A" w14:textId="77777777" w:rsidR="008A6D63" w:rsidRDefault="008A6D63" w:rsidP="00890735">
            <w:pPr>
              <w:rPr>
                <w:rStyle w:val="Datumopmaakprofiel"/>
                <w:sz w:val="16"/>
                <w:szCs w:val="16"/>
              </w:rPr>
            </w:pPr>
            <w:r>
              <w:rPr>
                <w:rStyle w:val="Datumopmaakprofiel"/>
                <w:sz w:val="16"/>
                <w:szCs w:val="16"/>
              </w:rPr>
              <w:t>16 december 2015</w:t>
            </w:r>
          </w:p>
        </w:tc>
        <w:tc>
          <w:tcPr>
            <w:tcW w:w="1984" w:type="dxa"/>
          </w:tcPr>
          <w:p w14:paraId="181CC770" w14:textId="77777777" w:rsidR="008A6D63" w:rsidRDefault="008A6D63" w:rsidP="00846876">
            <w:pPr>
              <w:rPr>
                <w:sz w:val="16"/>
                <w:szCs w:val="16"/>
                <w:lang w:val="en-US"/>
              </w:rPr>
            </w:pPr>
            <w:proofErr w:type="spellStart"/>
            <w:r>
              <w:rPr>
                <w:sz w:val="16"/>
                <w:szCs w:val="16"/>
                <w:lang w:val="en-US"/>
              </w:rPr>
              <w:t>Kadaster</w:t>
            </w:r>
            <w:proofErr w:type="spellEnd"/>
            <w:r>
              <w:rPr>
                <w:sz w:val="16"/>
                <w:szCs w:val="16"/>
                <w:lang w:val="en-US"/>
              </w:rPr>
              <w:t xml:space="preserve"> IT/KIW/AA</w:t>
            </w:r>
          </w:p>
        </w:tc>
        <w:tc>
          <w:tcPr>
            <w:tcW w:w="5387" w:type="dxa"/>
          </w:tcPr>
          <w:p w14:paraId="231BE0F1" w14:textId="77777777" w:rsidR="008A6D63" w:rsidRDefault="008A6D63" w:rsidP="008A6D63">
            <w:pPr>
              <w:snapToGrid w:val="0"/>
              <w:rPr>
                <w:sz w:val="16"/>
                <w:szCs w:val="16"/>
              </w:rPr>
            </w:pPr>
            <w:r>
              <w:rPr>
                <w:sz w:val="16"/>
                <w:szCs w:val="16"/>
              </w:rPr>
              <w:t>Modeldocument Aegon v2.1.0 – definitief:</w:t>
            </w:r>
          </w:p>
          <w:p w14:paraId="7F913B70" w14:textId="77777777" w:rsidR="008A6D63" w:rsidRDefault="008A6D63" w:rsidP="008A6D63">
            <w:pPr>
              <w:snapToGrid w:val="0"/>
              <w:rPr>
                <w:sz w:val="16"/>
                <w:szCs w:val="16"/>
              </w:rPr>
            </w:pPr>
            <w:r w:rsidRPr="008A6D63">
              <w:rPr>
                <w:sz w:val="16"/>
                <w:szCs w:val="16"/>
              </w:rPr>
              <w:t>-</w:t>
            </w:r>
            <w:r>
              <w:rPr>
                <w:sz w:val="16"/>
                <w:szCs w:val="16"/>
              </w:rPr>
              <w:t xml:space="preserve"> </w:t>
            </w:r>
            <w:r w:rsidR="00287AD2">
              <w:rPr>
                <w:sz w:val="16"/>
                <w:szCs w:val="16"/>
              </w:rPr>
              <w:t xml:space="preserve">AA-2392 </w:t>
            </w:r>
            <w:r>
              <w:rPr>
                <w:sz w:val="16"/>
                <w:szCs w:val="16"/>
              </w:rPr>
              <w:t xml:space="preserve">par. </w:t>
            </w:r>
            <w:r w:rsidR="00EC0C40">
              <w:rPr>
                <w:sz w:val="16"/>
                <w:szCs w:val="16"/>
              </w:rPr>
              <w:t xml:space="preserve">2.8 </w:t>
            </w:r>
            <w:r>
              <w:rPr>
                <w:sz w:val="16"/>
                <w:szCs w:val="16"/>
              </w:rPr>
              <w:t>Hypotheekstelling ‘van’ toegevoegd na eindbedrag,</w:t>
            </w:r>
          </w:p>
          <w:p w14:paraId="01A2393E" w14:textId="77777777" w:rsidR="008A6D63" w:rsidRDefault="008A6D63" w:rsidP="00EC0C40">
            <w:pPr>
              <w:snapToGrid w:val="0"/>
              <w:rPr>
                <w:sz w:val="16"/>
                <w:szCs w:val="16"/>
              </w:rPr>
            </w:pPr>
            <w:r>
              <w:rPr>
                <w:sz w:val="16"/>
                <w:szCs w:val="16"/>
              </w:rPr>
              <w:t xml:space="preserve">- AA-2390 par. </w:t>
            </w:r>
            <w:r w:rsidR="00EC0C40">
              <w:rPr>
                <w:sz w:val="16"/>
                <w:szCs w:val="16"/>
              </w:rPr>
              <w:t xml:space="preserve">2.5 Geldlening en 2.6 Overbruggingslening </w:t>
            </w:r>
            <w:r>
              <w:rPr>
                <w:sz w:val="16"/>
                <w:szCs w:val="16"/>
              </w:rPr>
              <w:t>verduidelijkt dat offertenummer verplicht is.</w:t>
            </w:r>
          </w:p>
        </w:tc>
      </w:tr>
      <w:tr w:rsidR="00295254" w:rsidRPr="008C145E" w14:paraId="43FF7239" w14:textId="77777777" w:rsidTr="00326B2D">
        <w:tc>
          <w:tcPr>
            <w:tcW w:w="637" w:type="dxa"/>
          </w:tcPr>
          <w:p w14:paraId="498814CB" w14:textId="77777777" w:rsidR="00295254" w:rsidRDefault="00295254" w:rsidP="0085127D">
            <w:pPr>
              <w:pStyle w:val="Subtitel"/>
              <w:spacing w:line="280" w:lineRule="exact"/>
              <w:rPr>
                <w:rStyle w:val="Versie0"/>
                <w:bCs/>
                <w:sz w:val="16"/>
              </w:rPr>
            </w:pPr>
            <w:r>
              <w:rPr>
                <w:rStyle w:val="Versie0"/>
                <w:bCs/>
                <w:sz w:val="16"/>
              </w:rPr>
              <w:t>2.3.0</w:t>
            </w:r>
          </w:p>
        </w:tc>
        <w:tc>
          <w:tcPr>
            <w:tcW w:w="1560" w:type="dxa"/>
          </w:tcPr>
          <w:p w14:paraId="04928C10" w14:textId="77777777" w:rsidR="00295254" w:rsidRDefault="00295254" w:rsidP="00890735">
            <w:pPr>
              <w:rPr>
                <w:rStyle w:val="Datumopmaakprofiel"/>
                <w:sz w:val="16"/>
                <w:szCs w:val="16"/>
              </w:rPr>
            </w:pPr>
            <w:r>
              <w:rPr>
                <w:rStyle w:val="Datumopmaakprofiel"/>
                <w:sz w:val="16"/>
                <w:szCs w:val="16"/>
              </w:rPr>
              <w:t>4 maart 2016</w:t>
            </w:r>
          </w:p>
        </w:tc>
        <w:tc>
          <w:tcPr>
            <w:tcW w:w="1984" w:type="dxa"/>
          </w:tcPr>
          <w:p w14:paraId="0513ECE6" w14:textId="77777777" w:rsidR="00295254" w:rsidRDefault="00295254" w:rsidP="00846876">
            <w:pPr>
              <w:rPr>
                <w:sz w:val="16"/>
                <w:szCs w:val="16"/>
                <w:lang w:val="en-US"/>
              </w:rPr>
            </w:pPr>
            <w:proofErr w:type="spellStart"/>
            <w:r>
              <w:rPr>
                <w:sz w:val="16"/>
                <w:szCs w:val="16"/>
                <w:lang w:val="en-US"/>
              </w:rPr>
              <w:t>Kadaster</w:t>
            </w:r>
            <w:proofErr w:type="spellEnd"/>
            <w:r>
              <w:rPr>
                <w:sz w:val="16"/>
                <w:szCs w:val="16"/>
                <w:lang w:val="en-US"/>
              </w:rPr>
              <w:t xml:space="preserve"> IT/KIW/AA</w:t>
            </w:r>
          </w:p>
        </w:tc>
        <w:tc>
          <w:tcPr>
            <w:tcW w:w="5387" w:type="dxa"/>
          </w:tcPr>
          <w:p w14:paraId="6873F809" w14:textId="77777777" w:rsidR="00295254" w:rsidRDefault="00295254" w:rsidP="008A6D63">
            <w:pPr>
              <w:snapToGrid w:val="0"/>
              <w:rPr>
                <w:sz w:val="16"/>
                <w:szCs w:val="16"/>
              </w:rPr>
            </w:pPr>
            <w:r>
              <w:rPr>
                <w:sz w:val="16"/>
                <w:szCs w:val="16"/>
              </w:rPr>
              <w:t>AA-2413 Modeldocument v2.2.0: Geen inhoudelijke wijzigingen.</w:t>
            </w:r>
          </w:p>
        </w:tc>
      </w:tr>
      <w:tr w:rsidR="0059044C" w:rsidRPr="008C145E" w14:paraId="15697B17" w14:textId="77777777" w:rsidTr="00326B2D">
        <w:tc>
          <w:tcPr>
            <w:tcW w:w="637" w:type="dxa"/>
          </w:tcPr>
          <w:p w14:paraId="39CDBF56" w14:textId="77777777" w:rsidR="0059044C" w:rsidRDefault="0059044C" w:rsidP="0085127D">
            <w:pPr>
              <w:pStyle w:val="Subtitel"/>
              <w:spacing w:line="280" w:lineRule="exact"/>
              <w:rPr>
                <w:rStyle w:val="Versie0"/>
                <w:bCs/>
                <w:sz w:val="16"/>
              </w:rPr>
            </w:pPr>
            <w:r>
              <w:rPr>
                <w:rStyle w:val="Versie0"/>
                <w:bCs/>
                <w:sz w:val="16"/>
              </w:rPr>
              <w:t>3.0.0</w:t>
            </w:r>
          </w:p>
        </w:tc>
        <w:tc>
          <w:tcPr>
            <w:tcW w:w="1560" w:type="dxa"/>
          </w:tcPr>
          <w:p w14:paraId="25321CC9" w14:textId="77777777" w:rsidR="0059044C" w:rsidRDefault="0059044C" w:rsidP="00890735">
            <w:pPr>
              <w:rPr>
                <w:rStyle w:val="Datumopmaakprofiel"/>
                <w:sz w:val="16"/>
                <w:szCs w:val="16"/>
              </w:rPr>
            </w:pPr>
            <w:r>
              <w:rPr>
                <w:rStyle w:val="Datumopmaakprofiel"/>
                <w:sz w:val="16"/>
                <w:szCs w:val="16"/>
              </w:rPr>
              <w:t>04 juli 2016</w:t>
            </w:r>
          </w:p>
        </w:tc>
        <w:tc>
          <w:tcPr>
            <w:tcW w:w="1984" w:type="dxa"/>
          </w:tcPr>
          <w:p w14:paraId="0E871CFF" w14:textId="77777777" w:rsidR="0059044C" w:rsidRDefault="0059044C" w:rsidP="00846876">
            <w:pPr>
              <w:rPr>
                <w:sz w:val="16"/>
                <w:szCs w:val="16"/>
                <w:lang w:val="en-US"/>
              </w:rPr>
            </w:pPr>
            <w:r>
              <w:rPr>
                <w:sz w:val="16"/>
                <w:szCs w:val="16"/>
                <w:lang w:val="en-US"/>
              </w:rPr>
              <w:t>IT/LG/AA</w:t>
            </w:r>
          </w:p>
        </w:tc>
        <w:tc>
          <w:tcPr>
            <w:tcW w:w="5387" w:type="dxa"/>
          </w:tcPr>
          <w:p w14:paraId="70700B2C" w14:textId="77777777" w:rsidR="0059044C" w:rsidRDefault="0059044C" w:rsidP="0059044C">
            <w:pPr>
              <w:snapToGrid w:val="0"/>
              <w:rPr>
                <w:sz w:val="16"/>
                <w:szCs w:val="16"/>
              </w:rPr>
            </w:pPr>
            <w:r>
              <w:rPr>
                <w:sz w:val="16"/>
                <w:szCs w:val="16"/>
              </w:rPr>
              <w:t xml:space="preserve">AA-2919 </w:t>
            </w:r>
            <w:r w:rsidR="007509F1">
              <w:rPr>
                <w:sz w:val="16"/>
                <w:szCs w:val="16"/>
              </w:rPr>
              <w:t xml:space="preserve">Modeldocument v 3.0.0: </w:t>
            </w:r>
            <w:r w:rsidR="007509F1" w:rsidRPr="007509F1">
              <w:rPr>
                <w:sz w:val="16"/>
                <w:szCs w:val="16"/>
              </w:rPr>
              <w:t>Tekstblok “verzekerde verplichting’ verwijderd, tekstblok overbrugging, toestemming artikel 88 – conform artikel Aegon 29-06-2016, keuzeblok hypotheeknamen toegevoegd.</w:t>
            </w:r>
            <w:r>
              <w:rPr>
                <w:sz w:val="16"/>
                <w:szCs w:val="16"/>
              </w:rPr>
              <w:t xml:space="preserve"> </w:t>
            </w:r>
          </w:p>
        </w:tc>
      </w:tr>
      <w:tr w:rsidR="0039039A" w:rsidRPr="008C145E" w14:paraId="1FF82A87" w14:textId="77777777" w:rsidTr="00326B2D">
        <w:tc>
          <w:tcPr>
            <w:tcW w:w="637" w:type="dxa"/>
          </w:tcPr>
          <w:p w14:paraId="0AA3EE9C" w14:textId="77777777" w:rsidR="0039039A" w:rsidRDefault="0039039A" w:rsidP="0085127D">
            <w:pPr>
              <w:pStyle w:val="Subtitel"/>
              <w:spacing w:line="280" w:lineRule="exact"/>
              <w:rPr>
                <w:rStyle w:val="Versie0"/>
                <w:bCs/>
                <w:sz w:val="16"/>
              </w:rPr>
            </w:pPr>
            <w:r>
              <w:rPr>
                <w:rStyle w:val="Versie0"/>
                <w:bCs/>
                <w:sz w:val="16"/>
              </w:rPr>
              <w:t>3.1.0</w:t>
            </w:r>
          </w:p>
        </w:tc>
        <w:tc>
          <w:tcPr>
            <w:tcW w:w="1560" w:type="dxa"/>
          </w:tcPr>
          <w:p w14:paraId="4E059490" w14:textId="77777777" w:rsidR="0039039A" w:rsidRDefault="0039039A" w:rsidP="00890735">
            <w:pPr>
              <w:rPr>
                <w:rStyle w:val="Datumopmaakprofiel"/>
                <w:sz w:val="16"/>
                <w:szCs w:val="16"/>
              </w:rPr>
            </w:pPr>
            <w:r>
              <w:rPr>
                <w:rStyle w:val="Datumopmaakprofiel"/>
                <w:sz w:val="16"/>
                <w:szCs w:val="16"/>
              </w:rPr>
              <w:t>19 september 2016</w:t>
            </w:r>
          </w:p>
        </w:tc>
        <w:tc>
          <w:tcPr>
            <w:tcW w:w="1984" w:type="dxa"/>
          </w:tcPr>
          <w:p w14:paraId="47213380" w14:textId="77777777" w:rsidR="0039039A" w:rsidRDefault="0039039A" w:rsidP="00846876">
            <w:pPr>
              <w:rPr>
                <w:sz w:val="16"/>
                <w:szCs w:val="16"/>
                <w:lang w:val="en-US"/>
              </w:rPr>
            </w:pPr>
            <w:r>
              <w:rPr>
                <w:sz w:val="16"/>
                <w:szCs w:val="16"/>
                <w:lang w:val="en-US"/>
              </w:rPr>
              <w:t>IT/LG/AA</w:t>
            </w:r>
          </w:p>
        </w:tc>
        <w:tc>
          <w:tcPr>
            <w:tcW w:w="5387" w:type="dxa"/>
          </w:tcPr>
          <w:p w14:paraId="5FC19183" w14:textId="77777777" w:rsidR="0039039A" w:rsidRDefault="004B6C60" w:rsidP="001D5465">
            <w:pPr>
              <w:snapToGrid w:val="0"/>
              <w:rPr>
                <w:sz w:val="16"/>
                <w:szCs w:val="16"/>
              </w:rPr>
            </w:pPr>
            <w:r>
              <w:rPr>
                <w:sz w:val="16"/>
                <w:szCs w:val="16"/>
              </w:rPr>
              <w:t xml:space="preserve">AA-2919 Modeldocument v 3.1.0: </w:t>
            </w:r>
            <w:r w:rsidR="0039039A">
              <w:rPr>
                <w:sz w:val="16"/>
                <w:szCs w:val="16"/>
              </w:rPr>
              <w:t>keuzeblok hypotheeknamen verwijderd.</w:t>
            </w:r>
            <w:r w:rsidR="001D5465">
              <w:rPr>
                <w:sz w:val="16"/>
                <w:szCs w:val="16"/>
              </w:rPr>
              <w:t xml:space="preserve"> “alle” Verwijderd uit aanvaarding zekerheden en hypotheekstelling.</w:t>
            </w:r>
          </w:p>
        </w:tc>
      </w:tr>
      <w:tr w:rsidR="00326B2D" w:rsidRPr="008C145E" w14:paraId="07BD7C3A" w14:textId="77777777" w:rsidTr="00326B2D">
        <w:tc>
          <w:tcPr>
            <w:tcW w:w="637" w:type="dxa"/>
          </w:tcPr>
          <w:p w14:paraId="0E845204" w14:textId="77777777" w:rsidR="00326B2D" w:rsidRDefault="00326B2D" w:rsidP="0085127D">
            <w:pPr>
              <w:pStyle w:val="Subtitel"/>
              <w:spacing w:line="280" w:lineRule="exact"/>
              <w:rPr>
                <w:rStyle w:val="Versie0"/>
                <w:bCs/>
                <w:sz w:val="16"/>
              </w:rPr>
            </w:pPr>
            <w:r>
              <w:rPr>
                <w:rStyle w:val="Versie0"/>
                <w:bCs/>
                <w:sz w:val="16"/>
              </w:rPr>
              <w:t>3.1.1</w:t>
            </w:r>
          </w:p>
        </w:tc>
        <w:tc>
          <w:tcPr>
            <w:tcW w:w="1560" w:type="dxa"/>
          </w:tcPr>
          <w:p w14:paraId="054B162F" w14:textId="77777777" w:rsidR="00326B2D" w:rsidRDefault="00326B2D" w:rsidP="00890735">
            <w:pPr>
              <w:rPr>
                <w:rStyle w:val="Datumopmaakprofiel"/>
                <w:sz w:val="16"/>
                <w:szCs w:val="16"/>
              </w:rPr>
            </w:pPr>
            <w:r>
              <w:rPr>
                <w:rStyle w:val="Datumopmaakprofiel"/>
                <w:sz w:val="16"/>
                <w:szCs w:val="16"/>
              </w:rPr>
              <w:t>24 oktober 2016</w:t>
            </w:r>
          </w:p>
        </w:tc>
        <w:tc>
          <w:tcPr>
            <w:tcW w:w="1984" w:type="dxa"/>
          </w:tcPr>
          <w:p w14:paraId="2C9EBB6D" w14:textId="77777777" w:rsidR="00326B2D" w:rsidRDefault="00326B2D" w:rsidP="00846876">
            <w:pPr>
              <w:rPr>
                <w:sz w:val="16"/>
                <w:szCs w:val="16"/>
                <w:lang w:val="en-US"/>
              </w:rPr>
            </w:pPr>
            <w:r>
              <w:rPr>
                <w:sz w:val="16"/>
                <w:szCs w:val="16"/>
                <w:lang w:val="en-US"/>
              </w:rPr>
              <w:t>IT/LG/AA</w:t>
            </w:r>
          </w:p>
        </w:tc>
        <w:tc>
          <w:tcPr>
            <w:tcW w:w="5387" w:type="dxa"/>
          </w:tcPr>
          <w:p w14:paraId="608920D5" w14:textId="77777777" w:rsidR="00326B2D" w:rsidRDefault="00326B2D" w:rsidP="001D5465">
            <w:pPr>
              <w:snapToGrid w:val="0"/>
              <w:rPr>
                <w:sz w:val="16"/>
                <w:szCs w:val="16"/>
              </w:rPr>
            </w:pPr>
            <w:r w:rsidRPr="00326B2D">
              <w:rPr>
                <w:sz w:val="16"/>
                <w:szCs w:val="16"/>
              </w:rPr>
              <w:t>AA-3075</w:t>
            </w:r>
            <w:r>
              <w:rPr>
                <w:sz w:val="16"/>
                <w:szCs w:val="16"/>
              </w:rPr>
              <w:t xml:space="preserve"> Modeldocument v 3.1.0: </w:t>
            </w:r>
            <w:r w:rsidRPr="00326B2D">
              <w:rPr>
                <w:sz w:val="16"/>
                <w:szCs w:val="16"/>
              </w:rPr>
              <w:t>Tekst "een recht van</w:t>
            </w:r>
            <w:r>
              <w:rPr>
                <w:sz w:val="16"/>
                <w:szCs w:val="16"/>
              </w:rPr>
              <w:t xml:space="preserve"> hypotheek tweede in rang" verwijderd uit toelichting.</w:t>
            </w:r>
          </w:p>
        </w:tc>
      </w:tr>
      <w:tr w:rsidR="00F06036" w:rsidRPr="008C145E" w14:paraId="1E46C088" w14:textId="77777777" w:rsidTr="00326B2D">
        <w:tc>
          <w:tcPr>
            <w:tcW w:w="637" w:type="dxa"/>
          </w:tcPr>
          <w:p w14:paraId="5E84DFBC" w14:textId="1B54DE40" w:rsidR="00F06036" w:rsidRDefault="00F06036" w:rsidP="0085127D">
            <w:pPr>
              <w:pStyle w:val="Subtitel"/>
              <w:spacing w:line="280" w:lineRule="exact"/>
              <w:rPr>
                <w:rStyle w:val="Versie0"/>
                <w:bCs/>
                <w:sz w:val="16"/>
              </w:rPr>
            </w:pPr>
            <w:r>
              <w:rPr>
                <w:rStyle w:val="Versie0"/>
                <w:bCs/>
                <w:sz w:val="16"/>
              </w:rPr>
              <w:t>4.0.0</w:t>
            </w:r>
          </w:p>
        </w:tc>
        <w:tc>
          <w:tcPr>
            <w:tcW w:w="1560" w:type="dxa"/>
          </w:tcPr>
          <w:p w14:paraId="2A881A99" w14:textId="21DF039C" w:rsidR="00F06036" w:rsidRDefault="00F06036" w:rsidP="00890735">
            <w:pPr>
              <w:rPr>
                <w:rStyle w:val="Datumopmaakprofiel"/>
                <w:sz w:val="16"/>
                <w:szCs w:val="16"/>
              </w:rPr>
            </w:pPr>
            <w:r>
              <w:rPr>
                <w:rStyle w:val="Datumopmaakprofiel"/>
                <w:sz w:val="16"/>
                <w:szCs w:val="16"/>
              </w:rPr>
              <w:t>6 juni 2016</w:t>
            </w:r>
          </w:p>
        </w:tc>
        <w:tc>
          <w:tcPr>
            <w:tcW w:w="1984" w:type="dxa"/>
          </w:tcPr>
          <w:p w14:paraId="42711741" w14:textId="039A40A8" w:rsidR="00F06036" w:rsidRDefault="00F06036" w:rsidP="00846876">
            <w:pPr>
              <w:rPr>
                <w:sz w:val="16"/>
                <w:szCs w:val="16"/>
                <w:lang w:val="en-US"/>
              </w:rPr>
            </w:pPr>
            <w:r>
              <w:rPr>
                <w:sz w:val="16"/>
                <w:szCs w:val="16"/>
                <w:lang w:val="en-US"/>
              </w:rPr>
              <w:t>IT/LG/AA</w:t>
            </w:r>
          </w:p>
        </w:tc>
        <w:tc>
          <w:tcPr>
            <w:tcW w:w="5387" w:type="dxa"/>
          </w:tcPr>
          <w:p w14:paraId="0795F0E2" w14:textId="2B3FB671" w:rsidR="00F06036" w:rsidRPr="00326B2D" w:rsidRDefault="00F06036">
            <w:pPr>
              <w:snapToGrid w:val="0"/>
              <w:rPr>
                <w:sz w:val="16"/>
                <w:szCs w:val="16"/>
              </w:rPr>
            </w:pPr>
            <w:r w:rsidRPr="00F06036">
              <w:rPr>
                <w:sz w:val="16"/>
                <w:szCs w:val="16"/>
              </w:rPr>
              <w:t>AA-3418</w:t>
            </w:r>
            <w:r>
              <w:rPr>
                <w:sz w:val="16"/>
                <w:szCs w:val="16"/>
              </w:rPr>
              <w:t xml:space="preserve"> Modeldocument v</w:t>
            </w:r>
            <w:r w:rsidR="007F58B8">
              <w:rPr>
                <w:sz w:val="16"/>
                <w:szCs w:val="16"/>
              </w:rPr>
              <w:t>4.0.0</w:t>
            </w:r>
            <w:r>
              <w:rPr>
                <w:sz w:val="16"/>
                <w:szCs w:val="16"/>
              </w:rPr>
              <w:t>: diverse aanpassingen in de vaste tekst.</w:t>
            </w:r>
          </w:p>
        </w:tc>
      </w:tr>
      <w:tr w:rsidR="00654290" w:rsidRPr="008C145E" w14:paraId="45EDA292" w14:textId="77777777" w:rsidTr="00326B2D">
        <w:tc>
          <w:tcPr>
            <w:tcW w:w="637" w:type="dxa"/>
          </w:tcPr>
          <w:p w14:paraId="617828DE" w14:textId="48828345" w:rsidR="00654290" w:rsidRDefault="00654290" w:rsidP="0085127D">
            <w:pPr>
              <w:pStyle w:val="Subtitel"/>
              <w:spacing w:line="280" w:lineRule="exact"/>
              <w:rPr>
                <w:rStyle w:val="Versie0"/>
                <w:bCs/>
                <w:sz w:val="16"/>
              </w:rPr>
            </w:pPr>
            <w:r>
              <w:rPr>
                <w:rStyle w:val="Versie0"/>
                <w:bCs/>
                <w:sz w:val="16"/>
              </w:rPr>
              <w:t>4.1.0</w:t>
            </w:r>
          </w:p>
        </w:tc>
        <w:tc>
          <w:tcPr>
            <w:tcW w:w="1560" w:type="dxa"/>
          </w:tcPr>
          <w:p w14:paraId="59C4BD90" w14:textId="51F2CBCD" w:rsidR="00654290" w:rsidRDefault="00654290" w:rsidP="00890735">
            <w:pPr>
              <w:rPr>
                <w:rStyle w:val="Datumopmaakprofiel"/>
                <w:sz w:val="16"/>
                <w:szCs w:val="16"/>
              </w:rPr>
            </w:pPr>
            <w:r>
              <w:rPr>
                <w:rStyle w:val="Datumopmaakprofiel"/>
                <w:sz w:val="16"/>
                <w:szCs w:val="16"/>
              </w:rPr>
              <w:t>7 december 2017</w:t>
            </w:r>
          </w:p>
        </w:tc>
        <w:tc>
          <w:tcPr>
            <w:tcW w:w="1984" w:type="dxa"/>
          </w:tcPr>
          <w:p w14:paraId="6BA9333F" w14:textId="6A815A3A" w:rsidR="00654290" w:rsidRDefault="00654290" w:rsidP="00846876">
            <w:pPr>
              <w:rPr>
                <w:sz w:val="16"/>
                <w:szCs w:val="16"/>
                <w:lang w:val="en-US"/>
              </w:rPr>
            </w:pPr>
            <w:r>
              <w:rPr>
                <w:sz w:val="16"/>
                <w:szCs w:val="16"/>
                <w:lang w:val="en-US"/>
              </w:rPr>
              <w:t>IT/LG/AA</w:t>
            </w:r>
          </w:p>
        </w:tc>
        <w:tc>
          <w:tcPr>
            <w:tcW w:w="5387" w:type="dxa"/>
          </w:tcPr>
          <w:p w14:paraId="551FF457" w14:textId="4FD54E68" w:rsidR="00654290" w:rsidRPr="00F06036" w:rsidRDefault="00654290">
            <w:pPr>
              <w:snapToGrid w:val="0"/>
              <w:rPr>
                <w:sz w:val="16"/>
                <w:szCs w:val="16"/>
              </w:rPr>
            </w:pPr>
            <w:r w:rsidRPr="006A4E7E">
              <w:rPr>
                <w:rFonts w:cs="Arial"/>
                <w:snapToGrid/>
                <w:kern w:val="0"/>
                <w:sz w:val="16"/>
                <w:szCs w:val="16"/>
                <w:lang w:eastAsia="nl-NL"/>
              </w:rPr>
              <w:t xml:space="preserve">AA-3613 </w:t>
            </w:r>
            <w:r>
              <w:rPr>
                <w:sz w:val="16"/>
                <w:szCs w:val="16"/>
              </w:rPr>
              <w:t xml:space="preserve">Modeldocument v4.0.0: </w:t>
            </w:r>
            <w:r w:rsidRPr="006A4E7E">
              <w:rPr>
                <w:rFonts w:cs="Arial"/>
                <w:snapToGrid/>
                <w:kern w:val="0"/>
                <w:sz w:val="16"/>
                <w:szCs w:val="16"/>
                <w:lang w:eastAsia="nl-NL"/>
              </w:rPr>
              <w:t>nieuwste versie tekstblokken Aanhef en Equivalentieverklaring.</w:t>
            </w:r>
          </w:p>
        </w:tc>
      </w:tr>
      <w:tr w:rsidR="00DC7882" w:rsidRPr="008C145E" w14:paraId="7A8DB09C" w14:textId="77777777" w:rsidTr="00326B2D">
        <w:tc>
          <w:tcPr>
            <w:tcW w:w="637" w:type="dxa"/>
          </w:tcPr>
          <w:p w14:paraId="3DDE4FCB" w14:textId="28BD4929" w:rsidR="00DC7882" w:rsidRDefault="00DC7882" w:rsidP="0085127D">
            <w:pPr>
              <w:pStyle w:val="Subtitel"/>
              <w:spacing w:line="280" w:lineRule="exact"/>
              <w:rPr>
                <w:rStyle w:val="Versie0"/>
                <w:bCs/>
                <w:sz w:val="16"/>
              </w:rPr>
            </w:pPr>
            <w:r>
              <w:rPr>
                <w:rStyle w:val="Versie0"/>
                <w:bCs/>
                <w:sz w:val="16"/>
              </w:rPr>
              <w:t>4.2.0</w:t>
            </w:r>
          </w:p>
        </w:tc>
        <w:tc>
          <w:tcPr>
            <w:tcW w:w="1560" w:type="dxa"/>
          </w:tcPr>
          <w:p w14:paraId="14A7EA94" w14:textId="68ACFCEF" w:rsidR="00DC7882" w:rsidRDefault="00DC7882" w:rsidP="00D92E9D">
            <w:pPr>
              <w:rPr>
                <w:rStyle w:val="Datumopmaakprofiel"/>
                <w:sz w:val="16"/>
                <w:szCs w:val="16"/>
              </w:rPr>
            </w:pPr>
            <w:r>
              <w:rPr>
                <w:rStyle w:val="Datumopmaakprofiel"/>
                <w:sz w:val="16"/>
                <w:szCs w:val="16"/>
              </w:rPr>
              <w:t>1</w:t>
            </w:r>
            <w:r w:rsidR="00D92E9D">
              <w:rPr>
                <w:rStyle w:val="Datumopmaakprofiel"/>
                <w:sz w:val="16"/>
                <w:szCs w:val="16"/>
              </w:rPr>
              <w:t>6</w:t>
            </w:r>
            <w:r>
              <w:rPr>
                <w:rStyle w:val="Datumopmaakprofiel"/>
                <w:sz w:val="16"/>
                <w:szCs w:val="16"/>
              </w:rPr>
              <w:t xml:space="preserve"> </w:t>
            </w:r>
            <w:r w:rsidR="00D92E9D">
              <w:rPr>
                <w:rStyle w:val="Datumopmaakprofiel"/>
                <w:sz w:val="16"/>
                <w:szCs w:val="16"/>
              </w:rPr>
              <w:t>mei</w:t>
            </w:r>
            <w:r>
              <w:rPr>
                <w:rStyle w:val="Datumopmaakprofiel"/>
                <w:sz w:val="16"/>
                <w:szCs w:val="16"/>
              </w:rPr>
              <w:t xml:space="preserve"> 2018</w:t>
            </w:r>
          </w:p>
        </w:tc>
        <w:tc>
          <w:tcPr>
            <w:tcW w:w="1984" w:type="dxa"/>
          </w:tcPr>
          <w:p w14:paraId="08DEDC5A" w14:textId="6FB6DA2D" w:rsidR="00DC7882" w:rsidRDefault="00DC7882" w:rsidP="00846876">
            <w:pPr>
              <w:rPr>
                <w:sz w:val="16"/>
                <w:szCs w:val="16"/>
                <w:lang w:val="en-US"/>
              </w:rPr>
            </w:pPr>
            <w:r>
              <w:rPr>
                <w:sz w:val="16"/>
                <w:szCs w:val="16"/>
                <w:lang w:val="en-US"/>
              </w:rPr>
              <w:t>IT/LG/AA</w:t>
            </w:r>
          </w:p>
        </w:tc>
        <w:tc>
          <w:tcPr>
            <w:tcW w:w="5387" w:type="dxa"/>
          </w:tcPr>
          <w:p w14:paraId="19C6661A" w14:textId="78569848" w:rsidR="00DC7882" w:rsidRDefault="00DC7882" w:rsidP="00DC7882">
            <w:pPr>
              <w:rPr>
                <w:sz w:val="16"/>
                <w:szCs w:val="16"/>
              </w:rPr>
            </w:pPr>
            <w:r w:rsidRPr="00F950F2">
              <w:rPr>
                <w:sz w:val="16"/>
                <w:szCs w:val="16"/>
              </w:rPr>
              <w:t>AA-3777</w:t>
            </w:r>
            <w:r>
              <w:rPr>
                <w:sz w:val="16"/>
                <w:szCs w:val="16"/>
              </w:rPr>
              <w:t xml:space="preserve"> </w:t>
            </w:r>
            <w:r w:rsidRPr="007D165A">
              <w:rPr>
                <w:sz w:val="16"/>
                <w:szCs w:val="16"/>
              </w:rPr>
              <w:t>Modeldocument v</w:t>
            </w:r>
            <w:r>
              <w:rPr>
                <w:sz w:val="16"/>
                <w:szCs w:val="16"/>
              </w:rPr>
              <w:t>4.</w:t>
            </w:r>
            <w:r w:rsidR="00DC0250">
              <w:rPr>
                <w:sz w:val="16"/>
                <w:szCs w:val="16"/>
              </w:rPr>
              <w:t>0</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4F70493F" w14:textId="77777777" w:rsidR="00DC7882" w:rsidRDefault="00DC7882" w:rsidP="00DC0250">
            <w:pPr>
              <w:snapToGrid w:val="0"/>
              <w:rPr>
                <w:sz w:val="16"/>
                <w:szCs w:val="16"/>
              </w:rPr>
            </w:pPr>
            <w:r w:rsidRPr="00F950F2">
              <w:rPr>
                <w:sz w:val="16"/>
                <w:szCs w:val="16"/>
              </w:rPr>
              <w:t>AA-3748</w:t>
            </w:r>
            <w:r>
              <w:rPr>
                <w:sz w:val="16"/>
                <w:szCs w:val="16"/>
              </w:rPr>
              <w:t xml:space="preserve"> </w:t>
            </w:r>
            <w:r w:rsidRPr="007D165A">
              <w:rPr>
                <w:sz w:val="16"/>
                <w:szCs w:val="16"/>
              </w:rPr>
              <w:t>Modeldocument v</w:t>
            </w:r>
            <w:r>
              <w:rPr>
                <w:sz w:val="16"/>
                <w:szCs w:val="16"/>
              </w:rPr>
              <w:t>4.</w:t>
            </w:r>
            <w:r w:rsidR="00DC0250">
              <w:rPr>
                <w:sz w:val="16"/>
                <w:szCs w:val="16"/>
              </w:rPr>
              <w:t>0</w:t>
            </w:r>
            <w:r>
              <w:rPr>
                <w:sz w:val="16"/>
                <w:szCs w:val="16"/>
              </w:rPr>
              <w:t>.0 TB Burgerlijke staat: mogelijkheid om ook ‘</w:t>
            </w:r>
            <w:r w:rsidRPr="00F950F2">
              <w:rPr>
                <w:sz w:val="16"/>
                <w:szCs w:val="16"/>
              </w:rPr>
              <w:t>in beperkte gemeenschap van goederen</w:t>
            </w:r>
            <w:r>
              <w:rPr>
                <w:sz w:val="16"/>
                <w:szCs w:val="16"/>
              </w:rPr>
              <w:t>’ te gebruiken toegevoegd.</w:t>
            </w:r>
          </w:p>
          <w:p w14:paraId="68B81F17" w14:textId="09980401" w:rsidR="00D92E9D" w:rsidRPr="00FE3800" w:rsidRDefault="00D92E9D" w:rsidP="00FE3800">
            <w:pPr>
              <w:rPr>
                <w:snapToGrid/>
                <w:sz w:val="16"/>
                <w:szCs w:val="16"/>
              </w:rPr>
            </w:pPr>
            <w:r>
              <w:rPr>
                <w:sz w:val="16"/>
                <w:szCs w:val="16"/>
              </w:rPr>
              <w:t>AA-3724 Modeldocument v4.0.0 TB Recht: vermelding aantal bij (Eigendom belast met) Opstal, Erfpacht en BP rechten.</w:t>
            </w:r>
          </w:p>
        </w:tc>
      </w:tr>
      <w:tr w:rsidR="00FE3800" w:rsidRPr="008C145E" w14:paraId="53CD8AEA" w14:textId="77777777" w:rsidTr="00326B2D">
        <w:tc>
          <w:tcPr>
            <w:tcW w:w="637" w:type="dxa"/>
          </w:tcPr>
          <w:p w14:paraId="40EB1E6A" w14:textId="743F1775" w:rsidR="00FE3800" w:rsidRDefault="00FE3800" w:rsidP="00FE3800">
            <w:pPr>
              <w:pStyle w:val="Subtitel"/>
              <w:spacing w:line="280" w:lineRule="exact"/>
              <w:rPr>
                <w:rStyle w:val="Versie0"/>
                <w:bCs/>
                <w:sz w:val="16"/>
              </w:rPr>
            </w:pPr>
            <w:r>
              <w:rPr>
                <w:rStyle w:val="Versie0"/>
                <w:rFonts w:cs="Helvetica"/>
                <w:sz w:val="16"/>
              </w:rPr>
              <w:t>4.3.0</w:t>
            </w:r>
          </w:p>
        </w:tc>
        <w:tc>
          <w:tcPr>
            <w:tcW w:w="1560" w:type="dxa"/>
          </w:tcPr>
          <w:p w14:paraId="16FAAC8A" w14:textId="084AF82B" w:rsidR="00FE3800" w:rsidRDefault="00506AE5" w:rsidP="00506AE5">
            <w:pPr>
              <w:rPr>
                <w:rStyle w:val="Datumopmaakprofiel"/>
                <w:sz w:val="16"/>
                <w:szCs w:val="16"/>
              </w:rPr>
            </w:pPr>
            <w:r>
              <w:rPr>
                <w:rStyle w:val="Datumopmaakprofiel"/>
                <w:rFonts w:cs="Helvetica"/>
                <w:sz w:val="16"/>
                <w:szCs w:val="16"/>
              </w:rPr>
              <w:t>4</w:t>
            </w:r>
            <w:r w:rsidR="00FE3800" w:rsidRPr="0043720F">
              <w:rPr>
                <w:rStyle w:val="Datumopmaakprofiel"/>
                <w:rFonts w:cs="Helvetica"/>
                <w:sz w:val="16"/>
                <w:szCs w:val="16"/>
              </w:rPr>
              <w:t xml:space="preserve"> </w:t>
            </w:r>
            <w:r>
              <w:rPr>
                <w:rStyle w:val="Datumopmaakprofiel"/>
                <w:rFonts w:cs="Helvetica"/>
                <w:sz w:val="16"/>
                <w:szCs w:val="16"/>
              </w:rPr>
              <w:t>juli</w:t>
            </w:r>
            <w:r w:rsidR="00FE3800" w:rsidRPr="0043720F">
              <w:rPr>
                <w:rStyle w:val="Datumopmaakprofiel"/>
                <w:rFonts w:cs="Helvetica"/>
                <w:sz w:val="16"/>
                <w:szCs w:val="16"/>
              </w:rPr>
              <w:t xml:space="preserve"> 2018</w:t>
            </w:r>
          </w:p>
        </w:tc>
        <w:tc>
          <w:tcPr>
            <w:tcW w:w="1984" w:type="dxa"/>
          </w:tcPr>
          <w:p w14:paraId="29B9F06B" w14:textId="4324CBD2" w:rsidR="00FE3800" w:rsidRDefault="00FE3800" w:rsidP="00FE3800">
            <w:pPr>
              <w:rPr>
                <w:sz w:val="16"/>
                <w:szCs w:val="16"/>
                <w:lang w:val="en-US"/>
              </w:rPr>
            </w:pPr>
            <w:r w:rsidRPr="0043720F">
              <w:rPr>
                <w:rFonts w:ascii="Helvetica" w:hAnsi="Helvetica" w:cs="Helvetica"/>
                <w:sz w:val="16"/>
                <w:szCs w:val="16"/>
                <w:lang w:val="en-GB"/>
              </w:rPr>
              <w:t>IT/LG/AA</w:t>
            </w:r>
          </w:p>
        </w:tc>
        <w:tc>
          <w:tcPr>
            <w:tcW w:w="5387" w:type="dxa"/>
          </w:tcPr>
          <w:p w14:paraId="3F1F3DD9" w14:textId="77777777" w:rsidR="00FE3800" w:rsidRDefault="00FE3800" w:rsidP="00FE3800">
            <w:pPr>
              <w:rPr>
                <w:rFonts w:cs="Arial"/>
                <w:sz w:val="16"/>
                <w:szCs w:val="16"/>
              </w:rPr>
            </w:pPr>
            <w:r w:rsidRPr="0043720F">
              <w:rPr>
                <w:rFonts w:cs="Arial"/>
                <w:sz w:val="16"/>
                <w:szCs w:val="16"/>
              </w:rPr>
              <w:t xml:space="preserve">AA-4025 </w:t>
            </w:r>
            <w:r w:rsidR="00AE16BF">
              <w:rPr>
                <w:sz w:val="16"/>
                <w:szCs w:val="16"/>
              </w:rPr>
              <w:t xml:space="preserve">Modeldocument v4.0.0 </w:t>
            </w:r>
            <w:r w:rsidRPr="0043720F">
              <w:rPr>
                <w:rFonts w:cs="Arial"/>
                <w:sz w:val="16"/>
                <w:szCs w:val="16"/>
              </w:rPr>
              <w:t>Terugdraaien issue AA-3777 (Geregistreerd partnerschap).</w:t>
            </w:r>
          </w:p>
          <w:p w14:paraId="5D48FAE2" w14:textId="42C74DA6" w:rsidR="00506AE5" w:rsidRPr="00F950F2" w:rsidRDefault="00506AE5" w:rsidP="00506AE5">
            <w:pPr>
              <w:rPr>
                <w:sz w:val="16"/>
                <w:szCs w:val="16"/>
              </w:rPr>
            </w:pPr>
            <w:r w:rsidRPr="00506AE5">
              <w:rPr>
                <w:sz w:val="16"/>
                <w:szCs w:val="16"/>
              </w:rPr>
              <w:t>AA-4125:</w:t>
            </w:r>
            <w:r>
              <w:t xml:space="preserve"> Stylesheetnummer herstellen in documentatie Aegon.</w:t>
            </w:r>
          </w:p>
        </w:tc>
      </w:tr>
      <w:tr w:rsidR="006D1C0F" w:rsidRPr="008C145E" w14:paraId="3449E6C8" w14:textId="77777777" w:rsidTr="00326B2D">
        <w:tc>
          <w:tcPr>
            <w:tcW w:w="637" w:type="dxa"/>
          </w:tcPr>
          <w:p w14:paraId="2164D19B" w14:textId="413F6A10" w:rsidR="006D1C0F" w:rsidRDefault="006D1C0F" w:rsidP="00FE3800">
            <w:pPr>
              <w:pStyle w:val="Subtitel"/>
              <w:spacing w:line="280" w:lineRule="exact"/>
              <w:rPr>
                <w:rStyle w:val="Versie0"/>
                <w:rFonts w:cs="Helvetica"/>
                <w:sz w:val="16"/>
              </w:rPr>
            </w:pPr>
            <w:r>
              <w:rPr>
                <w:rStyle w:val="Versie0"/>
                <w:rFonts w:cs="Helvetica"/>
                <w:sz w:val="16"/>
              </w:rPr>
              <w:t>5.0.0</w:t>
            </w:r>
          </w:p>
        </w:tc>
        <w:tc>
          <w:tcPr>
            <w:tcW w:w="1560" w:type="dxa"/>
          </w:tcPr>
          <w:p w14:paraId="33C9F755" w14:textId="136AA3E5" w:rsidR="006D1C0F" w:rsidRDefault="006D1C0F" w:rsidP="00506AE5">
            <w:pPr>
              <w:rPr>
                <w:rStyle w:val="Datumopmaakprofiel"/>
                <w:rFonts w:cs="Helvetica"/>
                <w:sz w:val="16"/>
                <w:szCs w:val="16"/>
              </w:rPr>
            </w:pPr>
            <w:r>
              <w:rPr>
                <w:rStyle w:val="Datumopmaakprofiel"/>
                <w:rFonts w:cs="Helvetica"/>
                <w:sz w:val="16"/>
                <w:szCs w:val="16"/>
              </w:rPr>
              <w:t>1 november 2023</w:t>
            </w:r>
          </w:p>
        </w:tc>
        <w:tc>
          <w:tcPr>
            <w:tcW w:w="1984" w:type="dxa"/>
          </w:tcPr>
          <w:p w14:paraId="6622516B" w14:textId="0BB950CA" w:rsidR="006D1C0F" w:rsidRPr="0043720F" w:rsidRDefault="006D1C0F" w:rsidP="00FE3800">
            <w:pPr>
              <w:rPr>
                <w:rFonts w:ascii="Helvetica" w:hAnsi="Helvetica" w:cs="Helvetica"/>
                <w:sz w:val="16"/>
                <w:szCs w:val="16"/>
                <w:lang w:val="en-GB"/>
              </w:rPr>
            </w:pPr>
            <w:r>
              <w:t>BOI/Team 2/AA</w:t>
            </w:r>
          </w:p>
        </w:tc>
        <w:tc>
          <w:tcPr>
            <w:tcW w:w="5387" w:type="dxa"/>
          </w:tcPr>
          <w:p w14:paraId="4D9A5208" w14:textId="53974760" w:rsidR="006D1C0F" w:rsidRPr="0043720F" w:rsidRDefault="006D1C0F" w:rsidP="00FE3800">
            <w:pPr>
              <w:rPr>
                <w:rFonts w:cs="Arial"/>
                <w:sz w:val="16"/>
                <w:szCs w:val="16"/>
              </w:rPr>
            </w:pPr>
            <w:r>
              <w:rPr>
                <w:rFonts w:cs="Arial"/>
                <w:sz w:val="16"/>
                <w:szCs w:val="16"/>
              </w:rPr>
              <w:t>A</w:t>
            </w:r>
            <w:r>
              <w:rPr>
                <w:rFonts w:cs="Arial"/>
              </w:rPr>
              <w:t>A-6054: Modeldocument v5.0.0. Bankmodel is gewijzigd.</w:t>
            </w:r>
          </w:p>
        </w:tc>
      </w:tr>
      <w:tr w:rsidR="00614FDF" w:rsidRPr="008C145E" w14:paraId="52766CE7" w14:textId="77777777" w:rsidTr="00326B2D">
        <w:tc>
          <w:tcPr>
            <w:tcW w:w="637" w:type="dxa"/>
          </w:tcPr>
          <w:p w14:paraId="7CFECF1F" w14:textId="357A2FA4" w:rsidR="00614FDF" w:rsidRDefault="002E5D7C" w:rsidP="00FE3800">
            <w:pPr>
              <w:pStyle w:val="Subtitel"/>
              <w:spacing w:line="280" w:lineRule="exact"/>
              <w:rPr>
                <w:rStyle w:val="Versie0"/>
                <w:rFonts w:cs="Helvetica"/>
                <w:sz w:val="16"/>
              </w:rPr>
            </w:pPr>
            <w:r>
              <w:rPr>
                <w:rStyle w:val="Versie0"/>
                <w:rFonts w:cs="Helvetica"/>
                <w:sz w:val="16"/>
              </w:rPr>
              <w:t>6.0</w:t>
            </w:r>
          </w:p>
        </w:tc>
        <w:tc>
          <w:tcPr>
            <w:tcW w:w="1560" w:type="dxa"/>
          </w:tcPr>
          <w:p w14:paraId="565CE041" w14:textId="2B12D9F4" w:rsidR="00614FDF" w:rsidRDefault="002E5D7C" w:rsidP="00506AE5">
            <w:pPr>
              <w:rPr>
                <w:rStyle w:val="Datumopmaakprofiel"/>
                <w:rFonts w:cs="Helvetica"/>
                <w:sz w:val="16"/>
                <w:szCs w:val="16"/>
              </w:rPr>
            </w:pPr>
            <w:r>
              <w:rPr>
                <w:rStyle w:val="Datumopmaakprofiel"/>
                <w:rFonts w:cs="Helvetica"/>
                <w:sz w:val="16"/>
                <w:szCs w:val="16"/>
              </w:rPr>
              <w:t>20 september 2024</w:t>
            </w:r>
          </w:p>
        </w:tc>
        <w:tc>
          <w:tcPr>
            <w:tcW w:w="1984" w:type="dxa"/>
          </w:tcPr>
          <w:p w14:paraId="44141187" w14:textId="6D59C178" w:rsidR="00614FDF" w:rsidRDefault="002E5D7C" w:rsidP="00FE3800">
            <w:r>
              <w:t>BOI/Team 2/AA</w:t>
            </w:r>
          </w:p>
        </w:tc>
        <w:tc>
          <w:tcPr>
            <w:tcW w:w="5387" w:type="dxa"/>
          </w:tcPr>
          <w:p w14:paraId="50F141CE" w14:textId="0791ADED" w:rsidR="00614FDF" w:rsidRDefault="002E5D7C" w:rsidP="00FE3800">
            <w:pPr>
              <w:rPr>
                <w:rFonts w:cs="Arial"/>
                <w:sz w:val="16"/>
                <w:szCs w:val="16"/>
              </w:rPr>
            </w:pPr>
            <w:r>
              <w:rPr>
                <w:rFonts w:cs="Arial"/>
                <w:sz w:val="16"/>
                <w:szCs w:val="16"/>
              </w:rPr>
              <w:t>A</w:t>
            </w:r>
            <w:r>
              <w:rPr>
                <w:rFonts w:cs="Arial"/>
              </w:rPr>
              <w:t>A-6925: Nieuw bankmodel opgeleverd.</w:t>
            </w:r>
          </w:p>
        </w:tc>
      </w:tr>
      <w:tr w:rsidR="00D6032C" w:rsidRPr="008C145E" w14:paraId="14048EE4" w14:textId="77777777" w:rsidTr="00326B2D">
        <w:trPr>
          <w:ins w:id="12" w:author="Groot, Karina de" w:date="2025-04-08T13:39:00Z"/>
        </w:trPr>
        <w:tc>
          <w:tcPr>
            <w:tcW w:w="637" w:type="dxa"/>
          </w:tcPr>
          <w:p w14:paraId="4E316420" w14:textId="11A2E133" w:rsidR="00D6032C" w:rsidRDefault="00D6032C" w:rsidP="00D6032C">
            <w:pPr>
              <w:pStyle w:val="Subtitel"/>
              <w:spacing w:line="280" w:lineRule="exact"/>
              <w:rPr>
                <w:ins w:id="13" w:author="Groot, Karina de" w:date="2025-04-08T13:39:00Z" w16du:dateUtc="2025-04-08T11:39:00Z"/>
                <w:rStyle w:val="Versie0"/>
                <w:rFonts w:cs="Helvetica"/>
                <w:sz w:val="16"/>
              </w:rPr>
            </w:pPr>
            <w:ins w:id="14" w:author="Groot, Karina de" w:date="2025-04-08T13:40:00Z" w16du:dateUtc="2025-04-08T11:40:00Z">
              <w:r>
                <w:rPr>
                  <w:rStyle w:val="Versie0"/>
                  <w:rFonts w:cs="Helvetica"/>
                  <w:sz w:val="16"/>
                </w:rPr>
                <w:t>7.0</w:t>
              </w:r>
            </w:ins>
          </w:p>
        </w:tc>
        <w:tc>
          <w:tcPr>
            <w:tcW w:w="1560" w:type="dxa"/>
          </w:tcPr>
          <w:p w14:paraId="57DAFDE2" w14:textId="5F9AF507" w:rsidR="00D6032C" w:rsidRDefault="00926FE2" w:rsidP="00D6032C">
            <w:pPr>
              <w:rPr>
                <w:ins w:id="15" w:author="Groot, Karina de" w:date="2025-04-08T13:39:00Z" w16du:dateUtc="2025-04-08T11:39:00Z"/>
                <w:rStyle w:val="Datumopmaakprofiel"/>
                <w:rFonts w:cs="Helvetica"/>
                <w:sz w:val="16"/>
                <w:szCs w:val="16"/>
              </w:rPr>
            </w:pPr>
            <w:ins w:id="16" w:author="Groot, Karina de" w:date="2025-04-24T10:52:00Z" w16du:dateUtc="2025-04-24T08:52:00Z">
              <w:r>
                <w:rPr>
                  <w:rStyle w:val="Datumopmaakprofiel"/>
                  <w:rFonts w:cs="Helvetica"/>
                  <w:sz w:val="16"/>
                  <w:szCs w:val="16"/>
                </w:rPr>
                <w:t>24</w:t>
              </w:r>
            </w:ins>
            <w:ins w:id="17" w:author="Groot, Karina de" w:date="2025-04-08T13:40:00Z" w16du:dateUtc="2025-04-08T11:40:00Z">
              <w:r w:rsidR="00D6032C">
                <w:rPr>
                  <w:rStyle w:val="Datumopmaakprofiel"/>
                  <w:rFonts w:cs="Helvetica"/>
                  <w:sz w:val="16"/>
                  <w:szCs w:val="16"/>
                </w:rPr>
                <w:t xml:space="preserve"> april 2025</w:t>
              </w:r>
            </w:ins>
          </w:p>
        </w:tc>
        <w:tc>
          <w:tcPr>
            <w:tcW w:w="1984" w:type="dxa"/>
          </w:tcPr>
          <w:p w14:paraId="074AB447" w14:textId="575F7392" w:rsidR="00D6032C" w:rsidRDefault="00D6032C" w:rsidP="00D6032C">
            <w:pPr>
              <w:rPr>
                <w:ins w:id="18" w:author="Groot, Karina de" w:date="2025-04-08T13:39:00Z" w16du:dateUtc="2025-04-08T11:39:00Z"/>
              </w:rPr>
            </w:pPr>
            <w:ins w:id="19" w:author="Groot, Karina de" w:date="2025-04-08T13:40:00Z" w16du:dateUtc="2025-04-08T11:40:00Z">
              <w:r>
                <w:t>BOI/Team 2/AA</w:t>
              </w:r>
            </w:ins>
          </w:p>
        </w:tc>
        <w:tc>
          <w:tcPr>
            <w:tcW w:w="5387" w:type="dxa"/>
          </w:tcPr>
          <w:p w14:paraId="57F2ADDB" w14:textId="5F411A46" w:rsidR="00D6032C" w:rsidRDefault="00D6032C" w:rsidP="00D6032C">
            <w:pPr>
              <w:rPr>
                <w:ins w:id="20" w:author="Groot, Karina de" w:date="2025-04-08T13:39:00Z" w16du:dateUtc="2025-04-08T11:39:00Z"/>
                <w:rFonts w:cs="Arial"/>
                <w:sz w:val="16"/>
                <w:szCs w:val="16"/>
              </w:rPr>
            </w:pPr>
            <w:ins w:id="21" w:author="Groot, Karina de" w:date="2025-04-08T13:40:00Z" w16du:dateUtc="2025-04-08T11:40:00Z">
              <w:r>
                <w:rPr>
                  <w:rFonts w:cs="Arial"/>
                  <w:sz w:val="16"/>
                  <w:szCs w:val="16"/>
                </w:rPr>
                <w:t xml:space="preserve">AA-7712: </w:t>
              </w:r>
            </w:ins>
            <w:ins w:id="22" w:author="Groot, Karina de" w:date="2025-04-24T10:47:00Z" w16du:dateUtc="2025-04-24T08:47:00Z">
              <w:r w:rsidR="00AB30E3">
                <w:rPr>
                  <w:rFonts w:cs="Arial"/>
                  <w:sz w:val="16"/>
                  <w:szCs w:val="16"/>
                </w:rPr>
                <w:t xml:space="preserve">Tekstuele aanpassing </w:t>
              </w:r>
              <w:proofErr w:type="spellStart"/>
              <w:r w:rsidR="00AB30E3">
                <w:rPr>
                  <w:rFonts w:cs="Arial"/>
                  <w:sz w:val="16"/>
                  <w:szCs w:val="16"/>
                </w:rPr>
                <w:t>nav</w:t>
              </w:r>
              <w:proofErr w:type="spellEnd"/>
              <w:r w:rsidR="00AB30E3">
                <w:rPr>
                  <w:rFonts w:cs="Arial"/>
                  <w:sz w:val="16"/>
                  <w:szCs w:val="16"/>
                </w:rPr>
                <w:t xml:space="preserve"> het n</w:t>
              </w:r>
            </w:ins>
            <w:ins w:id="23" w:author="Groot, Karina de" w:date="2025-04-24T10:48:00Z" w16du:dateUtc="2025-04-24T08:48:00Z">
              <w:r w:rsidR="00AB30E3">
                <w:rPr>
                  <w:rFonts w:cs="Arial"/>
                  <w:sz w:val="16"/>
                  <w:szCs w:val="16"/>
                </w:rPr>
                <w:t>ieuwe bankmodel versie 25.0</w:t>
              </w:r>
            </w:ins>
            <w:ins w:id="24" w:author="Groot, Karina de" w:date="2025-04-24T10:52:00Z" w16du:dateUtc="2025-04-24T08:52:00Z">
              <w:r w:rsidR="00926FE2">
                <w:rPr>
                  <w:rFonts w:cs="Arial"/>
                  <w:sz w:val="16"/>
                  <w:szCs w:val="16"/>
                </w:rPr>
                <w:t>2</w:t>
              </w:r>
            </w:ins>
            <w:ins w:id="25" w:author="Groot, Karina de" w:date="2025-04-24T10:48:00Z" w16du:dateUtc="2025-04-24T08:48:00Z">
              <w:r w:rsidR="00D70E98">
                <w:rPr>
                  <w:rFonts w:cs="Arial"/>
                  <w:sz w:val="16"/>
                  <w:szCs w:val="16"/>
                </w:rPr>
                <w:t xml:space="preserve"> en </w:t>
              </w:r>
            </w:ins>
            <w:ins w:id="26" w:author="Groot, Karina de" w:date="2025-04-08T13:40:00Z" w16du:dateUtc="2025-04-08T11:40:00Z">
              <w:r>
                <w:rPr>
                  <w:rFonts w:cs="Arial"/>
                  <w:sz w:val="16"/>
                  <w:szCs w:val="16"/>
                </w:rPr>
                <w:t>Tekstblok</w:t>
              </w:r>
            </w:ins>
            <w:ins w:id="27" w:author="Groot, Karina de" w:date="2025-04-08T13:41:00Z" w16du:dateUtc="2025-04-08T11:41:00Z">
              <w:r>
                <w:rPr>
                  <w:rFonts w:cs="Arial"/>
                  <w:sz w:val="16"/>
                  <w:szCs w:val="16"/>
                </w:rPr>
                <w:t xml:space="preserve"> Partijnamen vervangen voor een Keuzeblok Partijnamen.</w:t>
              </w:r>
            </w:ins>
          </w:p>
        </w:tc>
      </w:tr>
    </w:tbl>
    <w:p w14:paraId="0B535F51" w14:textId="77777777" w:rsidR="00010AA1" w:rsidRPr="005B41ED" w:rsidRDefault="00010AA1"/>
    <w:p w14:paraId="187C5A47" w14:textId="2686D556" w:rsidR="00FC7AFC" w:rsidRDefault="00FC7AFC">
      <w:pPr>
        <w:spacing w:line="240" w:lineRule="auto"/>
      </w:pPr>
      <w:r>
        <w:br w:type="page"/>
      </w:r>
    </w:p>
    <w:p w14:paraId="75A023F1" w14:textId="77777777" w:rsidR="003228A3" w:rsidRPr="005B41ED" w:rsidRDefault="003228A3"/>
    <w:p w14:paraId="1B8FBFB3" w14:textId="77777777" w:rsidR="003228A3" w:rsidRPr="00343045" w:rsidRDefault="003228A3">
      <w:pPr>
        <w:pStyle w:val="Koptekst"/>
        <w:tabs>
          <w:tab w:val="clear" w:pos="4536"/>
          <w:tab w:val="clear" w:pos="9072"/>
        </w:tabs>
        <w:rPr>
          <w:b/>
          <w:bCs w:val="0"/>
        </w:rPr>
      </w:pPr>
      <w:r w:rsidRPr="00343045">
        <w:rPr>
          <w:b/>
          <w:bCs w:val="0"/>
        </w:rPr>
        <w:t>Inhoudsopgave</w:t>
      </w:r>
    </w:p>
    <w:p w14:paraId="74BA0646" w14:textId="77777777" w:rsidR="003228A3" w:rsidRPr="00343045" w:rsidRDefault="003228A3"/>
    <w:bookmarkStart w:id="28" w:name="bmInhoudsopgave"/>
    <w:bookmarkEnd w:id="28"/>
    <w:p w14:paraId="338ADE3A" w14:textId="70344B08" w:rsidR="00AB30E3" w:rsidRDefault="004A1631">
      <w:pPr>
        <w:pStyle w:val="Inhopg1"/>
        <w:rPr>
          <w:ins w:id="29" w:author="Groot, Karina de" w:date="2025-04-24T10:46:00Z" w16du:dateUtc="2025-04-24T08:46:00Z"/>
          <w:rFonts w:asciiTheme="minorHAnsi" w:eastAsiaTheme="minorEastAsia" w:hAnsiTheme="minorHAnsi" w:cstheme="minorBidi"/>
          <w:b w:val="0"/>
          <w:bCs w:val="0"/>
          <w:snapToGrid/>
          <w:kern w:val="2"/>
          <w:sz w:val="24"/>
          <w:szCs w:val="24"/>
          <w:lang w:eastAsia="nl-NL"/>
          <w14:ligatures w14:val="standardContextual"/>
        </w:rPr>
      </w:pPr>
      <w:r w:rsidRPr="00343045">
        <w:fldChar w:fldCharType="begin"/>
      </w:r>
      <w:r w:rsidRPr="00343045">
        <w:instrText xml:space="preserve"> TOC \o "1-4" \h \z \t "Kop 2;2;Kop 3;3;Kop 4;4;Kop 5;5;Trefwoordenregister;1;Bijlagenblad;1;Verzendlijst;1" </w:instrText>
      </w:r>
      <w:r w:rsidRPr="00343045">
        <w:fldChar w:fldCharType="separate"/>
      </w:r>
      <w:ins w:id="30" w:author="Groot, Karina de" w:date="2025-04-24T10:46:00Z" w16du:dateUtc="2025-04-24T08:46:00Z">
        <w:r w:rsidR="00AB30E3" w:rsidRPr="00DA2D9E">
          <w:rPr>
            <w:rStyle w:val="Hyperlink"/>
          </w:rPr>
          <w:fldChar w:fldCharType="begin"/>
        </w:r>
        <w:r w:rsidR="00AB30E3" w:rsidRPr="00DA2D9E">
          <w:rPr>
            <w:rStyle w:val="Hyperlink"/>
          </w:rPr>
          <w:instrText xml:space="preserve"> </w:instrText>
        </w:r>
        <w:r w:rsidR="00AB30E3">
          <w:instrText>HYPERLINK \l "_Toc196384028"</w:instrText>
        </w:r>
        <w:r w:rsidR="00AB30E3" w:rsidRPr="00DA2D9E">
          <w:rPr>
            <w:rStyle w:val="Hyperlink"/>
          </w:rPr>
          <w:instrText xml:space="preserve"> </w:instrText>
        </w:r>
        <w:r w:rsidR="00AB30E3" w:rsidRPr="00DA2D9E">
          <w:rPr>
            <w:rStyle w:val="Hyperlink"/>
          </w:rPr>
        </w:r>
        <w:r w:rsidR="00AB30E3" w:rsidRPr="00DA2D9E">
          <w:rPr>
            <w:rStyle w:val="Hyperlink"/>
          </w:rPr>
          <w:fldChar w:fldCharType="separate"/>
        </w:r>
        <w:r w:rsidR="00AB30E3" w:rsidRPr="00DA2D9E">
          <w:rPr>
            <w:rStyle w:val="Hyperlink"/>
          </w:rPr>
          <w:t>1</w:t>
        </w:r>
        <w:r w:rsidR="00AB30E3">
          <w:rPr>
            <w:rFonts w:asciiTheme="minorHAnsi" w:eastAsiaTheme="minorEastAsia" w:hAnsiTheme="minorHAnsi" w:cstheme="minorBidi"/>
            <w:b w:val="0"/>
            <w:bCs w:val="0"/>
            <w:snapToGrid/>
            <w:kern w:val="2"/>
            <w:sz w:val="24"/>
            <w:szCs w:val="24"/>
            <w:lang w:eastAsia="nl-NL"/>
            <w14:ligatures w14:val="standardContextual"/>
          </w:rPr>
          <w:tab/>
        </w:r>
        <w:r w:rsidR="00AB30E3" w:rsidRPr="00DA2D9E">
          <w:rPr>
            <w:rStyle w:val="Hyperlink"/>
          </w:rPr>
          <w:t>Inleiding</w:t>
        </w:r>
        <w:r w:rsidR="00AB30E3">
          <w:rPr>
            <w:webHidden/>
          </w:rPr>
          <w:tab/>
        </w:r>
        <w:r w:rsidR="00AB30E3">
          <w:rPr>
            <w:webHidden/>
          </w:rPr>
          <w:fldChar w:fldCharType="begin"/>
        </w:r>
        <w:r w:rsidR="00AB30E3">
          <w:rPr>
            <w:webHidden/>
          </w:rPr>
          <w:instrText xml:space="preserve"> PAGEREF _Toc196384028 \h </w:instrText>
        </w:r>
      </w:ins>
      <w:r w:rsidR="00AB30E3">
        <w:rPr>
          <w:webHidden/>
        </w:rPr>
      </w:r>
      <w:r w:rsidR="00AB30E3">
        <w:rPr>
          <w:webHidden/>
        </w:rPr>
        <w:fldChar w:fldCharType="separate"/>
      </w:r>
      <w:ins w:id="31" w:author="Groot, Karina de" w:date="2025-04-24T10:46:00Z" w16du:dateUtc="2025-04-24T08:46:00Z">
        <w:r w:rsidR="00AB30E3">
          <w:rPr>
            <w:webHidden/>
          </w:rPr>
          <w:t>4</w:t>
        </w:r>
        <w:r w:rsidR="00AB30E3">
          <w:rPr>
            <w:webHidden/>
          </w:rPr>
          <w:fldChar w:fldCharType="end"/>
        </w:r>
        <w:r w:rsidR="00AB30E3" w:rsidRPr="00DA2D9E">
          <w:rPr>
            <w:rStyle w:val="Hyperlink"/>
          </w:rPr>
          <w:fldChar w:fldCharType="end"/>
        </w:r>
      </w:ins>
    </w:p>
    <w:p w14:paraId="717C2CC9" w14:textId="08DE71F2" w:rsidR="00AB30E3" w:rsidRDefault="00AB30E3">
      <w:pPr>
        <w:pStyle w:val="Inhopg2"/>
        <w:rPr>
          <w:ins w:id="32"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33"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"_Toc196384029"</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1.1</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Doel</w:t>
        </w:r>
        <w:r>
          <w:rPr>
            <w:webHidden/>
          </w:rPr>
          <w:tab/>
        </w:r>
        <w:r>
          <w:rPr>
            <w:webHidden/>
          </w:rPr>
          <w:fldChar w:fldCharType="begin"/>
        </w:r>
        <w:r>
          <w:rPr>
            <w:webHidden/>
          </w:rPr>
          <w:instrText xml:space="preserve"> PAGEREF _Toc196384029 \h </w:instrText>
        </w:r>
      </w:ins>
      <w:r>
        <w:rPr>
          <w:webHidden/>
        </w:rPr>
      </w:r>
      <w:r>
        <w:rPr>
          <w:webHidden/>
        </w:rPr>
        <w:fldChar w:fldCharType="separate"/>
      </w:r>
      <w:ins w:id="34" w:author="Groot, Karina de" w:date="2025-04-24T10:46:00Z" w16du:dateUtc="2025-04-24T08:46:00Z">
        <w:r>
          <w:rPr>
            <w:webHidden/>
          </w:rPr>
          <w:t>4</w:t>
        </w:r>
        <w:r>
          <w:rPr>
            <w:webHidden/>
          </w:rPr>
          <w:fldChar w:fldCharType="end"/>
        </w:r>
        <w:r w:rsidRPr="00DA2D9E">
          <w:rPr>
            <w:rStyle w:val="Hyperlink"/>
          </w:rPr>
          <w:fldChar w:fldCharType="end"/>
        </w:r>
      </w:ins>
    </w:p>
    <w:p w14:paraId="43CF136E" w14:textId="423F4C72" w:rsidR="00AB30E3" w:rsidRDefault="00AB30E3">
      <w:pPr>
        <w:pStyle w:val="Inhopg2"/>
        <w:rPr>
          <w:ins w:id="35"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36"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"_Toc196384030"</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1.2</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Algemeen</w:t>
        </w:r>
        <w:r>
          <w:rPr>
            <w:webHidden/>
          </w:rPr>
          <w:tab/>
        </w:r>
        <w:r>
          <w:rPr>
            <w:webHidden/>
          </w:rPr>
          <w:fldChar w:fldCharType="begin"/>
        </w:r>
        <w:r>
          <w:rPr>
            <w:webHidden/>
          </w:rPr>
          <w:instrText xml:space="preserve"> PAGEREF _Toc196384030 \h </w:instrText>
        </w:r>
      </w:ins>
      <w:r>
        <w:rPr>
          <w:webHidden/>
        </w:rPr>
      </w:r>
      <w:r>
        <w:rPr>
          <w:webHidden/>
        </w:rPr>
        <w:fldChar w:fldCharType="separate"/>
      </w:r>
      <w:ins w:id="37" w:author="Groot, Karina de" w:date="2025-04-24T10:46:00Z" w16du:dateUtc="2025-04-24T08:46:00Z">
        <w:r>
          <w:rPr>
            <w:webHidden/>
          </w:rPr>
          <w:t>4</w:t>
        </w:r>
        <w:r>
          <w:rPr>
            <w:webHidden/>
          </w:rPr>
          <w:fldChar w:fldCharType="end"/>
        </w:r>
        <w:r w:rsidRPr="00DA2D9E">
          <w:rPr>
            <w:rStyle w:val="Hyperlink"/>
          </w:rPr>
          <w:fldChar w:fldCharType="end"/>
        </w:r>
      </w:ins>
    </w:p>
    <w:p w14:paraId="7A2938E7" w14:textId="398EB02E" w:rsidR="00AB30E3" w:rsidRDefault="00AB30E3">
      <w:pPr>
        <w:pStyle w:val="Inhopg2"/>
        <w:rPr>
          <w:ins w:id="38"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39"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"_Toc196384031"</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1.3</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Referenties</w:t>
        </w:r>
        <w:r>
          <w:rPr>
            <w:webHidden/>
          </w:rPr>
          <w:tab/>
        </w:r>
        <w:r>
          <w:rPr>
            <w:webHidden/>
          </w:rPr>
          <w:fldChar w:fldCharType="begin"/>
        </w:r>
        <w:r>
          <w:rPr>
            <w:webHidden/>
          </w:rPr>
          <w:instrText xml:space="preserve"> PAGEREF _Toc196384031 \h </w:instrText>
        </w:r>
      </w:ins>
      <w:r>
        <w:rPr>
          <w:webHidden/>
        </w:rPr>
      </w:r>
      <w:r>
        <w:rPr>
          <w:webHidden/>
        </w:rPr>
        <w:fldChar w:fldCharType="separate"/>
      </w:r>
      <w:ins w:id="40" w:author="Groot, Karina de" w:date="2025-04-24T10:46:00Z" w16du:dateUtc="2025-04-24T08:46:00Z">
        <w:r>
          <w:rPr>
            <w:webHidden/>
          </w:rPr>
          <w:t>5</w:t>
        </w:r>
        <w:r>
          <w:rPr>
            <w:webHidden/>
          </w:rPr>
          <w:fldChar w:fldCharType="end"/>
        </w:r>
        <w:r w:rsidRPr="00DA2D9E">
          <w:rPr>
            <w:rStyle w:val="Hyperlink"/>
          </w:rPr>
          <w:fldChar w:fldCharType="end"/>
        </w:r>
      </w:ins>
    </w:p>
    <w:p w14:paraId="1A78DCDF" w14:textId="206FDEDB" w:rsidR="00AB30E3" w:rsidRDefault="00AB30E3">
      <w:pPr>
        <w:pStyle w:val="Inhopg1"/>
        <w:rPr>
          <w:ins w:id="41" w:author="Groot, Karina de" w:date="2025-04-24T10:46:00Z" w16du:dateUtc="2025-04-24T08:46:00Z"/>
          <w:rFonts w:asciiTheme="minorHAnsi" w:eastAsiaTheme="minorEastAsia" w:hAnsiTheme="minorHAnsi" w:cstheme="minorBidi"/>
          <w:b w:val="0"/>
          <w:bCs w:val="0"/>
          <w:snapToGrid/>
          <w:kern w:val="2"/>
          <w:sz w:val="24"/>
          <w:szCs w:val="24"/>
          <w:lang w:eastAsia="nl-NL"/>
          <w14:ligatures w14:val="standardContextual"/>
        </w:rPr>
      </w:pPr>
      <w:ins w:id="42"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"_Toc196384032"</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2</w:t>
        </w:r>
        <w:r>
          <w:rPr>
            <w:rFonts w:asciiTheme="minorHAnsi" w:eastAsiaTheme="minorEastAsia" w:hAnsiTheme="minorHAnsi" w:cstheme="minorBidi"/>
            <w:b w:val="0"/>
            <w:bCs w:val="0"/>
            <w:snapToGrid/>
            <w:kern w:val="2"/>
            <w:sz w:val="24"/>
            <w:szCs w:val="24"/>
            <w:lang w:eastAsia="nl-NL"/>
            <w14:ligatures w14:val="standardContextual"/>
          </w:rPr>
          <w:tab/>
        </w:r>
        <w:r w:rsidRPr="00DA2D9E">
          <w:rPr>
            <w:rStyle w:val="Hyperlink"/>
          </w:rPr>
          <w:t>AEGON Hypotheekakte</w:t>
        </w:r>
        <w:r>
          <w:rPr>
            <w:webHidden/>
          </w:rPr>
          <w:tab/>
        </w:r>
        <w:r>
          <w:rPr>
            <w:webHidden/>
          </w:rPr>
          <w:fldChar w:fldCharType="begin"/>
        </w:r>
        <w:r>
          <w:rPr>
            <w:webHidden/>
          </w:rPr>
          <w:instrText xml:space="preserve"> PAGEREF _Toc196384032 \h </w:instrText>
        </w:r>
      </w:ins>
      <w:r>
        <w:rPr>
          <w:webHidden/>
        </w:rPr>
      </w:r>
      <w:r>
        <w:rPr>
          <w:webHidden/>
        </w:rPr>
        <w:fldChar w:fldCharType="separate"/>
      </w:r>
      <w:ins w:id="43" w:author="Groot, Karina de" w:date="2025-04-24T10:46:00Z" w16du:dateUtc="2025-04-24T08:46:00Z">
        <w:r>
          <w:rPr>
            <w:webHidden/>
          </w:rPr>
          <w:t>6</w:t>
        </w:r>
        <w:r>
          <w:rPr>
            <w:webHidden/>
          </w:rPr>
          <w:fldChar w:fldCharType="end"/>
        </w:r>
        <w:r w:rsidRPr="00DA2D9E">
          <w:rPr>
            <w:rStyle w:val="Hyperlink"/>
          </w:rPr>
          <w:fldChar w:fldCharType="end"/>
        </w:r>
      </w:ins>
    </w:p>
    <w:p w14:paraId="29BE20AB" w14:textId="74AA1462" w:rsidR="00AB30E3" w:rsidRDefault="00AB30E3">
      <w:pPr>
        <w:pStyle w:val="Inhopg2"/>
        <w:rPr>
          <w:ins w:id="44"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45"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"_Toc196384033"</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2.1</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Equivalentieverklaring</w:t>
        </w:r>
        <w:r>
          <w:rPr>
            <w:webHidden/>
          </w:rPr>
          <w:tab/>
        </w:r>
        <w:r>
          <w:rPr>
            <w:webHidden/>
          </w:rPr>
          <w:fldChar w:fldCharType="begin"/>
        </w:r>
        <w:r>
          <w:rPr>
            <w:webHidden/>
          </w:rPr>
          <w:instrText xml:space="preserve"> PAGEREF _Toc196384033 \h </w:instrText>
        </w:r>
      </w:ins>
      <w:r>
        <w:rPr>
          <w:webHidden/>
        </w:rPr>
      </w:r>
      <w:r>
        <w:rPr>
          <w:webHidden/>
        </w:rPr>
        <w:fldChar w:fldCharType="separate"/>
      </w:r>
      <w:ins w:id="46" w:author="Groot, Karina de" w:date="2025-04-24T10:46:00Z" w16du:dateUtc="2025-04-24T08:46:00Z">
        <w:r>
          <w:rPr>
            <w:webHidden/>
          </w:rPr>
          <w:t>6</w:t>
        </w:r>
        <w:r>
          <w:rPr>
            <w:webHidden/>
          </w:rPr>
          <w:fldChar w:fldCharType="end"/>
        </w:r>
        <w:r w:rsidRPr="00DA2D9E">
          <w:rPr>
            <w:rStyle w:val="Hyperlink"/>
          </w:rPr>
          <w:fldChar w:fldCharType="end"/>
        </w:r>
      </w:ins>
    </w:p>
    <w:p w14:paraId="7DF808CC" w14:textId="2473D5F3" w:rsidR="00AB30E3" w:rsidRDefault="00AB30E3">
      <w:pPr>
        <w:pStyle w:val="Inhopg2"/>
        <w:rPr>
          <w:ins w:id="47"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48"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"_Toc196384034"</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2.2</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Titel</w:t>
        </w:r>
        <w:r>
          <w:rPr>
            <w:webHidden/>
          </w:rPr>
          <w:tab/>
        </w:r>
        <w:r>
          <w:rPr>
            <w:webHidden/>
          </w:rPr>
          <w:fldChar w:fldCharType="begin"/>
        </w:r>
        <w:r>
          <w:rPr>
            <w:webHidden/>
          </w:rPr>
          <w:instrText xml:space="preserve"> PAGEREF _Toc196384034 \h </w:instrText>
        </w:r>
      </w:ins>
      <w:r>
        <w:rPr>
          <w:webHidden/>
        </w:rPr>
      </w:r>
      <w:r>
        <w:rPr>
          <w:webHidden/>
        </w:rPr>
        <w:fldChar w:fldCharType="separate"/>
      </w:r>
      <w:ins w:id="49" w:author="Groot, Karina de" w:date="2025-04-24T10:46:00Z" w16du:dateUtc="2025-04-24T08:46:00Z">
        <w:r>
          <w:rPr>
            <w:webHidden/>
          </w:rPr>
          <w:t>7</w:t>
        </w:r>
        <w:r>
          <w:rPr>
            <w:webHidden/>
          </w:rPr>
          <w:fldChar w:fldCharType="end"/>
        </w:r>
        <w:r w:rsidRPr="00DA2D9E">
          <w:rPr>
            <w:rStyle w:val="Hyperlink"/>
          </w:rPr>
          <w:fldChar w:fldCharType="end"/>
        </w:r>
      </w:ins>
    </w:p>
    <w:p w14:paraId="2F7681A8" w14:textId="25EE8ABA" w:rsidR="00AB30E3" w:rsidRDefault="00AB30E3">
      <w:pPr>
        <w:pStyle w:val="Inhopg2"/>
        <w:rPr>
          <w:ins w:id="50"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51"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"_Toc196384035"</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2.3</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Aanhef</w:t>
        </w:r>
        <w:r>
          <w:rPr>
            <w:webHidden/>
          </w:rPr>
          <w:tab/>
        </w:r>
        <w:r>
          <w:rPr>
            <w:webHidden/>
          </w:rPr>
          <w:fldChar w:fldCharType="begin"/>
        </w:r>
        <w:r>
          <w:rPr>
            <w:webHidden/>
          </w:rPr>
          <w:instrText xml:space="preserve"> PAGEREF _Toc196384035 \h </w:instrText>
        </w:r>
      </w:ins>
      <w:r>
        <w:rPr>
          <w:webHidden/>
        </w:rPr>
      </w:r>
      <w:r>
        <w:rPr>
          <w:webHidden/>
        </w:rPr>
        <w:fldChar w:fldCharType="separate"/>
      </w:r>
      <w:ins w:id="52" w:author="Groot, Karina de" w:date="2025-04-24T10:46:00Z" w16du:dateUtc="2025-04-24T08:46:00Z">
        <w:r>
          <w:rPr>
            <w:webHidden/>
          </w:rPr>
          <w:t>7</w:t>
        </w:r>
        <w:r>
          <w:rPr>
            <w:webHidden/>
          </w:rPr>
          <w:fldChar w:fldCharType="end"/>
        </w:r>
        <w:r w:rsidRPr="00DA2D9E">
          <w:rPr>
            <w:rStyle w:val="Hyperlink"/>
          </w:rPr>
          <w:fldChar w:fldCharType="end"/>
        </w:r>
      </w:ins>
    </w:p>
    <w:p w14:paraId="7058D422" w14:textId="79925AD3" w:rsidR="00AB30E3" w:rsidRDefault="00AB30E3">
      <w:pPr>
        <w:pStyle w:val="Inhopg2"/>
        <w:rPr>
          <w:ins w:id="53"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54"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"_Toc196384036"</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2.4</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Partijen</w:t>
        </w:r>
        <w:r>
          <w:rPr>
            <w:webHidden/>
          </w:rPr>
          <w:tab/>
        </w:r>
        <w:r>
          <w:rPr>
            <w:webHidden/>
          </w:rPr>
          <w:fldChar w:fldCharType="begin"/>
        </w:r>
        <w:r>
          <w:rPr>
            <w:webHidden/>
          </w:rPr>
          <w:instrText xml:space="preserve"> PAGEREF _Toc196384036 \h </w:instrText>
        </w:r>
      </w:ins>
      <w:r>
        <w:rPr>
          <w:webHidden/>
        </w:rPr>
      </w:r>
      <w:r>
        <w:rPr>
          <w:webHidden/>
        </w:rPr>
        <w:fldChar w:fldCharType="separate"/>
      </w:r>
      <w:ins w:id="55" w:author="Groot, Karina de" w:date="2025-04-24T10:46:00Z" w16du:dateUtc="2025-04-24T08:46:00Z">
        <w:r>
          <w:rPr>
            <w:webHidden/>
          </w:rPr>
          <w:t>8</w:t>
        </w:r>
        <w:r>
          <w:rPr>
            <w:webHidden/>
          </w:rPr>
          <w:fldChar w:fldCharType="end"/>
        </w:r>
        <w:r w:rsidRPr="00DA2D9E">
          <w:rPr>
            <w:rStyle w:val="Hyperlink"/>
          </w:rPr>
          <w:fldChar w:fldCharType="end"/>
        </w:r>
      </w:ins>
    </w:p>
    <w:p w14:paraId="1ACF0ED8" w14:textId="3444544C" w:rsidR="00AB30E3" w:rsidRDefault="00AB30E3">
      <w:pPr>
        <w:pStyle w:val="Inhopg3"/>
        <w:rPr>
          <w:ins w:id="56"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57"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"_Toc196384037"</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b/>
          </w:rPr>
          <w:t>2.4.1</w:t>
        </w:r>
        <w:r>
          <w:rPr>
            <w:rFonts w:asciiTheme="minorHAnsi" w:eastAsiaTheme="minorEastAsia" w:hAnsiTheme="minorHAnsi" w:cstheme="minorBidi"/>
            <w:snapToGrid/>
            <w:kern w:val="2"/>
            <w:sz w:val="24"/>
            <w:szCs w:val="24"/>
            <w:lang w:eastAsia="nl-NL"/>
            <w14:ligatures w14:val="standardContextual"/>
          </w:rPr>
          <w:tab/>
        </w:r>
        <w:r w:rsidRPr="00DA2D9E">
          <w:rPr>
            <w:rStyle w:val="Hyperlink"/>
            <w:b/>
          </w:rPr>
          <w:t>Hypotheekverstrekker</w:t>
        </w:r>
        <w:r>
          <w:rPr>
            <w:webHidden/>
          </w:rPr>
          <w:tab/>
        </w:r>
        <w:r>
          <w:rPr>
            <w:webHidden/>
          </w:rPr>
          <w:fldChar w:fldCharType="begin"/>
        </w:r>
        <w:r>
          <w:rPr>
            <w:webHidden/>
          </w:rPr>
          <w:instrText xml:space="preserve"> PAGEREF _Toc196384037 \h </w:instrText>
        </w:r>
      </w:ins>
      <w:r>
        <w:rPr>
          <w:webHidden/>
        </w:rPr>
      </w:r>
      <w:r>
        <w:rPr>
          <w:webHidden/>
        </w:rPr>
        <w:fldChar w:fldCharType="separate"/>
      </w:r>
      <w:ins w:id="58" w:author="Groot, Karina de" w:date="2025-04-24T10:46:00Z" w16du:dateUtc="2025-04-24T08:46:00Z">
        <w:r>
          <w:rPr>
            <w:webHidden/>
          </w:rPr>
          <w:t>8</w:t>
        </w:r>
        <w:r>
          <w:rPr>
            <w:webHidden/>
          </w:rPr>
          <w:fldChar w:fldCharType="end"/>
        </w:r>
        <w:r w:rsidRPr="00DA2D9E">
          <w:rPr>
            <w:rStyle w:val="Hyperlink"/>
          </w:rPr>
          <w:fldChar w:fldCharType="end"/>
        </w:r>
      </w:ins>
    </w:p>
    <w:p w14:paraId="14793CED" w14:textId="635D689E" w:rsidR="00AB30E3" w:rsidRDefault="00AB30E3">
      <w:pPr>
        <w:pStyle w:val="Inhopg3"/>
        <w:rPr>
          <w:ins w:id="59"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60"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"_Toc196384038"</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b/>
          </w:rPr>
          <w:t>2.4.2</w:t>
        </w:r>
        <w:r>
          <w:rPr>
            <w:rFonts w:asciiTheme="minorHAnsi" w:eastAsiaTheme="minorEastAsia" w:hAnsiTheme="minorHAnsi" w:cstheme="minorBidi"/>
            <w:snapToGrid/>
            <w:kern w:val="2"/>
            <w:sz w:val="24"/>
            <w:szCs w:val="24"/>
            <w:lang w:eastAsia="nl-NL"/>
            <w14:ligatures w14:val="standardContextual"/>
          </w:rPr>
          <w:tab/>
        </w:r>
        <w:r w:rsidRPr="00DA2D9E">
          <w:rPr>
            <w:rStyle w:val="Hyperlink"/>
            <w:b/>
          </w:rPr>
          <w:t>Schuldenaar en/of Hypotheekgever</w:t>
        </w:r>
        <w:r>
          <w:rPr>
            <w:webHidden/>
          </w:rPr>
          <w:tab/>
        </w:r>
        <w:r>
          <w:rPr>
            <w:webHidden/>
          </w:rPr>
          <w:fldChar w:fldCharType="begin"/>
        </w:r>
        <w:r>
          <w:rPr>
            <w:webHidden/>
          </w:rPr>
          <w:instrText xml:space="preserve"> PAGEREF _Toc196384038 \h </w:instrText>
        </w:r>
      </w:ins>
      <w:r>
        <w:rPr>
          <w:webHidden/>
        </w:rPr>
      </w:r>
      <w:r>
        <w:rPr>
          <w:webHidden/>
        </w:rPr>
        <w:fldChar w:fldCharType="separate"/>
      </w:r>
      <w:ins w:id="61" w:author="Groot, Karina de" w:date="2025-04-24T10:46:00Z" w16du:dateUtc="2025-04-24T08:46:00Z">
        <w:r>
          <w:rPr>
            <w:webHidden/>
          </w:rPr>
          <w:t>10</w:t>
        </w:r>
        <w:r>
          <w:rPr>
            <w:webHidden/>
          </w:rPr>
          <w:fldChar w:fldCharType="end"/>
        </w:r>
        <w:r w:rsidRPr="00DA2D9E">
          <w:rPr>
            <w:rStyle w:val="Hyperlink"/>
          </w:rPr>
          <w:fldChar w:fldCharType="end"/>
        </w:r>
      </w:ins>
    </w:p>
    <w:p w14:paraId="0A231C61" w14:textId="6402CF00" w:rsidR="00AB30E3" w:rsidRDefault="00AB30E3">
      <w:pPr>
        <w:pStyle w:val="Inhopg4"/>
        <w:rPr>
          <w:ins w:id="62" w:author="Groot, Karina de" w:date="2025-04-24T10:46:00Z" w16du:dateUtc="2025-04-24T08:46:00Z"/>
          <w:rFonts w:asciiTheme="minorHAnsi" w:eastAsiaTheme="minorEastAsia" w:hAnsiTheme="minorHAnsi" w:cstheme="minorBidi"/>
          <w:i w:val="0"/>
          <w:snapToGrid/>
          <w:kern w:val="2"/>
          <w:sz w:val="24"/>
          <w:szCs w:val="24"/>
          <w:lang w:val="nl-NL" w:eastAsia="nl-NL"/>
          <w14:ligatures w14:val="standardContextual"/>
        </w:rPr>
      </w:pPr>
      <w:ins w:id="63"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"_Toc196384039"</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b/>
            <w:bCs/>
          </w:rPr>
          <w:t>2.4.2.1</w:t>
        </w:r>
        <w:r>
          <w:rPr>
            <w:rFonts w:asciiTheme="minorHAnsi" w:eastAsiaTheme="minorEastAsia" w:hAnsiTheme="minorHAnsi" w:cstheme="minorBidi"/>
            <w:i w:val="0"/>
            <w:snapToGrid/>
            <w:kern w:val="2"/>
            <w:sz w:val="24"/>
            <w:szCs w:val="24"/>
            <w:lang w:val="nl-NL" w:eastAsia="nl-NL"/>
            <w14:ligatures w14:val="standardContextual"/>
          </w:rPr>
          <w:tab/>
        </w:r>
        <w:r w:rsidRPr="00DA2D9E">
          <w:rPr>
            <w:rStyle w:val="Hyperlink"/>
            <w:b/>
            <w:bCs/>
          </w:rPr>
          <w:t>Keuzeblok Partijnamen in Hypotheekakte</w:t>
        </w:r>
        <w:r>
          <w:rPr>
            <w:webHidden/>
          </w:rPr>
          <w:tab/>
        </w:r>
        <w:r>
          <w:rPr>
            <w:webHidden/>
          </w:rPr>
          <w:fldChar w:fldCharType="begin"/>
        </w:r>
        <w:r>
          <w:rPr>
            <w:webHidden/>
          </w:rPr>
          <w:instrText xml:space="preserve"> PAGEREF _Toc196384039 \h </w:instrText>
        </w:r>
      </w:ins>
      <w:r>
        <w:rPr>
          <w:webHidden/>
        </w:rPr>
      </w:r>
      <w:r>
        <w:rPr>
          <w:webHidden/>
        </w:rPr>
        <w:fldChar w:fldCharType="separate"/>
      </w:r>
      <w:ins w:id="64" w:author="Groot, Karina de" w:date="2025-04-24T10:46:00Z" w16du:dateUtc="2025-04-24T08:46:00Z">
        <w:r>
          <w:rPr>
            <w:webHidden/>
          </w:rPr>
          <w:t>11</w:t>
        </w:r>
        <w:r>
          <w:rPr>
            <w:webHidden/>
          </w:rPr>
          <w:fldChar w:fldCharType="end"/>
        </w:r>
        <w:r w:rsidRPr="00DA2D9E">
          <w:rPr>
            <w:rStyle w:val="Hyperlink"/>
          </w:rPr>
          <w:fldChar w:fldCharType="end"/>
        </w:r>
      </w:ins>
    </w:p>
    <w:p w14:paraId="00046546" w14:textId="51715CA1" w:rsidR="00AB30E3" w:rsidRDefault="00AB30E3">
      <w:pPr>
        <w:pStyle w:val="Inhopg5"/>
        <w:rPr>
          <w:ins w:id="65" w:author="Groot, Karina de" w:date="2025-04-24T10:46:00Z" w16du:dateUtc="2025-04-24T08:46:00Z"/>
          <w:rFonts w:asciiTheme="minorHAnsi" w:eastAsiaTheme="minorEastAsia" w:hAnsiTheme="minorHAnsi" w:cstheme="minorBidi"/>
          <w:i w:val="0"/>
          <w:snapToGrid/>
          <w:kern w:val="2"/>
          <w:sz w:val="24"/>
          <w:szCs w:val="24"/>
          <w:lang w:val="nl-NL" w:eastAsia="nl-NL"/>
          <w14:ligatures w14:val="standardContextual"/>
        </w:rPr>
      </w:pPr>
      <w:ins w:id="66"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"_Toc196384040"</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b/>
            <w:bCs/>
          </w:rPr>
          <w:t>2.4.2.1.1</w:t>
        </w:r>
        <w:r>
          <w:rPr>
            <w:rFonts w:asciiTheme="minorHAnsi" w:eastAsiaTheme="minorEastAsia" w:hAnsiTheme="minorHAnsi" w:cstheme="minorBidi"/>
            <w:i w:val="0"/>
            <w:snapToGrid/>
            <w:kern w:val="2"/>
            <w:sz w:val="24"/>
            <w:szCs w:val="24"/>
            <w:lang w:val="nl-NL" w:eastAsia="nl-NL"/>
            <w14:ligatures w14:val="standardContextual"/>
          </w:rPr>
          <w:tab/>
        </w:r>
        <w:r w:rsidRPr="00DA2D9E">
          <w:rPr>
            <w:rStyle w:val="Hyperlink"/>
            <w:b/>
            <w:bCs/>
          </w:rPr>
          <w:t>Optie 1: Partijnaam voor de gehele partij</w:t>
        </w:r>
        <w:r>
          <w:rPr>
            <w:webHidden/>
          </w:rPr>
          <w:tab/>
        </w:r>
        <w:r>
          <w:rPr>
            <w:webHidden/>
          </w:rPr>
          <w:fldChar w:fldCharType="begin"/>
        </w:r>
        <w:r>
          <w:rPr>
            <w:webHidden/>
          </w:rPr>
          <w:instrText xml:space="preserve"> PAGEREF _Toc196384040 \h </w:instrText>
        </w:r>
      </w:ins>
      <w:r>
        <w:rPr>
          <w:webHidden/>
        </w:rPr>
      </w:r>
      <w:r>
        <w:rPr>
          <w:webHidden/>
        </w:rPr>
        <w:fldChar w:fldCharType="separate"/>
      </w:r>
      <w:ins w:id="67" w:author="Groot, Karina de" w:date="2025-04-24T10:46:00Z" w16du:dateUtc="2025-04-24T08:46:00Z">
        <w:r>
          <w:rPr>
            <w:webHidden/>
          </w:rPr>
          <w:t>12</w:t>
        </w:r>
        <w:r>
          <w:rPr>
            <w:webHidden/>
          </w:rPr>
          <w:fldChar w:fldCharType="end"/>
        </w:r>
        <w:r w:rsidRPr="00DA2D9E">
          <w:rPr>
            <w:rStyle w:val="Hyperlink"/>
          </w:rPr>
          <w:fldChar w:fldCharType="end"/>
        </w:r>
      </w:ins>
    </w:p>
    <w:p w14:paraId="43ADCC1A" w14:textId="4EB53B77" w:rsidR="00AB30E3" w:rsidRDefault="00AB30E3">
      <w:pPr>
        <w:pStyle w:val="Inhopg5"/>
        <w:rPr>
          <w:ins w:id="68" w:author="Groot, Karina de" w:date="2025-04-24T10:46:00Z" w16du:dateUtc="2025-04-24T08:46:00Z"/>
          <w:rFonts w:asciiTheme="minorHAnsi" w:eastAsiaTheme="minorEastAsia" w:hAnsiTheme="minorHAnsi" w:cstheme="minorBidi"/>
          <w:i w:val="0"/>
          <w:snapToGrid/>
          <w:kern w:val="2"/>
          <w:sz w:val="24"/>
          <w:szCs w:val="24"/>
          <w:lang w:val="nl-NL" w:eastAsia="nl-NL"/>
          <w14:ligatures w14:val="standardContextual"/>
        </w:rPr>
      </w:pPr>
      <w:ins w:id="69"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"_Toc196384041"</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b/>
            <w:bCs/>
          </w:rPr>
          <w:t>2.4.2.1.2</w:t>
        </w:r>
        <w:r>
          <w:rPr>
            <w:rFonts w:asciiTheme="minorHAnsi" w:eastAsiaTheme="minorEastAsia" w:hAnsiTheme="minorHAnsi" w:cstheme="minorBidi"/>
            <w:i w:val="0"/>
            <w:snapToGrid/>
            <w:kern w:val="2"/>
            <w:sz w:val="24"/>
            <w:szCs w:val="24"/>
            <w:lang w:val="nl-NL" w:eastAsia="nl-NL"/>
            <w14:ligatures w14:val="standardContextual"/>
          </w:rPr>
          <w:tab/>
        </w:r>
        <w:r w:rsidRPr="00DA2D9E">
          <w:rPr>
            <w:rStyle w:val="Hyperlink"/>
            <w:b/>
            <w:bCs/>
          </w:rPr>
          <w:t>Optie 2: Partijnaam per persoon</w:t>
        </w:r>
        <w:r>
          <w:rPr>
            <w:webHidden/>
          </w:rPr>
          <w:tab/>
        </w:r>
        <w:r>
          <w:rPr>
            <w:webHidden/>
          </w:rPr>
          <w:fldChar w:fldCharType="begin"/>
        </w:r>
        <w:r>
          <w:rPr>
            <w:webHidden/>
          </w:rPr>
          <w:instrText xml:space="preserve"> PAGEREF _Toc196384041 \h </w:instrText>
        </w:r>
      </w:ins>
      <w:r>
        <w:rPr>
          <w:webHidden/>
        </w:rPr>
      </w:r>
      <w:r>
        <w:rPr>
          <w:webHidden/>
        </w:rPr>
        <w:fldChar w:fldCharType="separate"/>
      </w:r>
      <w:ins w:id="70" w:author="Groot, Karina de" w:date="2025-04-24T10:46:00Z" w16du:dateUtc="2025-04-24T08:46:00Z">
        <w:r>
          <w:rPr>
            <w:webHidden/>
          </w:rPr>
          <w:t>12</w:t>
        </w:r>
        <w:r>
          <w:rPr>
            <w:webHidden/>
          </w:rPr>
          <w:fldChar w:fldCharType="end"/>
        </w:r>
        <w:r w:rsidRPr="00DA2D9E">
          <w:rPr>
            <w:rStyle w:val="Hyperlink"/>
          </w:rPr>
          <w:fldChar w:fldCharType="end"/>
        </w:r>
      </w:ins>
    </w:p>
    <w:p w14:paraId="7D7BD896" w14:textId="22C8BB2A" w:rsidR="00AB30E3" w:rsidRDefault="00AB30E3">
      <w:pPr>
        <w:pStyle w:val="Inhopg2"/>
        <w:rPr>
          <w:ins w:id="71"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72"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"_Toc196384042"</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2.5</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Geldlening</w:t>
        </w:r>
        <w:r>
          <w:rPr>
            <w:webHidden/>
          </w:rPr>
          <w:tab/>
        </w:r>
        <w:r>
          <w:rPr>
            <w:webHidden/>
          </w:rPr>
          <w:fldChar w:fldCharType="begin"/>
        </w:r>
        <w:r>
          <w:rPr>
            <w:webHidden/>
          </w:rPr>
          <w:instrText xml:space="preserve"> PAGEREF _Toc196384042 \h </w:instrText>
        </w:r>
      </w:ins>
      <w:r>
        <w:rPr>
          <w:webHidden/>
        </w:rPr>
      </w:r>
      <w:r>
        <w:rPr>
          <w:webHidden/>
        </w:rPr>
        <w:fldChar w:fldCharType="separate"/>
      </w:r>
      <w:ins w:id="73" w:author="Groot, Karina de" w:date="2025-04-24T10:46:00Z" w16du:dateUtc="2025-04-24T08:46:00Z">
        <w:r>
          <w:rPr>
            <w:webHidden/>
          </w:rPr>
          <w:t>20</w:t>
        </w:r>
        <w:r>
          <w:rPr>
            <w:webHidden/>
          </w:rPr>
          <w:fldChar w:fldCharType="end"/>
        </w:r>
        <w:r w:rsidRPr="00DA2D9E">
          <w:rPr>
            <w:rStyle w:val="Hyperlink"/>
          </w:rPr>
          <w:fldChar w:fldCharType="end"/>
        </w:r>
      </w:ins>
    </w:p>
    <w:p w14:paraId="1330E3B6" w14:textId="69061539" w:rsidR="00AB30E3" w:rsidRDefault="00AB30E3">
      <w:pPr>
        <w:pStyle w:val="Inhopg2"/>
        <w:rPr>
          <w:ins w:id="74"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75"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"_Toc196384043"</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2.6</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Hypotheekrecht</w:t>
        </w:r>
        <w:r>
          <w:rPr>
            <w:webHidden/>
          </w:rPr>
          <w:tab/>
        </w:r>
        <w:r>
          <w:rPr>
            <w:webHidden/>
          </w:rPr>
          <w:fldChar w:fldCharType="begin"/>
        </w:r>
        <w:r>
          <w:rPr>
            <w:webHidden/>
          </w:rPr>
          <w:instrText xml:space="preserve"> PAGEREF _Toc196384043 \h </w:instrText>
        </w:r>
      </w:ins>
      <w:r>
        <w:rPr>
          <w:webHidden/>
        </w:rPr>
      </w:r>
      <w:r>
        <w:rPr>
          <w:webHidden/>
        </w:rPr>
        <w:fldChar w:fldCharType="separate"/>
      </w:r>
      <w:ins w:id="76" w:author="Groot, Karina de" w:date="2025-04-24T10:46:00Z" w16du:dateUtc="2025-04-24T08:46:00Z">
        <w:r>
          <w:rPr>
            <w:webHidden/>
          </w:rPr>
          <w:t>24</w:t>
        </w:r>
        <w:r>
          <w:rPr>
            <w:webHidden/>
          </w:rPr>
          <w:fldChar w:fldCharType="end"/>
        </w:r>
        <w:r w:rsidRPr="00DA2D9E">
          <w:rPr>
            <w:rStyle w:val="Hyperlink"/>
          </w:rPr>
          <w:fldChar w:fldCharType="end"/>
        </w:r>
      </w:ins>
    </w:p>
    <w:p w14:paraId="559C8246" w14:textId="200BC16E" w:rsidR="00AB30E3" w:rsidRDefault="00AB30E3">
      <w:pPr>
        <w:pStyle w:val="Inhopg2"/>
        <w:rPr>
          <w:ins w:id="77"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78"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"_Toc196384044"</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2.7</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Hypotheekstelling Overbruggingshypotheek</w:t>
        </w:r>
        <w:r>
          <w:rPr>
            <w:webHidden/>
          </w:rPr>
          <w:tab/>
        </w:r>
        <w:r>
          <w:rPr>
            <w:webHidden/>
          </w:rPr>
          <w:fldChar w:fldCharType="begin"/>
        </w:r>
        <w:r>
          <w:rPr>
            <w:webHidden/>
          </w:rPr>
          <w:instrText xml:space="preserve"> PAGEREF _Toc196384044 \h </w:instrText>
        </w:r>
      </w:ins>
      <w:r>
        <w:rPr>
          <w:webHidden/>
        </w:rPr>
      </w:r>
      <w:r>
        <w:rPr>
          <w:webHidden/>
        </w:rPr>
        <w:fldChar w:fldCharType="separate"/>
      </w:r>
      <w:ins w:id="79" w:author="Groot, Karina de" w:date="2025-04-24T10:46:00Z" w16du:dateUtc="2025-04-24T08:46:00Z">
        <w:r>
          <w:rPr>
            <w:webHidden/>
          </w:rPr>
          <w:t>25</w:t>
        </w:r>
        <w:r>
          <w:rPr>
            <w:webHidden/>
          </w:rPr>
          <w:fldChar w:fldCharType="end"/>
        </w:r>
        <w:r w:rsidRPr="00DA2D9E">
          <w:rPr>
            <w:rStyle w:val="Hyperlink"/>
          </w:rPr>
          <w:fldChar w:fldCharType="end"/>
        </w:r>
      </w:ins>
    </w:p>
    <w:p w14:paraId="703EAA5E" w14:textId="27ECCFF9" w:rsidR="00AB30E3" w:rsidRDefault="00AB30E3">
      <w:pPr>
        <w:pStyle w:val="Inhopg2"/>
        <w:rPr>
          <w:ins w:id="80"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81"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"_Toc196384045"</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2.8</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Woonplaatskeuze</w:t>
        </w:r>
        <w:r>
          <w:rPr>
            <w:webHidden/>
          </w:rPr>
          <w:tab/>
        </w:r>
        <w:r>
          <w:rPr>
            <w:webHidden/>
          </w:rPr>
          <w:fldChar w:fldCharType="begin"/>
        </w:r>
        <w:r>
          <w:rPr>
            <w:webHidden/>
          </w:rPr>
          <w:instrText xml:space="preserve"> PAGEREF _Toc196384045 \h </w:instrText>
        </w:r>
      </w:ins>
      <w:r>
        <w:rPr>
          <w:webHidden/>
        </w:rPr>
      </w:r>
      <w:r>
        <w:rPr>
          <w:webHidden/>
        </w:rPr>
        <w:fldChar w:fldCharType="separate"/>
      </w:r>
      <w:ins w:id="82" w:author="Groot, Karina de" w:date="2025-04-24T10:46:00Z" w16du:dateUtc="2025-04-24T08:46:00Z">
        <w:r>
          <w:rPr>
            <w:webHidden/>
          </w:rPr>
          <w:t>26</w:t>
        </w:r>
        <w:r>
          <w:rPr>
            <w:webHidden/>
          </w:rPr>
          <w:fldChar w:fldCharType="end"/>
        </w:r>
        <w:r w:rsidRPr="00DA2D9E">
          <w:rPr>
            <w:rStyle w:val="Hyperlink"/>
          </w:rPr>
          <w:fldChar w:fldCharType="end"/>
        </w:r>
      </w:ins>
    </w:p>
    <w:p w14:paraId="2F1ACA6A" w14:textId="77B47FB5" w:rsidR="00AB30E3" w:rsidRDefault="00AB30E3">
      <w:pPr>
        <w:pStyle w:val="Inhopg2"/>
        <w:rPr>
          <w:ins w:id="83"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84"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"_Toc196384046"</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2.9</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Einde kadasterdeel</w:t>
        </w:r>
        <w:r>
          <w:rPr>
            <w:webHidden/>
          </w:rPr>
          <w:tab/>
        </w:r>
        <w:r>
          <w:rPr>
            <w:webHidden/>
          </w:rPr>
          <w:fldChar w:fldCharType="begin"/>
        </w:r>
        <w:r>
          <w:rPr>
            <w:webHidden/>
          </w:rPr>
          <w:instrText xml:space="preserve"> PAGEREF _Toc196384046 \h </w:instrText>
        </w:r>
      </w:ins>
      <w:r>
        <w:rPr>
          <w:webHidden/>
        </w:rPr>
      </w:r>
      <w:r>
        <w:rPr>
          <w:webHidden/>
        </w:rPr>
        <w:fldChar w:fldCharType="separate"/>
      </w:r>
      <w:ins w:id="85" w:author="Groot, Karina de" w:date="2025-04-24T10:46:00Z" w16du:dateUtc="2025-04-24T08:46:00Z">
        <w:r>
          <w:rPr>
            <w:webHidden/>
          </w:rPr>
          <w:t>27</w:t>
        </w:r>
        <w:r>
          <w:rPr>
            <w:webHidden/>
          </w:rPr>
          <w:fldChar w:fldCharType="end"/>
        </w:r>
        <w:r w:rsidRPr="00DA2D9E">
          <w:rPr>
            <w:rStyle w:val="Hyperlink"/>
          </w:rPr>
          <w:fldChar w:fldCharType="end"/>
        </w:r>
      </w:ins>
    </w:p>
    <w:p w14:paraId="31D41E7F" w14:textId="469041E9" w:rsidR="00AB30E3" w:rsidRDefault="00AB30E3">
      <w:pPr>
        <w:pStyle w:val="Inhopg2"/>
        <w:rPr>
          <w:ins w:id="86" w:author="Groot, Karina de" w:date="2025-04-24T10:46:00Z" w16du:dateUtc="2025-04-24T08:46:00Z"/>
          <w:rFonts w:asciiTheme="minorHAnsi" w:eastAsiaTheme="minorEastAsia" w:hAnsiTheme="minorHAnsi" w:cstheme="minorBidi"/>
          <w:snapToGrid/>
          <w:kern w:val="2"/>
          <w:sz w:val="24"/>
          <w:szCs w:val="24"/>
          <w:lang w:eastAsia="nl-NL"/>
          <w14:ligatures w14:val="standardContextual"/>
        </w:rPr>
      </w:pPr>
      <w:ins w:id="87" w:author="Groot, Karina de" w:date="2025-04-24T10:46:00Z" w16du:dateUtc="2025-04-24T08:46:00Z">
        <w:r w:rsidRPr="00DA2D9E">
          <w:rPr>
            <w:rStyle w:val="Hyperlink"/>
          </w:rPr>
          <w:fldChar w:fldCharType="begin"/>
        </w:r>
        <w:r w:rsidRPr="00DA2D9E">
          <w:rPr>
            <w:rStyle w:val="Hyperlink"/>
          </w:rPr>
          <w:instrText xml:space="preserve"> </w:instrText>
        </w:r>
        <w:r>
          <w:instrText>HYPERLINK \l "_Toc196384047"</w:instrText>
        </w:r>
        <w:r w:rsidRPr="00DA2D9E">
          <w:rPr>
            <w:rStyle w:val="Hyperlink"/>
          </w:rPr>
          <w:instrText xml:space="preserve"> </w:instrText>
        </w:r>
        <w:r w:rsidRPr="00DA2D9E">
          <w:rPr>
            <w:rStyle w:val="Hyperlink"/>
          </w:rPr>
        </w:r>
        <w:r w:rsidRPr="00DA2D9E">
          <w:rPr>
            <w:rStyle w:val="Hyperlink"/>
          </w:rPr>
          <w:fldChar w:fldCharType="separate"/>
        </w:r>
        <w:r w:rsidRPr="00DA2D9E">
          <w:rPr>
            <w:rStyle w:val="Hyperlink"/>
          </w:rPr>
          <w:t>2.10</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Vrije gedeelte</w:t>
        </w:r>
        <w:r>
          <w:rPr>
            <w:webHidden/>
          </w:rPr>
          <w:tab/>
        </w:r>
        <w:r>
          <w:rPr>
            <w:webHidden/>
          </w:rPr>
          <w:fldChar w:fldCharType="begin"/>
        </w:r>
        <w:r>
          <w:rPr>
            <w:webHidden/>
          </w:rPr>
          <w:instrText xml:space="preserve"> PAGEREF _Toc196384047 \h </w:instrText>
        </w:r>
      </w:ins>
      <w:r>
        <w:rPr>
          <w:webHidden/>
        </w:rPr>
      </w:r>
      <w:r>
        <w:rPr>
          <w:webHidden/>
        </w:rPr>
        <w:fldChar w:fldCharType="separate"/>
      </w:r>
      <w:ins w:id="88" w:author="Groot, Karina de" w:date="2025-04-24T10:46:00Z" w16du:dateUtc="2025-04-24T08:46:00Z">
        <w:r>
          <w:rPr>
            <w:webHidden/>
          </w:rPr>
          <w:t>28</w:t>
        </w:r>
        <w:r>
          <w:rPr>
            <w:webHidden/>
          </w:rPr>
          <w:fldChar w:fldCharType="end"/>
        </w:r>
        <w:r w:rsidRPr="00DA2D9E">
          <w:rPr>
            <w:rStyle w:val="Hyperlink"/>
          </w:rPr>
          <w:fldChar w:fldCharType="end"/>
        </w:r>
      </w:ins>
    </w:p>
    <w:p w14:paraId="3B5936C4" w14:textId="31A2CDBF" w:rsidR="007D16BD" w:rsidDel="001542BB" w:rsidRDefault="007D16BD">
      <w:pPr>
        <w:pStyle w:val="Inhopg1"/>
        <w:rPr>
          <w:del w:id="89" w:author="Groot, Karina de" w:date="2025-04-17T15:06:00Z" w16du:dateUtc="2025-04-17T13:06:00Z"/>
          <w:rFonts w:asciiTheme="minorHAnsi" w:eastAsiaTheme="minorEastAsia" w:hAnsiTheme="minorHAnsi" w:cstheme="minorBidi"/>
          <w:b w:val="0"/>
          <w:bCs w:val="0"/>
          <w:snapToGrid/>
          <w:kern w:val="2"/>
          <w:sz w:val="24"/>
          <w:szCs w:val="24"/>
          <w:lang w:eastAsia="nl-NL"/>
          <w14:ligatures w14:val="standardContextual"/>
        </w:rPr>
      </w:pPr>
      <w:del w:id="90" w:author="Groot, Karina de" w:date="2025-04-17T15:06:00Z" w16du:dateUtc="2025-04-17T13:06:00Z">
        <w:r w:rsidRPr="001542BB" w:rsidDel="001542BB">
          <w:rPr>
            <w:rPrChange w:id="91" w:author="Groot, Karina de" w:date="2025-04-17T15:06:00Z" w16du:dateUtc="2025-04-17T13:06:00Z">
              <w:rPr>
                <w:rStyle w:val="Hyperlink"/>
                <w:b w:val="0"/>
                <w:bCs w:val="0"/>
              </w:rPr>
            </w:rPrChange>
          </w:rPr>
          <w:delText>1</w:delText>
        </w:r>
        <w:r w:rsidDel="001542BB">
          <w:rPr>
            <w:rFonts w:asciiTheme="minorHAnsi" w:eastAsiaTheme="minorEastAsia" w:hAnsiTheme="minorHAnsi" w:cstheme="minorBidi"/>
            <w:b w:val="0"/>
            <w:bCs w:val="0"/>
            <w:snapToGrid/>
            <w:kern w:val="2"/>
            <w:sz w:val="24"/>
            <w:szCs w:val="24"/>
            <w:lang w:eastAsia="nl-NL"/>
            <w14:ligatures w14:val="standardContextual"/>
          </w:rPr>
          <w:tab/>
        </w:r>
        <w:r w:rsidRPr="001542BB" w:rsidDel="001542BB">
          <w:rPr>
            <w:rPrChange w:id="92" w:author="Groot, Karina de" w:date="2025-04-17T15:06:00Z" w16du:dateUtc="2025-04-17T13:06:00Z">
              <w:rPr>
                <w:rStyle w:val="Hyperlink"/>
                <w:b w:val="0"/>
                <w:bCs w:val="0"/>
              </w:rPr>
            </w:rPrChange>
          </w:rPr>
          <w:delText>Inleiding</w:delText>
        </w:r>
        <w:r w:rsidDel="001542BB">
          <w:rPr>
            <w:webHidden/>
          </w:rPr>
          <w:tab/>
          <w:delText>4</w:delText>
        </w:r>
      </w:del>
    </w:p>
    <w:p w14:paraId="6896BDCA" w14:textId="53C885DA" w:rsidR="007D16BD" w:rsidDel="001542BB" w:rsidRDefault="007D16BD">
      <w:pPr>
        <w:pStyle w:val="Inhopg2"/>
        <w:rPr>
          <w:del w:id="93"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94" w:author="Groot, Karina de" w:date="2025-04-17T15:06:00Z" w16du:dateUtc="2025-04-17T13:06:00Z">
        <w:r w:rsidRPr="001542BB" w:rsidDel="001542BB">
          <w:rPr>
            <w:rPrChange w:id="95" w:author="Groot, Karina de" w:date="2025-04-17T15:06:00Z" w16du:dateUtc="2025-04-17T13:06:00Z">
              <w:rPr>
                <w:rStyle w:val="Hyperlink"/>
              </w:rPr>
            </w:rPrChange>
          </w:rPr>
          <w:delText>1.1</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96" w:author="Groot, Karina de" w:date="2025-04-17T15:06:00Z" w16du:dateUtc="2025-04-17T13:06:00Z">
              <w:rPr>
                <w:rStyle w:val="Hyperlink"/>
              </w:rPr>
            </w:rPrChange>
          </w:rPr>
          <w:delText>Doel</w:delText>
        </w:r>
        <w:r w:rsidDel="001542BB">
          <w:rPr>
            <w:webHidden/>
          </w:rPr>
          <w:tab/>
          <w:delText>4</w:delText>
        </w:r>
      </w:del>
    </w:p>
    <w:p w14:paraId="79FBDE3F" w14:textId="10547ABD" w:rsidR="007D16BD" w:rsidDel="001542BB" w:rsidRDefault="007D16BD">
      <w:pPr>
        <w:pStyle w:val="Inhopg2"/>
        <w:rPr>
          <w:del w:id="97"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98" w:author="Groot, Karina de" w:date="2025-04-17T15:06:00Z" w16du:dateUtc="2025-04-17T13:06:00Z">
        <w:r w:rsidRPr="001542BB" w:rsidDel="001542BB">
          <w:rPr>
            <w:rPrChange w:id="99" w:author="Groot, Karina de" w:date="2025-04-17T15:06:00Z" w16du:dateUtc="2025-04-17T13:06:00Z">
              <w:rPr>
                <w:rStyle w:val="Hyperlink"/>
              </w:rPr>
            </w:rPrChange>
          </w:rPr>
          <w:delText>1.2</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00" w:author="Groot, Karina de" w:date="2025-04-17T15:06:00Z" w16du:dateUtc="2025-04-17T13:06:00Z">
              <w:rPr>
                <w:rStyle w:val="Hyperlink"/>
              </w:rPr>
            </w:rPrChange>
          </w:rPr>
          <w:delText>Algemeen</w:delText>
        </w:r>
        <w:r w:rsidDel="001542BB">
          <w:rPr>
            <w:webHidden/>
          </w:rPr>
          <w:tab/>
          <w:delText>4</w:delText>
        </w:r>
      </w:del>
    </w:p>
    <w:p w14:paraId="4E8A1E5B" w14:textId="40861F39" w:rsidR="007D16BD" w:rsidDel="001542BB" w:rsidRDefault="007D16BD">
      <w:pPr>
        <w:pStyle w:val="Inhopg2"/>
        <w:rPr>
          <w:del w:id="101"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02" w:author="Groot, Karina de" w:date="2025-04-17T15:06:00Z" w16du:dateUtc="2025-04-17T13:06:00Z">
        <w:r w:rsidRPr="001542BB" w:rsidDel="001542BB">
          <w:rPr>
            <w:rPrChange w:id="103" w:author="Groot, Karina de" w:date="2025-04-17T15:06:00Z" w16du:dateUtc="2025-04-17T13:06:00Z">
              <w:rPr>
                <w:rStyle w:val="Hyperlink"/>
              </w:rPr>
            </w:rPrChange>
          </w:rPr>
          <w:delText>1.3</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04" w:author="Groot, Karina de" w:date="2025-04-17T15:06:00Z" w16du:dateUtc="2025-04-17T13:06:00Z">
              <w:rPr>
                <w:rStyle w:val="Hyperlink"/>
              </w:rPr>
            </w:rPrChange>
          </w:rPr>
          <w:delText>Referenties</w:delText>
        </w:r>
        <w:r w:rsidDel="001542BB">
          <w:rPr>
            <w:webHidden/>
          </w:rPr>
          <w:tab/>
          <w:delText>5</w:delText>
        </w:r>
      </w:del>
    </w:p>
    <w:p w14:paraId="23BB727C" w14:textId="49EAC454" w:rsidR="007D16BD" w:rsidDel="001542BB" w:rsidRDefault="007D16BD">
      <w:pPr>
        <w:pStyle w:val="Inhopg1"/>
        <w:rPr>
          <w:del w:id="105" w:author="Groot, Karina de" w:date="2025-04-17T15:06:00Z" w16du:dateUtc="2025-04-17T13:06:00Z"/>
          <w:rFonts w:asciiTheme="minorHAnsi" w:eastAsiaTheme="minorEastAsia" w:hAnsiTheme="minorHAnsi" w:cstheme="minorBidi"/>
          <w:b w:val="0"/>
          <w:bCs w:val="0"/>
          <w:snapToGrid/>
          <w:kern w:val="2"/>
          <w:sz w:val="24"/>
          <w:szCs w:val="24"/>
          <w:lang w:eastAsia="nl-NL"/>
          <w14:ligatures w14:val="standardContextual"/>
        </w:rPr>
      </w:pPr>
      <w:del w:id="106" w:author="Groot, Karina de" w:date="2025-04-17T15:06:00Z" w16du:dateUtc="2025-04-17T13:06:00Z">
        <w:r w:rsidRPr="001542BB" w:rsidDel="001542BB">
          <w:rPr>
            <w:rPrChange w:id="107" w:author="Groot, Karina de" w:date="2025-04-17T15:06:00Z" w16du:dateUtc="2025-04-17T13:06:00Z">
              <w:rPr>
                <w:rStyle w:val="Hyperlink"/>
                <w:b w:val="0"/>
                <w:bCs w:val="0"/>
              </w:rPr>
            </w:rPrChange>
          </w:rPr>
          <w:delText>2</w:delText>
        </w:r>
        <w:r w:rsidDel="001542BB">
          <w:rPr>
            <w:rFonts w:asciiTheme="minorHAnsi" w:eastAsiaTheme="minorEastAsia" w:hAnsiTheme="minorHAnsi" w:cstheme="minorBidi"/>
            <w:b w:val="0"/>
            <w:bCs w:val="0"/>
            <w:snapToGrid/>
            <w:kern w:val="2"/>
            <w:sz w:val="24"/>
            <w:szCs w:val="24"/>
            <w:lang w:eastAsia="nl-NL"/>
            <w14:ligatures w14:val="standardContextual"/>
          </w:rPr>
          <w:tab/>
        </w:r>
        <w:r w:rsidRPr="001542BB" w:rsidDel="001542BB">
          <w:rPr>
            <w:rPrChange w:id="108" w:author="Groot, Karina de" w:date="2025-04-17T15:06:00Z" w16du:dateUtc="2025-04-17T13:06:00Z">
              <w:rPr>
                <w:rStyle w:val="Hyperlink"/>
                <w:b w:val="0"/>
                <w:bCs w:val="0"/>
              </w:rPr>
            </w:rPrChange>
          </w:rPr>
          <w:delText>AEGON Hypotheekakte</w:delText>
        </w:r>
        <w:r w:rsidDel="001542BB">
          <w:rPr>
            <w:webHidden/>
          </w:rPr>
          <w:tab/>
          <w:delText>6</w:delText>
        </w:r>
      </w:del>
    </w:p>
    <w:p w14:paraId="6923C853" w14:textId="5115B0D0" w:rsidR="007D16BD" w:rsidDel="001542BB" w:rsidRDefault="007D16BD">
      <w:pPr>
        <w:pStyle w:val="Inhopg2"/>
        <w:rPr>
          <w:del w:id="109"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10" w:author="Groot, Karina de" w:date="2025-04-17T15:06:00Z" w16du:dateUtc="2025-04-17T13:06:00Z">
        <w:r w:rsidRPr="001542BB" w:rsidDel="001542BB">
          <w:rPr>
            <w:rPrChange w:id="111" w:author="Groot, Karina de" w:date="2025-04-17T15:06:00Z" w16du:dateUtc="2025-04-17T13:06:00Z">
              <w:rPr>
                <w:rStyle w:val="Hyperlink"/>
              </w:rPr>
            </w:rPrChange>
          </w:rPr>
          <w:delText>2.1</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12" w:author="Groot, Karina de" w:date="2025-04-17T15:06:00Z" w16du:dateUtc="2025-04-17T13:06:00Z">
              <w:rPr>
                <w:rStyle w:val="Hyperlink"/>
              </w:rPr>
            </w:rPrChange>
          </w:rPr>
          <w:delText>Equivalentieverklaring</w:delText>
        </w:r>
        <w:r w:rsidDel="001542BB">
          <w:rPr>
            <w:webHidden/>
          </w:rPr>
          <w:tab/>
          <w:delText>6</w:delText>
        </w:r>
      </w:del>
    </w:p>
    <w:p w14:paraId="1CC90AB8" w14:textId="1801CFC6" w:rsidR="007D16BD" w:rsidDel="001542BB" w:rsidRDefault="007D16BD">
      <w:pPr>
        <w:pStyle w:val="Inhopg2"/>
        <w:rPr>
          <w:del w:id="113"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14" w:author="Groot, Karina de" w:date="2025-04-17T15:06:00Z" w16du:dateUtc="2025-04-17T13:06:00Z">
        <w:r w:rsidRPr="001542BB" w:rsidDel="001542BB">
          <w:rPr>
            <w:rPrChange w:id="115" w:author="Groot, Karina de" w:date="2025-04-17T15:06:00Z" w16du:dateUtc="2025-04-17T13:06:00Z">
              <w:rPr>
                <w:rStyle w:val="Hyperlink"/>
              </w:rPr>
            </w:rPrChange>
          </w:rPr>
          <w:delText>2.2</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16" w:author="Groot, Karina de" w:date="2025-04-17T15:06:00Z" w16du:dateUtc="2025-04-17T13:06:00Z">
              <w:rPr>
                <w:rStyle w:val="Hyperlink"/>
              </w:rPr>
            </w:rPrChange>
          </w:rPr>
          <w:delText>Titel</w:delText>
        </w:r>
        <w:r w:rsidDel="001542BB">
          <w:rPr>
            <w:webHidden/>
          </w:rPr>
          <w:tab/>
          <w:delText>7</w:delText>
        </w:r>
      </w:del>
    </w:p>
    <w:p w14:paraId="67AD0444" w14:textId="652E6B57" w:rsidR="007D16BD" w:rsidDel="001542BB" w:rsidRDefault="007D16BD">
      <w:pPr>
        <w:pStyle w:val="Inhopg2"/>
        <w:rPr>
          <w:del w:id="117"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18" w:author="Groot, Karina de" w:date="2025-04-17T15:06:00Z" w16du:dateUtc="2025-04-17T13:06:00Z">
        <w:r w:rsidRPr="001542BB" w:rsidDel="001542BB">
          <w:rPr>
            <w:rPrChange w:id="119" w:author="Groot, Karina de" w:date="2025-04-17T15:06:00Z" w16du:dateUtc="2025-04-17T13:06:00Z">
              <w:rPr>
                <w:rStyle w:val="Hyperlink"/>
              </w:rPr>
            </w:rPrChange>
          </w:rPr>
          <w:delText>2.3</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20" w:author="Groot, Karina de" w:date="2025-04-17T15:06:00Z" w16du:dateUtc="2025-04-17T13:06:00Z">
              <w:rPr>
                <w:rStyle w:val="Hyperlink"/>
              </w:rPr>
            </w:rPrChange>
          </w:rPr>
          <w:delText>Aanhef</w:delText>
        </w:r>
        <w:r w:rsidDel="001542BB">
          <w:rPr>
            <w:webHidden/>
          </w:rPr>
          <w:tab/>
          <w:delText>7</w:delText>
        </w:r>
      </w:del>
    </w:p>
    <w:p w14:paraId="73899338" w14:textId="0FFD4895" w:rsidR="007D16BD" w:rsidDel="001542BB" w:rsidRDefault="007D16BD">
      <w:pPr>
        <w:pStyle w:val="Inhopg2"/>
        <w:rPr>
          <w:del w:id="121"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22" w:author="Groot, Karina de" w:date="2025-04-17T15:06:00Z" w16du:dateUtc="2025-04-17T13:06:00Z">
        <w:r w:rsidRPr="001542BB" w:rsidDel="001542BB">
          <w:rPr>
            <w:rPrChange w:id="123" w:author="Groot, Karina de" w:date="2025-04-17T15:06:00Z" w16du:dateUtc="2025-04-17T13:06:00Z">
              <w:rPr>
                <w:rStyle w:val="Hyperlink"/>
              </w:rPr>
            </w:rPrChange>
          </w:rPr>
          <w:delText>2.4</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24" w:author="Groot, Karina de" w:date="2025-04-17T15:06:00Z" w16du:dateUtc="2025-04-17T13:06:00Z">
              <w:rPr>
                <w:rStyle w:val="Hyperlink"/>
              </w:rPr>
            </w:rPrChange>
          </w:rPr>
          <w:delText>Partijen</w:delText>
        </w:r>
        <w:r w:rsidDel="001542BB">
          <w:rPr>
            <w:webHidden/>
          </w:rPr>
          <w:tab/>
          <w:delText>8</w:delText>
        </w:r>
      </w:del>
    </w:p>
    <w:p w14:paraId="7FE1C878" w14:textId="6D455C87" w:rsidR="007D16BD" w:rsidDel="001542BB" w:rsidRDefault="007D16BD">
      <w:pPr>
        <w:pStyle w:val="Inhopg3"/>
        <w:rPr>
          <w:del w:id="125"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26" w:author="Groot, Karina de" w:date="2025-04-17T15:06:00Z" w16du:dateUtc="2025-04-17T13:06:00Z">
        <w:r w:rsidRPr="001542BB" w:rsidDel="001542BB">
          <w:rPr>
            <w:rPrChange w:id="127" w:author="Groot, Karina de" w:date="2025-04-17T15:06:00Z" w16du:dateUtc="2025-04-17T13:06:00Z">
              <w:rPr>
                <w:rStyle w:val="Hyperlink"/>
              </w:rPr>
            </w:rPrChange>
          </w:rPr>
          <w:delText>2.4.1</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28" w:author="Groot, Karina de" w:date="2025-04-17T15:06:00Z" w16du:dateUtc="2025-04-17T13:06:00Z">
              <w:rPr>
                <w:rStyle w:val="Hyperlink"/>
              </w:rPr>
            </w:rPrChange>
          </w:rPr>
          <w:delText>Hypotheekverstrekker</w:delText>
        </w:r>
        <w:r w:rsidDel="001542BB">
          <w:rPr>
            <w:webHidden/>
          </w:rPr>
          <w:tab/>
          <w:delText>8</w:delText>
        </w:r>
      </w:del>
    </w:p>
    <w:p w14:paraId="13D4B0FD" w14:textId="58A1EFF1" w:rsidR="007D16BD" w:rsidDel="001542BB" w:rsidRDefault="007D16BD">
      <w:pPr>
        <w:pStyle w:val="Inhopg3"/>
        <w:rPr>
          <w:del w:id="129"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30" w:author="Groot, Karina de" w:date="2025-04-17T15:06:00Z" w16du:dateUtc="2025-04-17T13:06:00Z">
        <w:r w:rsidRPr="001542BB" w:rsidDel="001542BB">
          <w:rPr>
            <w:rPrChange w:id="131" w:author="Groot, Karina de" w:date="2025-04-17T15:06:00Z" w16du:dateUtc="2025-04-17T13:06:00Z">
              <w:rPr>
                <w:rStyle w:val="Hyperlink"/>
              </w:rPr>
            </w:rPrChange>
          </w:rPr>
          <w:delText>2.4.2</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32" w:author="Groot, Karina de" w:date="2025-04-17T15:06:00Z" w16du:dateUtc="2025-04-17T13:06:00Z">
              <w:rPr>
                <w:rStyle w:val="Hyperlink"/>
              </w:rPr>
            </w:rPrChange>
          </w:rPr>
          <w:delText>Schuldenaar en/of Hypotheekgever</w:delText>
        </w:r>
        <w:r w:rsidDel="001542BB">
          <w:rPr>
            <w:webHidden/>
          </w:rPr>
          <w:tab/>
          <w:delText>10</w:delText>
        </w:r>
      </w:del>
    </w:p>
    <w:p w14:paraId="61968418" w14:textId="28979489" w:rsidR="007D16BD" w:rsidDel="001542BB" w:rsidRDefault="007D16BD">
      <w:pPr>
        <w:pStyle w:val="Inhopg2"/>
        <w:rPr>
          <w:del w:id="133"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34" w:author="Groot, Karina de" w:date="2025-04-17T15:06:00Z" w16du:dateUtc="2025-04-17T13:06:00Z">
        <w:r w:rsidRPr="001542BB" w:rsidDel="001542BB">
          <w:rPr>
            <w:rPrChange w:id="135" w:author="Groot, Karina de" w:date="2025-04-17T15:06:00Z" w16du:dateUtc="2025-04-17T13:06:00Z">
              <w:rPr>
                <w:rStyle w:val="Hyperlink"/>
                <w:bCs/>
              </w:rPr>
            </w:rPrChange>
          </w:rPr>
          <w:delText>2.5</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36" w:author="Groot, Karina de" w:date="2025-04-17T15:06:00Z" w16du:dateUtc="2025-04-17T13:06:00Z">
              <w:rPr>
                <w:rStyle w:val="Hyperlink"/>
                <w:bCs/>
              </w:rPr>
            </w:rPrChange>
          </w:rPr>
          <w:delText>Geldlening</w:delText>
        </w:r>
        <w:r w:rsidDel="001542BB">
          <w:rPr>
            <w:webHidden/>
          </w:rPr>
          <w:tab/>
          <w:delText>11</w:delText>
        </w:r>
      </w:del>
    </w:p>
    <w:p w14:paraId="665670AC" w14:textId="534587C5" w:rsidR="007D16BD" w:rsidDel="001542BB" w:rsidRDefault="007D16BD">
      <w:pPr>
        <w:pStyle w:val="Inhopg2"/>
        <w:rPr>
          <w:del w:id="137"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38" w:author="Groot, Karina de" w:date="2025-04-17T15:06:00Z" w16du:dateUtc="2025-04-17T13:06:00Z">
        <w:r w:rsidRPr="001542BB" w:rsidDel="001542BB">
          <w:rPr>
            <w:rPrChange w:id="139" w:author="Groot, Karina de" w:date="2025-04-17T15:06:00Z" w16du:dateUtc="2025-04-17T13:06:00Z">
              <w:rPr>
                <w:rStyle w:val="Hyperlink"/>
                <w:bCs/>
              </w:rPr>
            </w:rPrChange>
          </w:rPr>
          <w:delText>2.6</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40" w:author="Groot, Karina de" w:date="2025-04-17T15:06:00Z" w16du:dateUtc="2025-04-17T13:06:00Z">
              <w:rPr>
                <w:rStyle w:val="Hyperlink"/>
                <w:bCs/>
              </w:rPr>
            </w:rPrChange>
          </w:rPr>
          <w:delText>Hypotheekrecht</w:delText>
        </w:r>
        <w:r w:rsidDel="001542BB">
          <w:rPr>
            <w:webHidden/>
          </w:rPr>
          <w:tab/>
          <w:delText>15</w:delText>
        </w:r>
      </w:del>
    </w:p>
    <w:p w14:paraId="1D2D5C2A" w14:textId="7DF30FCF" w:rsidR="007D16BD" w:rsidDel="001542BB" w:rsidRDefault="007D16BD">
      <w:pPr>
        <w:pStyle w:val="Inhopg2"/>
        <w:rPr>
          <w:del w:id="141"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42" w:author="Groot, Karina de" w:date="2025-04-17T15:06:00Z" w16du:dateUtc="2025-04-17T13:06:00Z">
        <w:r w:rsidRPr="001542BB" w:rsidDel="001542BB">
          <w:rPr>
            <w:rPrChange w:id="143" w:author="Groot, Karina de" w:date="2025-04-17T15:06:00Z" w16du:dateUtc="2025-04-17T13:06:00Z">
              <w:rPr>
                <w:rStyle w:val="Hyperlink"/>
                <w:bCs/>
              </w:rPr>
            </w:rPrChange>
          </w:rPr>
          <w:delText>2.7</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44" w:author="Groot, Karina de" w:date="2025-04-17T15:06:00Z" w16du:dateUtc="2025-04-17T13:06:00Z">
              <w:rPr>
                <w:rStyle w:val="Hyperlink"/>
                <w:bCs/>
              </w:rPr>
            </w:rPrChange>
          </w:rPr>
          <w:delText>Hypotheekstelling Overbruggingshypotheek</w:delText>
        </w:r>
        <w:r w:rsidDel="001542BB">
          <w:rPr>
            <w:webHidden/>
          </w:rPr>
          <w:tab/>
          <w:delText>16</w:delText>
        </w:r>
      </w:del>
    </w:p>
    <w:p w14:paraId="70357D63" w14:textId="77DEDF1B" w:rsidR="007D16BD" w:rsidDel="001542BB" w:rsidRDefault="007D16BD">
      <w:pPr>
        <w:pStyle w:val="Inhopg2"/>
        <w:rPr>
          <w:del w:id="145"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46" w:author="Groot, Karina de" w:date="2025-04-17T15:06:00Z" w16du:dateUtc="2025-04-17T13:06:00Z">
        <w:r w:rsidRPr="001542BB" w:rsidDel="001542BB">
          <w:rPr>
            <w:rPrChange w:id="147" w:author="Groot, Karina de" w:date="2025-04-17T15:06:00Z" w16du:dateUtc="2025-04-17T13:06:00Z">
              <w:rPr>
                <w:rStyle w:val="Hyperlink"/>
                <w:bCs/>
              </w:rPr>
            </w:rPrChange>
          </w:rPr>
          <w:delText>2.8</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48" w:author="Groot, Karina de" w:date="2025-04-17T15:06:00Z" w16du:dateUtc="2025-04-17T13:06:00Z">
              <w:rPr>
                <w:rStyle w:val="Hyperlink"/>
                <w:bCs/>
              </w:rPr>
            </w:rPrChange>
          </w:rPr>
          <w:delText>Woonplaatskeuze</w:delText>
        </w:r>
        <w:r w:rsidDel="001542BB">
          <w:rPr>
            <w:webHidden/>
          </w:rPr>
          <w:tab/>
          <w:delText>17</w:delText>
        </w:r>
      </w:del>
    </w:p>
    <w:p w14:paraId="4F183FC4" w14:textId="6711C596" w:rsidR="007D16BD" w:rsidDel="001542BB" w:rsidRDefault="007D16BD">
      <w:pPr>
        <w:pStyle w:val="Inhopg2"/>
        <w:rPr>
          <w:del w:id="149"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50" w:author="Groot, Karina de" w:date="2025-04-17T15:06:00Z" w16du:dateUtc="2025-04-17T13:06:00Z">
        <w:r w:rsidRPr="001542BB" w:rsidDel="001542BB">
          <w:rPr>
            <w:rPrChange w:id="151" w:author="Groot, Karina de" w:date="2025-04-17T15:06:00Z" w16du:dateUtc="2025-04-17T13:06:00Z">
              <w:rPr>
                <w:rStyle w:val="Hyperlink"/>
                <w:bCs/>
              </w:rPr>
            </w:rPrChange>
          </w:rPr>
          <w:delText>2.9</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52" w:author="Groot, Karina de" w:date="2025-04-17T15:06:00Z" w16du:dateUtc="2025-04-17T13:06:00Z">
              <w:rPr>
                <w:rStyle w:val="Hyperlink"/>
                <w:bCs/>
              </w:rPr>
            </w:rPrChange>
          </w:rPr>
          <w:delText>Einde kadasterdeel</w:delText>
        </w:r>
        <w:r w:rsidDel="001542BB">
          <w:rPr>
            <w:webHidden/>
          </w:rPr>
          <w:tab/>
          <w:delText>18</w:delText>
        </w:r>
      </w:del>
    </w:p>
    <w:p w14:paraId="70532555" w14:textId="56BA53F9" w:rsidR="007D16BD" w:rsidDel="001542BB" w:rsidRDefault="007D16BD">
      <w:pPr>
        <w:pStyle w:val="Inhopg2"/>
        <w:rPr>
          <w:del w:id="153" w:author="Groot, Karina de" w:date="2025-04-17T15:06:00Z" w16du:dateUtc="2025-04-17T13:06:00Z"/>
          <w:rFonts w:asciiTheme="minorHAnsi" w:eastAsiaTheme="minorEastAsia" w:hAnsiTheme="minorHAnsi" w:cstheme="minorBidi"/>
          <w:snapToGrid/>
          <w:kern w:val="2"/>
          <w:sz w:val="24"/>
          <w:szCs w:val="24"/>
          <w:lang w:eastAsia="nl-NL"/>
          <w14:ligatures w14:val="standardContextual"/>
        </w:rPr>
      </w:pPr>
      <w:del w:id="154" w:author="Groot, Karina de" w:date="2025-04-17T15:06:00Z" w16du:dateUtc="2025-04-17T13:06:00Z">
        <w:r w:rsidRPr="001542BB" w:rsidDel="001542BB">
          <w:rPr>
            <w:rPrChange w:id="155" w:author="Groot, Karina de" w:date="2025-04-17T15:06:00Z" w16du:dateUtc="2025-04-17T13:06:00Z">
              <w:rPr>
                <w:rStyle w:val="Hyperlink"/>
              </w:rPr>
            </w:rPrChange>
          </w:rPr>
          <w:delText>2.10</w:delText>
        </w:r>
        <w:r w:rsidDel="001542BB">
          <w:rPr>
            <w:rFonts w:asciiTheme="minorHAnsi" w:eastAsiaTheme="minorEastAsia" w:hAnsiTheme="minorHAnsi" w:cstheme="minorBidi"/>
            <w:snapToGrid/>
            <w:kern w:val="2"/>
            <w:sz w:val="24"/>
            <w:szCs w:val="24"/>
            <w:lang w:eastAsia="nl-NL"/>
            <w14:ligatures w14:val="standardContextual"/>
          </w:rPr>
          <w:tab/>
        </w:r>
        <w:r w:rsidRPr="001542BB" w:rsidDel="001542BB">
          <w:rPr>
            <w:rPrChange w:id="156" w:author="Groot, Karina de" w:date="2025-04-17T15:06:00Z" w16du:dateUtc="2025-04-17T13:06:00Z">
              <w:rPr>
                <w:rStyle w:val="Hyperlink"/>
              </w:rPr>
            </w:rPrChange>
          </w:rPr>
          <w:delText>Vrije gedeelte</w:delText>
        </w:r>
        <w:r w:rsidDel="001542BB">
          <w:rPr>
            <w:webHidden/>
          </w:rPr>
          <w:tab/>
          <w:delText>19</w:delText>
        </w:r>
      </w:del>
    </w:p>
    <w:p w14:paraId="66D13A6F" w14:textId="77777777" w:rsidR="003228A3" w:rsidRPr="00343045" w:rsidRDefault="004A1631">
      <w:r w:rsidRPr="00343045">
        <w:fldChar w:fldCharType="end"/>
      </w:r>
    </w:p>
    <w:p w14:paraId="03BB9C1B" w14:textId="77777777" w:rsidR="003228A3" w:rsidRPr="00343045" w:rsidRDefault="003228A3"/>
    <w:p w14:paraId="4F605AE0" w14:textId="77777777" w:rsidR="004A1631" w:rsidRPr="00343045" w:rsidRDefault="004A1631" w:rsidP="004A1631">
      <w:pPr>
        <w:pStyle w:val="Kop1"/>
        <w:numPr>
          <w:ilvl w:val="0"/>
          <w:numId w:val="1"/>
        </w:numPr>
        <w:rPr>
          <w:lang w:val="nl-NL"/>
        </w:rPr>
      </w:pPr>
      <w:bookmarkStart w:id="157" w:name="bmStartpunt"/>
      <w:bookmarkStart w:id="158" w:name="_Toc498316301"/>
      <w:bookmarkStart w:id="159" w:name="_Toc20728828"/>
      <w:bookmarkStart w:id="160" w:name="_Toc196384028"/>
      <w:bookmarkStart w:id="161" w:name="_Toc179181706"/>
      <w:bookmarkEnd w:id="157"/>
      <w:bookmarkEnd w:id="158"/>
      <w:bookmarkEnd w:id="159"/>
      <w:r w:rsidRPr="00343045">
        <w:rPr>
          <w:lang w:val="nl-NL"/>
        </w:rPr>
        <w:lastRenderedPageBreak/>
        <w:t>Inleiding</w:t>
      </w:r>
      <w:bookmarkEnd w:id="160"/>
    </w:p>
    <w:p w14:paraId="3E8B1D84" w14:textId="77777777" w:rsidR="00987D5A" w:rsidRPr="00343045" w:rsidRDefault="00987D5A" w:rsidP="00987D5A">
      <w:pPr>
        <w:pStyle w:val="Kop2"/>
        <w:numPr>
          <w:ilvl w:val="1"/>
          <w:numId w:val="1"/>
        </w:numPr>
      </w:pPr>
      <w:bookmarkStart w:id="162" w:name="_Toc196114936"/>
      <w:bookmarkStart w:id="163" w:name="_Toc196384029"/>
      <w:r w:rsidRPr="00343045">
        <w:t>Doel</w:t>
      </w:r>
      <w:bookmarkEnd w:id="162"/>
      <w:bookmarkEnd w:id="163"/>
    </w:p>
    <w:p w14:paraId="79F81822" w14:textId="77777777" w:rsidR="008D0862" w:rsidRDefault="008D0862" w:rsidP="008D0862">
      <w:r w:rsidRPr="00343045">
        <w:t>I</w:t>
      </w:r>
      <w:r>
        <w:t>n dit document wordt beschreven</w:t>
      </w:r>
      <w:r w:rsidRPr="00343045">
        <w:t xml:space="preserve"> hoe het modeldocument voor</w:t>
      </w:r>
      <w:r w:rsidR="00286F0E">
        <w:t xml:space="preserve"> </w:t>
      </w:r>
      <w:r w:rsidR="00071867">
        <w:t>AEGON</w:t>
      </w:r>
      <w:r w:rsidR="00071867"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3DC2BF9F" w14:textId="77777777" w:rsidR="00987D5A" w:rsidRPr="00343045" w:rsidRDefault="00987D5A" w:rsidP="00987D5A"/>
    <w:p w14:paraId="733E068F" w14:textId="77777777" w:rsidR="00447EB0" w:rsidRDefault="00447EB0" w:rsidP="00447EB0">
      <w:pPr>
        <w:pStyle w:val="Kop2"/>
        <w:numPr>
          <w:ilvl w:val="1"/>
          <w:numId w:val="1"/>
        </w:numPr>
      </w:pPr>
      <w:bookmarkStart w:id="164" w:name="_Toc212447230"/>
      <w:bookmarkStart w:id="165" w:name="_Toc196384030"/>
      <w:bookmarkStart w:id="166" w:name="_Toc196114937"/>
      <w:r w:rsidRPr="00343045">
        <w:t>Algemeen</w:t>
      </w:r>
      <w:bookmarkEnd w:id="164"/>
      <w:bookmarkEnd w:id="165"/>
    </w:p>
    <w:p w14:paraId="2D8E86F3"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FDBDA70" w14:textId="77777777" w:rsidR="009A53F9" w:rsidRDefault="009A53F9" w:rsidP="009A53F9">
      <w:pPr>
        <w:rPr>
          <w:lang w:val="nl"/>
        </w:rPr>
      </w:pPr>
    </w:p>
    <w:p w14:paraId="4057E370"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66"/>
    <w:p w14:paraId="06BD16FC" w14:textId="77777777" w:rsidR="00440164" w:rsidRDefault="00440164" w:rsidP="00A06FC5">
      <w:pPr>
        <w:rPr>
          <w:b/>
        </w:rPr>
      </w:pPr>
    </w:p>
    <w:p w14:paraId="1F27661D" w14:textId="77777777" w:rsidR="00EF395F" w:rsidRDefault="00EF395F" w:rsidP="00A06FC5">
      <w:r w:rsidRPr="00EF395F">
        <w:t>Aanvullende</w:t>
      </w:r>
      <w:r>
        <w:t xml:space="preserve"> presentatie beschrijving:</w:t>
      </w:r>
    </w:p>
    <w:p w14:paraId="45853296"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21F28C58" w14:textId="000CD34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65019" w:rsidRPr="00482EB5">
        <w:rPr>
          <w:noProof/>
          <w:lang w:eastAsia="nl-NL"/>
        </w:rPr>
        <w:drawing>
          <wp:inline distT="0" distB="0" distL="0" distR="0" wp14:anchorId="52E71865" wp14:editId="39A16783">
            <wp:extent cx="3283585" cy="31724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3585" cy="3172460"/>
                    </a:xfrm>
                    <a:prstGeom prst="rect">
                      <a:avLst/>
                    </a:prstGeom>
                    <a:noFill/>
                    <a:ln>
                      <a:noFill/>
                    </a:ln>
                  </pic:spPr>
                </pic:pic>
              </a:graphicData>
            </a:graphic>
          </wp:inline>
        </w:drawing>
      </w:r>
    </w:p>
    <w:p w14:paraId="70FEDC5D" w14:textId="77777777" w:rsidR="002B627D" w:rsidRPr="00440164" w:rsidRDefault="002B627D" w:rsidP="00A06FC5">
      <w:pPr>
        <w:rPr>
          <w:b/>
        </w:rPr>
      </w:pPr>
    </w:p>
    <w:p w14:paraId="7C58D82A" w14:textId="77777777" w:rsidR="00BF18B4" w:rsidRPr="00343045" w:rsidRDefault="00BF18B4" w:rsidP="00056C54">
      <w:pPr>
        <w:pStyle w:val="Kop2"/>
        <w:pageBreakBefore/>
      </w:pPr>
      <w:bookmarkStart w:id="167" w:name="_Toc191216332"/>
      <w:bookmarkStart w:id="168" w:name="_Toc191373237"/>
      <w:bookmarkStart w:id="169" w:name="_Toc191216333"/>
      <w:bookmarkStart w:id="170" w:name="_Toc191373238"/>
      <w:bookmarkStart w:id="171" w:name="_Toc196384031"/>
      <w:bookmarkEnd w:id="167"/>
      <w:bookmarkEnd w:id="168"/>
      <w:bookmarkEnd w:id="169"/>
      <w:bookmarkEnd w:id="170"/>
      <w:r w:rsidRPr="00343045">
        <w:lastRenderedPageBreak/>
        <w:t>Referenties</w:t>
      </w:r>
      <w:bookmarkEnd w:id="171"/>
    </w:p>
    <w:p w14:paraId="7769B12D"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661"/>
      </w:tblGrid>
      <w:tr w:rsidR="00637C02" w:rsidRPr="00DB7FA4" w14:paraId="6E79F3A5" w14:textId="77777777" w:rsidTr="00C56576">
        <w:tc>
          <w:tcPr>
            <w:tcW w:w="556" w:type="dxa"/>
            <w:shd w:val="clear" w:color="auto" w:fill="DEEAF6" w:themeFill="accent1" w:themeFillTint="33"/>
          </w:tcPr>
          <w:p w14:paraId="2CBEF72C" w14:textId="77777777" w:rsidR="00637C02" w:rsidRPr="00DB7FA4" w:rsidRDefault="00637C02" w:rsidP="00BF18B4">
            <w:pPr>
              <w:rPr>
                <w:b/>
                <w:lang w:val="nl"/>
              </w:rPr>
            </w:pPr>
            <w:r w:rsidRPr="00DB7FA4">
              <w:rPr>
                <w:b/>
                <w:lang w:val="nl"/>
              </w:rPr>
              <w:t>ID</w:t>
            </w:r>
          </w:p>
        </w:tc>
        <w:tc>
          <w:tcPr>
            <w:tcW w:w="7661" w:type="dxa"/>
            <w:shd w:val="clear" w:color="auto" w:fill="DEEAF6" w:themeFill="accent1" w:themeFillTint="33"/>
          </w:tcPr>
          <w:p w14:paraId="351D1526" w14:textId="77777777" w:rsidR="00637C02" w:rsidRPr="00DB7FA4" w:rsidRDefault="00637C02" w:rsidP="00BF18B4">
            <w:pPr>
              <w:rPr>
                <w:b/>
                <w:lang w:val="nl"/>
              </w:rPr>
            </w:pPr>
            <w:r w:rsidRPr="00DB7FA4">
              <w:rPr>
                <w:b/>
                <w:lang w:val="nl"/>
              </w:rPr>
              <w:t>Documentnaam</w:t>
            </w:r>
          </w:p>
        </w:tc>
      </w:tr>
      <w:tr w:rsidR="00637C02" w:rsidRPr="00DB7FA4" w14:paraId="0631A537" w14:textId="77777777" w:rsidTr="00637C02">
        <w:tc>
          <w:tcPr>
            <w:tcW w:w="556" w:type="dxa"/>
            <w:shd w:val="clear" w:color="auto" w:fill="auto"/>
          </w:tcPr>
          <w:p w14:paraId="5784F35B" w14:textId="77777777" w:rsidR="00637C02" w:rsidRPr="00DB7FA4" w:rsidRDefault="00637C02" w:rsidP="00BF18B4">
            <w:pPr>
              <w:rPr>
                <w:lang w:val="nl"/>
              </w:rPr>
            </w:pPr>
            <w:r w:rsidRPr="002C7327">
              <w:t>[1]</w:t>
            </w:r>
          </w:p>
        </w:tc>
        <w:tc>
          <w:tcPr>
            <w:tcW w:w="7661" w:type="dxa"/>
            <w:shd w:val="clear" w:color="auto" w:fill="auto"/>
          </w:tcPr>
          <w:p w14:paraId="2278D1FC" w14:textId="77777777" w:rsidR="00637C02" w:rsidRPr="00DB7FA4" w:rsidRDefault="00637C02" w:rsidP="00D77156">
            <w:pPr>
              <w:rPr>
                <w:lang w:val="nl"/>
              </w:rPr>
            </w:pPr>
            <w:r w:rsidRPr="00CC0276">
              <w:t xml:space="preserve">Modeldocument </w:t>
            </w:r>
            <w:r>
              <w:t>AEGON hypotheek</w:t>
            </w:r>
          </w:p>
        </w:tc>
      </w:tr>
      <w:tr w:rsidR="00637C02" w:rsidRPr="00DB7FA4" w14:paraId="5A76CA10" w14:textId="77777777" w:rsidTr="00637C02">
        <w:tc>
          <w:tcPr>
            <w:tcW w:w="556" w:type="dxa"/>
            <w:shd w:val="clear" w:color="auto" w:fill="auto"/>
          </w:tcPr>
          <w:p w14:paraId="399BF0D8" w14:textId="77777777" w:rsidR="00637C02" w:rsidRPr="00DB7FA4" w:rsidRDefault="00637C02" w:rsidP="00BF18B4">
            <w:pPr>
              <w:rPr>
                <w:lang w:val="nl"/>
              </w:rPr>
            </w:pPr>
            <w:r w:rsidRPr="00134AAB">
              <w:t>[2]</w:t>
            </w:r>
          </w:p>
        </w:tc>
        <w:tc>
          <w:tcPr>
            <w:tcW w:w="7661" w:type="dxa"/>
            <w:shd w:val="clear" w:color="auto" w:fill="auto"/>
          </w:tcPr>
          <w:p w14:paraId="2E735B59" w14:textId="3787B967" w:rsidR="00637C02" w:rsidRPr="00DB7FA4" w:rsidRDefault="00637C02" w:rsidP="00BF18B4">
            <w:pPr>
              <w:rPr>
                <w:lang w:val="nl"/>
              </w:rPr>
            </w:pPr>
            <w:r w:rsidRPr="00134AAB">
              <w:t xml:space="preserve">Documentatie standaard tekstblokken: namen van de documenten en de versies daarvan zijn in </w:t>
            </w:r>
            <w:r>
              <w:t xml:space="preserve">de </w:t>
            </w:r>
            <w:proofErr w:type="spellStart"/>
            <w:r>
              <w:t>releasenotes</w:t>
            </w:r>
            <w:proofErr w:type="spellEnd"/>
            <w:r>
              <w:t xml:space="preserve"> </w:t>
            </w:r>
            <w:r w:rsidRPr="00134AAB">
              <w:t>opgenomen</w:t>
            </w:r>
          </w:p>
        </w:tc>
      </w:tr>
      <w:tr w:rsidR="00637C02" w:rsidRPr="00DB7FA4" w14:paraId="6251BB28" w14:textId="77777777" w:rsidTr="00637C02">
        <w:tc>
          <w:tcPr>
            <w:tcW w:w="556" w:type="dxa"/>
            <w:shd w:val="clear" w:color="auto" w:fill="auto"/>
          </w:tcPr>
          <w:p w14:paraId="1A32B55C" w14:textId="548B68FB" w:rsidR="00637C02" w:rsidRPr="00DB7FA4" w:rsidRDefault="00637C02" w:rsidP="00BF18B4">
            <w:pPr>
              <w:rPr>
                <w:lang w:val="nl"/>
              </w:rPr>
            </w:pPr>
            <w:bookmarkStart w:id="172" w:name="AlgemeneAfsprakenDocument"/>
            <w:r>
              <w:t>[3]</w:t>
            </w:r>
            <w:bookmarkEnd w:id="172"/>
          </w:p>
        </w:tc>
        <w:tc>
          <w:tcPr>
            <w:tcW w:w="7661" w:type="dxa"/>
            <w:shd w:val="clear" w:color="auto" w:fill="auto"/>
          </w:tcPr>
          <w:p w14:paraId="26645354" w14:textId="77777777" w:rsidR="00637C02" w:rsidRPr="00DB7FA4" w:rsidRDefault="00637C02" w:rsidP="00BF18B4">
            <w:pPr>
              <w:rPr>
                <w:lang w:val="nl"/>
              </w:rPr>
            </w:pPr>
            <w:r w:rsidRPr="00F04F48">
              <w:t>Tekstblok - Algemene afspraken modeldocumenten en tekstblokken</w:t>
            </w:r>
          </w:p>
        </w:tc>
      </w:tr>
      <w:tr w:rsidR="00637C02" w:rsidRPr="00DB7FA4" w14:paraId="74BB290C" w14:textId="77777777" w:rsidTr="00637C02">
        <w:tc>
          <w:tcPr>
            <w:tcW w:w="556" w:type="dxa"/>
            <w:shd w:val="clear" w:color="auto" w:fill="auto"/>
          </w:tcPr>
          <w:p w14:paraId="7485DCDF" w14:textId="23053A00" w:rsidR="00637C02" w:rsidRDefault="00637C02" w:rsidP="00BF18B4">
            <w:bookmarkStart w:id="173" w:name="TC"/>
            <w:r>
              <w:t>[</w:t>
            </w:r>
            <w:r w:rsidR="00F976C0">
              <w:t>4</w:t>
            </w:r>
            <w:r>
              <w:t>]</w:t>
            </w:r>
            <w:bookmarkEnd w:id="173"/>
          </w:p>
        </w:tc>
        <w:tc>
          <w:tcPr>
            <w:tcW w:w="7661" w:type="dxa"/>
            <w:shd w:val="clear" w:color="auto" w:fill="auto"/>
          </w:tcPr>
          <w:p w14:paraId="4E775411" w14:textId="77777777" w:rsidR="00637C02" w:rsidRDefault="00637C02" w:rsidP="00BF18B4">
            <w:r w:rsidRPr="00362DEE">
              <w:t xml:space="preserve">Toelichting - Comparitie nummering en </w:t>
            </w:r>
            <w:proofErr w:type="spellStart"/>
            <w:r w:rsidRPr="00362DEE">
              <w:t>layout</w:t>
            </w:r>
            <w:proofErr w:type="spellEnd"/>
          </w:p>
        </w:tc>
      </w:tr>
      <w:tr w:rsidR="00637C02" w:rsidRPr="00DB7FA4" w14:paraId="46389FD5" w14:textId="77777777" w:rsidTr="00637C02">
        <w:tc>
          <w:tcPr>
            <w:tcW w:w="556" w:type="dxa"/>
            <w:shd w:val="clear" w:color="auto" w:fill="auto"/>
          </w:tcPr>
          <w:p w14:paraId="4B229E4E" w14:textId="1F5BE889" w:rsidR="00637C02" w:rsidRDefault="00637C02" w:rsidP="00BF18B4">
            <w:r>
              <w:t>[</w:t>
            </w:r>
            <w:r w:rsidR="00F976C0">
              <w:t>5</w:t>
            </w:r>
            <w:r>
              <w:t>]</w:t>
            </w:r>
          </w:p>
        </w:tc>
        <w:tc>
          <w:tcPr>
            <w:tcW w:w="7661" w:type="dxa"/>
            <w:shd w:val="clear" w:color="auto" w:fill="auto"/>
          </w:tcPr>
          <w:p w14:paraId="0A1FF460" w14:textId="77777777" w:rsidR="00637C02" w:rsidRPr="00F04F48" w:rsidRDefault="00637C02" w:rsidP="00BF18B4">
            <w:r>
              <w:t xml:space="preserve">Generieke XSD </w:t>
            </w:r>
            <w:proofErr w:type="spellStart"/>
            <w:r w:rsidRPr="00887623">
              <w:t>StukAlgemeen</w:t>
            </w:r>
            <w:proofErr w:type="spellEnd"/>
          </w:p>
        </w:tc>
      </w:tr>
    </w:tbl>
    <w:p w14:paraId="05589B1B" w14:textId="77777777" w:rsidR="003743B2" w:rsidRPr="00343045" w:rsidRDefault="003743B2" w:rsidP="00BF18B4">
      <w:pPr>
        <w:rPr>
          <w:lang w:val="nl"/>
        </w:rPr>
      </w:pPr>
    </w:p>
    <w:p w14:paraId="3342FD6D" w14:textId="77777777" w:rsidR="008D0862" w:rsidRPr="002C7327" w:rsidRDefault="008D0862" w:rsidP="00075CF1">
      <w:pPr>
        <w:pStyle w:val="streepje"/>
        <w:numPr>
          <w:ilvl w:val="0"/>
          <w:numId w:val="0"/>
        </w:numPr>
        <w:rPr>
          <w:lang w:val="nl-NL"/>
        </w:rPr>
      </w:pPr>
    </w:p>
    <w:p w14:paraId="2C01154B" w14:textId="77777777" w:rsidR="00075CF1" w:rsidRPr="00134AAB" w:rsidRDefault="00075CF1" w:rsidP="00134AAB">
      <w:pPr>
        <w:pStyle w:val="streepje"/>
        <w:numPr>
          <w:ilvl w:val="0"/>
          <w:numId w:val="0"/>
        </w:numPr>
        <w:rPr>
          <w:lang w:val="nl-NL"/>
        </w:rPr>
      </w:pPr>
    </w:p>
    <w:p w14:paraId="409A97CB" w14:textId="77777777" w:rsidR="00857117" w:rsidRDefault="00857117" w:rsidP="00857117">
      <w:pPr>
        <w:pStyle w:val="streepje"/>
        <w:numPr>
          <w:ilvl w:val="0"/>
          <w:numId w:val="0"/>
        </w:numPr>
        <w:ind w:left="284" w:hanging="284"/>
      </w:pPr>
    </w:p>
    <w:p w14:paraId="05BE0D68" w14:textId="77777777" w:rsidR="00857117" w:rsidRPr="00343045" w:rsidRDefault="00857117" w:rsidP="00857117">
      <w:pPr>
        <w:pStyle w:val="streepje"/>
        <w:numPr>
          <w:ilvl w:val="0"/>
          <w:numId w:val="0"/>
        </w:numPr>
        <w:ind w:left="284" w:hanging="284"/>
        <w:sectPr w:rsidR="00857117" w:rsidRPr="00343045" w:rsidSect="00284A06">
          <w:headerReference w:type="default" r:id="rId9"/>
          <w:headerReference w:type="first" r:id="rId10"/>
          <w:type w:val="oddPage"/>
          <w:pgSz w:w="11906" w:h="16838" w:code="9"/>
          <w:pgMar w:top="3402" w:right="1304" w:bottom="1304" w:left="1814" w:header="567" w:footer="431" w:gutter="0"/>
          <w:cols w:space="708"/>
          <w:formProt w:val="0"/>
          <w:titlePg/>
          <w:docGrid w:linePitch="245"/>
        </w:sectPr>
      </w:pPr>
    </w:p>
    <w:p w14:paraId="67150D45" w14:textId="7BED5C30" w:rsidR="008D0862" w:rsidRDefault="00340045" w:rsidP="008D0862">
      <w:pPr>
        <w:pStyle w:val="Kop1"/>
        <w:numPr>
          <w:ilvl w:val="0"/>
          <w:numId w:val="1"/>
        </w:numPr>
        <w:rPr>
          <w:lang w:val="nl-NL"/>
        </w:rPr>
      </w:pPr>
      <w:bookmarkStart w:id="177" w:name="_Toc196384032"/>
      <w:bookmarkEnd w:id="161"/>
      <w:r>
        <w:rPr>
          <w:lang w:val="nl-NL"/>
        </w:rPr>
        <w:lastRenderedPageBreak/>
        <w:t xml:space="preserve">AEGON </w:t>
      </w:r>
      <w:r w:rsidR="008D0862">
        <w:rPr>
          <w:lang w:val="nl-NL"/>
        </w:rPr>
        <w:t>Hypotheekakte</w:t>
      </w:r>
      <w:bookmarkEnd w:id="177"/>
    </w:p>
    <w:p w14:paraId="2DAAFCA4" w14:textId="77777777" w:rsidR="008D0862" w:rsidRDefault="008D0862" w:rsidP="008D0862">
      <w:r>
        <w:t xml:space="preserve">In dit hoofdstuk is de structuur van de </w:t>
      </w:r>
      <w:r w:rsidR="00340045">
        <w:t xml:space="preserve">AEGON </w:t>
      </w:r>
      <w:r>
        <w:t>hypotheekakte in detail beschreven.</w:t>
      </w:r>
    </w:p>
    <w:p w14:paraId="13AADAA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1C91E4B3"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3FF5FD3" w14:textId="77777777" w:rsidR="005606FC" w:rsidRDefault="005606FC" w:rsidP="00AA1E30"/>
    <w:p w14:paraId="170BEF5B" w14:textId="469DD992" w:rsidR="008D0862" w:rsidRPr="00343045" w:rsidRDefault="00741213" w:rsidP="008D0862">
      <w:pPr>
        <w:pStyle w:val="Kop2"/>
      </w:pPr>
      <w:bookmarkStart w:id="178" w:name="_Toc246925271"/>
      <w:bookmarkStart w:id="179" w:name="_Toc196384033"/>
      <w:r>
        <w:t>Equivalentiev</w:t>
      </w:r>
      <w:r w:rsidR="008D0862">
        <w:t>erklaring</w:t>
      </w:r>
      <w:bookmarkEnd w:id="178"/>
      <w:bookmarkEnd w:id="179"/>
    </w:p>
    <w:p w14:paraId="3FEA3765"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175C0685"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D11F9D0" w14:textId="77777777" w:rsidTr="00F825E8">
        <w:tc>
          <w:tcPr>
            <w:tcW w:w="2394" w:type="pct"/>
            <w:shd w:val="clear" w:color="auto" w:fill="DEEAF6" w:themeFill="accent1" w:themeFillTint="33"/>
          </w:tcPr>
          <w:p w14:paraId="4072D437" w14:textId="77777777" w:rsidR="00C4522F" w:rsidRPr="00D77156" w:rsidRDefault="00C4522F" w:rsidP="00A7152A">
            <w:pPr>
              <w:rPr>
                <w:b/>
              </w:rPr>
            </w:pPr>
            <w:r w:rsidRPr="00DB7FA4">
              <w:rPr>
                <w:b/>
              </w:rPr>
              <w:t>Modeldocument tekst</w:t>
            </w:r>
          </w:p>
        </w:tc>
        <w:tc>
          <w:tcPr>
            <w:tcW w:w="2606" w:type="pct"/>
            <w:shd w:val="clear" w:color="auto" w:fill="DEEAF6" w:themeFill="accent1" w:themeFillTint="33"/>
          </w:tcPr>
          <w:p w14:paraId="104408CA" w14:textId="56F1DC9C" w:rsidR="00C4522F" w:rsidRPr="00D77156" w:rsidRDefault="00C47252" w:rsidP="005217FC">
            <w:pPr>
              <w:rPr>
                <w:b/>
              </w:rPr>
            </w:pPr>
            <w:proofErr w:type="spellStart"/>
            <w:r>
              <w:rPr>
                <w:b/>
              </w:rPr>
              <w:t>Mapping</w:t>
            </w:r>
            <w:proofErr w:type="spellEnd"/>
            <w:r>
              <w:rPr>
                <w:b/>
              </w:rPr>
              <w:t xml:space="preserve"> en t</w:t>
            </w:r>
            <w:r w:rsidR="00C4522F" w:rsidRPr="00DB7FA4">
              <w:rPr>
                <w:b/>
              </w:rPr>
              <w:t>oelichting</w:t>
            </w:r>
          </w:p>
        </w:tc>
      </w:tr>
      <w:tr w:rsidR="008D0862" w:rsidRPr="002E729C" w14:paraId="458EB12A" w14:textId="77777777" w:rsidTr="00DB7FA4">
        <w:tc>
          <w:tcPr>
            <w:tcW w:w="2394" w:type="pct"/>
            <w:shd w:val="clear" w:color="auto" w:fill="auto"/>
          </w:tcPr>
          <w:p w14:paraId="55A95E87"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5D9C4333"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4ECAD36B" w14:textId="77777777" w:rsidR="00025A52" w:rsidRDefault="00025A52" w:rsidP="005217FC"/>
          <w:p w14:paraId="561D8C2F"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4697B885"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0E2F72D9" w14:textId="31BF3CA1" w:rsidR="00461839" w:rsidRDefault="00461839" w:rsidP="00D77156">
      <w:pPr>
        <w:pStyle w:val="Kop2"/>
        <w:pageBreakBefore/>
      </w:pPr>
      <w:bookmarkStart w:id="180" w:name="_Ref438019207"/>
      <w:bookmarkStart w:id="181" w:name="_Toc196384034"/>
      <w:r>
        <w:lastRenderedPageBreak/>
        <w:t>Titel</w:t>
      </w:r>
      <w:bookmarkEnd w:id="180"/>
      <w:bookmarkEnd w:id="181"/>
    </w:p>
    <w:p w14:paraId="40D87838" w14:textId="77777777" w:rsidR="00C47252" w:rsidRPr="001B2D57" w:rsidRDefault="00C47252" w:rsidP="00F825E8"/>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05D4201F" w14:textId="77777777" w:rsidTr="00F825E8">
        <w:tc>
          <w:tcPr>
            <w:tcW w:w="2394" w:type="pct"/>
            <w:shd w:val="clear" w:color="auto" w:fill="DEEAF6" w:themeFill="accent1" w:themeFillTint="33"/>
          </w:tcPr>
          <w:p w14:paraId="4D55B976" w14:textId="77777777" w:rsidR="00C4522F" w:rsidRPr="00D77156" w:rsidRDefault="00C4522F" w:rsidP="00D77156">
            <w:pPr>
              <w:rPr>
                <w:b/>
              </w:rPr>
            </w:pPr>
            <w:r w:rsidRPr="00DB7FA4">
              <w:rPr>
                <w:b/>
              </w:rPr>
              <w:t>Modeldocument tekst</w:t>
            </w:r>
          </w:p>
        </w:tc>
        <w:tc>
          <w:tcPr>
            <w:tcW w:w="2606" w:type="pct"/>
            <w:shd w:val="clear" w:color="auto" w:fill="DEEAF6" w:themeFill="accent1" w:themeFillTint="33"/>
          </w:tcPr>
          <w:p w14:paraId="6CB8BA68" w14:textId="17A93F51" w:rsidR="00C4522F" w:rsidRPr="00D77156" w:rsidRDefault="00C47252" w:rsidP="00025A52">
            <w:pPr>
              <w:rPr>
                <w:b/>
              </w:rPr>
            </w:pPr>
            <w:proofErr w:type="spellStart"/>
            <w:r>
              <w:rPr>
                <w:b/>
              </w:rPr>
              <w:t>Mapping</w:t>
            </w:r>
            <w:proofErr w:type="spellEnd"/>
            <w:r>
              <w:rPr>
                <w:b/>
              </w:rPr>
              <w:t xml:space="preserve"> en t</w:t>
            </w:r>
            <w:r w:rsidRPr="00DB7FA4">
              <w:rPr>
                <w:b/>
              </w:rPr>
              <w:t>oelichting</w:t>
            </w:r>
          </w:p>
        </w:tc>
      </w:tr>
      <w:tr w:rsidR="00461839" w:rsidRPr="002E729C" w14:paraId="493D6573" w14:textId="77777777" w:rsidTr="00DB7FA4">
        <w:tc>
          <w:tcPr>
            <w:tcW w:w="2394" w:type="pct"/>
            <w:shd w:val="clear" w:color="auto" w:fill="auto"/>
          </w:tcPr>
          <w:p w14:paraId="35E0EDF3" w14:textId="77777777" w:rsidR="00461839" w:rsidRPr="00DB7FA4" w:rsidRDefault="00461839" w:rsidP="00D77156">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1154EF5" w14:textId="77777777" w:rsidR="00025A52" w:rsidRPr="00025A52" w:rsidRDefault="00025A52" w:rsidP="00025A52">
            <w:pPr>
              <w:rPr>
                <w:snapToGrid/>
                <w:szCs w:val="18"/>
              </w:rPr>
            </w:pPr>
            <w:r>
              <w:rPr>
                <w:szCs w:val="18"/>
              </w:rPr>
              <w:t xml:space="preserve">Optioneel tekstblok. </w:t>
            </w:r>
            <w:r w:rsidRPr="00025A52">
              <w:rPr>
                <w:snapToGrid/>
                <w:szCs w:val="18"/>
              </w:rPr>
              <w:t>De titelvelden voor een hypotheekakte. De opmaak is conform het tekstblok.</w:t>
            </w:r>
          </w:p>
          <w:p w14:paraId="7982D202" w14:textId="77777777" w:rsidR="00461839" w:rsidRDefault="00461839" w:rsidP="0093783C">
            <w:pPr>
              <w:rPr>
                <w:szCs w:val="18"/>
              </w:rPr>
            </w:pPr>
          </w:p>
          <w:p w14:paraId="2ABFA218"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14BA46DE"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369CC76" w14:textId="53715F79" w:rsidR="005606FC" w:rsidRDefault="005606FC" w:rsidP="00D77156">
      <w:pPr>
        <w:pStyle w:val="Kop2"/>
      </w:pPr>
      <w:bookmarkStart w:id="182" w:name="_Toc196384035"/>
      <w:r>
        <w:t>Aanhef</w:t>
      </w:r>
      <w:bookmarkEnd w:id="182"/>
    </w:p>
    <w:p w14:paraId="39DD69F4" w14:textId="77777777" w:rsidR="00C47252" w:rsidRPr="001B2D57" w:rsidRDefault="00C47252" w:rsidP="00F825E8"/>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37E3FC81" w14:textId="77777777" w:rsidTr="00F825E8">
        <w:tc>
          <w:tcPr>
            <w:tcW w:w="2394" w:type="pct"/>
            <w:shd w:val="clear" w:color="auto" w:fill="DEEAF6" w:themeFill="accent1" w:themeFillTint="33"/>
          </w:tcPr>
          <w:p w14:paraId="1CD5A2FC" w14:textId="77777777" w:rsidR="00C4522F" w:rsidRPr="00D77156" w:rsidRDefault="00C4522F" w:rsidP="00D77156">
            <w:pPr>
              <w:rPr>
                <w:b/>
              </w:rPr>
            </w:pPr>
            <w:r w:rsidRPr="00DB7FA4">
              <w:rPr>
                <w:b/>
              </w:rPr>
              <w:t>Modeldocument tekst</w:t>
            </w:r>
          </w:p>
        </w:tc>
        <w:tc>
          <w:tcPr>
            <w:tcW w:w="2606" w:type="pct"/>
            <w:shd w:val="clear" w:color="auto" w:fill="DEEAF6" w:themeFill="accent1" w:themeFillTint="33"/>
          </w:tcPr>
          <w:p w14:paraId="4ADA6866" w14:textId="52EEB674" w:rsidR="00C4522F" w:rsidRPr="00D77156" w:rsidRDefault="00C47252" w:rsidP="002E729C">
            <w:pPr>
              <w:rPr>
                <w:b/>
              </w:rPr>
            </w:pPr>
            <w:proofErr w:type="spellStart"/>
            <w:r>
              <w:rPr>
                <w:b/>
              </w:rPr>
              <w:t>Mapping</w:t>
            </w:r>
            <w:proofErr w:type="spellEnd"/>
            <w:r>
              <w:rPr>
                <w:b/>
              </w:rPr>
              <w:t xml:space="preserve"> en t</w:t>
            </w:r>
            <w:r w:rsidRPr="00DB7FA4">
              <w:rPr>
                <w:b/>
              </w:rPr>
              <w:t>oelichting</w:t>
            </w:r>
          </w:p>
        </w:tc>
      </w:tr>
      <w:tr w:rsidR="0021646D" w:rsidRPr="002E729C" w14:paraId="3F3AD6CC" w14:textId="77777777" w:rsidTr="00DB7FA4">
        <w:tc>
          <w:tcPr>
            <w:tcW w:w="2394" w:type="pct"/>
            <w:shd w:val="clear" w:color="auto" w:fill="auto"/>
          </w:tcPr>
          <w:p w14:paraId="405AA679"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183" w:name="_Toc245786300"/>
            <w:bookmarkEnd w:id="183"/>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70B13FFA"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5AF059B9" w14:textId="77777777" w:rsidR="00025A52" w:rsidRDefault="00025A52" w:rsidP="002E729C">
            <w:pPr>
              <w:rPr>
                <w:szCs w:val="18"/>
              </w:rPr>
            </w:pPr>
          </w:p>
          <w:p w14:paraId="51AEEA71"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3E64E1E5"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F4F2A53" w14:textId="77777777" w:rsidR="00A9324F" w:rsidRPr="002E729C" w:rsidRDefault="00A9324F" w:rsidP="002E729C">
      <w:pPr>
        <w:tabs>
          <w:tab w:val="left" w:pos="6771"/>
        </w:tabs>
        <w:rPr>
          <w:szCs w:val="18"/>
        </w:rPr>
      </w:pPr>
    </w:p>
    <w:p w14:paraId="2B17804E" w14:textId="77777777" w:rsidR="00114244" w:rsidRDefault="00900C94" w:rsidP="00D77156">
      <w:pPr>
        <w:pStyle w:val="Kop2"/>
        <w:pageBreakBefore/>
      </w:pPr>
      <w:bookmarkStart w:id="184" w:name="_Toc196384036"/>
      <w:bookmarkStart w:id="185" w:name="_Ref182807022"/>
      <w:r>
        <w:lastRenderedPageBreak/>
        <w:t>Partijen</w:t>
      </w:r>
      <w:bookmarkEnd w:id="184"/>
    </w:p>
    <w:p w14:paraId="3FA1F51F" w14:textId="49E0F245" w:rsidR="0054259B" w:rsidRPr="00890735" w:rsidRDefault="0054259B" w:rsidP="00890735">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FE3800" w:rsidRPr="00FE3800">
        <w:rPr>
          <w:snapToGrid/>
          <w:szCs w:val="18"/>
        </w:rPr>
        <w:t>[</w:t>
      </w:r>
      <w:r w:rsidR="00F976C0">
        <w:rPr>
          <w:snapToGrid/>
          <w:szCs w:val="18"/>
        </w:rPr>
        <w:t>4</w:t>
      </w:r>
      <w:r w:rsidR="00FE3800" w:rsidRPr="00FE3800">
        <w:rPr>
          <w:snapToGrid/>
          <w:szCs w:val="18"/>
        </w:rPr>
        <w:t>]</w:t>
      </w:r>
      <w:r w:rsidRPr="00890735">
        <w:rPr>
          <w:snapToGrid/>
          <w:szCs w:val="18"/>
        </w:rPr>
        <w:fldChar w:fldCharType="end"/>
      </w:r>
      <w:r w:rsidRPr="00890735">
        <w:rPr>
          <w:snapToGrid/>
          <w:szCs w:val="18"/>
        </w:rPr>
        <w:t>.</w:t>
      </w:r>
    </w:p>
    <w:p w14:paraId="4345765C" w14:textId="2D4A0112" w:rsidR="00915E27" w:rsidRPr="00546D63" w:rsidRDefault="002C28F0" w:rsidP="00915E27">
      <w:pPr>
        <w:pStyle w:val="Kop3"/>
        <w:rPr>
          <w:b/>
          <w:bCs w:val="0"/>
          <w:rPrChange w:id="186" w:author="Groot, Karina de" w:date="2025-04-08T14:45:00Z" w16du:dateUtc="2025-04-08T12:45:00Z">
            <w:rPr/>
          </w:rPrChange>
        </w:rPr>
      </w:pPr>
      <w:bookmarkStart w:id="187" w:name="_Toc427054420"/>
      <w:bookmarkStart w:id="188" w:name="_Toc196384037"/>
      <w:bookmarkEnd w:id="187"/>
      <w:r w:rsidRPr="00546D63">
        <w:rPr>
          <w:b/>
          <w:bCs w:val="0"/>
          <w:rPrChange w:id="189" w:author="Groot, Karina de" w:date="2025-04-08T14:45:00Z" w16du:dateUtc="2025-04-08T12:45:00Z">
            <w:rPr/>
          </w:rPrChange>
        </w:rPr>
        <w:t>Hypotheekverstrekker</w:t>
      </w:r>
      <w:bookmarkEnd w:id="188"/>
    </w:p>
    <w:p w14:paraId="3A89742C" w14:textId="77777777" w:rsidR="00AF2E85" w:rsidRPr="001B2D57" w:rsidRDefault="00AF2E85" w:rsidP="00F825E8"/>
    <w:tbl>
      <w:tblPr>
        <w:tblW w:w="137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088"/>
      </w:tblGrid>
      <w:tr w:rsidR="005005A9" w:rsidRPr="00296017" w14:paraId="134A51C0" w14:textId="77777777" w:rsidTr="005B1BA7">
        <w:trPr>
          <w:trHeight w:val="125"/>
        </w:trPr>
        <w:tc>
          <w:tcPr>
            <w:tcW w:w="6655" w:type="dxa"/>
            <w:shd w:val="clear" w:color="auto" w:fill="DEEAF6" w:themeFill="accent1" w:themeFillTint="33"/>
          </w:tcPr>
          <w:p w14:paraId="5ADA87EE" w14:textId="77777777" w:rsidR="00C4522F" w:rsidRPr="00296017" w:rsidRDefault="00C4522F" w:rsidP="00C856B0">
            <w:pPr>
              <w:rPr>
                <w:b/>
                <w:sz w:val="20"/>
              </w:rPr>
            </w:pPr>
            <w:r w:rsidRPr="00296017">
              <w:rPr>
                <w:b/>
                <w:sz w:val="20"/>
              </w:rPr>
              <w:t>Modeldocument tekst</w:t>
            </w:r>
          </w:p>
        </w:tc>
        <w:tc>
          <w:tcPr>
            <w:tcW w:w="7088" w:type="dxa"/>
            <w:shd w:val="clear" w:color="auto" w:fill="DEEAF6" w:themeFill="accent1" w:themeFillTint="33"/>
          </w:tcPr>
          <w:p w14:paraId="0C9D8D81" w14:textId="2ADA6A8A" w:rsidR="00C4522F" w:rsidRPr="00296017" w:rsidRDefault="00C47252" w:rsidP="00C856B0">
            <w:pPr>
              <w:rPr>
                <w:b/>
                <w:sz w:val="20"/>
              </w:rPr>
            </w:pPr>
            <w:proofErr w:type="spellStart"/>
            <w:r w:rsidRPr="00296017">
              <w:rPr>
                <w:b/>
                <w:sz w:val="20"/>
              </w:rPr>
              <w:t>Mapping</w:t>
            </w:r>
            <w:proofErr w:type="spellEnd"/>
            <w:r w:rsidRPr="00296017">
              <w:rPr>
                <w:b/>
                <w:sz w:val="20"/>
              </w:rPr>
              <w:t xml:space="preserve"> en toelichting</w:t>
            </w:r>
          </w:p>
        </w:tc>
      </w:tr>
      <w:tr w:rsidR="005005A9" w:rsidRPr="00123774" w14:paraId="19755EE2" w14:textId="77777777" w:rsidTr="005B1BA7">
        <w:trPr>
          <w:trHeight w:val="125"/>
        </w:trPr>
        <w:tc>
          <w:tcPr>
            <w:tcW w:w="6655" w:type="dxa"/>
            <w:shd w:val="clear" w:color="auto" w:fill="auto"/>
          </w:tcPr>
          <w:p w14:paraId="252EFBF5" w14:textId="77777777" w:rsidR="00915E27" w:rsidRPr="00296017" w:rsidRDefault="00627268" w:rsidP="00C856B0">
            <w:pPr>
              <w:rPr>
                <w:rFonts w:cs="Arial"/>
                <w:bCs/>
                <w:color w:val="FF0000"/>
                <w:sz w:val="20"/>
              </w:rPr>
            </w:pPr>
            <w:r w:rsidRPr="00296017">
              <w:rPr>
                <w:rFonts w:cs="Arial"/>
                <w:color w:val="FF0000"/>
                <w:sz w:val="20"/>
              </w:rPr>
              <w:t>1</w:t>
            </w:r>
            <w:r w:rsidR="00915E27" w:rsidRPr="00296017">
              <w:rPr>
                <w:rFonts w:cs="Arial"/>
                <w:bCs/>
                <w:color w:val="FF0000"/>
                <w:sz w:val="20"/>
              </w:rPr>
              <w:t>.</w:t>
            </w:r>
          </w:p>
        </w:tc>
        <w:tc>
          <w:tcPr>
            <w:tcW w:w="7088" w:type="dxa"/>
            <w:shd w:val="clear" w:color="auto" w:fill="auto"/>
          </w:tcPr>
          <w:p w14:paraId="1684AB3E" w14:textId="77777777" w:rsidR="00815599" w:rsidRPr="00527D55" w:rsidRDefault="00815599" w:rsidP="00194473">
            <w:pPr>
              <w:rPr>
                <w:snapToGrid/>
                <w:szCs w:val="18"/>
              </w:rPr>
            </w:pPr>
            <w:r w:rsidRPr="00527D55">
              <w:rPr>
                <w:snapToGrid/>
                <w:szCs w:val="18"/>
              </w:rPr>
              <w:t>Verplichte tekst.</w:t>
            </w:r>
          </w:p>
          <w:p w14:paraId="06A7247D" w14:textId="77777777" w:rsidR="00CE14A0" w:rsidRDefault="00CE14A0" w:rsidP="00955FFA">
            <w:pPr>
              <w:autoSpaceDE w:val="0"/>
              <w:autoSpaceDN w:val="0"/>
              <w:adjustRightInd w:val="0"/>
              <w:spacing w:line="240" w:lineRule="auto"/>
              <w:rPr>
                <w:snapToGrid/>
                <w:kern w:val="0"/>
                <w:lang w:eastAsia="nl-NL"/>
              </w:rPr>
            </w:pPr>
          </w:p>
          <w:p w14:paraId="10634502" w14:textId="4BAD5A63" w:rsidR="00CE14A0" w:rsidRDefault="00CE14A0" w:rsidP="00955FFA">
            <w:pPr>
              <w:autoSpaceDE w:val="0"/>
              <w:autoSpaceDN w:val="0"/>
              <w:adjustRightInd w:val="0"/>
              <w:spacing w:line="240" w:lineRule="auto"/>
              <w:rPr>
                <w:rFonts w:cs="Arial"/>
                <w:snapToGrid/>
                <w:kern w:val="0"/>
                <w:sz w:val="16"/>
                <w:szCs w:val="16"/>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sidR="002C28F0">
              <w:rPr>
                <w:rFonts w:cs="Arial"/>
                <w:snapToGrid/>
                <w:kern w:val="0"/>
                <w:sz w:val="16"/>
                <w:szCs w:val="16"/>
                <w:lang w:eastAsia="nl-NL"/>
              </w:rPr>
              <w:t xml:space="preserve">hypotheekverstrekker </w:t>
            </w:r>
            <w:r w:rsidRPr="00AF2670">
              <w:rPr>
                <w:rFonts w:cs="Arial"/>
                <w:snapToGrid/>
                <w:kern w:val="0"/>
                <w:sz w:val="16"/>
                <w:szCs w:val="16"/>
                <w:lang w:eastAsia="nl-NL"/>
              </w:rPr>
              <w:t>partij"]</w:t>
            </w:r>
          </w:p>
          <w:p w14:paraId="552F7A58" w14:textId="77777777" w:rsidR="00281E98" w:rsidRPr="00CE14A0" w:rsidRDefault="00281E98" w:rsidP="00955FFA">
            <w:pPr>
              <w:autoSpaceDE w:val="0"/>
              <w:autoSpaceDN w:val="0"/>
              <w:adjustRightInd w:val="0"/>
              <w:spacing w:line="240" w:lineRule="auto"/>
              <w:rPr>
                <w:rFonts w:cs="Arial"/>
                <w:snapToGrid/>
                <w:kern w:val="0"/>
                <w:szCs w:val="18"/>
                <w:lang w:eastAsia="nl-NL"/>
              </w:rPr>
            </w:pPr>
          </w:p>
        </w:tc>
      </w:tr>
      <w:tr w:rsidR="005005A9" w:rsidRPr="00123774" w14:paraId="3BEB281B" w14:textId="77777777" w:rsidTr="005B1BA7">
        <w:trPr>
          <w:trHeight w:val="125"/>
        </w:trPr>
        <w:tc>
          <w:tcPr>
            <w:tcW w:w="6655" w:type="dxa"/>
            <w:shd w:val="clear" w:color="auto" w:fill="auto"/>
          </w:tcPr>
          <w:p w14:paraId="46C5C092" w14:textId="48F858EB" w:rsidR="00915E27" w:rsidRPr="00296017" w:rsidRDefault="002C28F0" w:rsidP="00A13E1C">
            <w:pPr>
              <w:rPr>
                <w:color w:val="FF0000"/>
                <w:sz w:val="20"/>
              </w:rPr>
            </w:pPr>
            <w:r>
              <w:rPr>
                <w:rFonts w:cs="Arial"/>
                <w:bCs/>
                <w:color w:val="FF0000"/>
                <w:szCs w:val="18"/>
                <w:highlight w:val="yellow"/>
              </w:rPr>
              <w:t xml:space="preserve">    </w:t>
            </w:r>
            <w:r w:rsidR="00915E27" w:rsidRPr="00296017">
              <w:rPr>
                <w:rFonts w:cs="Arial"/>
                <w:bCs/>
                <w:color w:val="FF0000"/>
                <w:sz w:val="20"/>
                <w:highlight w:val="yellow"/>
              </w:rPr>
              <w:t>TEKSTBLOK GEVOLMACHTIGDE</w:t>
            </w:r>
            <w:r w:rsidR="00915E27" w:rsidRPr="00296017">
              <w:rPr>
                <w:rFonts w:cs="Arial"/>
                <w:bCs/>
                <w:color w:val="FF0000"/>
                <w:sz w:val="20"/>
              </w:rPr>
              <w:t>:</w:t>
            </w:r>
          </w:p>
        </w:tc>
        <w:tc>
          <w:tcPr>
            <w:tcW w:w="7088" w:type="dxa"/>
            <w:shd w:val="clear" w:color="auto" w:fill="auto"/>
          </w:tcPr>
          <w:p w14:paraId="2C78AC6B" w14:textId="77777777" w:rsidR="000D497B" w:rsidRPr="00DB7FA4" w:rsidRDefault="000D497B" w:rsidP="000D497B">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6C0796F4"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7A3709D2" w14:textId="77777777" w:rsidR="00915E27" w:rsidRPr="00296017" w:rsidRDefault="00915E27" w:rsidP="00C856B0">
            <w:pPr>
              <w:rPr>
                <w:b/>
                <w:bCs/>
                <w:snapToGrid/>
                <w:kern w:val="0"/>
                <w:u w:val="single"/>
                <w:lang w:eastAsia="nl-NL"/>
              </w:rPr>
            </w:pPr>
            <w:proofErr w:type="spellStart"/>
            <w:r w:rsidRPr="00296017">
              <w:rPr>
                <w:b/>
                <w:bCs/>
                <w:snapToGrid/>
                <w:kern w:val="0"/>
                <w:u w:val="single"/>
                <w:lang w:eastAsia="nl-NL"/>
              </w:rPr>
              <w:t>Mapping</w:t>
            </w:r>
            <w:proofErr w:type="spellEnd"/>
            <w:r w:rsidR="00025A52" w:rsidRPr="00296017">
              <w:rPr>
                <w:b/>
                <w:bCs/>
                <w:snapToGrid/>
                <w:kern w:val="0"/>
                <w:u w:val="single"/>
                <w:lang w:eastAsia="nl-NL"/>
              </w:rPr>
              <w:t xml:space="preserve"> gevolmachtigde</w:t>
            </w:r>
            <w:r w:rsidRPr="00296017">
              <w:rPr>
                <w:b/>
                <w:bCs/>
                <w:snapToGrid/>
                <w:kern w:val="0"/>
                <w:u w:val="single"/>
                <w:lang w:eastAsia="nl-NL"/>
              </w:rPr>
              <w:t>:</w:t>
            </w:r>
          </w:p>
          <w:p w14:paraId="2C80AECF" w14:textId="77777777" w:rsidR="00B2701B" w:rsidRDefault="00915E27" w:rsidP="0039599F">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14:paraId="4D85E6F0" w14:textId="77777777" w:rsidR="00915E27" w:rsidRDefault="00B2701B" w:rsidP="009764F4">
            <w:pPr>
              <w:autoSpaceDE w:val="0"/>
              <w:autoSpaceDN w:val="0"/>
              <w:adjustRightInd w:val="0"/>
              <w:spacing w:line="240" w:lineRule="auto"/>
              <w:rPr>
                <w:sz w:val="16"/>
                <w:szCs w:val="16"/>
                <w:lang w:va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p w14:paraId="5FBEF5DE" w14:textId="77777777" w:rsidR="001E7516" w:rsidRPr="00955FFA" w:rsidRDefault="001E7516" w:rsidP="009764F4">
            <w:pPr>
              <w:autoSpaceDE w:val="0"/>
              <w:autoSpaceDN w:val="0"/>
              <w:adjustRightInd w:val="0"/>
              <w:spacing w:line="240" w:lineRule="auto"/>
              <w:rPr>
                <w:snapToGrid/>
                <w:kern w:val="0"/>
                <w:sz w:val="16"/>
                <w:szCs w:val="16"/>
                <w:lang w:eastAsia="nl-NL"/>
              </w:rPr>
            </w:pPr>
          </w:p>
        </w:tc>
      </w:tr>
      <w:tr w:rsidR="005005A9" w:rsidRPr="00123774" w14:paraId="10986C5D" w14:textId="77777777" w:rsidTr="005B1BA7">
        <w:trPr>
          <w:trHeight w:val="125"/>
        </w:trPr>
        <w:tc>
          <w:tcPr>
            <w:tcW w:w="6655" w:type="dxa"/>
            <w:shd w:val="clear" w:color="auto" w:fill="auto"/>
          </w:tcPr>
          <w:p w14:paraId="70942071" w14:textId="53FE64E7" w:rsidR="00915E27" w:rsidRPr="00FC6ED9" w:rsidRDefault="002C28F0" w:rsidP="00C856B0">
            <w:pPr>
              <w:rPr>
                <w:rFonts w:cs="Arial"/>
                <w:bCs/>
                <w:color w:val="800080"/>
                <w:sz w:val="20"/>
              </w:rPr>
            </w:pPr>
            <w:r>
              <w:rPr>
                <w:rFonts w:cs="Arial"/>
                <w:color w:val="FF0000"/>
                <w:sz w:val="20"/>
                <w:highlight w:val="yellow"/>
              </w:rPr>
              <w:t xml:space="preserve">    </w:t>
            </w:r>
            <w:r w:rsidRPr="001B4F7F">
              <w:rPr>
                <w:rFonts w:cs="Arial"/>
                <w:color w:val="FF0000"/>
                <w:sz w:val="20"/>
                <w:highlight w:val="yellow"/>
              </w:rPr>
              <w:t>TEKSTBLOK RECHTSPERSOON</w:t>
            </w:r>
            <w:r>
              <w:rPr>
                <w:rFonts w:cs="Arial"/>
                <w:color w:val="800080"/>
                <w:sz w:val="20"/>
              </w:rPr>
              <w:t xml:space="preserve"> </w:t>
            </w:r>
          </w:p>
        </w:tc>
        <w:tc>
          <w:tcPr>
            <w:tcW w:w="7088" w:type="dxa"/>
            <w:shd w:val="clear" w:color="auto" w:fill="auto"/>
          </w:tcPr>
          <w:p w14:paraId="1439FC72" w14:textId="77777777" w:rsidR="002C28F0" w:rsidRDefault="002C28F0" w:rsidP="002C28F0">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2B10D5EA" w14:textId="2ECA6C5D" w:rsidR="00915E27" w:rsidRPr="00296017" w:rsidRDefault="00915E27" w:rsidP="00C856B0">
            <w:pPr>
              <w:rPr>
                <w:b/>
                <w:bCs/>
                <w:szCs w:val="18"/>
                <w:u w:val="single"/>
              </w:rPr>
            </w:pPr>
            <w:proofErr w:type="spellStart"/>
            <w:r w:rsidRPr="00296017">
              <w:rPr>
                <w:b/>
                <w:bCs/>
                <w:szCs w:val="18"/>
                <w:u w:val="single"/>
              </w:rPr>
              <w:t>Mapping</w:t>
            </w:r>
            <w:proofErr w:type="spellEnd"/>
            <w:r w:rsidRPr="00296017">
              <w:rPr>
                <w:b/>
                <w:bCs/>
                <w:szCs w:val="18"/>
                <w:u w:val="single"/>
              </w:rPr>
              <w:t xml:space="preserve"> </w:t>
            </w:r>
            <w:r w:rsidR="002C28F0" w:rsidRPr="00296017">
              <w:rPr>
                <w:b/>
                <w:bCs/>
                <w:szCs w:val="18"/>
                <w:u w:val="single"/>
              </w:rPr>
              <w:t>rechtspersoon</w:t>
            </w:r>
            <w:r w:rsidRPr="00296017">
              <w:rPr>
                <w:b/>
                <w:bCs/>
                <w:szCs w:val="18"/>
                <w:u w:val="single"/>
              </w:rPr>
              <w:t>:</w:t>
            </w:r>
          </w:p>
          <w:p w14:paraId="4EA00899" w14:textId="67FD7417" w:rsidR="002C28F0" w:rsidRDefault="002C28F0" w:rsidP="009764F4">
            <w:pPr>
              <w:autoSpaceDE w:val="0"/>
              <w:autoSpaceDN w:val="0"/>
              <w:adjustRightInd w:val="0"/>
              <w:spacing w:line="240" w:lineRule="auto"/>
              <w:rPr>
                <w:sz w:val="16"/>
                <w:szCs w:val="16"/>
                <w:lang w:val="nl"/>
              </w:rPr>
            </w:pPr>
            <w:r w:rsidRPr="002C28F0">
              <w:rPr>
                <w:rFonts w:cs="Arial"/>
                <w:snapToGrid/>
                <w:kern w:val="0"/>
                <w:sz w:val="16"/>
                <w:szCs w:val="16"/>
                <w:lang w:eastAsia="nl-NL"/>
              </w:rPr>
              <w:t>/IMKAD_AangebodenStuk/Partij/tia:IMKAD_Persoon/tia_Gegevens/NHR_Rechtspersoon</w:t>
            </w:r>
          </w:p>
          <w:p w14:paraId="400EBDE9" w14:textId="015B97D6" w:rsidR="009764F4" w:rsidRPr="00DB7FA4" w:rsidRDefault="00025A52" w:rsidP="009764F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 xml:space="preserve">e overige mapping is opgenomen in </w:t>
            </w:r>
            <w:r w:rsidR="002C28F0">
              <w:rPr>
                <w:sz w:val="16"/>
                <w:szCs w:val="16"/>
                <w:lang w:val="nl"/>
              </w:rPr>
              <w:t>het tekstblok</w:t>
            </w:r>
          </w:p>
        </w:tc>
      </w:tr>
      <w:tr w:rsidR="005005A9" w:rsidRPr="00123774" w14:paraId="316BA7E7" w14:textId="77777777" w:rsidTr="005B1BA7">
        <w:trPr>
          <w:trHeight w:val="125"/>
        </w:trPr>
        <w:tc>
          <w:tcPr>
            <w:tcW w:w="6655" w:type="dxa"/>
            <w:shd w:val="clear" w:color="auto" w:fill="auto"/>
          </w:tcPr>
          <w:p w14:paraId="50298720" w14:textId="77777777" w:rsidR="00644706" w:rsidRPr="00194473" w:rsidRDefault="00644706" w:rsidP="00644706">
            <w:pPr>
              <w:tabs>
                <w:tab w:val="left" w:pos="-1440"/>
                <w:tab w:val="left" w:pos="-720"/>
              </w:tabs>
              <w:suppressAutoHyphens/>
              <w:spacing w:line="276" w:lineRule="auto"/>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6431B868" w14:textId="77777777" w:rsidR="00644706" w:rsidRDefault="00644706" w:rsidP="00644706">
            <w:pPr>
              <w:tabs>
                <w:tab w:val="left" w:pos="-1440"/>
                <w:tab w:val="left" w:pos="-720"/>
              </w:tabs>
              <w:suppressAutoHyphens/>
              <w:spacing w:line="276" w:lineRule="auto"/>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627C4931" w14:textId="77777777" w:rsidR="00644706" w:rsidRDefault="00644706" w:rsidP="00644706">
            <w:pPr>
              <w:tabs>
                <w:tab w:val="left" w:pos="-1440"/>
                <w:tab w:val="left" w:pos="-720"/>
              </w:tabs>
              <w:suppressAutoHyphens/>
              <w:spacing w:line="276" w:lineRule="auto"/>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6DE1F741" w14:textId="5510CDB7" w:rsidR="00644706" w:rsidRDefault="00644706" w:rsidP="00296017">
            <w:pPr>
              <w:ind w:left="227"/>
              <w:rPr>
                <w:rFonts w:cs="Arial"/>
                <w:color w:val="FF0000"/>
                <w:sz w:val="20"/>
                <w:highlight w:val="yellow"/>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7088" w:type="dxa"/>
            <w:shd w:val="clear" w:color="auto" w:fill="auto"/>
          </w:tcPr>
          <w:p w14:paraId="587D809E" w14:textId="77777777" w:rsidR="00644706" w:rsidRDefault="00644706" w:rsidP="00644706">
            <w:pPr>
              <w:spacing w:before="72" w:line="276" w:lineRule="auto"/>
              <w:rPr>
                <w:snapToGrid/>
              </w:rPr>
            </w:pPr>
            <w:r>
              <w:t>Optioneel postadres.</w:t>
            </w:r>
          </w:p>
          <w:p w14:paraId="61BC11E0" w14:textId="77777777" w:rsidR="00644706" w:rsidRDefault="00644706" w:rsidP="00644706">
            <w:pPr>
              <w:spacing w:line="276" w:lineRule="auto"/>
              <w:rPr>
                <w:color w:val="3366FF"/>
              </w:rPr>
            </w:pPr>
          </w:p>
          <w:p w14:paraId="0706AE79" w14:textId="77777777" w:rsidR="00644706" w:rsidRDefault="00644706" w:rsidP="00644706">
            <w:pPr>
              <w:spacing w:line="276" w:lineRule="auto"/>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660013F" w14:textId="77777777" w:rsidR="00644706" w:rsidRDefault="00644706" w:rsidP="00644706">
            <w:pPr>
              <w:spacing w:line="276" w:lineRule="auto"/>
            </w:pPr>
          </w:p>
          <w:p w14:paraId="4C1C8495" w14:textId="77777777" w:rsidR="00644706" w:rsidRDefault="00644706" w:rsidP="00644706">
            <w:pPr>
              <w:spacing w:line="276" w:lineRule="auto"/>
              <w:rPr>
                <w:szCs w:val="18"/>
              </w:rPr>
            </w:pPr>
            <w:r>
              <w:lastRenderedPageBreak/>
              <w:t>Voor het adres moet gekozen worden uit binnenlands adres, postbus adres of buitenlands adres.</w:t>
            </w:r>
          </w:p>
          <w:p w14:paraId="7D1738E5" w14:textId="77777777" w:rsidR="00644706" w:rsidRDefault="00644706" w:rsidP="00644706">
            <w:pPr>
              <w:spacing w:line="276" w:lineRule="auto"/>
              <w:rPr>
                <w:szCs w:val="18"/>
              </w:rPr>
            </w:pPr>
          </w:p>
          <w:p w14:paraId="7EEE9130" w14:textId="77777777" w:rsidR="00644706" w:rsidRDefault="00644706" w:rsidP="00644706">
            <w:pPr>
              <w:spacing w:line="276" w:lineRule="auto"/>
              <w:rPr>
                <w:szCs w:val="18"/>
              </w:rPr>
            </w:pPr>
            <w:r>
              <w:rPr>
                <w:szCs w:val="18"/>
              </w:rPr>
              <w:t>Voor plaats en land moet gekozen worden uit een waardelijst.</w:t>
            </w:r>
          </w:p>
          <w:p w14:paraId="2144E323" w14:textId="77777777" w:rsidR="00644706" w:rsidRDefault="00644706" w:rsidP="00644706">
            <w:pPr>
              <w:spacing w:line="240" w:lineRule="auto"/>
              <w:rPr>
                <w:szCs w:val="18"/>
              </w:rPr>
            </w:pPr>
          </w:p>
          <w:p w14:paraId="6ACA8390" w14:textId="6EDDD171" w:rsidR="00644706" w:rsidRPr="00296017" w:rsidRDefault="00644706" w:rsidP="00644706">
            <w:pPr>
              <w:pStyle w:val="streepje"/>
              <w:numPr>
                <w:ilvl w:val="0"/>
                <w:numId w:val="0"/>
              </w:numPr>
              <w:spacing w:line="240" w:lineRule="auto"/>
              <w:ind w:left="284" w:hanging="284"/>
              <w:rPr>
                <w:b/>
                <w:bCs/>
                <w:u w:val="single"/>
                <w:lang w:val="nl-NL"/>
              </w:rPr>
            </w:pPr>
            <w:proofErr w:type="spellStart"/>
            <w:r w:rsidRPr="00296017">
              <w:rPr>
                <w:b/>
                <w:bCs/>
                <w:u w:val="single"/>
                <w:lang w:val="nl-NL"/>
              </w:rPr>
              <w:t>Mapping</w:t>
            </w:r>
            <w:proofErr w:type="spellEnd"/>
            <w:r w:rsidR="00C5541D" w:rsidRPr="00296017">
              <w:rPr>
                <w:b/>
                <w:bCs/>
                <w:u w:val="single"/>
                <w:lang w:val="nl-NL"/>
              </w:rPr>
              <w:t xml:space="preserve"> Postadres</w:t>
            </w:r>
            <w:r w:rsidRPr="00296017">
              <w:rPr>
                <w:b/>
                <w:bCs/>
                <w:u w:val="single"/>
                <w:lang w:val="nl-NL"/>
              </w:rPr>
              <w:t>:</w:t>
            </w:r>
          </w:p>
          <w:p w14:paraId="762620F2" w14:textId="77777777" w:rsidR="00644706" w:rsidRDefault="00644706" w:rsidP="00644706">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2FCAEB03" w14:textId="77777777" w:rsidR="00644706" w:rsidRDefault="00644706" w:rsidP="00644706">
            <w:pPr>
              <w:pStyle w:val="streepje"/>
              <w:numPr>
                <w:ilvl w:val="0"/>
                <w:numId w:val="0"/>
              </w:numPr>
              <w:spacing w:line="240" w:lineRule="auto"/>
              <w:ind w:left="227"/>
              <w:rPr>
                <w:sz w:val="14"/>
                <w:szCs w:val="16"/>
                <w:lang w:val="nl-NL"/>
              </w:rPr>
            </w:pPr>
            <w:r>
              <w:rPr>
                <w:sz w:val="16"/>
                <w:lang w:val="nl-NL"/>
              </w:rPr>
              <w:tab/>
              <w:t>./label</w:t>
            </w:r>
          </w:p>
          <w:p w14:paraId="103EBC3E" w14:textId="5E9260B1" w:rsidR="00644706" w:rsidRPr="00296017" w:rsidRDefault="00644706" w:rsidP="00296017">
            <w:pPr>
              <w:spacing w:line="240" w:lineRule="auto"/>
              <w:ind w:left="227"/>
              <w:rPr>
                <w:sz w:val="16"/>
              </w:rPr>
            </w:pPr>
            <w:r>
              <w:rPr>
                <w:sz w:val="16"/>
              </w:rPr>
              <w:tab/>
              <w:t>./afdeling</w:t>
            </w:r>
          </w:p>
          <w:p w14:paraId="51C85CBB" w14:textId="77777777" w:rsidR="00644706" w:rsidRPr="00296017" w:rsidRDefault="00644706" w:rsidP="00644706">
            <w:pPr>
              <w:pStyle w:val="streepje"/>
              <w:numPr>
                <w:ilvl w:val="0"/>
                <w:numId w:val="0"/>
              </w:numPr>
              <w:rPr>
                <w:b/>
                <w:bCs/>
                <w:u w:val="single"/>
                <w:lang w:val="nl-NL"/>
              </w:rPr>
            </w:pPr>
            <w:proofErr w:type="spellStart"/>
            <w:r w:rsidRPr="00296017">
              <w:rPr>
                <w:b/>
                <w:bCs/>
                <w:u w:val="single"/>
                <w:lang w:val="nl-NL"/>
              </w:rPr>
              <w:t>Mapping</w:t>
            </w:r>
            <w:proofErr w:type="spellEnd"/>
            <w:r w:rsidRPr="00296017">
              <w:rPr>
                <w:b/>
                <w:bCs/>
                <w:u w:val="single"/>
                <w:lang w:val="nl-NL"/>
              </w:rPr>
              <w:t xml:space="preserve"> binnenlandsadres:</w:t>
            </w:r>
          </w:p>
          <w:p w14:paraId="0E9A5358" w14:textId="77777777" w:rsidR="00644706" w:rsidRDefault="00644706" w:rsidP="00644706">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517C0F8A" w14:textId="77777777" w:rsidR="00644706" w:rsidRDefault="00644706" w:rsidP="00644706">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1F6D004B" w14:textId="77777777" w:rsidR="00644706" w:rsidRDefault="00644706" w:rsidP="00644706">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33B10AF3" w14:textId="77777777" w:rsidR="00644706" w:rsidRDefault="00644706" w:rsidP="00644706">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29FDCD9E" w14:textId="77777777" w:rsidR="00644706" w:rsidRDefault="00644706" w:rsidP="00644706">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08C5E8DD" w14:textId="77777777" w:rsidR="00644706" w:rsidRDefault="00644706" w:rsidP="00644706">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6029B7E1" w14:textId="4F0AF269" w:rsidR="00644706" w:rsidRDefault="00644706" w:rsidP="00296017">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3B802587" w14:textId="77777777" w:rsidR="00644706" w:rsidRPr="00296017" w:rsidRDefault="00644706" w:rsidP="00644706">
            <w:pPr>
              <w:pStyle w:val="streepje"/>
              <w:numPr>
                <w:ilvl w:val="0"/>
                <w:numId w:val="0"/>
              </w:numPr>
              <w:rPr>
                <w:b/>
                <w:bCs/>
                <w:u w:val="single"/>
                <w:lang w:val="nl-NL"/>
              </w:rPr>
            </w:pPr>
            <w:proofErr w:type="spellStart"/>
            <w:r w:rsidRPr="00296017">
              <w:rPr>
                <w:b/>
                <w:bCs/>
                <w:u w:val="single"/>
                <w:lang w:val="nl-NL"/>
              </w:rPr>
              <w:t>Mapping</w:t>
            </w:r>
            <w:proofErr w:type="spellEnd"/>
            <w:r w:rsidRPr="00296017">
              <w:rPr>
                <w:b/>
                <w:bCs/>
                <w:u w:val="single"/>
                <w:lang w:val="nl-NL"/>
              </w:rPr>
              <w:t xml:space="preserve"> buitenlandsadres:</w:t>
            </w:r>
          </w:p>
          <w:p w14:paraId="3E2C905F" w14:textId="77777777" w:rsidR="00644706" w:rsidRPr="00201932" w:rsidRDefault="00644706" w:rsidP="00644706">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4EAB6EAB" w14:textId="77777777" w:rsidR="00644706" w:rsidRDefault="00644706" w:rsidP="00644706">
            <w:pPr>
              <w:pStyle w:val="streepje"/>
              <w:numPr>
                <w:ilvl w:val="0"/>
                <w:numId w:val="0"/>
              </w:numPr>
              <w:spacing w:line="240" w:lineRule="auto"/>
              <w:ind w:left="227"/>
              <w:rPr>
                <w:sz w:val="14"/>
                <w:szCs w:val="16"/>
                <w:lang w:val="nl-NL"/>
              </w:rPr>
            </w:pPr>
            <w:r>
              <w:rPr>
                <w:sz w:val="16"/>
                <w:lang w:val="nl-NL"/>
              </w:rPr>
              <w:tab/>
              <w:t>./woonplaats</w:t>
            </w:r>
          </w:p>
          <w:p w14:paraId="21C16E04" w14:textId="77777777" w:rsidR="00644706" w:rsidRDefault="00644706" w:rsidP="00644706">
            <w:pPr>
              <w:spacing w:line="240" w:lineRule="auto"/>
              <w:ind w:left="227"/>
              <w:rPr>
                <w:sz w:val="16"/>
              </w:rPr>
            </w:pPr>
            <w:r>
              <w:rPr>
                <w:sz w:val="16"/>
              </w:rPr>
              <w:tab/>
              <w:t xml:space="preserve">./adres </w:t>
            </w:r>
          </w:p>
          <w:p w14:paraId="14A64568" w14:textId="77777777" w:rsidR="00644706" w:rsidRPr="00201932" w:rsidRDefault="00644706" w:rsidP="00644706">
            <w:pPr>
              <w:spacing w:line="240" w:lineRule="auto"/>
              <w:ind w:left="227"/>
              <w:rPr>
                <w:sz w:val="16"/>
              </w:rPr>
            </w:pPr>
            <w:r>
              <w:rPr>
                <w:sz w:val="16"/>
              </w:rPr>
              <w:tab/>
            </w:r>
            <w:r w:rsidRPr="00201932">
              <w:rPr>
                <w:sz w:val="16"/>
              </w:rPr>
              <w:t>./regio</w:t>
            </w:r>
          </w:p>
          <w:p w14:paraId="49C151DD" w14:textId="77777777" w:rsidR="00644706" w:rsidRPr="00201932" w:rsidRDefault="00644706" w:rsidP="00644706">
            <w:pPr>
              <w:spacing w:line="240" w:lineRule="auto"/>
              <w:ind w:left="227"/>
              <w:rPr>
                <w:sz w:val="16"/>
              </w:rPr>
            </w:pPr>
            <w:r w:rsidRPr="00201932">
              <w:rPr>
                <w:sz w:val="16"/>
              </w:rPr>
              <w:tab/>
              <w:t>./land</w:t>
            </w:r>
          </w:p>
          <w:p w14:paraId="186E7623" w14:textId="77777777" w:rsidR="00644706" w:rsidRPr="00296017" w:rsidRDefault="00644706" w:rsidP="00644706">
            <w:pPr>
              <w:spacing w:before="72"/>
              <w:rPr>
                <w:b/>
                <w:bCs/>
                <w:sz w:val="16"/>
              </w:rPr>
            </w:pPr>
            <w:proofErr w:type="spellStart"/>
            <w:r w:rsidRPr="00296017">
              <w:rPr>
                <w:b/>
                <w:bCs/>
                <w:u w:val="single"/>
              </w:rPr>
              <w:t>Mapping</w:t>
            </w:r>
            <w:proofErr w:type="spellEnd"/>
            <w:r w:rsidRPr="00296017">
              <w:rPr>
                <w:b/>
                <w:bCs/>
                <w:u w:val="single"/>
              </w:rPr>
              <w:t xml:space="preserve"> postbusadres:</w:t>
            </w:r>
          </w:p>
          <w:p w14:paraId="60B6D0F0" w14:textId="77777777" w:rsidR="00644706" w:rsidRPr="00201932" w:rsidRDefault="00644706" w:rsidP="00644706">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07A782D" w14:textId="77777777" w:rsidR="00644706" w:rsidRDefault="00644706" w:rsidP="00644706">
            <w:pPr>
              <w:spacing w:line="240" w:lineRule="auto"/>
              <w:ind w:left="227"/>
              <w:rPr>
                <w:sz w:val="16"/>
                <w:szCs w:val="16"/>
              </w:rPr>
            </w:pPr>
            <w:r w:rsidRPr="00201932">
              <w:rPr>
                <w:sz w:val="16"/>
                <w:szCs w:val="16"/>
              </w:rPr>
              <w:tab/>
            </w:r>
            <w:r>
              <w:rPr>
                <w:sz w:val="16"/>
                <w:szCs w:val="16"/>
              </w:rPr>
              <w:t>./postbusnummer</w:t>
            </w:r>
          </w:p>
          <w:p w14:paraId="2CC32C7D" w14:textId="77777777" w:rsidR="007247C9" w:rsidRDefault="00644706" w:rsidP="007247C9">
            <w:pPr>
              <w:spacing w:line="240" w:lineRule="auto"/>
              <w:ind w:left="227"/>
              <w:rPr>
                <w:sz w:val="16"/>
                <w:szCs w:val="16"/>
              </w:rPr>
            </w:pPr>
            <w:r>
              <w:rPr>
                <w:sz w:val="16"/>
              </w:rPr>
              <w:tab/>
              <w:t>./</w:t>
            </w:r>
            <w:r>
              <w:rPr>
                <w:sz w:val="16"/>
                <w:szCs w:val="16"/>
              </w:rPr>
              <w:t>postcode</w:t>
            </w:r>
          </w:p>
          <w:p w14:paraId="10D75F31" w14:textId="531376D8" w:rsidR="00644706" w:rsidRPr="00846FDB" w:rsidRDefault="00644706" w:rsidP="00296017">
            <w:pPr>
              <w:spacing w:after="240" w:line="240" w:lineRule="auto"/>
              <w:ind w:left="227"/>
              <w:rPr>
                <w:rFonts w:cs="Arial"/>
                <w:szCs w:val="18"/>
              </w:rPr>
            </w:pPr>
            <w:r>
              <w:rPr>
                <w:sz w:val="16"/>
                <w:szCs w:val="16"/>
              </w:rPr>
              <w:tab/>
              <w:t>./woonplaatsnaam</w:t>
            </w:r>
          </w:p>
        </w:tc>
      </w:tr>
      <w:tr w:rsidR="005005A9" w:rsidRPr="00123774" w14:paraId="4937BBA8" w14:textId="77777777" w:rsidTr="005B1BA7">
        <w:trPr>
          <w:trHeight w:val="125"/>
        </w:trPr>
        <w:tc>
          <w:tcPr>
            <w:tcW w:w="6655" w:type="dxa"/>
            <w:shd w:val="clear" w:color="auto" w:fill="auto"/>
          </w:tcPr>
          <w:p w14:paraId="275EDE3D" w14:textId="65D51BFA" w:rsidR="00644706" w:rsidRDefault="00B97216" w:rsidP="00C856B0">
            <w:pPr>
              <w:rPr>
                <w:rFonts w:cs="Arial"/>
                <w:color w:val="FF0000"/>
                <w:sz w:val="20"/>
                <w:highlight w:val="yellow"/>
              </w:rPr>
            </w:pPr>
            <w:r>
              <w:rPr>
                <w:rFonts w:cs="Arial"/>
                <w:snapToGrid/>
                <w:color w:val="FF0000"/>
                <w:kern w:val="0"/>
                <w:szCs w:val="18"/>
                <w:lang w:eastAsia="nl-NL"/>
              </w:rPr>
              <w:lastRenderedPageBreak/>
              <w:t>;</w:t>
            </w:r>
          </w:p>
        </w:tc>
        <w:tc>
          <w:tcPr>
            <w:tcW w:w="7088" w:type="dxa"/>
            <w:shd w:val="clear" w:color="auto" w:fill="auto"/>
          </w:tcPr>
          <w:p w14:paraId="7D809742" w14:textId="4273C2A1" w:rsidR="00644706" w:rsidRPr="00846FDB" w:rsidRDefault="00B97216" w:rsidP="00296017">
            <w:pPr>
              <w:spacing w:after="240"/>
              <w:rPr>
                <w:rFonts w:cs="Arial"/>
                <w:szCs w:val="18"/>
              </w:rPr>
            </w:pPr>
            <w:r>
              <w:rPr>
                <w:rFonts w:cs="Arial"/>
                <w:szCs w:val="18"/>
              </w:rPr>
              <w:t>Vaste tekst.</w:t>
            </w:r>
          </w:p>
        </w:tc>
      </w:tr>
      <w:tr w:rsidR="005005A9" w:rsidRPr="00123774" w14:paraId="068DA899" w14:textId="77777777" w:rsidTr="005B1BA7">
        <w:trPr>
          <w:trHeight w:val="125"/>
        </w:trPr>
        <w:tc>
          <w:tcPr>
            <w:tcW w:w="6655" w:type="dxa"/>
            <w:shd w:val="clear" w:color="auto" w:fill="auto"/>
          </w:tcPr>
          <w:p w14:paraId="388EF127" w14:textId="77777777" w:rsidR="00B97216" w:rsidRPr="0056395F" w:rsidRDefault="00B97216" w:rsidP="00B97216">
            <w:pPr>
              <w:tabs>
                <w:tab w:val="left" w:pos="-1440"/>
                <w:tab w:val="left" w:pos="-720"/>
              </w:tabs>
              <w:suppressAutoHyphens/>
              <w:ind w:left="284"/>
              <w:rPr>
                <w:rFonts w:cs="Arial"/>
                <w:color w:val="FF0000"/>
                <w:sz w:val="20"/>
              </w:rPr>
            </w:pPr>
            <w:r w:rsidRPr="0056395F">
              <w:rPr>
                <w:rFonts w:cs="Arial"/>
                <w:color w:val="FF0000"/>
                <w:sz w:val="20"/>
              </w:rPr>
              <w:t xml:space="preserve">hierna </w:t>
            </w:r>
            <w:r>
              <w:rPr>
                <w:rFonts w:cs="Arial"/>
                <w:color w:val="FF0000"/>
                <w:sz w:val="20"/>
              </w:rPr>
              <w:t>t</w:t>
            </w:r>
            <w:r w:rsidRPr="0056395F">
              <w:rPr>
                <w:rFonts w:cs="Arial"/>
                <w:color w:val="FF0000"/>
                <w:sz w:val="20"/>
              </w:rPr>
              <w:t>e noemen</w:t>
            </w:r>
            <w:r>
              <w:rPr>
                <w:rFonts w:cs="Arial"/>
                <w:color w:val="FF0000"/>
                <w:sz w:val="20"/>
              </w:rPr>
              <w:t>:</w:t>
            </w:r>
            <w:r w:rsidRPr="0056395F">
              <w:rPr>
                <w:rFonts w:cs="Arial"/>
                <w:color w:val="FF0000"/>
                <w:sz w:val="20"/>
              </w:rPr>
              <w:t xml:space="preserve"> </w:t>
            </w:r>
            <w:r>
              <w:rPr>
                <w:rFonts w:cs="Arial"/>
                <w:color w:val="FF0000"/>
                <w:sz w:val="20"/>
              </w:rPr>
              <w:t xml:space="preserve">“Aegon”; </w:t>
            </w:r>
          </w:p>
          <w:p w14:paraId="4281E1A9" w14:textId="49219E4A" w:rsidR="00333843" w:rsidRPr="00194473" w:rsidRDefault="00333843" w:rsidP="00C56576">
            <w:pPr>
              <w:spacing w:line="276" w:lineRule="auto"/>
              <w:ind w:left="301"/>
              <w:rPr>
                <w:rFonts w:cs="Arial"/>
                <w:color w:val="800080"/>
                <w:szCs w:val="18"/>
              </w:rPr>
            </w:pPr>
          </w:p>
        </w:tc>
        <w:tc>
          <w:tcPr>
            <w:tcW w:w="7088" w:type="dxa"/>
            <w:shd w:val="clear" w:color="auto" w:fill="auto"/>
          </w:tcPr>
          <w:p w14:paraId="1316BD9B" w14:textId="5ACF2AC3" w:rsidR="00B97216" w:rsidRDefault="00B97216" w:rsidP="00C56576">
            <w:pPr>
              <w:spacing w:line="276" w:lineRule="auto"/>
              <w:rPr>
                <w:rFonts w:cs="Arial"/>
                <w:szCs w:val="18"/>
              </w:rPr>
            </w:pPr>
            <w:r>
              <w:rPr>
                <w:rFonts w:cs="Arial"/>
                <w:szCs w:val="18"/>
              </w:rPr>
              <w:t>Vaste tekst.</w:t>
            </w:r>
          </w:p>
          <w:p w14:paraId="1E4EA03C" w14:textId="70BF54C1" w:rsidR="00C5541D" w:rsidRPr="00296017" w:rsidRDefault="00C5541D" w:rsidP="00C5541D">
            <w:pPr>
              <w:autoSpaceDE w:val="0"/>
              <w:autoSpaceDN w:val="0"/>
              <w:adjustRightInd w:val="0"/>
              <w:spacing w:line="240" w:lineRule="auto"/>
              <w:rPr>
                <w:b/>
                <w:bCs/>
                <w:snapToGrid/>
                <w:kern w:val="0"/>
                <w:szCs w:val="18"/>
                <w:u w:val="single"/>
                <w:lang w:eastAsia="nl-NL"/>
              </w:rPr>
            </w:pPr>
            <w:proofErr w:type="spellStart"/>
            <w:r w:rsidRPr="00296017">
              <w:rPr>
                <w:b/>
                <w:bCs/>
                <w:snapToGrid/>
                <w:kern w:val="0"/>
                <w:szCs w:val="18"/>
                <w:u w:val="single"/>
                <w:lang w:eastAsia="nl-NL"/>
              </w:rPr>
              <w:t>Mapping</w:t>
            </w:r>
            <w:proofErr w:type="spellEnd"/>
            <w:r w:rsidRPr="00296017">
              <w:rPr>
                <w:b/>
                <w:bCs/>
                <w:snapToGrid/>
                <w:kern w:val="0"/>
                <w:szCs w:val="18"/>
                <w:u w:val="single"/>
                <w:lang w:eastAsia="nl-NL"/>
              </w:rPr>
              <w:t xml:space="preserve"> partijaanduiding:</w:t>
            </w:r>
          </w:p>
          <w:p w14:paraId="1B024E14" w14:textId="4FC18DAA" w:rsidR="00B97216" w:rsidRPr="00296017" w:rsidRDefault="00C5541D" w:rsidP="00296017">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proofErr w:type="spellStart"/>
            <w:r w:rsidRPr="00DB7FA4">
              <w:rPr>
                <w:snapToGrid/>
                <w:kern w:val="0"/>
                <w:sz w:val="16"/>
                <w:szCs w:val="16"/>
                <w:lang w:eastAsia="nl-NL"/>
              </w:rPr>
              <w:t>AangebodenStuk</w:t>
            </w:r>
            <w:proofErr w:type="spellEnd"/>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Pr>
                <w:kern w:val="0"/>
                <w:sz w:val="16"/>
                <w:szCs w:val="16"/>
                <w:lang w:eastAsia="nl-NL"/>
              </w:rPr>
              <w:t>Aegon’</w:t>
            </w:r>
            <w:r w:rsidRPr="00FB1425">
              <w:rPr>
                <w:kern w:val="0"/>
                <w:sz w:val="16"/>
                <w:szCs w:val="16"/>
                <w:lang w:eastAsia="nl-NL"/>
              </w:rPr>
              <w:t>)</w:t>
            </w:r>
          </w:p>
          <w:p w14:paraId="1D2098AB" w14:textId="77777777" w:rsidR="00BD0BC2" w:rsidRDefault="00BD0BC2" w:rsidP="00A23ABE">
            <w:pPr>
              <w:autoSpaceDE w:val="0"/>
              <w:autoSpaceDN w:val="0"/>
              <w:adjustRightInd w:val="0"/>
              <w:spacing w:line="240" w:lineRule="auto"/>
              <w:rPr>
                <w:szCs w:val="18"/>
              </w:rPr>
            </w:pPr>
          </w:p>
        </w:tc>
      </w:tr>
    </w:tbl>
    <w:p w14:paraId="53A030B0" w14:textId="6B569052" w:rsidR="00900C94" w:rsidRPr="001542BB" w:rsidRDefault="00B97216" w:rsidP="00D77156">
      <w:pPr>
        <w:pStyle w:val="Kop3"/>
        <w:pageBreakBefore/>
        <w:rPr>
          <w:b/>
          <w:bCs w:val="0"/>
          <w:szCs w:val="18"/>
          <w:rPrChange w:id="190" w:author="Groot, Karina de" w:date="2025-04-17T15:07:00Z" w16du:dateUtc="2025-04-17T13:07:00Z">
            <w:rPr>
              <w:sz w:val="20"/>
              <w:szCs w:val="20"/>
            </w:rPr>
          </w:rPrChange>
        </w:rPr>
      </w:pPr>
      <w:bookmarkStart w:id="191" w:name="_Toc196384038"/>
      <w:r w:rsidRPr="001542BB">
        <w:rPr>
          <w:b/>
          <w:bCs w:val="0"/>
          <w:szCs w:val="18"/>
          <w:rPrChange w:id="192" w:author="Groot, Karina de" w:date="2025-04-17T15:07:00Z" w16du:dateUtc="2025-04-17T13:07:00Z">
            <w:rPr>
              <w:sz w:val="20"/>
              <w:szCs w:val="20"/>
            </w:rPr>
          </w:rPrChange>
        </w:rPr>
        <w:lastRenderedPageBreak/>
        <w:t>Schuldenaar en</w:t>
      </w:r>
      <w:r w:rsidR="00080684" w:rsidRPr="001542BB">
        <w:rPr>
          <w:b/>
          <w:bCs w:val="0"/>
          <w:szCs w:val="18"/>
          <w:rPrChange w:id="193" w:author="Groot, Karina de" w:date="2025-04-17T15:07:00Z" w16du:dateUtc="2025-04-17T13:07:00Z">
            <w:rPr>
              <w:sz w:val="20"/>
              <w:szCs w:val="20"/>
            </w:rPr>
          </w:rPrChange>
        </w:rPr>
        <w:t>/of</w:t>
      </w:r>
      <w:r w:rsidRPr="001542BB">
        <w:rPr>
          <w:b/>
          <w:bCs w:val="0"/>
          <w:szCs w:val="18"/>
          <w:rPrChange w:id="194" w:author="Groot, Karina de" w:date="2025-04-17T15:07:00Z" w16du:dateUtc="2025-04-17T13:07:00Z">
            <w:rPr>
              <w:sz w:val="20"/>
              <w:szCs w:val="20"/>
            </w:rPr>
          </w:rPrChange>
        </w:rPr>
        <w:t xml:space="preserve"> Hypotheekgever</w:t>
      </w:r>
      <w:bookmarkEnd w:id="191"/>
    </w:p>
    <w:p w14:paraId="37CA9C49" w14:textId="77777777" w:rsidR="00AF2E85" w:rsidRPr="001B2D57" w:rsidRDefault="00AF2E85" w:rsidP="00F825E8"/>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087"/>
      </w:tblGrid>
      <w:tr w:rsidR="00BA7A59" w:rsidRPr="00296017" w14:paraId="53ED75F6" w14:textId="77777777" w:rsidTr="005B1BA7">
        <w:trPr>
          <w:trHeight w:val="125"/>
        </w:trPr>
        <w:tc>
          <w:tcPr>
            <w:tcW w:w="6655" w:type="dxa"/>
            <w:shd w:val="clear" w:color="auto" w:fill="DEEAF6" w:themeFill="accent1" w:themeFillTint="33"/>
          </w:tcPr>
          <w:bookmarkEnd w:id="185"/>
          <w:p w14:paraId="09D3696A" w14:textId="77777777" w:rsidR="00BA7A59" w:rsidRPr="00296017" w:rsidRDefault="00BA7A59" w:rsidP="00BA7A59">
            <w:pPr>
              <w:rPr>
                <w:b/>
                <w:sz w:val="20"/>
              </w:rPr>
            </w:pPr>
            <w:r w:rsidRPr="00296017">
              <w:rPr>
                <w:b/>
                <w:sz w:val="20"/>
              </w:rPr>
              <w:t>Modeldocument tekst</w:t>
            </w:r>
          </w:p>
        </w:tc>
        <w:tc>
          <w:tcPr>
            <w:tcW w:w="7087" w:type="dxa"/>
            <w:shd w:val="clear" w:color="auto" w:fill="DEEAF6" w:themeFill="accent1" w:themeFillTint="33"/>
          </w:tcPr>
          <w:p w14:paraId="0E7FB272" w14:textId="36D90DC9" w:rsidR="00BA7A59" w:rsidRPr="00296017" w:rsidRDefault="00C47252" w:rsidP="00D77156">
            <w:pPr>
              <w:rPr>
                <w:b/>
                <w:sz w:val="20"/>
              </w:rPr>
            </w:pPr>
            <w:proofErr w:type="spellStart"/>
            <w:r w:rsidRPr="00296017">
              <w:rPr>
                <w:b/>
                <w:sz w:val="20"/>
              </w:rPr>
              <w:t>Mapping</w:t>
            </w:r>
            <w:proofErr w:type="spellEnd"/>
            <w:r w:rsidRPr="00296017">
              <w:rPr>
                <w:b/>
                <w:sz w:val="20"/>
              </w:rPr>
              <w:t xml:space="preserve"> en toelichting</w:t>
            </w:r>
          </w:p>
        </w:tc>
      </w:tr>
      <w:tr w:rsidR="00BA7A59" w:rsidRPr="00123774" w14:paraId="71BB9D6A" w14:textId="77777777" w:rsidTr="005B1BA7">
        <w:trPr>
          <w:trHeight w:val="125"/>
        </w:trPr>
        <w:tc>
          <w:tcPr>
            <w:tcW w:w="6655" w:type="dxa"/>
            <w:shd w:val="clear" w:color="auto" w:fill="auto"/>
          </w:tcPr>
          <w:p w14:paraId="57D34132" w14:textId="77777777" w:rsidR="00BA7A59" w:rsidRPr="003F7D42" w:rsidRDefault="00BA7A59" w:rsidP="00BA7A59">
            <w:pPr>
              <w:rPr>
                <w:rFonts w:cs="Arial"/>
                <w:bCs/>
                <w:color w:val="FF0000"/>
                <w:sz w:val="20"/>
                <w:lang w:val="en-US"/>
                <w:rPrChange w:id="195" w:author="Groot, Karina de" w:date="2025-04-08T13:49:00Z" w16du:dateUtc="2025-04-08T11:49:00Z">
                  <w:rPr>
                    <w:rFonts w:cs="Arial"/>
                    <w:bCs/>
                    <w:color w:val="FF0000"/>
                    <w:szCs w:val="18"/>
                    <w:lang w:val="en-US"/>
                  </w:rPr>
                </w:rPrChange>
              </w:rPr>
            </w:pPr>
            <w:r w:rsidRPr="003F7D42">
              <w:rPr>
                <w:rFonts w:cs="Arial"/>
                <w:bCs/>
                <w:color w:val="FF0000"/>
                <w:sz w:val="20"/>
                <w:lang w:val="en-US"/>
                <w:rPrChange w:id="196" w:author="Groot, Karina de" w:date="2025-04-08T13:49:00Z" w16du:dateUtc="2025-04-08T11:49:00Z">
                  <w:rPr>
                    <w:rFonts w:cs="Arial"/>
                    <w:bCs/>
                    <w:color w:val="FF0000"/>
                    <w:szCs w:val="18"/>
                    <w:lang w:val="en-US"/>
                  </w:rPr>
                </w:rPrChange>
              </w:rPr>
              <w:t>2.</w:t>
            </w:r>
          </w:p>
        </w:tc>
        <w:tc>
          <w:tcPr>
            <w:tcW w:w="7087" w:type="dxa"/>
            <w:shd w:val="clear" w:color="auto" w:fill="auto"/>
          </w:tcPr>
          <w:p w14:paraId="5E790B68"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622346EB" w14:textId="77777777" w:rsidR="001B711B" w:rsidRDefault="001B711B" w:rsidP="00815599">
            <w:pPr>
              <w:autoSpaceDE w:val="0"/>
              <w:autoSpaceDN w:val="0"/>
              <w:adjustRightInd w:val="0"/>
              <w:spacing w:line="240" w:lineRule="auto"/>
              <w:rPr>
                <w:kern w:val="0"/>
                <w:lang w:eastAsia="nl-NL"/>
              </w:rPr>
            </w:pPr>
          </w:p>
          <w:p w14:paraId="7E6487D3" w14:textId="77777777" w:rsidR="001B711B" w:rsidRPr="00DB7FA4" w:rsidRDefault="001B711B" w:rsidP="00296017">
            <w:pPr>
              <w:autoSpaceDE w:val="0"/>
              <w:autoSpaceDN w:val="0"/>
              <w:adjustRightInd w:val="0"/>
              <w:spacing w:after="240"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2F909333" w14:textId="77777777" w:rsidTr="005B1BA7">
        <w:trPr>
          <w:trHeight w:val="125"/>
        </w:trPr>
        <w:tc>
          <w:tcPr>
            <w:tcW w:w="6655" w:type="dxa"/>
            <w:shd w:val="clear" w:color="auto" w:fill="auto"/>
          </w:tcPr>
          <w:p w14:paraId="4592DDC6" w14:textId="77777777" w:rsidR="00BA7A59" w:rsidRPr="003F7D42" w:rsidRDefault="00BA7A59" w:rsidP="00BA7A59">
            <w:pPr>
              <w:ind w:left="301"/>
              <w:rPr>
                <w:color w:val="800080"/>
                <w:sz w:val="20"/>
                <w:rPrChange w:id="197" w:author="Groot, Karina de" w:date="2025-04-08T13:49:00Z" w16du:dateUtc="2025-04-08T11:49:00Z">
                  <w:rPr>
                    <w:color w:val="800080"/>
                    <w:szCs w:val="18"/>
                  </w:rPr>
                </w:rPrChange>
              </w:rPr>
            </w:pPr>
            <w:r w:rsidRPr="003F7D42">
              <w:rPr>
                <w:rFonts w:cs="Arial"/>
                <w:bCs/>
                <w:color w:val="800080"/>
                <w:sz w:val="20"/>
                <w:highlight w:val="yellow"/>
                <w:lang w:val="en-US"/>
                <w:rPrChange w:id="198" w:author="Groot, Karina de" w:date="2025-04-08T13:49:00Z" w16du:dateUtc="2025-04-08T11:49:00Z">
                  <w:rPr>
                    <w:rFonts w:cs="Arial"/>
                    <w:bCs/>
                    <w:color w:val="800080"/>
                    <w:szCs w:val="18"/>
                    <w:highlight w:val="yellow"/>
                    <w:lang w:val="en-US"/>
                  </w:rPr>
                </w:rPrChange>
              </w:rPr>
              <w:t>TEKSTBLOK GEVOLMACHTIGDE</w:t>
            </w:r>
            <w:r w:rsidRPr="003F7D42">
              <w:rPr>
                <w:rFonts w:cs="Arial"/>
                <w:bCs/>
                <w:color w:val="800080"/>
                <w:sz w:val="20"/>
                <w:lang w:val="en-US"/>
                <w:rPrChange w:id="199" w:author="Groot, Karina de" w:date="2025-04-08T13:49:00Z" w16du:dateUtc="2025-04-08T11:49:00Z">
                  <w:rPr>
                    <w:rFonts w:cs="Arial"/>
                    <w:bCs/>
                    <w:color w:val="800080"/>
                    <w:szCs w:val="18"/>
                    <w:lang w:val="en-US"/>
                  </w:rPr>
                </w:rPrChange>
              </w:rPr>
              <w:t>:</w:t>
            </w:r>
          </w:p>
        </w:tc>
        <w:tc>
          <w:tcPr>
            <w:tcW w:w="7087" w:type="dxa"/>
            <w:shd w:val="clear" w:color="auto" w:fill="auto"/>
          </w:tcPr>
          <w:p w14:paraId="571EF9D6" w14:textId="77777777" w:rsidR="000D497B" w:rsidRPr="00DB7FA4" w:rsidRDefault="000D497B" w:rsidP="000D497B">
            <w:pPr>
              <w:spacing w:line="276" w:lineRule="auto"/>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39D8ECFB" w14:textId="77777777" w:rsidR="00BA7A59" w:rsidRPr="00DB7FA4" w:rsidRDefault="00BA7A59" w:rsidP="00BA7A59">
            <w:pPr>
              <w:rPr>
                <w:snapToGrid/>
                <w:kern w:val="0"/>
                <w:lang w:eastAsia="nl-NL"/>
              </w:rPr>
            </w:pPr>
          </w:p>
          <w:p w14:paraId="52082A55" w14:textId="77777777" w:rsidR="00BA7A59" w:rsidRPr="00296017" w:rsidRDefault="00BA7A59" w:rsidP="00BA7A59">
            <w:pPr>
              <w:rPr>
                <w:b/>
                <w:bCs/>
                <w:snapToGrid/>
                <w:kern w:val="0"/>
                <w:u w:val="single"/>
                <w:lang w:eastAsia="nl-NL"/>
              </w:rPr>
            </w:pPr>
            <w:proofErr w:type="spellStart"/>
            <w:r w:rsidRPr="00296017">
              <w:rPr>
                <w:b/>
                <w:bCs/>
                <w:snapToGrid/>
                <w:kern w:val="0"/>
                <w:u w:val="single"/>
                <w:lang w:eastAsia="nl-NL"/>
              </w:rPr>
              <w:t>Mapping</w:t>
            </w:r>
            <w:proofErr w:type="spellEnd"/>
            <w:r w:rsidRPr="00296017">
              <w:rPr>
                <w:b/>
                <w:bCs/>
                <w:snapToGrid/>
                <w:kern w:val="0"/>
                <w:u w:val="single"/>
                <w:lang w:eastAsia="nl-NL"/>
              </w:rPr>
              <w:t xml:space="preserve"> gevolmachtigde:</w:t>
            </w:r>
          </w:p>
          <w:p w14:paraId="1E4CCDDB"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03820F46" w14:textId="77777777" w:rsidR="00BA7A59" w:rsidRPr="002E19B9" w:rsidRDefault="00BA7A59" w:rsidP="00296017">
            <w:pPr>
              <w:autoSpaceDE w:val="0"/>
              <w:autoSpaceDN w:val="0"/>
              <w:adjustRightInd w:val="0"/>
              <w:spacing w:after="240"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1CBA9596" w14:textId="77777777" w:rsidTr="005B1BA7">
        <w:trPr>
          <w:trHeight w:val="125"/>
        </w:trPr>
        <w:tc>
          <w:tcPr>
            <w:tcW w:w="6655" w:type="dxa"/>
            <w:shd w:val="clear" w:color="auto" w:fill="auto"/>
          </w:tcPr>
          <w:p w14:paraId="5E243281" w14:textId="77777777" w:rsidR="00A23ABE" w:rsidRDefault="00A23ABE" w:rsidP="00A23ABE">
            <w:pPr>
              <w:ind w:left="748" w:hanging="448"/>
              <w:rPr>
                <w:rFonts w:cs="Arial"/>
                <w:color w:val="FF0000"/>
                <w:sz w:val="20"/>
              </w:rPr>
            </w:pP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roofErr w:type="spellStart"/>
            <w:r w:rsidRPr="002E7F50">
              <w:rPr>
                <w:rFonts w:cs="Arial"/>
                <w:color w:val="800080"/>
                <w:sz w:val="20"/>
              </w:rPr>
              <w:t>a.</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654C6E">
              <w:rPr>
                <w:rFonts w:cs="Arial"/>
                <w:color w:val="339966"/>
                <w:sz w:val="20"/>
                <w:highlight w:val="yellow"/>
              </w:rPr>
              <w:t>TEKSTBLOK</w:t>
            </w:r>
            <w:proofErr w:type="spellEnd"/>
            <w:r w:rsidRPr="00654C6E">
              <w:rPr>
                <w:rFonts w:cs="Arial"/>
                <w:color w:val="339966"/>
                <w:sz w:val="20"/>
                <w:highlight w:val="yellow"/>
              </w:rPr>
              <w:t xml:space="preserve"> PARTIJ NATUURLIJK PERSOON/TEKSTBLOK PARTIJ NIET NATUURLIJK PERSOON</w:t>
            </w:r>
            <w:r w:rsidRPr="002E7F50">
              <w:rPr>
                <w:rFonts w:cs="Arial"/>
                <w:color w:val="FF0000"/>
                <w:sz w:val="20"/>
              </w:rPr>
              <w:t>;</w:t>
            </w:r>
          </w:p>
          <w:p w14:paraId="586BC9CB" w14:textId="5ECE8A21" w:rsidR="00BA7A59" w:rsidRPr="00194473" w:rsidRDefault="00BA7A59" w:rsidP="00FC6ED9">
            <w:pPr>
              <w:ind w:left="301"/>
              <w:rPr>
                <w:rFonts w:cs="Arial"/>
                <w:bCs/>
                <w:color w:val="800080"/>
                <w:szCs w:val="18"/>
              </w:rPr>
            </w:pPr>
          </w:p>
        </w:tc>
        <w:tc>
          <w:tcPr>
            <w:tcW w:w="7087" w:type="dxa"/>
            <w:shd w:val="clear" w:color="auto" w:fill="auto"/>
          </w:tcPr>
          <w:p w14:paraId="41567ACA" w14:textId="5F0687B6" w:rsidR="002C28F0" w:rsidRDefault="002C28F0" w:rsidP="00296017">
            <w:pPr>
              <w:spacing w:line="240" w:lineRule="auto"/>
            </w:pPr>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w:t>
            </w:r>
          </w:p>
          <w:p w14:paraId="2DB164DC" w14:textId="77777777" w:rsidR="002C28F0" w:rsidRPr="00955FFA" w:rsidRDefault="002C28F0" w:rsidP="002C28F0">
            <w:pPr>
              <w:autoSpaceDE w:val="0"/>
              <w:autoSpaceDN w:val="0"/>
              <w:adjustRightInd w:val="0"/>
              <w:spacing w:line="240" w:lineRule="auto"/>
              <w:rPr>
                <w:snapToGrid/>
                <w:kern w:val="0"/>
                <w:sz w:val="16"/>
                <w:szCs w:val="16"/>
                <w:lang w:eastAsia="nl-NL"/>
              </w:rPr>
            </w:pPr>
          </w:p>
          <w:p w14:paraId="09771EB9" w14:textId="77777777" w:rsidR="002C28F0" w:rsidRPr="00296017" w:rsidRDefault="002C28F0" w:rsidP="002C28F0">
            <w:pPr>
              <w:rPr>
                <w:b/>
                <w:bCs/>
                <w:szCs w:val="18"/>
                <w:u w:val="single"/>
              </w:rPr>
            </w:pPr>
            <w:proofErr w:type="spellStart"/>
            <w:r w:rsidRPr="00296017">
              <w:rPr>
                <w:b/>
                <w:bCs/>
                <w:szCs w:val="18"/>
                <w:u w:val="single"/>
              </w:rPr>
              <w:t>Mapping</w:t>
            </w:r>
            <w:proofErr w:type="spellEnd"/>
            <w:r w:rsidRPr="00296017">
              <w:rPr>
                <w:b/>
                <w:bCs/>
                <w:szCs w:val="18"/>
                <w:u w:val="single"/>
              </w:rPr>
              <w:t xml:space="preserve"> persoon:</w:t>
            </w:r>
          </w:p>
          <w:p w14:paraId="39E247AB" w14:textId="77777777" w:rsidR="002C28F0" w:rsidRPr="00DB7FA4" w:rsidRDefault="002C28F0" w:rsidP="002C28F0">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26942776" w14:textId="38E44842" w:rsidR="002C28F0" w:rsidRPr="00DB7FA4" w:rsidRDefault="002C28F0" w:rsidP="00296017">
            <w:pPr>
              <w:spacing w:after="240" w:line="240" w:lineRule="auto"/>
              <w:rPr>
                <w:rFonts w:cs="Arial"/>
                <w:sz w:val="16"/>
                <w:szCs w:val="16"/>
              </w:rPr>
            </w:pPr>
            <w:r>
              <w:rPr>
                <w:sz w:val="16"/>
                <w:szCs w:val="16"/>
                <w:lang w:val="nl"/>
              </w:rPr>
              <w:t>-d</w:t>
            </w:r>
            <w:r w:rsidRPr="00DB7FA4">
              <w:rPr>
                <w:sz w:val="16"/>
                <w:szCs w:val="16"/>
                <w:lang w:val="nl"/>
              </w:rPr>
              <w:t>e overige mapping is opgenomen in de genoemde tekstblokken.</w:t>
            </w:r>
          </w:p>
        </w:tc>
      </w:tr>
      <w:tr w:rsidR="00FC6ED9" w:rsidRPr="00123774" w14:paraId="40264B19" w14:textId="77777777" w:rsidTr="005B1BA7">
        <w:trPr>
          <w:trHeight w:val="125"/>
        </w:trPr>
        <w:tc>
          <w:tcPr>
            <w:tcW w:w="6655" w:type="dxa"/>
            <w:shd w:val="clear" w:color="auto" w:fill="auto"/>
          </w:tcPr>
          <w:p w14:paraId="5813BC74" w14:textId="79ACB804" w:rsidR="00B64A69" w:rsidRPr="00412958" w:rsidDel="00D6032C" w:rsidRDefault="00D6032C" w:rsidP="00B64A69">
            <w:pPr>
              <w:tabs>
                <w:tab w:val="left" w:pos="425"/>
              </w:tabs>
              <w:suppressAutoHyphens/>
              <w:ind w:left="861" w:hanging="561"/>
              <w:rPr>
                <w:del w:id="200" w:author="Groot, Karina de" w:date="2025-04-08T13:43:00Z" w16du:dateUtc="2025-04-08T11:43:00Z"/>
                <w:rFonts w:cs="Arial"/>
                <w:color w:val="FF0000"/>
                <w:sz w:val="20"/>
              </w:rPr>
            </w:pPr>
            <w:ins w:id="201" w:author="Groot, Karina de" w:date="2025-04-08T13:43:00Z" w16du:dateUtc="2025-04-08T11:43:00Z">
              <w:r w:rsidRPr="00782375">
                <w:rPr>
                  <w:rFonts w:cs="Arial"/>
                  <w:color w:val="FFFFFF"/>
                  <w:sz w:val="20"/>
                  <w:shd w:val="clear" w:color="auto" w:fill="808000"/>
                </w:rPr>
                <w:t>KEUZEBLOK PARTIJNAMEN HYPOTHEEKAKTE</w:t>
              </w:r>
            </w:ins>
            <w:ins w:id="202" w:author="Groot, Karina de" w:date="2025-04-08T13:44:00Z" w16du:dateUtc="2025-04-08T11:44:00Z">
              <w:r>
                <w:rPr>
                  <w:rFonts w:cs="Arial"/>
                  <w:color w:val="FF0000"/>
                  <w:sz w:val="20"/>
                  <w:lang w:eastAsia="nl-NL"/>
                </w:rPr>
                <w:t>.</w:t>
              </w:r>
            </w:ins>
            <w:del w:id="203" w:author="Groot, Karina de" w:date="2025-04-08T13:43:00Z" w16du:dateUtc="2025-04-08T11:43:00Z">
              <w:r w:rsidR="00B64A69" w:rsidRPr="32590DE4" w:rsidDel="00D6032C">
                <w:rPr>
                  <w:rFonts w:cs="Arial"/>
                  <w:color w:val="FF0000"/>
                  <w:sz w:val="20"/>
                  <w:highlight w:val="yellow"/>
                </w:rPr>
                <w:delText>TEKSTBLOK PARTIJNAMEN IN HYPOTHEEKAKTEN</w:delText>
              </w:r>
              <w:r w:rsidR="00B64A69" w:rsidRPr="32590DE4" w:rsidDel="00D6032C">
                <w:rPr>
                  <w:rFonts w:cs="Arial"/>
                  <w:color w:val="FF0000"/>
                  <w:sz w:val="20"/>
                </w:rPr>
                <w:delText>.</w:delText>
              </w:r>
            </w:del>
          </w:p>
          <w:p w14:paraId="139CA622" w14:textId="5C6B64E7" w:rsidR="00FC6ED9" w:rsidRPr="00BF6AC8" w:rsidRDefault="00FC6ED9" w:rsidP="00296017">
            <w:pPr>
              <w:tabs>
                <w:tab w:val="left" w:pos="-1440"/>
                <w:tab w:val="left" w:pos="-720"/>
              </w:tabs>
              <w:suppressAutoHyphens/>
              <w:spacing w:line="276" w:lineRule="auto"/>
              <w:ind w:left="284"/>
              <w:rPr>
                <w:rFonts w:cs="Arial"/>
                <w:snapToGrid/>
                <w:color w:val="FF0000"/>
                <w:kern w:val="0"/>
                <w:sz w:val="20"/>
                <w:lang w:eastAsia="nl-NL"/>
              </w:rPr>
            </w:pPr>
          </w:p>
        </w:tc>
        <w:tc>
          <w:tcPr>
            <w:tcW w:w="7087" w:type="dxa"/>
            <w:shd w:val="clear" w:color="auto" w:fill="auto"/>
          </w:tcPr>
          <w:p w14:paraId="4BA99081" w14:textId="00CC6E63" w:rsidR="0074608E" w:rsidRDefault="00B64A69" w:rsidP="00296017">
            <w:pPr>
              <w:spacing w:line="240" w:lineRule="auto"/>
            </w:pPr>
            <w:r>
              <w:t>Verplicht tekstblok</w:t>
            </w:r>
          </w:p>
          <w:p w14:paraId="49BC688F" w14:textId="0CB7D4EE" w:rsidR="0074608E" w:rsidRPr="00296017" w:rsidRDefault="0074608E" w:rsidP="0074608E">
            <w:pPr>
              <w:rPr>
                <w:b/>
                <w:bCs/>
                <w:snapToGrid/>
                <w:kern w:val="0"/>
                <w:u w:val="single"/>
                <w:lang w:eastAsia="nl-NL"/>
              </w:rPr>
            </w:pPr>
            <w:proofErr w:type="spellStart"/>
            <w:r w:rsidRPr="00296017">
              <w:rPr>
                <w:b/>
                <w:bCs/>
                <w:snapToGrid/>
                <w:kern w:val="0"/>
                <w:u w:val="single"/>
                <w:lang w:eastAsia="nl-NL"/>
              </w:rPr>
              <w:t>Mapping</w:t>
            </w:r>
            <w:proofErr w:type="spellEnd"/>
            <w:r w:rsidR="00997C9C" w:rsidRPr="00296017">
              <w:rPr>
                <w:b/>
                <w:bCs/>
                <w:snapToGrid/>
                <w:kern w:val="0"/>
                <w:u w:val="single"/>
                <w:lang w:eastAsia="nl-NL"/>
              </w:rPr>
              <w:t xml:space="preserve"> partijaanduiding</w:t>
            </w:r>
            <w:r w:rsidRPr="00296017">
              <w:rPr>
                <w:b/>
                <w:bCs/>
                <w:snapToGrid/>
                <w:kern w:val="0"/>
                <w:u w:val="single"/>
                <w:lang w:eastAsia="nl-NL"/>
              </w:rPr>
              <w:t>:</w:t>
            </w:r>
          </w:p>
          <w:p w14:paraId="5C041AF3" w14:textId="77777777" w:rsidR="0074608E" w:rsidRPr="00EA3A91" w:rsidRDefault="0074608E" w:rsidP="0074608E">
            <w:pPr>
              <w:autoSpaceDE w:val="0"/>
              <w:autoSpaceDN w:val="0"/>
              <w:adjustRightInd w:val="0"/>
              <w:spacing w:line="240" w:lineRule="auto"/>
              <w:rPr>
                <w:snapToGrid/>
                <w:kern w:val="0"/>
                <w:sz w:val="16"/>
                <w:szCs w:val="16"/>
                <w:highlight w:val="white"/>
                <w:lang w:eastAsia="nl-NL"/>
              </w:rPr>
            </w:pPr>
            <w:r w:rsidRPr="00EA3A91">
              <w:rPr>
                <w:rFonts w:cs="Arial"/>
                <w:snapToGrid/>
                <w:kern w:val="0"/>
                <w:sz w:val="16"/>
                <w:szCs w:val="16"/>
                <w:lang w:eastAsia="nl-NL"/>
              </w:rPr>
              <w:t>//IMKAD_AangebodenStuk/StukdeelHypotheek/vervreemderRechtRef/Partij</w:t>
            </w:r>
            <w:r w:rsidRPr="00EA3A91">
              <w:rPr>
                <w:snapToGrid/>
                <w:kern w:val="0"/>
                <w:sz w:val="16"/>
                <w:szCs w:val="16"/>
                <w:highlight w:val="white"/>
                <w:lang w:eastAsia="nl-NL"/>
              </w:rPr>
              <w:t>/</w:t>
            </w:r>
          </w:p>
          <w:p w14:paraId="248AD6C9" w14:textId="77777777" w:rsidR="0074608E" w:rsidRDefault="0074608E" w:rsidP="0074608E">
            <w:pPr>
              <w:autoSpaceDE w:val="0"/>
              <w:autoSpaceDN w:val="0"/>
              <w:adjustRightInd w:val="0"/>
              <w:spacing w:line="240" w:lineRule="auto"/>
              <w:rPr>
                <w:sz w:val="16"/>
                <w:szCs w:val="16"/>
                <w:lang w:val="nl"/>
              </w:rPr>
            </w:pPr>
            <w:r w:rsidRPr="00EA3A91">
              <w:rPr>
                <w:sz w:val="16"/>
                <w:szCs w:val="16"/>
                <w:lang w:val="nl"/>
              </w:rPr>
              <w:t xml:space="preserve">-de overige </w:t>
            </w:r>
            <w:proofErr w:type="spellStart"/>
            <w:r w:rsidRPr="00EA3A91">
              <w:rPr>
                <w:snapToGrid/>
                <w:kern w:val="0"/>
                <w:sz w:val="16"/>
                <w:szCs w:val="16"/>
                <w:lang w:eastAsia="nl-NL"/>
              </w:rPr>
              <w:t>mapping</w:t>
            </w:r>
            <w:proofErr w:type="spellEnd"/>
            <w:r w:rsidRPr="00EA3A91">
              <w:rPr>
                <w:sz w:val="16"/>
                <w:szCs w:val="16"/>
                <w:lang w:val="nl"/>
              </w:rPr>
              <w:t xml:space="preserve"> is opgenomen in het genoemde tekstblok.</w:t>
            </w:r>
          </w:p>
          <w:p w14:paraId="6C1D6E88" w14:textId="20478B9C" w:rsidR="008373F1" w:rsidRDefault="008373F1" w:rsidP="00296017">
            <w:pPr>
              <w:spacing w:line="240" w:lineRule="auto"/>
            </w:pPr>
          </w:p>
        </w:tc>
      </w:tr>
    </w:tbl>
    <w:p w14:paraId="6D2FDB8D" w14:textId="77777777" w:rsidR="003F7D42" w:rsidRDefault="003F7D42">
      <w:pPr>
        <w:rPr>
          <w:ins w:id="204" w:author="Groot, Karina de" w:date="2025-04-08T13:48:00Z" w16du:dateUtc="2025-04-08T11:48:00Z"/>
        </w:rPr>
      </w:pPr>
    </w:p>
    <w:p w14:paraId="19CC5A54" w14:textId="77777777" w:rsidR="003F7D42" w:rsidRDefault="003F7D42">
      <w:pPr>
        <w:rPr>
          <w:ins w:id="205" w:author="Groot, Karina de" w:date="2025-04-08T13:48:00Z" w16du:dateUtc="2025-04-08T11:48:00Z"/>
        </w:rPr>
      </w:pPr>
    </w:p>
    <w:p w14:paraId="25CE6781" w14:textId="77777777" w:rsidR="003F7D42" w:rsidRDefault="003F7D42">
      <w:pPr>
        <w:rPr>
          <w:ins w:id="206" w:author="Groot, Karina de" w:date="2025-04-08T13:48:00Z" w16du:dateUtc="2025-04-08T11:48:00Z"/>
        </w:rPr>
      </w:pPr>
    </w:p>
    <w:p w14:paraId="5D90B1C7" w14:textId="37D1EDD3" w:rsidR="00D6032C" w:rsidRPr="003F7D42" w:rsidRDefault="00D6032C">
      <w:pPr>
        <w:pStyle w:val="Kop4"/>
        <w:tabs>
          <w:tab w:val="clear" w:pos="1588"/>
          <w:tab w:val="left" w:pos="851"/>
        </w:tabs>
        <w:ind w:left="142"/>
        <w:rPr>
          <w:ins w:id="207" w:author="Groot, Karina de" w:date="2025-04-08T13:48:00Z" w16du:dateUtc="2025-04-08T11:48:00Z"/>
          <w:b/>
          <w:bCs/>
          <w:rPrChange w:id="208" w:author="Groot, Karina de" w:date="2025-04-08T13:49:00Z" w16du:dateUtc="2025-04-08T11:49:00Z">
            <w:rPr>
              <w:ins w:id="209" w:author="Groot, Karina de" w:date="2025-04-08T13:48:00Z" w16du:dateUtc="2025-04-08T11:48:00Z"/>
            </w:rPr>
          </w:rPrChange>
        </w:rPr>
        <w:pPrChange w:id="210" w:author="Groot, Karina de" w:date="2025-04-08T13:48:00Z" w16du:dateUtc="2025-04-08T11:48:00Z">
          <w:pPr/>
        </w:pPrChange>
      </w:pPr>
      <w:bookmarkStart w:id="211" w:name="_Toc196384039"/>
      <w:ins w:id="212" w:author="Groot, Karina de" w:date="2025-04-08T13:47:00Z" w16du:dateUtc="2025-04-08T11:47:00Z">
        <w:r w:rsidRPr="003F7D42">
          <w:rPr>
            <w:b/>
            <w:bCs/>
            <w:rPrChange w:id="213" w:author="Groot, Karina de" w:date="2025-04-08T13:49:00Z" w16du:dateUtc="2025-04-08T11:49:00Z">
              <w:rPr/>
            </w:rPrChange>
          </w:rPr>
          <w:t xml:space="preserve">Keuzeblok </w:t>
        </w:r>
      </w:ins>
      <w:ins w:id="214" w:author="Groot, Karina de" w:date="2025-04-08T13:48:00Z" w16du:dateUtc="2025-04-08T11:48:00Z">
        <w:r w:rsidR="003F7D42" w:rsidRPr="003F7D42">
          <w:rPr>
            <w:b/>
            <w:bCs/>
            <w:rPrChange w:id="215" w:author="Groot, Karina de" w:date="2025-04-08T13:49:00Z" w16du:dateUtc="2025-04-08T11:49:00Z">
              <w:rPr/>
            </w:rPrChange>
          </w:rPr>
          <w:t>Partijnamen in Hypotheekakte</w:t>
        </w:r>
        <w:bookmarkEnd w:id="211"/>
      </w:ins>
    </w:p>
    <w:p w14:paraId="45417A35" w14:textId="77777777" w:rsidR="003F7D42" w:rsidRDefault="003F7D42">
      <w:pPr>
        <w:rPr>
          <w:ins w:id="216" w:author="Groot, Karina de" w:date="2025-04-08T13:45:00Z" w16du:dateUtc="2025-04-08T11:45:00Z"/>
        </w:rPr>
      </w:pPr>
    </w:p>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217" w:author="Groot, Karina de" w:date="2025-04-08T13:52:00Z" w16du:dateUtc="2025-04-08T11:52:00Z">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6655"/>
        <w:gridCol w:w="7087"/>
        <w:tblGridChange w:id="218">
          <w:tblGrid>
            <w:gridCol w:w="6655"/>
            <w:gridCol w:w="7087"/>
          </w:tblGrid>
        </w:tblGridChange>
      </w:tblGrid>
      <w:tr w:rsidR="003F7D42" w:rsidRPr="00123774" w14:paraId="42E73130" w14:textId="77777777" w:rsidTr="003F7D42">
        <w:trPr>
          <w:trHeight w:val="125"/>
          <w:ins w:id="219" w:author="Groot, Karina de" w:date="2025-04-08T13:45:00Z"/>
          <w:trPrChange w:id="220" w:author="Groot, Karina de" w:date="2025-04-08T13:52:00Z" w16du:dateUtc="2025-04-08T11:52:00Z">
            <w:trPr>
              <w:trHeight w:val="125"/>
            </w:trPr>
          </w:trPrChange>
        </w:trPr>
        <w:tc>
          <w:tcPr>
            <w:tcW w:w="6655" w:type="dxa"/>
            <w:shd w:val="clear" w:color="auto" w:fill="DEEAF6" w:themeFill="accent1" w:themeFillTint="33"/>
            <w:tcPrChange w:id="221" w:author="Groot, Karina de" w:date="2025-04-08T13:52:00Z" w16du:dateUtc="2025-04-08T11:52:00Z">
              <w:tcPr>
                <w:tcW w:w="6655" w:type="dxa"/>
                <w:shd w:val="clear" w:color="auto" w:fill="auto"/>
              </w:tcPr>
            </w:tcPrChange>
          </w:tcPr>
          <w:p w14:paraId="4777DD40" w14:textId="79C33BF2" w:rsidR="003F7D42" w:rsidRPr="00782375" w:rsidRDefault="003F7D42" w:rsidP="003F7D42">
            <w:pPr>
              <w:tabs>
                <w:tab w:val="left" w:pos="-1440"/>
                <w:tab w:val="left" w:pos="-720"/>
              </w:tabs>
              <w:suppressAutoHyphens/>
              <w:spacing w:line="276" w:lineRule="auto"/>
              <w:rPr>
                <w:ins w:id="222" w:author="Groot, Karina de" w:date="2025-04-08T13:45:00Z" w16du:dateUtc="2025-04-08T11:45:00Z"/>
                <w:rFonts w:cs="Arial"/>
                <w:color w:val="FFFFFF"/>
                <w:sz w:val="20"/>
                <w:shd w:val="clear" w:color="auto" w:fill="808000"/>
              </w:rPr>
            </w:pPr>
            <w:ins w:id="223" w:author="Groot, Karina de" w:date="2025-04-08T13:51:00Z" w16du:dateUtc="2025-04-08T11:51:00Z">
              <w:r w:rsidRPr="00296017">
                <w:rPr>
                  <w:b/>
                  <w:sz w:val="20"/>
                </w:rPr>
                <w:t>Modeldocument tekst</w:t>
              </w:r>
            </w:ins>
          </w:p>
        </w:tc>
        <w:tc>
          <w:tcPr>
            <w:tcW w:w="7087" w:type="dxa"/>
            <w:shd w:val="clear" w:color="auto" w:fill="DEEAF6" w:themeFill="accent1" w:themeFillTint="33"/>
            <w:tcPrChange w:id="224" w:author="Groot, Karina de" w:date="2025-04-08T13:52:00Z" w16du:dateUtc="2025-04-08T11:52:00Z">
              <w:tcPr>
                <w:tcW w:w="7087" w:type="dxa"/>
                <w:shd w:val="clear" w:color="auto" w:fill="auto"/>
              </w:tcPr>
            </w:tcPrChange>
          </w:tcPr>
          <w:p w14:paraId="5C6FAA5A" w14:textId="51DFB19E" w:rsidR="003F7D42" w:rsidRDefault="003F7D42" w:rsidP="003F7D42">
            <w:pPr>
              <w:spacing w:line="240" w:lineRule="auto"/>
              <w:rPr>
                <w:ins w:id="225" w:author="Groot, Karina de" w:date="2025-04-08T13:45:00Z" w16du:dateUtc="2025-04-08T11:45:00Z"/>
              </w:rPr>
            </w:pPr>
            <w:proofErr w:type="spellStart"/>
            <w:ins w:id="226" w:author="Groot, Karina de" w:date="2025-04-08T13:51:00Z" w16du:dateUtc="2025-04-08T11:51:00Z">
              <w:r w:rsidRPr="00296017">
                <w:rPr>
                  <w:b/>
                  <w:sz w:val="20"/>
                </w:rPr>
                <w:t>Mapping</w:t>
              </w:r>
              <w:proofErr w:type="spellEnd"/>
              <w:r w:rsidRPr="00296017">
                <w:rPr>
                  <w:b/>
                  <w:sz w:val="20"/>
                </w:rPr>
                <w:t xml:space="preserve"> en toelichting</w:t>
              </w:r>
            </w:ins>
          </w:p>
        </w:tc>
      </w:tr>
      <w:tr w:rsidR="003F7D42" w:rsidRPr="00123774" w14:paraId="24E51684" w14:textId="77777777" w:rsidTr="005B1BA7">
        <w:trPr>
          <w:trHeight w:val="125"/>
          <w:ins w:id="227" w:author="Groot, Karina de" w:date="2025-04-08T13:51:00Z"/>
        </w:trPr>
        <w:tc>
          <w:tcPr>
            <w:tcW w:w="6655" w:type="dxa"/>
            <w:shd w:val="clear" w:color="auto" w:fill="auto"/>
          </w:tcPr>
          <w:p w14:paraId="1301AE3E" w14:textId="77777777" w:rsidR="003F7D42" w:rsidRDefault="003F7D42" w:rsidP="003F7D42">
            <w:pPr>
              <w:tabs>
                <w:tab w:val="left" w:pos="-1440"/>
                <w:tab w:val="left" w:pos="-720"/>
              </w:tabs>
              <w:suppressAutoHyphens/>
              <w:spacing w:line="276" w:lineRule="auto"/>
              <w:rPr>
                <w:ins w:id="228" w:author="Groot, Karina de" w:date="2025-04-08T14:31:00Z" w16du:dateUtc="2025-04-08T12:31:00Z"/>
                <w:rFonts w:cs="Arial"/>
                <w:color w:val="339966"/>
                <w:sz w:val="20"/>
              </w:rPr>
            </w:pPr>
            <w:ins w:id="229" w:author="Groot, Karina de" w:date="2025-04-08T13:54:00Z" w16du:dateUtc="2025-04-08T11:54:00Z">
              <w:r>
                <w:rPr>
                  <w:rFonts w:cs="Arial"/>
                  <w:color w:val="339966"/>
                  <w:sz w:val="20"/>
                </w:rPr>
                <w:t>h</w:t>
              </w:r>
              <w:r w:rsidRPr="005950EA">
                <w:rPr>
                  <w:rFonts w:cs="Arial"/>
                  <w:color w:val="339966"/>
                  <w:sz w:val="20"/>
                </w:rPr>
                <w:t>ierna</w:t>
              </w:r>
              <w:r w:rsidRPr="008A1A7F">
                <w:rPr>
                  <w:rFonts w:cs="Arial"/>
                  <w:color w:val="7030A0"/>
                  <w:sz w:val="20"/>
                </w:rPr>
                <w:t>,</w:t>
              </w:r>
              <w:r w:rsidRPr="005950EA">
                <w:rPr>
                  <w:rFonts w:cs="Arial"/>
                  <w:color w:val="FF0000"/>
                  <w:sz w:val="20"/>
                </w:rPr>
                <w:t xml:space="preserve"> </w:t>
              </w:r>
              <w:r w:rsidRPr="005950EA">
                <w:rPr>
                  <w:rFonts w:cs="Arial"/>
                  <w:color w:val="800080"/>
                  <w:sz w:val="20"/>
                </w:rPr>
                <w:t>zowel teza</w:t>
              </w:r>
              <w:r w:rsidRPr="007126EB">
                <w:rPr>
                  <w:rFonts w:cs="Arial"/>
                  <w:color w:val="800080"/>
                  <w:sz w:val="20"/>
                </w:rPr>
                <w:t>m</w:t>
              </w:r>
              <w:r w:rsidRPr="005950EA">
                <w:rPr>
                  <w:rFonts w:cs="Arial"/>
                  <w:color w:val="800080"/>
                  <w:sz w:val="20"/>
                </w:rPr>
                <w:t>en als ieder afzonder</w:t>
              </w:r>
              <w:r w:rsidRPr="00E8157A">
                <w:rPr>
                  <w:rFonts w:cs="Arial"/>
                  <w:color w:val="800080"/>
                  <w:sz w:val="20"/>
                </w:rPr>
                <w:t>lijk</w:t>
              </w:r>
              <w:r w:rsidRPr="008A1A7F">
                <w:rPr>
                  <w:rFonts w:cs="Arial"/>
                  <w:color w:val="7030A0"/>
                  <w:sz w:val="20"/>
                </w:rPr>
                <w:t>,</w:t>
              </w:r>
              <w:r w:rsidRPr="005950EA">
                <w:rPr>
                  <w:rFonts w:cs="Arial"/>
                  <w:color w:val="339966"/>
                  <w:sz w:val="20"/>
                </w:rPr>
                <w:t xml:space="preserve"> te n</w:t>
              </w:r>
              <w:r w:rsidRPr="007126EB">
                <w:rPr>
                  <w:rFonts w:cs="Arial"/>
                  <w:color w:val="339966"/>
                  <w:sz w:val="20"/>
                </w:rPr>
                <w:t>oe</w:t>
              </w:r>
              <w:r w:rsidRPr="005950EA">
                <w:rPr>
                  <w:rFonts w:cs="Arial"/>
                  <w:color w:val="339966"/>
                  <w:sz w:val="20"/>
                </w:rPr>
                <w:t>men:</w:t>
              </w:r>
              <w:r w:rsidRPr="005950EA">
                <w:rPr>
                  <w:rFonts w:cs="Arial"/>
                  <w:color w:val="008000"/>
                  <w:sz w:val="20"/>
                </w:rPr>
                <w:t xml:space="preserve"> </w:t>
              </w:r>
              <w:r w:rsidRPr="00E53DC6">
                <w:rPr>
                  <w:rFonts w:cs="Arial"/>
                  <w:color w:val="339966"/>
                  <w:sz w:val="20"/>
                </w:rPr>
                <w:t>de</w:t>
              </w:r>
              <w:r>
                <w:rPr>
                  <w:rFonts w:cs="Arial"/>
                  <w:color w:val="339966"/>
                  <w:sz w:val="20"/>
                </w:rPr>
                <w:t xml:space="preserve"> ”</w:t>
              </w:r>
              <w:r w:rsidRPr="00E53DC6">
                <w:rPr>
                  <w:rFonts w:cs="Arial"/>
                  <w:color w:val="339966"/>
                  <w:sz w:val="20"/>
                </w:rPr>
                <w:t>Hypotheekgever</w:t>
              </w:r>
              <w:r>
                <w:rPr>
                  <w:rFonts w:cs="Arial"/>
                  <w:color w:val="339966"/>
                  <w:sz w:val="20"/>
                </w:rPr>
                <w:t>”</w:t>
              </w:r>
              <w:r w:rsidRPr="00E53DC6">
                <w:rPr>
                  <w:rFonts w:cs="Arial"/>
                  <w:color w:val="339966"/>
                  <w:sz w:val="20"/>
                </w:rPr>
                <w:t xml:space="preserve"> en </w:t>
              </w:r>
              <w:r>
                <w:rPr>
                  <w:rFonts w:cs="Arial"/>
                  <w:color w:val="339966"/>
                  <w:sz w:val="20"/>
                </w:rPr>
                <w:t>“</w:t>
              </w:r>
              <w:r w:rsidRPr="00E53DC6">
                <w:rPr>
                  <w:rFonts w:cs="Arial"/>
                  <w:color w:val="339966"/>
                  <w:sz w:val="20"/>
                </w:rPr>
                <w:t>Schuldenaar</w:t>
              </w:r>
              <w:r>
                <w:rPr>
                  <w:rFonts w:cs="Arial"/>
                  <w:color w:val="339966"/>
                  <w:sz w:val="20"/>
                </w:rPr>
                <w:t>”</w:t>
              </w:r>
              <w:r w:rsidRPr="005950EA">
                <w:rPr>
                  <w:rFonts w:cs="Arial"/>
                  <w:color w:val="00800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de verschenen</w:t>
              </w:r>
              <w:r w:rsidRPr="005950EA">
                <w:rPr>
                  <w:rFonts w:cs="Arial"/>
                  <w:color w:val="00800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persoon/personen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00FFFF"/>
                  <w:sz w:val="20"/>
                </w:rPr>
                <w:t>sub</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sz w:val="20"/>
                </w:rPr>
                <w:t xml:space="preserve"> </w:t>
              </w:r>
              <w:r w:rsidRPr="00E53DC6">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677202">
                <w:rPr>
                  <w:rFonts w:cs="Arial"/>
                  <w:color w:val="000000" w:themeColor="text1"/>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677202">
                <w:rPr>
                  <w:rFonts w:cs="Arial"/>
                  <w:color w:val="800080"/>
                  <w:sz w:val="20"/>
                </w:rPr>
                <w:t>de</w:t>
              </w:r>
              <w:r>
                <w:rPr>
                  <w:rFonts w:cs="Arial"/>
                  <w:sz w:val="20"/>
                </w:rPr>
                <w:t xml:space="preserve"> </w:t>
              </w:r>
              <w:r w:rsidRPr="00677202">
                <w:rPr>
                  <w:rFonts w:cs="Arial"/>
                  <w:color w:val="800080"/>
                  <w:sz w:val="20"/>
                  <w:lang w:val="nl"/>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 xml:space="preserve"> </w:t>
              </w:r>
              <w:r w:rsidRPr="005950EA">
                <w:rPr>
                  <w:rFonts w:cs="Arial"/>
                  <w:color w:val="339966"/>
                  <w:sz w:val="20"/>
                </w:rPr>
                <w:t>hierna</w:t>
              </w:r>
              <w:r w:rsidRPr="008A1A7F">
                <w:rPr>
                  <w:rFonts w:cs="Arial"/>
                  <w:color w:val="7030A0"/>
                  <w:sz w:val="20"/>
                </w:rPr>
                <w:t>,</w:t>
              </w:r>
              <w:r w:rsidRPr="005950EA">
                <w:rPr>
                  <w:rFonts w:cs="Arial"/>
                  <w:color w:val="FF0000"/>
                  <w:sz w:val="20"/>
                </w:rPr>
                <w:t xml:space="preserve"> </w:t>
              </w:r>
              <w:r w:rsidRPr="005950EA">
                <w:rPr>
                  <w:rFonts w:cs="Arial"/>
                  <w:color w:val="800080"/>
                  <w:sz w:val="20"/>
                </w:rPr>
                <w:t>zowel tezamen als ieder afzonderlijk</w:t>
              </w:r>
              <w:r w:rsidRPr="008A1A7F">
                <w:rPr>
                  <w:rFonts w:cs="Arial"/>
                  <w:color w:val="7030A0"/>
                  <w:sz w:val="20"/>
                </w:rPr>
                <w:t>,</w:t>
              </w:r>
              <w:r w:rsidRPr="005950EA">
                <w:rPr>
                  <w:rFonts w:cs="Arial"/>
                  <w:color w:val="339966"/>
                  <w:sz w:val="20"/>
                </w:rPr>
                <w:t xml:space="preserve"> te noemen: </w:t>
              </w:r>
              <w:r>
                <w:rPr>
                  <w:rFonts w:cs="Arial"/>
                  <w:color w:val="339966"/>
                  <w:sz w:val="20"/>
                </w:rPr>
                <w:t xml:space="preserve">de “Hypotheekgever” </w:t>
              </w:r>
              <w:r w:rsidRPr="005950EA">
                <w:rPr>
                  <w:rFonts w:cs="Arial"/>
                  <w:color w:val="339966"/>
                  <w:sz w:val="20"/>
                </w:rPr>
                <w:t>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de</w:t>
              </w:r>
              <w:r w:rsidRPr="005950EA">
                <w:rPr>
                  <w:rFonts w:cs="Arial"/>
                  <w:color w:val="008000"/>
                  <w:sz w:val="20"/>
                </w:rPr>
                <w:t xml:space="preserve"> </w:t>
              </w:r>
              <w:r w:rsidRPr="005950EA">
                <w:rPr>
                  <w:rFonts w:cs="Arial"/>
                  <w:color w:val="00FFFF"/>
                  <w:sz w:val="20"/>
                </w:rPr>
                <w:t>verschenen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persoon/personen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800080"/>
                  <w:sz w:val="20"/>
                </w:rPr>
                <w:t xml:space="preserve"> </w:t>
              </w:r>
              <w:r w:rsidRPr="005950EA">
                <w:rPr>
                  <w:rFonts w:cs="Arial"/>
                  <w:color w:val="00FFFF"/>
                  <w:sz w:val="20"/>
                </w:rPr>
                <w:t>sub</w:t>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Pr>
                  <w:rFonts w:cs="Arial"/>
                  <w:color w:val="800080"/>
                  <w:sz w:val="20"/>
                </w:rPr>
                <w:t xml:space="preserve"> </w:t>
              </w:r>
              <w:r w:rsidRPr="00E53DC6">
                <w:rPr>
                  <w:rFonts w:cs="Arial"/>
                  <w:color w:val="800080"/>
                  <w:sz w:val="20"/>
                </w:rPr>
                <w:t>voornoemd</w:t>
              </w:r>
              <w:r w:rsidRPr="001D21E9">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677202">
                <w:rPr>
                  <w:rFonts w:cs="Arial"/>
                  <w:color w:val="000000" w:themeColor="text1"/>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BC11C2">
                <w:rPr>
                  <w:rFonts w:cs="Arial"/>
                  <w:color w:val="800080"/>
                  <w:sz w:val="20"/>
                </w:rPr>
                <w:t>de</w:t>
              </w:r>
              <w:r w:rsidRPr="005950EA">
                <w:rPr>
                  <w:rFonts w:cs="Arial"/>
                  <w:color w:val="00FFFF"/>
                  <w:sz w:val="20"/>
                </w:rPr>
                <w:t xml:space="preserve"> </w:t>
              </w:r>
              <w:r w:rsidRPr="00BC11C2">
                <w:rPr>
                  <w:rFonts w:cs="Arial"/>
                  <w:color w:val="800080"/>
                  <w:sz w:val="20"/>
                  <w:lang w:val="nl"/>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339966"/>
                  <w:sz w:val="20"/>
                </w:rPr>
                <w:t>hierna</w:t>
              </w:r>
              <w:r w:rsidRPr="008A1A7F">
                <w:rPr>
                  <w:rFonts w:cs="Arial"/>
                  <w:color w:val="7030A0"/>
                  <w:sz w:val="20"/>
                </w:rPr>
                <w:t>,</w:t>
              </w:r>
              <w:r w:rsidRPr="005950EA">
                <w:rPr>
                  <w:rFonts w:cs="Arial"/>
                  <w:color w:val="FF0000"/>
                  <w:sz w:val="20"/>
                </w:rPr>
                <w:t xml:space="preserve"> </w:t>
              </w:r>
              <w:r w:rsidRPr="005950EA">
                <w:rPr>
                  <w:rFonts w:cs="Arial"/>
                  <w:color w:val="800080"/>
                  <w:sz w:val="20"/>
                </w:rPr>
                <w:t>zowel tezamen als ieder afzonderlij</w:t>
              </w:r>
              <w:r w:rsidRPr="008A1A7F">
                <w:rPr>
                  <w:rFonts w:cs="Arial"/>
                  <w:color w:val="7030A0"/>
                  <w:sz w:val="20"/>
                </w:rPr>
                <w:t xml:space="preserve">k, </w:t>
              </w:r>
              <w:r w:rsidRPr="005950EA">
                <w:rPr>
                  <w:rFonts w:cs="Arial"/>
                  <w:color w:val="339966"/>
                  <w:sz w:val="20"/>
                </w:rPr>
                <w:t>te noemen:</w:t>
              </w:r>
              <w:r>
                <w:rPr>
                  <w:rFonts w:cs="Arial"/>
                  <w:color w:val="339966"/>
                  <w:sz w:val="20"/>
                </w:rPr>
                <w:t xml:space="preserve"> de</w:t>
              </w:r>
              <w:r w:rsidRPr="005950EA">
                <w:rPr>
                  <w:rFonts w:cs="Arial"/>
                  <w:color w:val="339966"/>
                  <w:sz w:val="20"/>
                </w:rPr>
                <w:t xml:space="preserve"> </w:t>
              </w:r>
              <w:r>
                <w:rPr>
                  <w:rFonts w:cs="Arial"/>
                  <w:color w:val="339966"/>
                  <w:sz w:val="20"/>
                </w:rPr>
                <w:t>“Schuldenaar”</w:t>
              </w:r>
            </w:ins>
          </w:p>
          <w:p w14:paraId="5CDEB1C6" w14:textId="77777777" w:rsidR="005E0C5E" w:rsidRDefault="005E0C5E" w:rsidP="003F7D42">
            <w:pPr>
              <w:tabs>
                <w:tab w:val="left" w:pos="-1440"/>
                <w:tab w:val="left" w:pos="-720"/>
              </w:tabs>
              <w:suppressAutoHyphens/>
              <w:spacing w:line="276" w:lineRule="auto"/>
              <w:rPr>
                <w:ins w:id="230" w:author="Groot, Karina de" w:date="2025-04-08T14:31:00Z" w16du:dateUtc="2025-04-08T12:31:00Z"/>
                <w:rFonts w:cs="Arial"/>
                <w:color w:val="339966"/>
                <w:sz w:val="20"/>
              </w:rPr>
            </w:pPr>
          </w:p>
          <w:p w14:paraId="7CD0372E" w14:textId="6DB81F29" w:rsidR="005E0C5E" w:rsidRPr="00296017" w:rsidRDefault="005E0C5E" w:rsidP="003F7D42">
            <w:pPr>
              <w:tabs>
                <w:tab w:val="left" w:pos="-1440"/>
                <w:tab w:val="left" w:pos="-720"/>
              </w:tabs>
              <w:suppressAutoHyphens/>
              <w:spacing w:line="276" w:lineRule="auto"/>
              <w:rPr>
                <w:ins w:id="231" w:author="Groot, Karina de" w:date="2025-04-08T13:51:00Z" w16du:dateUtc="2025-04-08T11:51:00Z"/>
                <w:b/>
                <w:sz w:val="20"/>
              </w:rPr>
            </w:pPr>
          </w:p>
        </w:tc>
        <w:tc>
          <w:tcPr>
            <w:tcW w:w="7087" w:type="dxa"/>
            <w:shd w:val="clear" w:color="auto" w:fill="auto"/>
          </w:tcPr>
          <w:p w14:paraId="089E4143" w14:textId="77777777" w:rsidR="003F7D42" w:rsidRDefault="003F7D42" w:rsidP="003F7D42">
            <w:pPr>
              <w:rPr>
                <w:ins w:id="232" w:author="Groot, Karina de" w:date="2025-04-08T13:56:00Z" w16du:dateUtc="2025-04-08T11:56:00Z"/>
              </w:rPr>
            </w:pPr>
            <w:ins w:id="233" w:author="Groot, Karina de" w:date="2025-04-08T13:56:00Z" w16du:dateUtc="2025-04-08T11:56:00Z">
              <w:r w:rsidRPr="0011383C">
                <w:t xml:space="preserve">Verplichte keuze uit de volgende </w:t>
              </w:r>
              <w:r>
                <w:t xml:space="preserve">2 </w:t>
              </w:r>
              <w:r w:rsidRPr="0011383C">
                <w:t>opties</w:t>
              </w:r>
              <w:r>
                <w:t>, waaruit er 1 gekozen moet worden:</w:t>
              </w:r>
            </w:ins>
          </w:p>
          <w:p w14:paraId="3A3A6E99" w14:textId="77777777" w:rsidR="003F7D42" w:rsidRPr="006D6993" w:rsidRDefault="003F7D42" w:rsidP="003F7D42">
            <w:pPr>
              <w:pStyle w:val="streepje"/>
              <w:numPr>
                <w:ilvl w:val="0"/>
                <w:numId w:val="32"/>
              </w:numPr>
              <w:ind w:left="227" w:hanging="227"/>
              <w:rPr>
                <w:ins w:id="234" w:author="Groot, Karina de" w:date="2025-04-08T13:56:00Z" w16du:dateUtc="2025-04-08T11:56:00Z"/>
              </w:rPr>
            </w:pPr>
            <w:ins w:id="235" w:author="Groot, Karina de" w:date="2025-04-08T13:56:00Z" w16du:dateUtc="2025-04-08T11:56:00Z">
              <w:r>
                <w:rPr>
                  <w:rFonts w:cs="Arial"/>
                  <w:color w:val="339966"/>
                  <w:sz w:val="20"/>
                </w:rPr>
                <w:t>h</w:t>
              </w:r>
              <w:r w:rsidRPr="005950EA">
                <w:rPr>
                  <w:rFonts w:cs="Arial"/>
                  <w:color w:val="339966"/>
                  <w:sz w:val="20"/>
                </w:rPr>
                <w:t>ierna</w:t>
              </w:r>
              <w:r w:rsidRPr="008A1A7F">
                <w:rPr>
                  <w:rFonts w:cs="Arial"/>
                  <w:color w:val="7030A0"/>
                  <w:sz w:val="20"/>
                </w:rPr>
                <w:t>,</w:t>
              </w:r>
              <w:r w:rsidRPr="005950EA">
                <w:rPr>
                  <w:rFonts w:cs="Arial"/>
                  <w:color w:val="FF0000"/>
                  <w:sz w:val="20"/>
                </w:rPr>
                <w:t xml:space="preserve"> </w:t>
              </w:r>
              <w:r w:rsidRPr="005950EA">
                <w:rPr>
                  <w:rFonts w:cs="Arial"/>
                  <w:color w:val="800080"/>
                  <w:sz w:val="20"/>
                </w:rPr>
                <w:t>zowel teza</w:t>
              </w:r>
              <w:r w:rsidRPr="007126EB">
                <w:rPr>
                  <w:rFonts w:cs="Arial"/>
                  <w:color w:val="800080"/>
                  <w:sz w:val="20"/>
                </w:rPr>
                <w:t>m</w:t>
              </w:r>
              <w:r w:rsidRPr="005950EA">
                <w:rPr>
                  <w:rFonts w:cs="Arial"/>
                  <w:color w:val="800080"/>
                  <w:sz w:val="20"/>
                </w:rPr>
                <w:t>en als ieder afzonder</w:t>
              </w:r>
              <w:r w:rsidRPr="00E8157A">
                <w:rPr>
                  <w:rFonts w:cs="Arial"/>
                  <w:color w:val="800080"/>
                  <w:sz w:val="20"/>
                </w:rPr>
                <w:t>lijk</w:t>
              </w:r>
              <w:r w:rsidRPr="008A1A7F">
                <w:rPr>
                  <w:rFonts w:cs="Arial"/>
                  <w:color w:val="7030A0"/>
                  <w:sz w:val="20"/>
                </w:rPr>
                <w:t>,</w:t>
              </w:r>
              <w:r w:rsidRPr="005950EA">
                <w:rPr>
                  <w:rFonts w:cs="Arial"/>
                  <w:color w:val="339966"/>
                  <w:sz w:val="20"/>
                </w:rPr>
                <w:t xml:space="preserve"> te n</w:t>
              </w:r>
              <w:r w:rsidRPr="007126EB">
                <w:rPr>
                  <w:rFonts w:cs="Arial"/>
                  <w:color w:val="339966"/>
                  <w:sz w:val="20"/>
                </w:rPr>
                <w:t>oe</w:t>
              </w:r>
              <w:r w:rsidRPr="005950EA">
                <w:rPr>
                  <w:rFonts w:cs="Arial"/>
                  <w:color w:val="339966"/>
                  <w:sz w:val="20"/>
                </w:rPr>
                <w:t>men:</w:t>
              </w:r>
              <w:r w:rsidRPr="005950EA">
                <w:rPr>
                  <w:rFonts w:cs="Arial"/>
                  <w:color w:val="008000"/>
                  <w:sz w:val="20"/>
                </w:rPr>
                <w:t xml:space="preserve"> </w:t>
              </w:r>
              <w:r w:rsidRPr="00E53DC6">
                <w:rPr>
                  <w:rFonts w:cs="Arial"/>
                  <w:color w:val="339966"/>
                  <w:sz w:val="20"/>
                </w:rPr>
                <w:t xml:space="preserve">de </w:t>
              </w:r>
              <w:r>
                <w:rPr>
                  <w:rFonts w:cs="Arial"/>
                  <w:color w:val="339966"/>
                  <w:sz w:val="20"/>
                </w:rPr>
                <w:t>“</w:t>
              </w:r>
              <w:r w:rsidRPr="00E53DC6">
                <w:rPr>
                  <w:rFonts w:cs="Arial"/>
                  <w:color w:val="339966"/>
                  <w:sz w:val="20"/>
                </w:rPr>
                <w:t>Hypotheekgever</w:t>
              </w:r>
              <w:r>
                <w:rPr>
                  <w:rFonts w:cs="Arial"/>
                  <w:color w:val="339966"/>
                  <w:sz w:val="20"/>
                </w:rPr>
                <w:t>”</w:t>
              </w:r>
              <w:r w:rsidRPr="00E53DC6">
                <w:rPr>
                  <w:rFonts w:cs="Arial"/>
                  <w:color w:val="339966"/>
                  <w:sz w:val="20"/>
                </w:rPr>
                <w:t xml:space="preserve"> en </w:t>
              </w:r>
              <w:r>
                <w:rPr>
                  <w:rFonts w:cs="Arial"/>
                  <w:color w:val="339966"/>
                  <w:sz w:val="20"/>
                </w:rPr>
                <w:t>“</w:t>
              </w:r>
              <w:r w:rsidRPr="00E53DC6">
                <w:rPr>
                  <w:rFonts w:cs="Arial"/>
                  <w:color w:val="339966"/>
                  <w:sz w:val="20"/>
                </w:rPr>
                <w:t>Schuldenaar</w:t>
              </w:r>
              <w:r>
                <w:rPr>
                  <w:rFonts w:cs="Arial"/>
                  <w:color w:val="339966"/>
                  <w:sz w:val="20"/>
                </w:rPr>
                <w:t>”</w:t>
              </w:r>
            </w:ins>
          </w:p>
          <w:p w14:paraId="6EB1B374" w14:textId="77777777" w:rsidR="003F7D42" w:rsidRDefault="003F7D42" w:rsidP="003F7D42">
            <w:pPr>
              <w:pStyle w:val="streepje"/>
              <w:numPr>
                <w:ilvl w:val="0"/>
                <w:numId w:val="32"/>
              </w:numPr>
              <w:rPr>
                <w:ins w:id="236" w:author="Groot, Karina de" w:date="2025-04-08T13:56:00Z" w16du:dateUtc="2025-04-08T11:56:00Z"/>
                <w:rFonts w:cs="Arial"/>
                <w:color w:val="339966"/>
                <w:sz w:val="20"/>
              </w:rPr>
            </w:pPr>
            <w:ins w:id="237" w:author="Groot, Karina de" w:date="2025-04-08T13:56:00Z" w16du:dateUtc="2025-04-08T11:56:00Z">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de verschenen</w:t>
              </w:r>
              <w:r w:rsidRPr="005950EA">
                <w:rPr>
                  <w:rFonts w:cs="Arial"/>
                  <w:color w:val="00800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persoon/personen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00FFFF"/>
                  <w:sz w:val="20"/>
                </w:rPr>
                <w:t>sub</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sz w:val="20"/>
                </w:rPr>
                <w:t xml:space="preserve"> </w:t>
              </w:r>
              <w:r w:rsidRPr="00E53DC6">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BC11C2">
                <w:rPr>
                  <w:rFonts w:cs="Arial"/>
                  <w:color w:val="800080"/>
                  <w:sz w:val="20"/>
                </w:rPr>
                <w:t>de</w:t>
              </w:r>
              <w:r>
                <w:rPr>
                  <w:rFonts w:cs="Arial"/>
                  <w:sz w:val="20"/>
                </w:rPr>
                <w:t xml:space="preserve"> </w:t>
              </w:r>
              <w:r w:rsidRPr="00BC11C2">
                <w:rPr>
                  <w:rFonts w:cs="Arial"/>
                  <w:color w:val="800080"/>
                  <w:sz w:val="20"/>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 xml:space="preserve"> </w:t>
              </w:r>
              <w:r w:rsidRPr="005950EA">
                <w:rPr>
                  <w:rFonts w:cs="Arial"/>
                  <w:color w:val="339966"/>
                  <w:sz w:val="20"/>
                </w:rPr>
                <w:t>hierna</w:t>
              </w:r>
              <w:r w:rsidRPr="008A1A7F">
                <w:rPr>
                  <w:rFonts w:cs="Arial"/>
                  <w:color w:val="7030A0"/>
                  <w:sz w:val="20"/>
                </w:rPr>
                <w:t>,</w:t>
              </w:r>
              <w:r w:rsidRPr="005950EA">
                <w:rPr>
                  <w:rFonts w:cs="Arial"/>
                  <w:color w:val="FF0000"/>
                  <w:sz w:val="20"/>
                </w:rPr>
                <w:t xml:space="preserve"> </w:t>
              </w:r>
              <w:r w:rsidRPr="005950EA">
                <w:rPr>
                  <w:rFonts w:cs="Arial"/>
                  <w:color w:val="800080"/>
                  <w:sz w:val="20"/>
                </w:rPr>
                <w:t>zowel tezamen als ieder afzonderlijk</w:t>
              </w:r>
              <w:r w:rsidRPr="008A1A7F">
                <w:rPr>
                  <w:rFonts w:cs="Arial"/>
                  <w:color w:val="7030A0"/>
                  <w:sz w:val="20"/>
                </w:rPr>
                <w:t>,</w:t>
              </w:r>
              <w:r w:rsidRPr="005950EA">
                <w:rPr>
                  <w:rFonts w:cs="Arial"/>
                  <w:color w:val="339966"/>
                  <w:sz w:val="20"/>
                </w:rPr>
                <w:t xml:space="preserve"> te noemen: </w:t>
              </w:r>
              <w:r>
                <w:rPr>
                  <w:rFonts w:cs="Arial"/>
                  <w:color w:val="339966"/>
                  <w:sz w:val="20"/>
                </w:rPr>
                <w:t xml:space="preserve">de “Hypotheekgever” </w:t>
              </w:r>
              <w:r w:rsidRPr="005950EA">
                <w:rPr>
                  <w:rFonts w:cs="Arial"/>
                  <w:color w:val="339966"/>
                  <w:sz w:val="20"/>
                </w:rPr>
                <w:t>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de</w:t>
              </w:r>
              <w:r w:rsidRPr="005950EA">
                <w:rPr>
                  <w:rFonts w:cs="Arial"/>
                  <w:color w:val="008000"/>
                  <w:sz w:val="20"/>
                </w:rPr>
                <w:t xml:space="preserve"> </w:t>
              </w:r>
              <w:r w:rsidRPr="005950EA">
                <w:rPr>
                  <w:rFonts w:cs="Arial"/>
                  <w:color w:val="00FFFF"/>
                  <w:sz w:val="20"/>
                </w:rPr>
                <w:t>verschenen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persoon/personen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800080"/>
                  <w:sz w:val="20"/>
                </w:rPr>
                <w:t xml:space="preserve"> </w:t>
              </w:r>
              <w:r w:rsidRPr="005950EA">
                <w:rPr>
                  <w:rFonts w:cs="Arial"/>
                  <w:color w:val="00FFFF"/>
                  <w:sz w:val="20"/>
                </w:rPr>
                <w:t>sub</w:t>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Pr>
                  <w:rFonts w:cs="Arial"/>
                  <w:color w:val="800080"/>
                  <w:sz w:val="20"/>
                </w:rPr>
                <w:t xml:space="preserve"> </w:t>
              </w:r>
              <w:r w:rsidRPr="00E53DC6">
                <w:rPr>
                  <w:rFonts w:cs="Arial"/>
                  <w:color w:val="800080"/>
                  <w:sz w:val="20"/>
                </w:rPr>
                <w:t>voornoemd</w:t>
              </w:r>
              <w:r w:rsidRPr="001D21E9">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BC11C2">
                <w:rPr>
                  <w:rFonts w:cs="Arial"/>
                  <w:color w:val="800080"/>
                  <w:sz w:val="20"/>
                </w:rPr>
                <w:t>de</w:t>
              </w:r>
              <w:r>
                <w:rPr>
                  <w:rFonts w:cs="Arial"/>
                  <w:sz w:val="20"/>
                </w:rPr>
                <w:t xml:space="preserve"> </w:t>
              </w:r>
              <w:r w:rsidRPr="00BC11C2">
                <w:rPr>
                  <w:rFonts w:cs="Arial"/>
                  <w:color w:val="800080"/>
                  <w:sz w:val="20"/>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339966"/>
                  <w:sz w:val="20"/>
                </w:rPr>
                <w:t>hierna</w:t>
              </w:r>
              <w:r w:rsidRPr="008A1A7F">
                <w:rPr>
                  <w:rFonts w:cs="Arial"/>
                  <w:color w:val="7030A0"/>
                  <w:sz w:val="20"/>
                </w:rPr>
                <w:t>,</w:t>
              </w:r>
              <w:r w:rsidRPr="005950EA">
                <w:rPr>
                  <w:rFonts w:cs="Arial"/>
                  <w:color w:val="FF0000"/>
                  <w:sz w:val="20"/>
                </w:rPr>
                <w:t xml:space="preserve"> </w:t>
              </w:r>
              <w:r w:rsidRPr="005950EA">
                <w:rPr>
                  <w:rFonts w:cs="Arial"/>
                  <w:color w:val="800080"/>
                  <w:sz w:val="20"/>
                </w:rPr>
                <w:t>zowel tezamen als ieder afzonderlijk</w:t>
              </w:r>
              <w:r w:rsidRPr="008A1A7F">
                <w:rPr>
                  <w:rFonts w:cs="Arial"/>
                  <w:color w:val="7030A0"/>
                  <w:sz w:val="20"/>
                </w:rPr>
                <w:t>,</w:t>
              </w:r>
              <w:r w:rsidRPr="005950EA">
                <w:rPr>
                  <w:rFonts w:cs="Arial"/>
                  <w:color w:val="339966"/>
                  <w:sz w:val="20"/>
                </w:rPr>
                <w:t xml:space="preserve"> te noemen:</w:t>
              </w:r>
              <w:r>
                <w:rPr>
                  <w:rFonts w:cs="Arial"/>
                  <w:color w:val="339966"/>
                  <w:sz w:val="20"/>
                </w:rPr>
                <w:t xml:space="preserve"> de</w:t>
              </w:r>
              <w:r w:rsidRPr="005950EA">
                <w:rPr>
                  <w:rFonts w:cs="Arial"/>
                  <w:color w:val="339966"/>
                  <w:sz w:val="20"/>
                </w:rPr>
                <w:t xml:space="preserve"> </w:t>
              </w:r>
              <w:r>
                <w:rPr>
                  <w:rFonts w:cs="Arial"/>
                  <w:color w:val="339966"/>
                  <w:sz w:val="20"/>
                </w:rPr>
                <w:t>“Schuldenaar”</w:t>
              </w:r>
            </w:ins>
          </w:p>
          <w:p w14:paraId="323E5B1C" w14:textId="77777777" w:rsidR="003F7D42" w:rsidRDefault="003F7D42" w:rsidP="003F7D42">
            <w:pPr>
              <w:pStyle w:val="streepje"/>
              <w:numPr>
                <w:ilvl w:val="0"/>
                <w:numId w:val="0"/>
              </w:numPr>
              <w:rPr>
                <w:ins w:id="238" w:author="Groot, Karina de" w:date="2025-04-08T13:56:00Z" w16du:dateUtc="2025-04-08T11:56:00Z"/>
              </w:rPr>
            </w:pPr>
          </w:p>
          <w:p w14:paraId="1D39FF4A" w14:textId="77777777" w:rsidR="003F7D42" w:rsidRDefault="003F7D42" w:rsidP="003F7D42">
            <w:pPr>
              <w:pStyle w:val="streepje"/>
              <w:numPr>
                <w:ilvl w:val="0"/>
                <w:numId w:val="0"/>
              </w:numPr>
              <w:rPr>
                <w:ins w:id="239" w:author="Groot, Karina de" w:date="2025-04-08T13:56:00Z" w16du:dateUtc="2025-04-08T11:56:00Z"/>
              </w:rPr>
            </w:pPr>
            <w:ins w:id="240" w:author="Groot, Karina de" w:date="2025-04-08T13:56:00Z" w16du:dateUtc="2025-04-08T11:56:00Z">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ins>
          </w:p>
          <w:p w14:paraId="5503839C" w14:textId="77777777" w:rsidR="003F7D42" w:rsidRDefault="003F7D42" w:rsidP="003F7D42">
            <w:pPr>
              <w:pStyle w:val="streepje"/>
              <w:numPr>
                <w:ilvl w:val="0"/>
                <w:numId w:val="0"/>
              </w:numPr>
              <w:rPr>
                <w:ins w:id="241" w:author="Groot, Karina de" w:date="2025-04-08T13:56:00Z" w16du:dateUtc="2025-04-08T11:56:00Z"/>
              </w:rPr>
            </w:pPr>
          </w:p>
          <w:p w14:paraId="02DCEDB0" w14:textId="77777777" w:rsidR="003F7D42" w:rsidRPr="004A7A56" w:rsidRDefault="003F7D42" w:rsidP="003F7D42">
            <w:pPr>
              <w:pStyle w:val="streepje"/>
              <w:numPr>
                <w:ilvl w:val="0"/>
                <w:numId w:val="0"/>
              </w:numPr>
              <w:rPr>
                <w:ins w:id="242" w:author="Groot, Karina de" w:date="2025-04-08T13:56:00Z" w16du:dateUtc="2025-04-08T11:56:00Z"/>
                <w:snapToGrid/>
                <w:kern w:val="0"/>
                <w:szCs w:val="18"/>
                <w:lang w:eastAsia="nl-NL"/>
              </w:rPr>
            </w:pPr>
            <w:ins w:id="243" w:author="Groot, Karina de" w:date="2025-04-08T13:56:00Z" w16du:dateUtc="2025-04-08T11:56:00Z">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ins>
          </w:p>
          <w:p w14:paraId="70972FA2" w14:textId="77777777" w:rsidR="003F7D42" w:rsidRDefault="003F7D42" w:rsidP="003F7D42">
            <w:pPr>
              <w:pStyle w:val="streepje"/>
              <w:rPr>
                <w:ins w:id="244" w:author="Groot, Karina de" w:date="2025-04-08T13:56:00Z" w16du:dateUtc="2025-04-08T11:56:00Z"/>
              </w:rPr>
            </w:pPr>
            <w:ins w:id="245" w:author="Groot, Karina de" w:date="2025-04-08T13:56:00Z" w16du:dateUtc="2025-04-08T11:56:00Z">
              <w:r w:rsidRPr="004A7A56">
                <w:rPr>
                  <w:snapToGrid/>
                  <w:kern w:val="0"/>
                  <w:lang w:eastAsia="nl-NL"/>
                </w:rPr>
                <w:t xml:space="preserve">indien ‘Aanduiding per persoon’: </w:t>
              </w:r>
              <w:r>
                <w:rPr>
                  <w:snapToGrid/>
                  <w:kern w:val="0"/>
                  <w:lang w:eastAsia="nl-NL"/>
                </w:rPr>
                <w:t xml:space="preserve">paragraaf </w:t>
              </w:r>
              <w:r>
                <w:rPr>
                  <w:snapToGrid/>
                  <w:kern w:val="0"/>
                  <w:lang w:eastAsia="nl-NL"/>
                </w:rPr>
                <w:fldChar w:fldCharType="begin"/>
              </w:r>
              <w:r>
                <w:rPr>
                  <w:snapToGrid/>
                  <w:kern w:val="0"/>
                  <w:lang w:eastAsia="nl-NL"/>
                </w:rPr>
                <w:instrText xml:space="preserve"> REF _Ref454977035 \r \h </w:instrText>
              </w:r>
            </w:ins>
            <w:r>
              <w:rPr>
                <w:snapToGrid/>
                <w:kern w:val="0"/>
                <w:lang w:eastAsia="nl-NL"/>
              </w:rPr>
            </w:r>
            <w:ins w:id="246" w:author="Groot, Karina de" w:date="2025-04-08T13:56:00Z" w16du:dateUtc="2025-04-08T11:56:00Z">
              <w:r>
                <w:rPr>
                  <w:snapToGrid/>
                  <w:kern w:val="0"/>
                  <w:lang w:eastAsia="nl-NL"/>
                </w:rPr>
                <w:fldChar w:fldCharType="separate"/>
              </w:r>
              <w:r>
                <w:rPr>
                  <w:snapToGrid/>
                  <w:kern w:val="0"/>
                  <w:lang w:eastAsia="nl-NL"/>
                </w:rPr>
                <w:t>2.5.2</w:t>
              </w:r>
              <w:r>
                <w:rPr>
                  <w:snapToGrid/>
                  <w:kern w:val="0"/>
                  <w:lang w:eastAsia="nl-NL"/>
                </w:rPr>
                <w:fldChar w:fldCharType="end"/>
              </w:r>
              <w:r>
                <w:rPr>
                  <w:snapToGrid/>
                  <w:kern w:val="0"/>
                  <w:lang w:eastAsia="nl-NL"/>
                </w:rPr>
                <w:t xml:space="preserve"> </w:t>
              </w:r>
              <w:r>
                <w:rPr>
                  <w:snapToGrid/>
                  <w:kern w:val="0"/>
                  <w:lang w:eastAsia="nl-NL"/>
                </w:rPr>
                <w:fldChar w:fldCharType="begin"/>
              </w:r>
              <w:r>
                <w:rPr>
                  <w:snapToGrid/>
                  <w:kern w:val="0"/>
                  <w:lang w:eastAsia="nl-NL"/>
                </w:rPr>
                <w:instrText xml:space="preserve"> REF _Ref454981348 \h </w:instrText>
              </w:r>
            </w:ins>
            <w:r>
              <w:rPr>
                <w:snapToGrid/>
                <w:kern w:val="0"/>
                <w:lang w:eastAsia="nl-NL"/>
              </w:rPr>
            </w:r>
            <w:ins w:id="247" w:author="Groot, Karina de" w:date="2025-04-08T13:56:00Z" w16du:dateUtc="2025-04-08T11:56:00Z">
              <w:r>
                <w:rPr>
                  <w:snapToGrid/>
                  <w:kern w:val="0"/>
                  <w:lang w:eastAsia="nl-NL"/>
                </w:rPr>
                <w:fldChar w:fldCharType="separate"/>
              </w:r>
              <w:r>
                <w:t>Optie 2: partijnaam voor personen</w:t>
              </w:r>
              <w:r>
                <w:rPr>
                  <w:snapToGrid/>
                  <w:kern w:val="0"/>
                  <w:lang w:eastAsia="nl-NL"/>
                </w:rPr>
                <w:fldChar w:fldCharType="end"/>
              </w:r>
              <w:r>
                <w:rPr>
                  <w:snapToGrid/>
                  <w:kern w:val="0"/>
                  <w:lang w:eastAsia="nl-NL"/>
                </w:rPr>
                <w:t xml:space="preserve"> </w:t>
              </w:r>
            </w:ins>
          </w:p>
          <w:p w14:paraId="730B4A9E" w14:textId="77777777" w:rsidR="003F7D42" w:rsidRDefault="003F7D42" w:rsidP="003F7D42">
            <w:pPr>
              <w:rPr>
                <w:ins w:id="248" w:author="Groot, Karina de" w:date="2025-04-08T13:56:00Z" w16du:dateUtc="2025-04-08T11:56:00Z"/>
                <w:snapToGrid/>
                <w:kern w:val="0"/>
                <w:lang w:eastAsia="nl-NL"/>
              </w:rPr>
            </w:pPr>
            <w:ins w:id="249" w:author="Groot, Karina de" w:date="2025-04-08T13:56:00Z" w16du:dateUtc="2025-04-08T11:56:00Z">
              <w:r>
                <w:t xml:space="preserve">anders: paragraaf </w:t>
              </w:r>
              <w:r>
                <w:fldChar w:fldCharType="begin"/>
              </w:r>
              <w:r>
                <w:instrText xml:space="preserve"> REF _Ref454977077 \r \h </w:instrText>
              </w:r>
            </w:ins>
            <w:ins w:id="250" w:author="Groot, Karina de" w:date="2025-04-08T13:56:00Z" w16du:dateUtc="2025-04-08T11:56:00Z">
              <w:r>
                <w:fldChar w:fldCharType="separate"/>
              </w:r>
              <w:r>
                <w:t>2.5.1</w:t>
              </w:r>
              <w:r>
                <w:fldChar w:fldCharType="end"/>
              </w:r>
              <w:r>
                <w:t xml:space="preserve"> </w:t>
              </w:r>
              <w:r>
                <w:rPr>
                  <w:snapToGrid/>
                  <w:kern w:val="0"/>
                  <w:lang w:eastAsia="nl-NL"/>
                </w:rPr>
                <w:fldChar w:fldCharType="begin"/>
              </w:r>
              <w:r>
                <w:rPr>
                  <w:snapToGrid/>
                  <w:kern w:val="0"/>
                  <w:lang w:eastAsia="nl-NL"/>
                </w:rPr>
                <w:instrText xml:space="preserve"> REF _Ref454981353 \h </w:instrText>
              </w:r>
            </w:ins>
            <w:r>
              <w:rPr>
                <w:snapToGrid/>
                <w:kern w:val="0"/>
                <w:lang w:eastAsia="nl-NL"/>
              </w:rPr>
            </w:r>
            <w:ins w:id="251" w:author="Groot, Karina de" w:date="2025-04-08T13:56:00Z" w16du:dateUtc="2025-04-08T11:56:00Z">
              <w:r>
                <w:rPr>
                  <w:snapToGrid/>
                  <w:kern w:val="0"/>
                  <w:lang w:eastAsia="nl-NL"/>
                </w:rPr>
                <w:fldChar w:fldCharType="separate"/>
              </w:r>
              <w:r>
                <w:t>Optie 1: partijnaam voor de partij</w:t>
              </w:r>
              <w:r>
                <w:rPr>
                  <w:snapToGrid/>
                  <w:kern w:val="0"/>
                  <w:lang w:eastAsia="nl-NL"/>
                </w:rPr>
                <w:fldChar w:fldCharType="end"/>
              </w:r>
            </w:ins>
          </w:p>
          <w:p w14:paraId="5AE1D63F" w14:textId="77777777" w:rsidR="003F7D42" w:rsidRPr="00296017" w:rsidRDefault="003F7D42" w:rsidP="003F7D42">
            <w:pPr>
              <w:spacing w:line="240" w:lineRule="auto"/>
              <w:rPr>
                <w:ins w:id="252" w:author="Groot, Karina de" w:date="2025-04-08T13:51:00Z" w16du:dateUtc="2025-04-08T11:51:00Z"/>
                <w:b/>
                <w:sz w:val="20"/>
              </w:rPr>
            </w:pPr>
          </w:p>
        </w:tc>
      </w:tr>
    </w:tbl>
    <w:p w14:paraId="53484128" w14:textId="77777777" w:rsidR="003F7D42" w:rsidRDefault="003F7D42">
      <w:pPr>
        <w:rPr>
          <w:ins w:id="253" w:author="Groot, Karina de" w:date="2025-04-08T13:57:00Z" w16du:dateUtc="2025-04-08T11:57:00Z"/>
        </w:rPr>
      </w:pPr>
    </w:p>
    <w:p w14:paraId="23FD75D5" w14:textId="77777777" w:rsidR="003F7D42" w:rsidRDefault="003F7D42">
      <w:pPr>
        <w:rPr>
          <w:ins w:id="254" w:author="Groot, Karina de" w:date="2025-04-08T13:57:00Z" w16du:dateUtc="2025-04-08T11:57:00Z"/>
        </w:rPr>
      </w:pPr>
    </w:p>
    <w:p w14:paraId="7BB4815F" w14:textId="2F816DC9" w:rsidR="003F7D42" w:rsidRPr="003F7D42" w:rsidRDefault="003F7D42">
      <w:pPr>
        <w:pStyle w:val="Kop5"/>
        <w:tabs>
          <w:tab w:val="clear" w:pos="1588"/>
          <w:tab w:val="left" w:pos="1134"/>
        </w:tabs>
        <w:ind w:left="284"/>
        <w:rPr>
          <w:ins w:id="255" w:author="Groot, Karina de" w:date="2025-04-08T13:57:00Z" w16du:dateUtc="2025-04-08T11:57:00Z"/>
          <w:b/>
          <w:bCs/>
          <w:rPrChange w:id="256" w:author="Groot, Karina de" w:date="2025-04-08T13:59:00Z" w16du:dateUtc="2025-04-08T11:59:00Z">
            <w:rPr>
              <w:ins w:id="257" w:author="Groot, Karina de" w:date="2025-04-08T13:57:00Z" w16du:dateUtc="2025-04-08T11:57:00Z"/>
            </w:rPr>
          </w:rPrChange>
        </w:rPr>
        <w:pPrChange w:id="258" w:author="Groot, Karina de" w:date="2025-04-08T13:59:00Z" w16du:dateUtc="2025-04-08T11:59:00Z">
          <w:pPr/>
        </w:pPrChange>
      </w:pPr>
      <w:bookmarkStart w:id="259" w:name="_Toc196384040"/>
      <w:ins w:id="260" w:author="Groot, Karina de" w:date="2025-04-08T13:58:00Z" w16du:dateUtc="2025-04-08T11:58:00Z">
        <w:r w:rsidRPr="003F7D42">
          <w:rPr>
            <w:b/>
            <w:bCs/>
            <w:rPrChange w:id="261" w:author="Groot, Karina de" w:date="2025-04-08T13:59:00Z" w16du:dateUtc="2025-04-08T11:59:00Z">
              <w:rPr/>
            </w:rPrChange>
          </w:rPr>
          <w:lastRenderedPageBreak/>
          <w:t xml:space="preserve">Optie 1: Partijnaam </w:t>
        </w:r>
      </w:ins>
      <w:ins w:id="262" w:author="Groot, Karina de" w:date="2025-04-17T15:08:00Z" w16du:dateUtc="2025-04-17T13:08:00Z">
        <w:r w:rsidR="001542BB">
          <w:rPr>
            <w:b/>
            <w:bCs/>
          </w:rPr>
          <w:t>v</w:t>
        </w:r>
      </w:ins>
      <w:ins w:id="263" w:author="Groot, Karina de" w:date="2025-04-08T13:58:00Z" w16du:dateUtc="2025-04-08T11:58:00Z">
        <w:r w:rsidRPr="003F7D42">
          <w:rPr>
            <w:b/>
            <w:bCs/>
            <w:rPrChange w:id="264" w:author="Groot, Karina de" w:date="2025-04-08T13:59:00Z" w16du:dateUtc="2025-04-08T11:59:00Z">
              <w:rPr/>
            </w:rPrChange>
          </w:rPr>
          <w:t>oor de gehele partij</w:t>
        </w:r>
      </w:ins>
      <w:bookmarkEnd w:id="259"/>
    </w:p>
    <w:p w14:paraId="634B4269" w14:textId="77777777" w:rsidR="003F7D42" w:rsidRDefault="003F7D42">
      <w:pPr>
        <w:rPr>
          <w:ins w:id="265" w:author="Groot, Karina de" w:date="2025-04-08T13:57:00Z" w16du:dateUtc="2025-04-08T11:57:00Z"/>
        </w:rPr>
      </w:pPr>
    </w:p>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266" w:author="Groot, Karina de" w:date="2025-04-08T13:59:00Z" w16du:dateUtc="2025-04-08T11:59:00Z">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6655"/>
        <w:gridCol w:w="7087"/>
        <w:tblGridChange w:id="267">
          <w:tblGrid>
            <w:gridCol w:w="6655"/>
            <w:gridCol w:w="7087"/>
          </w:tblGrid>
        </w:tblGridChange>
      </w:tblGrid>
      <w:tr w:rsidR="003F7D42" w:rsidRPr="00123774" w14:paraId="4ACB860E" w14:textId="77777777" w:rsidTr="003F7D42">
        <w:trPr>
          <w:trHeight w:val="125"/>
          <w:ins w:id="268" w:author="Groot, Karina de" w:date="2025-04-08T13:57:00Z"/>
          <w:trPrChange w:id="269" w:author="Groot, Karina de" w:date="2025-04-08T13:59:00Z" w16du:dateUtc="2025-04-08T11:59:00Z">
            <w:trPr>
              <w:trHeight w:val="125"/>
            </w:trPr>
          </w:trPrChange>
        </w:trPr>
        <w:tc>
          <w:tcPr>
            <w:tcW w:w="6655" w:type="dxa"/>
            <w:shd w:val="clear" w:color="auto" w:fill="DEEAF6" w:themeFill="accent1" w:themeFillTint="33"/>
            <w:tcPrChange w:id="270" w:author="Groot, Karina de" w:date="2025-04-08T13:59:00Z" w16du:dateUtc="2025-04-08T11:59:00Z">
              <w:tcPr>
                <w:tcW w:w="6655" w:type="dxa"/>
                <w:shd w:val="clear" w:color="auto" w:fill="auto"/>
              </w:tcPr>
            </w:tcPrChange>
          </w:tcPr>
          <w:p w14:paraId="6B589068" w14:textId="7376C99B" w:rsidR="003F7D42" w:rsidRDefault="003F7D42" w:rsidP="003F7D42">
            <w:pPr>
              <w:tabs>
                <w:tab w:val="left" w:pos="-1440"/>
                <w:tab w:val="left" w:pos="-720"/>
              </w:tabs>
              <w:suppressAutoHyphens/>
              <w:spacing w:line="276" w:lineRule="auto"/>
              <w:rPr>
                <w:ins w:id="271" w:author="Groot, Karina de" w:date="2025-04-08T13:57:00Z" w16du:dateUtc="2025-04-08T11:57:00Z"/>
                <w:rFonts w:cs="Arial"/>
                <w:color w:val="339966"/>
                <w:sz w:val="20"/>
              </w:rPr>
            </w:pPr>
            <w:ins w:id="272" w:author="Groot, Karina de" w:date="2025-04-08T13:59:00Z" w16du:dateUtc="2025-04-08T11:59:00Z">
              <w:r w:rsidRPr="00296017">
                <w:rPr>
                  <w:b/>
                  <w:sz w:val="20"/>
                </w:rPr>
                <w:t>Modeldocument tekst</w:t>
              </w:r>
            </w:ins>
          </w:p>
        </w:tc>
        <w:tc>
          <w:tcPr>
            <w:tcW w:w="7087" w:type="dxa"/>
            <w:shd w:val="clear" w:color="auto" w:fill="DEEAF6" w:themeFill="accent1" w:themeFillTint="33"/>
            <w:tcPrChange w:id="273" w:author="Groot, Karina de" w:date="2025-04-08T13:59:00Z" w16du:dateUtc="2025-04-08T11:59:00Z">
              <w:tcPr>
                <w:tcW w:w="7087" w:type="dxa"/>
                <w:shd w:val="clear" w:color="auto" w:fill="auto"/>
              </w:tcPr>
            </w:tcPrChange>
          </w:tcPr>
          <w:p w14:paraId="3FA8D3A0" w14:textId="2F2126A3" w:rsidR="003F7D42" w:rsidRPr="0011383C" w:rsidRDefault="003F7D42" w:rsidP="003F7D42">
            <w:pPr>
              <w:rPr>
                <w:ins w:id="274" w:author="Groot, Karina de" w:date="2025-04-08T13:57:00Z" w16du:dateUtc="2025-04-08T11:57:00Z"/>
              </w:rPr>
            </w:pPr>
            <w:proofErr w:type="spellStart"/>
            <w:ins w:id="275" w:author="Groot, Karina de" w:date="2025-04-08T13:59:00Z" w16du:dateUtc="2025-04-08T11:59:00Z">
              <w:r w:rsidRPr="00296017">
                <w:rPr>
                  <w:b/>
                  <w:sz w:val="20"/>
                </w:rPr>
                <w:t>Mapping</w:t>
              </w:r>
              <w:proofErr w:type="spellEnd"/>
              <w:r w:rsidRPr="00296017">
                <w:rPr>
                  <w:b/>
                  <w:sz w:val="20"/>
                </w:rPr>
                <w:t xml:space="preserve"> en toelichting</w:t>
              </w:r>
            </w:ins>
          </w:p>
        </w:tc>
      </w:tr>
      <w:tr w:rsidR="00AA34C5" w:rsidRPr="00123774" w14:paraId="44934107" w14:textId="77777777" w:rsidTr="005B1BA7">
        <w:trPr>
          <w:trHeight w:val="125"/>
          <w:ins w:id="276" w:author="Groot, Karina de" w:date="2025-04-08T13:58:00Z"/>
        </w:trPr>
        <w:tc>
          <w:tcPr>
            <w:tcW w:w="6655" w:type="dxa"/>
            <w:shd w:val="clear" w:color="auto" w:fill="auto"/>
          </w:tcPr>
          <w:p w14:paraId="0DAC986A" w14:textId="7B5444D4" w:rsidR="00AA34C5" w:rsidRDefault="00AA34C5" w:rsidP="00AA34C5">
            <w:pPr>
              <w:tabs>
                <w:tab w:val="left" w:pos="-1440"/>
                <w:tab w:val="left" w:pos="-720"/>
              </w:tabs>
              <w:suppressAutoHyphens/>
              <w:spacing w:line="276" w:lineRule="auto"/>
              <w:rPr>
                <w:ins w:id="277" w:author="Groot, Karina de" w:date="2025-04-08T13:58:00Z" w16du:dateUtc="2025-04-08T11:58:00Z"/>
                <w:rFonts w:cs="Arial"/>
                <w:color w:val="339966"/>
                <w:sz w:val="20"/>
              </w:rPr>
            </w:pPr>
            <w:ins w:id="278" w:author="Groot, Karina de" w:date="2025-04-08T14:01:00Z" w16du:dateUtc="2025-04-08T12:01:00Z">
              <w:r>
                <w:rPr>
                  <w:lang w:val="nl"/>
                </w:rPr>
                <w:t>Optie 1:</w:t>
              </w:r>
            </w:ins>
          </w:p>
        </w:tc>
        <w:tc>
          <w:tcPr>
            <w:tcW w:w="7087" w:type="dxa"/>
            <w:shd w:val="clear" w:color="auto" w:fill="auto"/>
          </w:tcPr>
          <w:p w14:paraId="6AE17971" w14:textId="77777777" w:rsidR="00AA34C5" w:rsidRPr="009E6698" w:rsidRDefault="00AA34C5" w:rsidP="00AA34C5">
            <w:pPr>
              <w:rPr>
                <w:ins w:id="279" w:author="Groot, Karina de" w:date="2025-04-08T14:01:00Z" w16du:dateUtc="2025-04-08T12:01:00Z"/>
              </w:rPr>
            </w:pPr>
            <w:ins w:id="280" w:author="Groot, Karina de" w:date="2025-04-08T14:01:00Z" w16du:dateUtc="2025-04-08T12:01:00Z">
              <w:r w:rsidRPr="009E6698">
                <w:t xml:space="preserve">Optie 1 </w:t>
              </w:r>
              <w:r>
                <w:t>wordt getoond wanneer</w:t>
              </w:r>
              <w:r w:rsidRPr="009E6698">
                <w:t xml:space="preserve"> aan de onderstaande </w:t>
              </w:r>
              <w:proofErr w:type="spellStart"/>
              <w:r w:rsidRPr="009E6698">
                <w:t>mapping</w:t>
              </w:r>
              <w:proofErr w:type="spellEnd"/>
              <w:r w:rsidRPr="009E6698">
                <w:t xml:space="preserve"> wordt voldaan:</w:t>
              </w:r>
            </w:ins>
          </w:p>
          <w:p w14:paraId="66FCCAC7" w14:textId="77777777" w:rsidR="00AA34C5" w:rsidRPr="00C5172B" w:rsidRDefault="00AA34C5" w:rsidP="00AA34C5">
            <w:pPr>
              <w:keepNext/>
              <w:spacing w:line="240" w:lineRule="auto"/>
              <w:rPr>
                <w:ins w:id="281" w:author="Groot, Karina de" w:date="2025-04-08T14:01:00Z" w16du:dateUtc="2025-04-08T12:01:00Z"/>
              </w:rPr>
            </w:pPr>
          </w:p>
          <w:p w14:paraId="0AFC0F56" w14:textId="77777777" w:rsidR="00AA34C5" w:rsidRDefault="00AA34C5" w:rsidP="00AA34C5">
            <w:pPr>
              <w:keepNext/>
              <w:spacing w:line="240" w:lineRule="auto"/>
              <w:rPr>
                <w:ins w:id="282" w:author="Groot, Karina de" w:date="2025-04-08T14:01:00Z" w16du:dateUtc="2025-04-08T12:01:00Z"/>
              </w:rPr>
            </w:pPr>
            <w:proofErr w:type="spellStart"/>
            <w:ins w:id="283" w:author="Groot, Karina de" w:date="2025-04-08T14:01:00Z" w16du:dateUtc="2025-04-08T12:01:00Z">
              <w:r w:rsidRPr="004A7A56">
                <w:rPr>
                  <w:u w:val="single"/>
                </w:rPr>
                <w:t>Mapping</w:t>
              </w:r>
              <w:proofErr w:type="spellEnd"/>
              <w:r w:rsidRPr="00AF2256">
                <w:t>:</w:t>
              </w:r>
            </w:ins>
          </w:p>
          <w:p w14:paraId="02E4FDF5" w14:textId="77777777" w:rsidR="00AA34C5" w:rsidRPr="005C7AB6" w:rsidRDefault="00AA34C5" w:rsidP="00AA34C5">
            <w:pPr>
              <w:autoSpaceDE w:val="0"/>
              <w:autoSpaceDN w:val="0"/>
              <w:adjustRightInd w:val="0"/>
              <w:spacing w:line="240" w:lineRule="auto"/>
              <w:rPr>
                <w:ins w:id="284" w:author="Groot, Karina de" w:date="2025-04-08T14:01:00Z" w16du:dateUtc="2025-04-08T12:01:00Z"/>
                <w:snapToGrid/>
                <w:kern w:val="0"/>
                <w:szCs w:val="18"/>
                <w:highlight w:val="white"/>
                <w:lang w:eastAsia="nl-NL"/>
                <w:rPrChange w:id="285" w:author="Groot, Karina de" w:date="2025-04-08T14:03:00Z" w16du:dateUtc="2025-04-08T12:03:00Z">
                  <w:rPr>
                    <w:ins w:id="286" w:author="Groot, Karina de" w:date="2025-04-08T14:01:00Z" w16du:dateUtc="2025-04-08T12:01:00Z"/>
                    <w:snapToGrid/>
                    <w:kern w:val="0"/>
                    <w:sz w:val="16"/>
                    <w:szCs w:val="16"/>
                    <w:highlight w:val="white"/>
                    <w:lang w:eastAsia="nl-NL"/>
                  </w:rPr>
                </w:rPrChange>
              </w:rPr>
            </w:pPr>
            <w:proofErr w:type="spellStart"/>
            <w:ins w:id="287" w:author="Groot, Karina de" w:date="2025-04-08T14:01:00Z" w16du:dateUtc="2025-04-08T12:01:00Z">
              <w:r w:rsidRPr="005C7AB6">
                <w:rPr>
                  <w:rFonts w:cs="Arial"/>
                  <w:snapToGrid/>
                  <w:kern w:val="0"/>
                  <w:szCs w:val="18"/>
                  <w:lang w:eastAsia="nl-NL"/>
                  <w:rPrChange w:id="288" w:author="Groot, Karina de" w:date="2025-04-08T14:03:00Z" w16du:dateUtc="2025-04-08T12:03:00Z">
                    <w:rPr>
                      <w:rFonts w:cs="Arial"/>
                      <w:snapToGrid/>
                      <w:kern w:val="0"/>
                      <w:sz w:val="16"/>
                      <w:szCs w:val="16"/>
                      <w:lang w:eastAsia="nl-NL"/>
                    </w:rPr>
                  </w:rPrChange>
                </w:rPr>
                <w:t>IMKAD_AangebodenStuk</w:t>
              </w:r>
              <w:proofErr w:type="spellEnd"/>
              <w:r w:rsidRPr="005C7AB6">
                <w:rPr>
                  <w:rFonts w:cs="Arial"/>
                  <w:snapToGrid/>
                  <w:kern w:val="0"/>
                  <w:szCs w:val="18"/>
                  <w:lang w:eastAsia="nl-NL"/>
                  <w:rPrChange w:id="289" w:author="Groot, Karina de" w:date="2025-04-08T14:03:00Z" w16du:dateUtc="2025-04-08T12:03:00Z">
                    <w:rPr>
                      <w:rFonts w:cs="Arial"/>
                      <w:snapToGrid/>
                      <w:kern w:val="0"/>
                      <w:sz w:val="16"/>
                      <w:szCs w:val="16"/>
                      <w:lang w:eastAsia="nl-NL"/>
                    </w:rPr>
                  </w:rPrChange>
                </w:rPr>
                <w:t>/</w:t>
              </w:r>
              <w:proofErr w:type="spellStart"/>
              <w:r w:rsidRPr="005C7AB6">
                <w:rPr>
                  <w:rFonts w:cs="Arial"/>
                  <w:snapToGrid/>
                  <w:kern w:val="0"/>
                  <w:szCs w:val="18"/>
                  <w:lang w:eastAsia="nl-NL"/>
                  <w:rPrChange w:id="290" w:author="Groot, Karina de" w:date="2025-04-08T14:03:00Z" w16du:dateUtc="2025-04-08T12:03:00Z">
                    <w:rPr>
                      <w:rFonts w:cs="Arial"/>
                      <w:snapToGrid/>
                      <w:kern w:val="0"/>
                      <w:sz w:val="16"/>
                      <w:szCs w:val="16"/>
                      <w:lang w:eastAsia="nl-NL"/>
                    </w:rPr>
                  </w:rPrChange>
                </w:rPr>
                <w:t>StukdeelHypotheek</w:t>
              </w:r>
              <w:proofErr w:type="spellEnd"/>
              <w:r w:rsidRPr="005C7AB6">
                <w:rPr>
                  <w:rFonts w:cs="Arial"/>
                  <w:snapToGrid/>
                  <w:kern w:val="0"/>
                  <w:szCs w:val="18"/>
                  <w:lang w:eastAsia="nl-NL"/>
                  <w:rPrChange w:id="291" w:author="Groot, Karina de" w:date="2025-04-08T14:03:00Z" w16du:dateUtc="2025-04-08T12:03:00Z">
                    <w:rPr>
                      <w:rFonts w:cs="Arial"/>
                      <w:snapToGrid/>
                      <w:kern w:val="0"/>
                      <w:sz w:val="16"/>
                      <w:szCs w:val="16"/>
                      <w:lang w:eastAsia="nl-NL"/>
                    </w:rPr>
                  </w:rPrChange>
                </w:rPr>
                <w:t xml:space="preserve">/ </w:t>
              </w:r>
              <w:proofErr w:type="spellStart"/>
              <w:r w:rsidRPr="005C7AB6">
                <w:rPr>
                  <w:rFonts w:cs="Arial"/>
                  <w:snapToGrid/>
                  <w:kern w:val="0"/>
                  <w:szCs w:val="18"/>
                  <w:lang w:eastAsia="nl-NL"/>
                  <w:rPrChange w:id="292" w:author="Groot, Karina de" w:date="2025-04-08T14:03:00Z" w16du:dateUtc="2025-04-08T12:03:00Z">
                    <w:rPr>
                      <w:rFonts w:cs="Arial"/>
                      <w:snapToGrid/>
                      <w:kern w:val="0"/>
                      <w:sz w:val="16"/>
                      <w:szCs w:val="16"/>
                      <w:lang w:eastAsia="nl-NL"/>
                    </w:rPr>
                  </w:rPrChange>
                </w:rPr>
                <w:t>vervreemderRechtRef</w:t>
              </w:r>
              <w:proofErr w:type="spellEnd"/>
              <w:r w:rsidRPr="005C7AB6">
                <w:rPr>
                  <w:rFonts w:cs="Arial"/>
                  <w:snapToGrid/>
                  <w:kern w:val="0"/>
                  <w:szCs w:val="18"/>
                  <w:lang w:eastAsia="nl-NL"/>
                  <w:rPrChange w:id="293" w:author="Groot, Karina de" w:date="2025-04-08T14:03:00Z" w16du:dateUtc="2025-04-08T12:03:00Z">
                    <w:rPr>
                      <w:rFonts w:cs="Arial"/>
                      <w:snapToGrid/>
                      <w:kern w:val="0"/>
                      <w:sz w:val="16"/>
                      <w:szCs w:val="16"/>
                      <w:lang w:eastAsia="nl-NL"/>
                    </w:rPr>
                  </w:rPrChange>
                </w:rPr>
                <w:t>/Partij</w:t>
              </w:r>
              <w:r w:rsidRPr="005C7AB6">
                <w:rPr>
                  <w:snapToGrid/>
                  <w:kern w:val="0"/>
                  <w:szCs w:val="18"/>
                  <w:highlight w:val="white"/>
                  <w:lang w:eastAsia="nl-NL"/>
                  <w:rPrChange w:id="294" w:author="Groot, Karina de" w:date="2025-04-08T14:03:00Z" w16du:dateUtc="2025-04-08T12:03:00Z">
                    <w:rPr>
                      <w:snapToGrid/>
                      <w:kern w:val="0"/>
                      <w:sz w:val="16"/>
                      <w:szCs w:val="16"/>
                      <w:highlight w:val="white"/>
                      <w:lang w:eastAsia="nl-NL"/>
                    </w:rPr>
                  </w:rPrChange>
                </w:rPr>
                <w:t>/</w:t>
              </w:r>
            </w:ins>
          </w:p>
          <w:p w14:paraId="2E879FED" w14:textId="77777777" w:rsidR="00AA34C5" w:rsidRPr="005C7AB6" w:rsidRDefault="00AA34C5" w:rsidP="00AA34C5">
            <w:pPr>
              <w:rPr>
                <w:ins w:id="295" w:author="Groot, Karina de" w:date="2025-04-08T14:01:00Z" w16du:dateUtc="2025-04-08T12:01:00Z"/>
                <w:snapToGrid/>
                <w:kern w:val="0"/>
                <w:szCs w:val="18"/>
                <w:lang w:eastAsia="nl-NL"/>
                <w:rPrChange w:id="296" w:author="Groot, Karina de" w:date="2025-04-08T14:03:00Z" w16du:dateUtc="2025-04-08T12:03:00Z">
                  <w:rPr>
                    <w:ins w:id="297" w:author="Groot, Karina de" w:date="2025-04-08T14:01:00Z" w16du:dateUtc="2025-04-08T12:01:00Z"/>
                    <w:snapToGrid/>
                    <w:kern w:val="0"/>
                    <w:sz w:val="16"/>
                    <w:szCs w:val="16"/>
                    <w:lang w:eastAsia="nl-NL"/>
                  </w:rPr>
                </w:rPrChange>
              </w:rPr>
            </w:pPr>
            <w:ins w:id="298" w:author="Groot, Karina de" w:date="2025-04-08T14:01:00Z" w16du:dateUtc="2025-04-08T12:01:00Z">
              <w:r w:rsidRPr="005C7AB6">
                <w:rPr>
                  <w:snapToGrid/>
                  <w:kern w:val="0"/>
                  <w:szCs w:val="18"/>
                  <w:lang w:eastAsia="nl-NL"/>
                  <w:rPrChange w:id="299" w:author="Groot, Karina de" w:date="2025-04-08T14:03:00Z" w16du:dateUtc="2025-04-08T12:03:00Z">
                    <w:rPr>
                      <w:snapToGrid/>
                      <w:kern w:val="0"/>
                      <w:sz w:val="16"/>
                      <w:szCs w:val="16"/>
                      <w:lang w:eastAsia="nl-NL"/>
                    </w:rPr>
                  </w:rPrChange>
                </w:rPr>
                <w:tab/>
                <w:t>./</w:t>
              </w:r>
              <w:proofErr w:type="spellStart"/>
              <w:r w:rsidRPr="005C7AB6">
                <w:rPr>
                  <w:rFonts w:cs="Arial"/>
                  <w:snapToGrid/>
                  <w:kern w:val="0"/>
                  <w:szCs w:val="18"/>
                  <w:lang w:eastAsia="nl-NL"/>
                  <w:rPrChange w:id="300" w:author="Groot, Karina de" w:date="2025-04-08T14:03:00Z" w16du:dateUtc="2025-04-08T12:03:00Z">
                    <w:rPr>
                      <w:rFonts w:cs="Arial"/>
                      <w:snapToGrid/>
                      <w:kern w:val="0"/>
                      <w:sz w:val="16"/>
                      <w:szCs w:val="16"/>
                      <w:lang w:eastAsia="nl-NL"/>
                    </w:rPr>
                  </w:rPrChange>
                </w:rPr>
                <w:t>aanduidingPartij</w:t>
              </w:r>
              <w:proofErr w:type="spellEnd"/>
              <w:r w:rsidRPr="005C7AB6">
                <w:rPr>
                  <w:snapToGrid/>
                  <w:kern w:val="0"/>
                  <w:szCs w:val="18"/>
                  <w:lang w:eastAsia="nl-NL"/>
                  <w:rPrChange w:id="301" w:author="Groot, Karina de" w:date="2025-04-08T14:03:00Z" w16du:dateUtc="2025-04-08T12:03:00Z">
                    <w:rPr>
                      <w:snapToGrid/>
                      <w:kern w:val="0"/>
                      <w:sz w:val="16"/>
                      <w:szCs w:val="16"/>
                      <w:lang w:eastAsia="nl-NL"/>
                    </w:rPr>
                  </w:rPrChange>
                </w:rPr>
                <w:t>(‘hypotheekgever en schuldenaar)</w:t>
              </w:r>
            </w:ins>
          </w:p>
          <w:p w14:paraId="315FD5A1" w14:textId="25EF5DD2" w:rsidR="00AA34C5" w:rsidRPr="0011383C" w:rsidRDefault="00AA34C5" w:rsidP="00AA34C5">
            <w:pPr>
              <w:rPr>
                <w:ins w:id="302" w:author="Groot, Karina de" w:date="2025-04-08T13:58:00Z" w16du:dateUtc="2025-04-08T11:58:00Z"/>
              </w:rPr>
            </w:pPr>
          </w:p>
        </w:tc>
      </w:tr>
      <w:tr w:rsidR="00AA34C5" w:rsidRPr="00123774" w14:paraId="7219747E" w14:textId="77777777" w:rsidTr="005B1BA7">
        <w:trPr>
          <w:trHeight w:val="125"/>
          <w:ins w:id="303" w:author="Groot, Karina de" w:date="2025-04-08T13:59:00Z"/>
        </w:trPr>
        <w:tc>
          <w:tcPr>
            <w:tcW w:w="6655" w:type="dxa"/>
            <w:shd w:val="clear" w:color="auto" w:fill="auto"/>
          </w:tcPr>
          <w:p w14:paraId="7C85E75E" w14:textId="2CD2ABD6" w:rsidR="00AA34C5" w:rsidRDefault="00AA34C5" w:rsidP="00AA34C5">
            <w:pPr>
              <w:tabs>
                <w:tab w:val="left" w:pos="-1440"/>
                <w:tab w:val="left" w:pos="-720"/>
              </w:tabs>
              <w:suppressAutoHyphens/>
              <w:spacing w:line="276" w:lineRule="auto"/>
              <w:rPr>
                <w:ins w:id="304" w:author="Groot, Karina de" w:date="2025-04-08T13:59:00Z" w16du:dateUtc="2025-04-08T11:59:00Z"/>
                <w:rFonts w:cs="Arial"/>
                <w:color w:val="339966"/>
                <w:sz w:val="20"/>
              </w:rPr>
            </w:pPr>
            <w:ins w:id="305" w:author="Groot, Karina de" w:date="2025-04-08T14:00:00Z" w16du:dateUtc="2025-04-08T12:00:00Z">
              <w:r>
                <w:rPr>
                  <w:rFonts w:cs="Arial"/>
                  <w:color w:val="339966"/>
                  <w:sz w:val="20"/>
                </w:rPr>
                <w:t>h</w:t>
              </w:r>
              <w:r w:rsidRPr="004A7A56">
                <w:rPr>
                  <w:rFonts w:cs="Arial"/>
                  <w:color w:val="339966"/>
                  <w:sz w:val="20"/>
                </w:rPr>
                <w:t>ierna</w:t>
              </w:r>
              <w:r w:rsidRPr="008A1A7F">
                <w:rPr>
                  <w:rFonts w:cs="Arial"/>
                  <w:color w:val="7030A0"/>
                  <w:sz w:val="20"/>
                </w:rPr>
                <w:t>,</w:t>
              </w:r>
              <w:r w:rsidRPr="004A7A56">
                <w:rPr>
                  <w:rFonts w:cs="Arial"/>
                  <w:color w:val="800080"/>
                  <w:sz w:val="20"/>
                </w:rPr>
                <w:t xml:space="preserve"> zowel </w:t>
              </w:r>
              <w:r w:rsidRPr="00C0169A">
                <w:rPr>
                  <w:rFonts w:cs="Arial"/>
                  <w:color w:val="800080"/>
                  <w:sz w:val="20"/>
                </w:rPr>
                <w:t>tezamen</w:t>
              </w:r>
              <w:r w:rsidRPr="004A7A56">
                <w:rPr>
                  <w:rFonts w:cs="Arial"/>
                  <w:color w:val="800080"/>
                  <w:sz w:val="20"/>
                </w:rPr>
                <w:t xml:space="preserve"> als ieder afzonderlijk</w:t>
              </w:r>
              <w:r w:rsidRPr="008A1A7F">
                <w:rPr>
                  <w:rFonts w:cs="Arial"/>
                  <w:color w:val="7030A0"/>
                  <w:sz w:val="20"/>
                </w:rPr>
                <w:t>,</w:t>
              </w:r>
              <w:r w:rsidRPr="004A7A56">
                <w:rPr>
                  <w:rFonts w:cs="Arial"/>
                  <w:color w:val="339966"/>
                  <w:sz w:val="20"/>
                </w:rPr>
                <w:t xml:space="preserve"> te noemen:</w:t>
              </w:r>
            </w:ins>
          </w:p>
        </w:tc>
        <w:tc>
          <w:tcPr>
            <w:tcW w:w="7087" w:type="dxa"/>
            <w:shd w:val="clear" w:color="auto" w:fill="auto"/>
          </w:tcPr>
          <w:p w14:paraId="3809FC1B" w14:textId="48F5FBF2" w:rsidR="00AA34C5" w:rsidRPr="0011383C" w:rsidRDefault="00AA34C5" w:rsidP="00AA34C5">
            <w:pPr>
              <w:rPr>
                <w:ins w:id="306" w:author="Groot, Karina de" w:date="2025-04-08T13:59:00Z" w16du:dateUtc="2025-04-08T11:59:00Z"/>
              </w:rPr>
            </w:pPr>
            <w:ins w:id="307" w:author="Groot, Karina de" w:date="2025-04-08T14:01:00Z" w16du:dateUtc="2025-04-08T12:01:00Z">
              <w:r>
                <w:t>Vaste tekst</w:t>
              </w:r>
              <w:r w:rsidRPr="004A7A56">
                <w:rPr>
                  <w:szCs w:val="18"/>
                </w:rPr>
                <w:t xml:space="preserve">, waarbij de paarse tekst weggelaten wordt als er maar één persoon (aantal personen met </w:t>
              </w:r>
              <w:proofErr w:type="spellStart"/>
              <w:r w:rsidRPr="004A7A56">
                <w:rPr>
                  <w:szCs w:val="18"/>
                </w:rPr>
                <w:t>tia_IndGerechtigde</w:t>
              </w:r>
              <w:proofErr w:type="spellEnd"/>
              <w:r w:rsidRPr="004A7A56">
                <w:rPr>
                  <w:szCs w:val="18"/>
                </w:rPr>
                <w:t xml:space="preserve"> = </w:t>
              </w:r>
              <w:proofErr w:type="spellStart"/>
              <w:r w:rsidRPr="004A7A56">
                <w:rPr>
                  <w:szCs w:val="18"/>
                </w:rPr>
                <w:t>true</w:t>
              </w:r>
              <w:proofErr w:type="spellEnd"/>
              <w:r w:rsidRPr="004A7A56">
                <w:rPr>
                  <w:szCs w:val="18"/>
                </w:rPr>
                <w:t>) behoort tot de partij.</w:t>
              </w:r>
            </w:ins>
          </w:p>
        </w:tc>
      </w:tr>
      <w:tr w:rsidR="00AA34C5" w:rsidRPr="00123774" w14:paraId="039BF229" w14:textId="77777777" w:rsidTr="005B1BA7">
        <w:trPr>
          <w:trHeight w:val="125"/>
          <w:ins w:id="308" w:author="Groot, Karina de" w:date="2025-04-08T14:02:00Z"/>
        </w:trPr>
        <w:tc>
          <w:tcPr>
            <w:tcW w:w="6655" w:type="dxa"/>
            <w:shd w:val="clear" w:color="auto" w:fill="auto"/>
          </w:tcPr>
          <w:p w14:paraId="3E2556CF" w14:textId="4282FEAD" w:rsidR="00AA34C5" w:rsidRDefault="00AA34C5" w:rsidP="00AA34C5">
            <w:pPr>
              <w:tabs>
                <w:tab w:val="left" w:pos="-1440"/>
                <w:tab w:val="left" w:pos="-720"/>
              </w:tabs>
              <w:suppressAutoHyphens/>
              <w:spacing w:line="276" w:lineRule="auto"/>
              <w:rPr>
                <w:ins w:id="309" w:author="Groot, Karina de" w:date="2025-04-08T14:02:00Z" w16du:dateUtc="2025-04-08T12:02:00Z"/>
                <w:rFonts w:cs="Arial"/>
                <w:color w:val="339966"/>
                <w:sz w:val="20"/>
              </w:rPr>
            </w:pPr>
            <w:ins w:id="310" w:author="Groot, Karina de" w:date="2025-04-08T14:02:00Z" w16du:dateUtc="2025-04-08T12:02:00Z">
              <w:r w:rsidRPr="00CC3171">
                <w:rPr>
                  <w:rFonts w:cs="Arial"/>
                  <w:color w:val="339966"/>
                  <w:sz w:val="20"/>
                </w:rPr>
                <w:t xml:space="preserve">de </w:t>
              </w:r>
              <w:r>
                <w:rPr>
                  <w:rFonts w:cs="Arial"/>
                  <w:color w:val="339966"/>
                  <w:sz w:val="20"/>
                </w:rPr>
                <w:t>“</w:t>
              </w:r>
              <w:r w:rsidRPr="00CC3171">
                <w:rPr>
                  <w:rFonts w:cs="Arial"/>
                  <w:color w:val="339966"/>
                  <w:sz w:val="20"/>
                </w:rPr>
                <w:t>Hypothe</w:t>
              </w:r>
              <w:r w:rsidRPr="00277A59">
                <w:rPr>
                  <w:rFonts w:cs="Arial"/>
                  <w:color w:val="339966"/>
                  <w:sz w:val="20"/>
                </w:rPr>
                <w:t>ekgev</w:t>
              </w:r>
              <w:r w:rsidRPr="00CC3171">
                <w:rPr>
                  <w:rFonts w:cs="Arial"/>
                  <w:color w:val="339966"/>
                  <w:sz w:val="20"/>
                </w:rPr>
                <w:t>er</w:t>
              </w:r>
              <w:r>
                <w:rPr>
                  <w:rFonts w:cs="Arial"/>
                  <w:color w:val="339966"/>
                  <w:sz w:val="20"/>
                </w:rPr>
                <w:t>”</w:t>
              </w:r>
              <w:r w:rsidRPr="00CC3171">
                <w:rPr>
                  <w:rFonts w:cs="Arial"/>
                  <w:color w:val="339966"/>
                  <w:sz w:val="20"/>
                </w:rPr>
                <w:t xml:space="preserve"> en</w:t>
              </w:r>
              <w:r>
                <w:rPr>
                  <w:rFonts w:cs="Arial"/>
                  <w:color w:val="339966"/>
                  <w:sz w:val="20"/>
                </w:rPr>
                <w:t xml:space="preserve"> “</w:t>
              </w:r>
              <w:r w:rsidRPr="00CC3171">
                <w:rPr>
                  <w:rFonts w:cs="Arial"/>
                  <w:color w:val="339966"/>
                  <w:sz w:val="20"/>
                </w:rPr>
                <w:t>Schuldenaar</w:t>
              </w:r>
              <w:r>
                <w:rPr>
                  <w:rFonts w:cs="Arial"/>
                  <w:color w:val="339966"/>
                  <w:sz w:val="20"/>
                </w:rPr>
                <w:t>”</w:t>
              </w:r>
            </w:ins>
          </w:p>
        </w:tc>
        <w:tc>
          <w:tcPr>
            <w:tcW w:w="7087" w:type="dxa"/>
            <w:shd w:val="clear" w:color="auto" w:fill="auto"/>
          </w:tcPr>
          <w:p w14:paraId="367102F2" w14:textId="2DDD35E5" w:rsidR="00AA34C5" w:rsidRDefault="00AA34C5">
            <w:pPr>
              <w:pStyle w:val="streepje"/>
              <w:numPr>
                <w:ilvl w:val="0"/>
                <w:numId w:val="0"/>
              </w:numPr>
              <w:ind w:left="284" w:hanging="284"/>
              <w:rPr>
                <w:ins w:id="311" w:author="Groot, Karina de" w:date="2025-04-08T14:02:00Z" w16du:dateUtc="2025-04-08T12:02:00Z"/>
              </w:rPr>
              <w:pPrChange w:id="312" w:author="Groot, Karina de" w:date="2025-04-08T14:02:00Z" w16du:dateUtc="2025-04-08T12:02:00Z">
                <w:pPr>
                  <w:pStyle w:val="streepje"/>
                </w:pPr>
              </w:pPrChange>
            </w:pPr>
            <w:ins w:id="313" w:author="Groot, Karina de" w:date="2025-04-08T14:02:00Z" w16du:dateUtc="2025-04-08T12:02:00Z">
              <w:r>
                <w:t>Vaste tekst bij optie 1.</w:t>
              </w:r>
            </w:ins>
          </w:p>
          <w:p w14:paraId="288ADE6C" w14:textId="77777777" w:rsidR="00AA34C5" w:rsidRDefault="00AA34C5">
            <w:pPr>
              <w:pStyle w:val="streepje"/>
              <w:numPr>
                <w:ilvl w:val="0"/>
                <w:numId w:val="0"/>
              </w:numPr>
              <w:ind w:left="284"/>
              <w:rPr>
                <w:ins w:id="314" w:author="Groot, Karina de" w:date="2025-04-08T14:02:00Z" w16du:dateUtc="2025-04-08T12:02:00Z"/>
              </w:rPr>
              <w:pPrChange w:id="315" w:author="Groot, Karina de" w:date="2025-04-08T14:02:00Z" w16du:dateUtc="2025-04-08T12:02:00Z">
                <w:pPr>
                  <w:pStyle w:val="streepje"/>
                </w:pPr>
              </w:pPrChange>
            </w:pPr>
          </w:p>
          <w:p w14:paraId="7283AD46" w14:textId="77777777" w:rsidR="00AA34C5" w:rsidRPr="005C7AB6" w:rsidRDefault="00AA34C5" w:rsidP="00AA34C5">
            <w:pPr>
              <w:keepNext/>
              <w:spacing w:line="240" w:lineRule="auto"/>
              <w:rPr>
                <w:ins w:id="316" w:author="Groot, Karina de" w:date="2025-04-08T14:02:00Z" w16du:dateUtc="2025-04-08T12:02:00Z"/>
                <w:szCs w:val="18"/>
              </w:rPr>
            </w:pPr>
            <w:proofErr w:type="spellStart"/>
            <w:ins w:id="317" w:author="Groot, Karina de" w:date="2025-04-08T14:02:00Z" w16du:dateUtc="2025-04-08T12:02:00Z">
              <w:r w:rsidRPr="005C7AB6">
                <w:rPr>
                  <w:szCs w:val="18"/>
                  <w:u w:val="single"/>
                </w:rPr>
                <w:t>Mapping</w:t>
              </w:r>
              <w:proofErr w:type="spellEnd"/>
              <w:r w:rsidRPr="005C7AB6">
                <w:rPr>
                  <w:szCs w:val="18"/>
                </w:rPr>
                <w:t>:</w:t>
              </w:r>
            </w:ins>
          </w:p>
          <w:p w14:paraId="409B40AE" w14:textId="77777777" w:rsidR="00AA34C5" w:rsidRPr="005C7AB6" w:rsidRDefault="00AA34C5" w:rsidP="00AA34C5">
            <w:pPr>
              <w:autoSpaceDE w:val="0"/>
              <w:autoSpaceDN w:val="0"/>
              <w:adjustRightInd w:val="0"/>
              <w:spacing w:line="240" w:lineRule="auto"/>
              <w:rPr>
                <w:ins w:id="318" w:author="Groot, Karina de" w:date="2025-04-08T14:02:00Z" w16du:dateUtc="2025-04-08T12:02:00Z"/>
                <w:snapToGrid/>
                <w:kern w:val="0"/>
                <w:szCs w:val="18"/>
                <w:lang w:eastAsia="nl-NL"/>
                <w:rPrChange w:id="319" w:author="Groot, Karina de" w:date="2025-04-08T14:03:00Z" w16du:dateUtc="2025-04-08T12:03:00Z">
                  <w:rPr>
                    <w:ins w:id="320" w:author="Groot, Karina de" w:date="2025-04-08T14:02:00Z" w16du:dateUtc="2025-04-08T12:02:00Z"/>
                    <w:snapToGrid/>
                    <w:kern w:val="0"/>
                    <w:sz w:val="16"/>
                    <w:szCs w:val="16"/>
                    <w:lang w:eastAsia="nl-NL"/>
                  </w:rPr>
                </w:rPrChange>
              </w:rPr>
            </w:pPr>
            <w:proofErr w:type="spellStart"/>
            <w:ins w:id="321" w:author="Groot, Karina de" w:date="2025-04-08T14:02:00Z" w16du:dateUtc="2025-04-08T12:02:00Z">
              <w:r w:rsidRPr="005C7AB6">
                <w:rPr>
                  <w:rFonts w:cs="Arial"/>
                  <w:snapToGrid/>
                  <w:kern w:val="0"/>
                  <w:szCs w:val="18"/>
                  <w:lang w:eastAsia="nl-NL"/>
                  <w:rPrChange w:id="322" w:author="Groot, Karina de" w:date="2025-04-08T14:03:00Z" w16du:dateUtc="2025-04-08T12:03:00Z">
                    <w:rPr>
                      <w:rFonts w:cs="Arial"/>
                      <w:snapToGrid/>
                      <w:kern w:val="0"/>
                      <w:sz w:val="16"/>
                      <w:szCs w:val="16"/>
                      <w:lang w:eastAsia="nl-NL"/>
                    </w:rPr>
                  </w:rPrChange>
                </w:rPr>
                <w:t>IMKAD_AangebodenStuk</w:t>
              </w:r>
              <w:proofErr w:type="spellEnd"/>
              <w:r w:rsidRPr="005C7AB6">
                <w:rPr>
                  <w:rFonts w:cs="Arial"/>
                  <w:snapToGrid/>
                  <w:kern w:val="0"/>
                  <w:szCs w:val="18"/>
                  <w:lang w:eastAsia="nl-NL"/>
                  <w:rPrChange w:id="323" w:author="Groot, Karina de" w:date="2025-04-08T14:03:00Z" w16du:dateUtc="2025-04-08T12:03:00Z">
                    <w:rPr>
                      <w:rFonts w:cs="Arial"/>
                      <w:snapToGrid/>
                      <w:kern w:val="0"/>
                      <w:sz w:val="16"/>
                      <w:szCs w:val="16"/>
                      <w:lang w:eastAsia="nl-NL"/>
                    </w:rPr>
                  </w:rPrChange>
                </w:rPr>
                <w:t>/</w:t>
              </w:r>
              <w:proofErr w:type="spellStart"/>
              <w:r w:rsidRPr="005C7AB6">
                <w:rPr>
                  <w:rFonts w:cs="Arial"/>
                  <w:snapToGrid/>
                  <w:kern w:val="0"/>
                  <w:szCs w:val="18"/>
                  <w:lang w:eastAsia="nl-NL"/>
                  <w:rPrChange w:id="324" w:author="Groot, Karina de" w:date="2025-04-08T14:03:00Z" w16du:dateUtc="2025-04-08T12:03:00Z">
                    <w:rPr>
                      <w:rFonts w:cs="Arial"/>
                      <w:snapToGrid/>
                      <w:kern w:val="0"/>
                      <w:sz w:val="16"/>
                      <w:szCs w:val="16"/>
                      <w:lang w:eastAsia="nl-NL"/>
                    </w:rPr>
                  </w:rPrChange>
                </w:rPr>
                <w:t>StukdeelHypotheek</w:t>
              </w:r>
              <w:proofErr w:type="spellEnd"/>
              <w:r w:rsidRPr="005C7AB6">
                <w:rPr>
                  <w:rFonts w:cs="Arial"/>
                  <w:snapToGrid/>
                  <w:kern w:val="0"/>
                  <w:szCs w:val="18"/>
                  <w:lang w:eastAsia="nl-NL"/>
                  <w:rPrChange w:id="325" w:author="Groot, Karina de" w:date="2025-04-08T14:03:00Z" w16du:dateUtc="2025-04-08T12:03:00Z">
                    <w:rPr>
                      <w:rFonts w:cs="Arial"/>
                      <w:snapToGrid/>
                      <w:kern w:val="0"/>
                      <w:sz w:val="16"/>
                      <w:szCs w:val="16"/>
                      <w:lang w:eastAsia="nl-NL"/>
                    </w:rPr>
                  </w:rPrChange>
                </w:rPr>
                <w:t xml:space="preserve">/ </w:t>
              </w:r>
              <w:proofErr w:type="spellStart"/>
              <w:r w:rsidRPr="005C7AB6">
                <w:rPr>
                  <w:rFonts w:cs="Arial"/>
                  <w:snapToGrid/>
                  <w:kern w:val="0"/>
                  <w:szCs w:val="18"/>
                  <w:lang w:eastAsia="nl-NL"/>
                  <w:rPrChange w:id="326" w:author="Groot, Karina de" w:date="2025-04-08T14:03:00Z" w16du:dateUtc="2025-04-08T12:03:00Z">
                    <w:rPr>
                      <w:rFonts w:cs="Arial"/>
                      <w:snapToGrid/>
                      <w:kern w:val="0"/>
                      <w:sz w:val="16"/>
                      <w:szCs w:val="16"/>
                      <w:lang w:eastAsia="nl-NL"/>
                    </w:rPr>
                  </w:rPrChange>
                </w:rPr>
                <w:t>vervreemderRechtRef</w:t>
              </w:r>
              <w:proofErr w:type="spellEnd"/>
              <w:r w:rsidRPr="005C7AB6">
                <w:rPr>
                  <w:rFonts w:cs="Arial"/>
                  <w:snapToGrid/>
                  <w:kern w:val="0"/>
                  <w:szCs w:val="18"/>
                  <w:lang w:eastAsia="nl-NL"/>
                  <w:rPrChange w:id="327" w:author="Groot, Karina de" w:date="2025-04-08T14:03:00Z" w16du:dateUtc="2025-04-08T12:03:00Z">
                    <w:rPr>
                      <w:rFonts w:cs="Arial"/>
                      <w:snapToGrid/>
                      <w:kern w:val="0"/>
                      <w:sz w:val="16"/>
                      <w:szCs w:val="16"/>
                      <w:lang w:eastAsia="nl-NL"/>
                    </w:rPr>
                  </w:rPrChange>
                </w:rPr>
                <w:t>/Partij</w:t>
              </w:r>
              <w:r w:rsidRPr="005C7AB6">
                <w:rPr>
                  <w:snapToGrid/>
                  <w:kern w:val="0"/>
                  <w:szCs w:val="18"/>
                  <w:highlight w:val="white"/>
                  <w:lang w:eastAsia="nl-NL"/>
                  <w:rPrChange w:id="328" w:author="Groot, Karina de" w:date="2025-04-08T14:03:00Z" w16du:dateUtc="2025-04-08T12:03:00Z">
                    <w:rPr>
                      <w:snapToGrid/>
                      <w:kern w:val="0"/>
                      <w:sz w:val="16"/>
                      <w:szCs w:val="16"/>
                      <w:highlight w:val="white"/>
                      <w:lang w:eastAsia="nl-NL"/>
                    </w:rPr>
                  </w:rPrChange>
                </w:rPr>
                <w:t>/</w:t>
              </w:r>
            </w:ins>
          </w:p>
          <w:p w14:paraId="1F0D1C91" w14:textId="77777777" w:rsidR="00AA34C5" w:rsidRPr="005C7AB6" w:rsidRDefault="00AA34C5" w:rsidP="00AA34C5">
            <w:pPr>
              <w:rPr>
                <w:ins w:id="329" w:author="Groot, Karina de" w:date="2025-04-08T14:02:00Z" w16du:dateUtc="2025-04-08T12:02:00Z"/>
                <w:snapToGrid/>
                <w:kern w:val="0"/>
                <w:szCs w:val="18"/>
                <w:lang w:eastAsia="nl-NL"/>
                <w:rPrChange w:id="330" w:author="Groot, Karina de" w:date="2025-04-08T14:03:00Z" w16du:dateUtc="2025-04-08T12:03:00Z">
                  <w:rPr>
                    <w:ins w:id="331" w:author="Groot, Karina de" w:date="2025-04-08T14:02:00Z" w16du:dateUtc="2025-04-08T12:02:00Z"/>
                    <w:snapToGrid/>
                    <w:kern w:val="0"/>
                    <w:sz w:val="16"/>
                    <w:szCs w:val="16"/>
                    <w:lang w:eastAsia="nl-NL"/>
                  </w:rPr>
                </w:rPrChange>
              </w:rPr>
            </w:pPr>
            <w:ins w:id="332" w:author="Groot, Karina de" w:date="2025-04-08T14:02:00Z" w16du:dateUtc="2025-04-08T12:02:00Z">
              <w:r w:rsidRPr="005C7AB6">
                <w:rPr>
                  <w:snapToGrid/>
                  <w:kern w:val="0"/>
                  <w:szCs w:val="18"/>
                  <w:lang w:eastAsia="nl-NL"/>
                  <w:rPrChange w:id="333" w:author="Groot, Karina de" w:date="2025-04-08T14:03:00Z" w16du:dateUtc="2025-04-08T12:03:00Z">
                    <w:rPr>
                      <w:snapToGrid/>
                      <w:kern w:val="0"/>
                      <w:sz w:val="16"/>
                      <w:szCs w:val="16"/>
                      <w:lang w:eastAsia="nl-NL"/>
                    </w:rPr>
                  </w:rPrChange>
                </w:rPr>
                <w:tab/>
                <w:t>./</w:t>
              </w:r>
              <w:proofErr w:type="spellStart"/>
              <w:r w:rsidRPr="005C7AB6">
                <w:rPr>
                  <w:snapToGrid/>
                  <w:kern w:val="0"/>
                  <w:szCs w:val="18"/>
                  <w:lang w:eastAsia="nl-NL"/>
                  <w:rPrChange w:id="334" w:author="Groot, Karina de" w:date="2025-04-08T14:03:00Z" w16du:dateUtc="2025-04-08T12:03:00Z">
                    <w:rPr>
                      <w:snapToGrid/>
                      <w:kern w:val="0"/>
                      <w:sz w:val="16"/>
                      <w:szCs w:val="16"/>
                      <w:lang w:eastAsia="nl-NL"/>
                    </w:rPr>
                  </w:rPrChange>
                </w:rPr>
                <w:t>aanduidingPartij</w:t>
              </w:r>
              <w:proofErr w:type="spellEnd"/>
              <w:r w:rsidRPr="005C7AB6">
                <w:rPr>
                  <w:snapToGrid/>
                  <w:kern w:val="0"/>
                  <w:szCs w:val="18"/>
                  <w:lang w:eastAsia="nl-NL"/>
                  <w:rPrChange w:id="335" w:author="Groot, Karina de" w:date="2025-04-08T14:03:00Z" w16du:dateUtc="2025-04-08T12:03:00Z">
                    <w:rPr>
                      <w:snapToGrid/>
                      <w:kern w:val="0"/>
                      <w:sz w:val="16"/>
                      <w:szCs w:val="16"/>
                      <w:lang w:eastAsia="nl-NL"/>
                    </w:rPr>
                  </w:rPrChange>
                </w:rPr>
                <w:t>(‘hypotheekgever en schuldenaar)</w:t>
              </w:r>
            </w:ins>
          </w:p>
          <w:p w14:paraId="398021C2" w14:textId="77777777" w:rsidR="00AA34C5" w:rsidRDefault="00AA34C5" w:rsidP="00AA34C5">
            <w:pPr>
              <w:rPr>
                <w:ins w:id="336" w:author="Groot, Karina de" w:date="2025-04-08T14:02:00Z" w16du:dateUtc="2025-04-08T12:02:00Z"/>
              </w:rPr>
            </w:pPr>
          </w:p>
        </w:tc>
      </w:tr>
    </w:tbl>
    <w:p w14:paraId="0A54C2A6" w14:textId="77777777" w:rsidR="001A4AA8" w:rsidRDefault="001A4AA8">
      <w:pPr>
        <w:rPr>
          <w:ins w:id="337" w:author="Groot, Karina de" w:date="2025-04-08T14:04:00Z" w16du:dateUtc="2025-04-08T12:04:00Z"/>
        </w:rPr>
      </w:pPr>
    </w:p>
    <w:p w14:paraId="245C6441" w14:textId="77777777" w:rsidR="001A4AA8" w:rsidRDefault="001A4AA8">
      <w:pPr>
        <w:rPr>
          <w:ins w:id="338" w:author="Groot, Karina de" w:date="2025-04-08T14:04:00Z" w16du:dateUtc="2025-04-08T12:04:00Z"/>
        </w:rPr>
      </w:pPr>
    </w:p>
    <w:p w14:paraId="5F9760BE" w14:textId="232F68DC" w:rsidR="001A4AA8" w:rsidRPr="00172EB3" w:rsidRDefault="001A4AA8">
      <w:pPr>
        <w:pStyle w:val="Kop5"/>
        <w:tabs>
          <w:tab w:val="clear" w:pos="1588"/>
          <w:tab w:val="left" w:pos="1276"/>
        </w:tabs>
        <w:ind w:left="284"/>
        <w:rPr>
          <w:ins w:id="339" w:author="Groot, Karina de" w:date="2025-04-08T14:04:00Z" w16du:dateUtc="2025-04-08T12:04:00Z"/>
          <w:b/>
          <w:bCs/>
          <w:rPrChange w:id="340" w:author="Groot, Karina de" w:date="2025-04-08T14:06:00Z" w16du:dateUtc="2025-04-08T12:06:00Z">
            <w:rPr>
              <w:ins w:id="341" w:author="Groot, Karina de" w:date="2025-04-08T14:04:00Z" w16du:dateUtc="2025-04-08T12:04:00Z"/>
            </w:rPr>
          </w:rPrChange>
        </w:rPr>
        <w:pPrChange w:id="342" w:author="Groot, Karina de" w:date="2025-04-08T14:05:00Z" w16du:dateUtc="2025-04-08T12:05:00Z">
          <w:pPr/>
        </w:pPrChange>
      </w:pPr>
      <w:bookmarkStart w:id="343" w:name="_Toc196384041"/>
      <w:ins w:id="344" w:author="Groot, Karina de" w:date="2025-04-08T14:04:00Z" w16du:dateUtc="2025-04-08T12:04:00Z">
        <w:r w:rsidRPr="00172EB3">
          <w:rPr>
            <w:b/>
            <w:bCs/>
            <w:rPrChange w:id="345" w:author="Groot, Karina de" w:date="2025-04-08T14:06:00Z" w16du:dateUtc="2025-04-08T12:06:00Z">
              <w:rPr/>
            </w:rPrChange>
          </w:rPr>
          <w:t>Optie 2: Partijnaam p</w:t>
        </w:r>
      </w:ins>
      <w:ins w:id="346" w:author="Groot, Karina de" w:date="2025-04-08T14:05:00Z" w16du:dateUtc="2025-04-08T12:05:00Z">
        <w:r w:rsidRPr="00172EB3">
          <w:rPr>
            <w:b/>
            <w:bCs/>
            <w:rPrChange w:id="347" w:author="Groot, Karina de" w:date="2025-04-08T14:06:00Z" w16du:dateUtc="2025-04-08T12:06:00Z">
              <w:rPr/>
            </w:rPrChange>
          </w:rPr>
          <w:t>er persoon</w:t>
        </w:r>
      </w:ins>
      <w:bookmarkEnd w:id="343"/>
    </w:p>
    <w:p w14:paraId="4E049DC7" w14:textId="77777777" w:rsidR="001A4AA8" w:rsidRDefault="001A4AA8">
      <w:pPr>
        <w:rPr>
          <w:ins w:id="348" w:author="Groot, Karina de" w:date="2025-04-08T14:04:00Z" w16du:dateUtc="2025-04-08T12:04:00Z"/>
        </w:rPr>
      </w:pPr>
    </w:p>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349" w:author="Groot, Karina de" w:date="2025-04-08T14:06:00Z" w16du:dateUtc="2025-04-08T12:06:00Z">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6655"/>
        <w:gridCol w:w="7087"/>
        <w:tblGridChange w:id="350">
          <w:tblGrid>
            <w:gridCol w:w="6655"/>
            <w:gridCol w:w="7087"/>
          </w:tblGrid>
        </w:tblGridChange>
      </w:tblGrid>
      <w:tr w:rsidR="00172EB3" w:rsidRPr="00123774" w14:paraId="13E304CA" w14:textId="77777777" w:rsidTr="00172EB3">
        <w:trPr>
          <w:trHeight w:val="125"/>
          <w:ins w:id="351" w:author="Groot, Karina de" w:date="2025-04-08T14:04:00Z"/>
          <w:trPrChange w:id="352" w:author="Groot, Karina de" w:date="2025-04-08T14:06:00Z" w16du:dateUtc="2025-04-08T12:06:00Z">
            <w:trPr>
              <w:trHeight w:val="125"/>
            </w:trPr>
          </w:trPrChange>
        </w:trPr>
        <w:tc>
          <w:tcPr>
            <w:tcW w:w="6655" w:type="dxa"/>
            <w:shd w:val="clear" w:color="auto" w:fill="DEEAF6" w:themeFill="accent1" w:themeFillTint="33"/>
            <w:tcPrChange w:id="353" w:author="Groot, Karina de" w:date="2025-04-08T14:06:00Z" w16du:dateUtc="2025-04-08T12:06:00Z">
              <w:tcPr>
                <w:tcW w:w="6655" w:type="dxa"/>
                <w:shd w:val="clear" w:color="auto" w:fill="auto"/>
              </w:tcPr>
            </w:tcPrChange>
          </w:tcPr>
          <w:p w14:paraId="52732232" w14:textId="09CA7DE2" w:rsidR="00172EB3" w:rsidRPr="00CC3171" w:rsidRDefault="00172EB3" w:rsidP="00172EB3">
            <w:pPr>
              <w:tabs>
                <w:tab w:val="left" w:pos="-1440"/>
                <w:tab w:val="left" w:pos="-720"/>
              </w:tabs>
              <w:suppressAutoHyphens/>
              <w:spacing w:line="276" w:lineRule="auto"/>
              <w:rPr>
                <w:ins w:id="354" w:author="Groot, Karina de" w:date="2025-04-08T14:04:00Z" w16du:dateUtc="2025-04-08T12:04:00Z"/>
                <w:rFonts w:cs="Arial"/>
                <w:color w:val="339966"/>
                <w:sz w:val="20"/>
              </w:rPr>
            </w:pPr>
            <w:ins w:id="355" w:author="Groot, Karina de" w:date="2025-04-08T14:06:00Z" w16du:dateUtc="2025-04-08T12:06:00Z">
              <w:r w:rsidRPr="00296017">
                <w:rPr>
                  <w:b/>
                  <w:sz w:val="20"/>
                </w:rPr>
                <w:t>Modeldocument tekst</w:t>
              </w:r>
            </w:ins>
          </w:p>
        </w:tc>
        <w:tc>
          <w:tcPr>
            <w:tcW w:w="7087" w:type="dxa"/>
            <w:shd w:val="clear" w:color="auto" w:fill="DEEAF6" w:themeFill="accent1" w:themeFillTint="33"/>
            <w:tcPrChange w:id="356" w:author="Groot, Karina de" w:date="2025-04-08T14:06:00Z" w16du:dateUtc="2025-04-08T12:06:00Z">
              <w:tcPr>
                <w:tcW w:w="7087" w:type="dxa"/>
                <w:shd w:val="clear" w:color="auto" w:fill="auto"/>
              </w:tcPr>
            </w:tcPrChange>
          </w:tcPr>
          <w:p w14:paraId="25F3C541" w14:textId="384BEC44" w:rsidR="00172EB3" w:rsidRDefault="00172EB3" w:rsidP="00172EB3">
            <w:pPr>
              <w:pStyle w:val="streepje"/>
              <w:numPr>
                <w:ilvl w:val="0"/>
                <w:numId w:val="0"/>
              </w:numPr>
              <w:ind w:left="284" w:hanging="284"/>
              <w:rPr>
                <w:ins w:id="357" w:author="Groot, Karina de" w:date="2025-04-08T14:04:00Z" w16du:dateUtc="2025-04-08T12:04:00Z"/>
              </w:rPr>
            </w:pPr>
            <w:ins w:id="358" w:author="Groot, Karina de" w:date="2025-04-08T14:06:00Z" w16du:dateUtc="2025-04-08T12:06:00Z">
              <w:r w:rsidRPr="00296017">
                <w:rPr>
                  <w:b/>
                  <w:sz w:val="20"/>
                </w:rPr>
                <w:t>Mapping en toelichting</w:t>
              </w:r>
            </w:ins>
          </w:p>
        </w:tc>
      </w:tr>
      <w:tr w:rsidR="00172EB3" w:rsidRPr="00123774" w14:paraId="1A4F67B6" w14:textId="77777777" w:rsidTr="005B1BA7">
        <w:trPr>
          <w:trHeight w:val="125"/>
          <w:ins w:id="359" w:author="Groot, Karina de" w:date="2025-04-08T14:06:00Z"/>
        </w:trPr>
        <w:tc>
          <w:tcPr>
            <w:tcW w:w="6655" w:type="dxa"/>
            <w:shd w:val="clear" w:color="auto" w:fill="auto"/>
          </w:tcPr>
          <w:p w14:paraId="438B9222" w14:textId="4B76F2F5" w:rsidR="00172EB3" w:rsidRPr="00CC3171" w:rsidRDefault="00172EB3" w:rsidP="00172EB3">
            <w:pPr>
              <w:tabs>
                <w:tab w:val="left" w:pos="-1440"/>
                <w:tab w:val="left" w:pos="-720"/>
              </w:tabs>
              <w:suppressAutoHyphens/>
              <w:spacing w:line="276" w:lineRule="auto"/>
              <w:rPr>
                <w:ins w:id="360" w:author="Groot, Karina de" w:date="2025-04-08T14:06:00Z" w16du:dateUtc="2025-04-08T12:06:00Z"/>
                <w:rFonts w:cs="Arial"/>
                <w:color w:val="339966"/>
                <w:sz w:val="20"/>
              </w:rPr>
            </w:pPr>
            <w:ins w:id="361" w:author="Groot, Karina de" w:date="2025-04-08T14:06:00Z" w16du:dateUtc="2025-04-08T12:06:00Z">
              <w:r w:rsidRPr="00172EB3">
                <w:rPr>
                  <w:rFonts w:cs="Arial"/>
                  <w:sz w:val="20"/>
                  <w:rPrChange w:id="362" w:author="Groot, Karina de" w:date="2025-04-08T14:06:00Z" w16du:dateUtc="2025-04-08T12:06:00Z">
                    <w:rPr>
                      <w:rFonts w:cs="Arial"/>
                      <w:color w:val="339966"/>
                      <w:sz w:val="20"/>
                    </w:rPr>
                  </w:rPrChange>
                </w:rPr>
                <w:t>Optie 2</w:t>
              </w:r>
            </w:ins>
          </w:p>
        </w:tc>
        <w:tc>
          <w:tcPr>
            <w:tcW w:w="7087" w:type="dxa"/>
            <w:shd w:val="clear" w:color="auto" w:fill="auto"/>
          </w:tcPr>
          <w:p w14:paraId="1C66FBEC" w14:textId="77777777" w:rsidR="00172EB3" w:rsidRDefault="00172EB3" w:rsidP="00172EB3">
            <w:pPr>
              <w:rPr>
                <w:ins w:id="363" w:author="Groot, Karina de" w:date="2025-04-08T14:07:00Z" w16du:dateUtc="2025-04-08T12:07:00Z"/>
              </w:rPr>
            </w:pPr>
            <w:ins w:id="364" w:author="Groot, Karina de" w:date="2025-04-08T14:07:00Z" w16du:dateUtc="2025-04-08T12:07:00Z">
              <w:r w:rsidRPr="009E6698">
                <w:t xml:space="preserve">Optie 2 </w:t>
              </w:r>
              <w:r>
                <w:t>wordt getoond wanneer</w:t>
              </w:r>
              <w:r w:rsidRPr="009E6698">
                <w:t xml:space="preserve"> aan de onderstaande </w:t>
              </w:r>
              <w:proofErr w:type="spellStart"/>
              <w:r w:rsidRPr="009E6698">
                <w:t>mapping</w:t>
              </w:r>
              <w:proofErr w:type="spellEnd"/>
              <w:r w:rsidRPr="009E6698">
                <w:t xml:space="preserve"> wordt voldaan</w:t>
              </w:r>
              <w:r>
                <w:t>.</w:t>
              </w:r>
            </w:ins>
          </w:p>
          <w:p w14:paraId="35DB5471" w14:textId="77777777" w:rsidR="00172EB3" w:rsidRDefault="00172EB3" w:rsidP="00172EB3">
            <w:pPr>
              <w:rPr>
                <w:ins w:id="365" w:author="Groot, Karina de" w:date="2025-04-08T14:07:00Z" w16du:dateUtc="2025-04-08T12:07:00Z"/>
              </w:rPr>
            </w:pPr>
          </w:p>
          <w:p w14:paraId="3A43465F" w14:textId="77777777" w:rsidR="00172EB3" w:rsidRDefault="00172EB3" w:rsidP="00172EB3">
            <w:pPr>
              <w:rPr>
                <w:ins w:id="366" w:author="Groot, Karina de" w:date="2025-04-08T14:07:00Z" w16du:dateUtc="2025-04-08T12:07:00Z"/>
              </w:rPr>
            </w:pPr>
            <w:ins w:id="367" w:author="Groot, Karina de" w:date="2025-04-08T14:07:00Z" w16du:dateUtc="2025-04-08T12:07:00Z">
              <w:r>
                <w:t>Een persoon kan behoren tot de partij:</w:t>
              </w:r>
            </w:ins>
          </w:p>
          <w:p w14:paraId="41EF83C0" w14:textId="77777777" w:rsidR="00172EB3" w:rsidRDefault="00172EB3" w:rsidP="00172EB3">
            <w:pPr>
              <w:pStyle w:val="streepje"/>
              <w:rPr>
                <w:ins w:id="368" w:author="Groot, Karina de" w:date="2025-04-08T14:07:00Z" w16du:dateUtc="2025-04-08T12:07:00Z"/>
              </w:rPr>
            </w:pPr>
            <w:ins w:id="369" w:author="Groot, Karina de" w:date="2025-04-08T14:07:00Z" w16du:dateUtc="2025-04-08T12:07:00Z">
              <w:r>
                <w:t>de schuldenaar</w:t>
              </w:r>
              <w:r w:rsidRPr="006211F3">
                <w:t xml:space="preserve"> </w:t>
              </w:r>
              <w:r>
                <w:t>(partijOnderdeel: ‘schuldenaar’)</w:t>
              </w:r>
            </w:ins>
          </w:p>
          <w:p w14:paraId="1C9E4367" w14:textId="77777777" w:rsidR="00172EB3" w:rsidRDefault="00172EB3" w:rsidP="00172EB3">
            <w:pPr>
              <w:pStyle w:val="streepje"/>
              <w:rPr>
                <w:ins w:id="370" w:author="Groot, Karina de" w:date="2025-04-08T14:07:00Z" w16du:dateUtc="2025-04-08T12:07:00Z"/>
              </w:rPr>
            </w:pPr>
            <w:ins w:id="371" w:author="Groot, Karina de" w:date="2025-04-08T14:07:00Z" w16du:dateUtc="2025-04-08T12:07:00Z">
              <w:r>
                <w:t>de hypotheekgever (partijOnderdeel: ‘hypotheekgever’)</w:t>
              </w:r>
            </w:ins>
          </w:p>
          <w:p w14:paraId="7E8C9A69" w14:textId="77777777" w:rsidR="00172EB3" w:rsidRDefault="00172EB3" w:rsidP="00172EB3">
            <w:pPr>
              <w:pStyle w:val="streepje"/>
              <w:rPr>
                <w:ins w:id="372" w:author="Groot, Karina de" w:date="2025-04-08T14:07:00Z" w16du:dateUtc="2025-04-08T12:07:00Z"/>
              </w:rPr>
            </w:pPr>
            <w:ins w:id="373" w:author="Groot, Karina de" w:date="2025-04-08T14:07:00Z" w16du:dateUtc="2025-04-08T12:07:00Z">
              <w:r>
                <w:lastRenderedPageBreak/>
                <w:t>tot beiden (partijOnderdeel: ‘beiden’)</w:t>
              </w:r>
            </w:ins>
          </w:p>
          <w:p w14:paraId="730C9FBC" w14:textId="77777777" w:rsidR="00172EB3" w:rsidRDefault="00172EB3" w:rsidP="00172EB3">
            <w:pPr>
              <w:pStyle w:val="streepje"/>
              <w:numPr>
                <w:ilvl w:val="0"/>
                <w:numId w:val="0"/>
              </w:numPr>
              <w:rPr>
                <w:ins w:id="374" w:author="Groot, Karina de" w:date="2025-04-08T14:07:00Z" w16du:dateUtc="2025-04-08T12:07:00Z"/>
              </w:rPr>
            </w:pPr>
          </w:p>
          <w:p w14:paraId="4658D739" w14:textId="530916BE" w:rsidR="00172EB3" w:rsidRDefault="00172EB3" w:rsidP="00172EB3">
            <w:pPr>
              <w:pStyle w:val="streepje"/>
              <w:numPr>
                <w:ilvl w:val="0"/>
                <w:numId w:val="0"/>
              </w:numPr>
              <w:rPr>
                <w:ins w:id="375" w:author="Groot, Karina de" w:date="2025-04-08T14:07:00Z" w16du:dateUtc="2025-04-08T12:07:00Z"/>
              </w:rPr>
            </w:pPr>
            <w:ins w:id="376" w:author="Groot, Karina de" w:date="2025-04-08T14:07:00Z" w16du:dateUtc="2025-04-08T12:07:00Z">
              <w:r>
                <w:t xml:space="preserve">Voor alle gerechtigde personen </w:t>
              </w:r>
              <w:r w:rsidRPr="004A7A56">
                <w:rPr>
                  <w:szCs w:val="18"/>
                </w:rPr>
                <w:t xml:space="preserve">(personen met tia_IndGerechtigde = true) </w:t>
              </w:r>
              <w:r>
                <w:t>binnen de vervreemdende partij moet het partijOnderdeel opgenomen zij</w:t>
              </w:r>
            </w:ins>
            <w:ins w:id="377" w:author="Groot, Karina de" w:date="2025-04-08T14:08:00Z" w16du:dateUtc="2025-04-08T12:08:00Z">
              <w:r w:rsidR="004F61A2">
                <w:t>n.</w:t>
              </w:r>
            </w:ins>
          </w:p>
          <w:p w14:paraId="59457D26" w14:textId="77777777" w:rsidR="00172EB3" w:rsidRDefault="00172EB3" w:rsidP="00172EB3">
            <w:pPr>
              <w:pStyle w:val="streepje"/>
              <w:numPr>
                <w:ilvl w:val="0"/>
                <w:numId w:val="0"/>
              </w:numPr>
              <w:rPr>
                <w:ins w:id="378" w:author="Groot, Karina de" w:date="2025-04-08T14:07:00Z" w16du:dateUtc="2025-04-08T12:07:00Z"/>
              </w:rPr>
            </w:pPr>
          </w:p>
          <w:p w14:paraId="59DEF3AB" w14:textId="77777777" w:rsidR="00172EB3" w:rsidRDefault="00172EB3" w:rsidP="00172EB3">
            <w:pPr>
              <w:pStyle w:val="streepje"/>
              <w:numPr>
                <w:ilvl w:val="0"/>
                <w:numId w:val="0"/>
              </w:numPr>
              <w:rPr>
                <w:ins w:id="379" w:author="Groot, Karina de" w:date="2025-04-08T14:07:00Z" w16du:dateUtc="2025-04-08T12:07:00Z"/>
              </w:rPr>
            </w:pPr>
            <w:ins w:id="380" w:author="Groot, Karina de" w:date="2025-04-08T14:07:00Z" w16du:dateUtc="2025-04-08T12:07:00Z">
              <w:r>
                <w:t>De personen binnen een partij kunnen met een naam of nummer aangeduid worden, de gekozen optie wordt voor alle personen binnen de partij met partijOnderdeel gevuld getoond.</w:t>
              </w:r>
            </w:ins>
          </w:p>
          <w:p w14:paraId="5936D14B" w14:textId="77777777" w:rsidR="00172EB3" w:rsidRPr="004A7A56" w:rsidRDefault="00172EB3" w:rsidP="00172EB3">
            <w:pPr>
              <w:pStyle w:val="streepje"/>
              <w:numPr>
                <w:ilvl w:val="0"/>
                <w:numId w:val="0"/>
              </w:numPr>
              <w:rPr>
                <w:ins w:id="381" w:author="Groot, Karina de" w:date="2025-04-08T14:07:00Z" w16du:dateUtc="2025-04-08T12:07:00Z"/>
                <w:lang w:val="nl-NL"/>
              </w:rPr>
            </w:pPr>
          </w:p>
          <w:p w14:paraId="270812D9" w14:textId="77777777" w:rsidR="00172EB3" w:rsidRPr="004F61A2" w:rsidRDefault="00172EB3" w:rsidP="00172EB3">
            <w:pPr>
              <w:spacing w:line="240" w:lineRule="auto"/>
              <w:rPr>
                <w:ins w:id="382" w:author="Groot, Karina de" w:date="2025-04-08T14:07:00Z" w16du:dateUtc="2025-04-08T12:07:00Z"/>
                <w:szCs w:val="18"/>
              </w:rPr>
            </w:pPr>
            <w:proofErr w:type="spellStart"/>
            <w:ins w:id="383" w:author="Groot, Karina de" w:date="2025-04-08T14:07:00Z" w16du:dateUtc="2025-04-08T12:07:00Z">
              <w:r w:rsidRPr="004F61A2">
                <w:rPr>
                  <w:szCs w:val="18"/>
                  <w:u w:val="single"/>
                </w:rPr>
                <w:t>Mapping</w:t>
              </w:r>
              <w:proofErr w:type="spellEnd"/>
              <w:r w:rsidRPr="004F61A2">
                <w:rPr>
                  <w:szCs w:val="18"/>
                </w:rPr>
                <w:t>:</w:t>
              </w:r>
            </w:ins>
          </w:p>
          <w:p w14:paraId="7BC7D82F" w14:textId="77777777" w:rsidR="00172EB3" w:rsidRPr="004F61A2" w:rsidRDefault="00172EB3" w:rsidP="00172EB3">
            <w:pPr>
              <w:autoSpaceDE w:val="0"/>
              <w:autoSpaceDN w:val="0"/>
              <w:adjustRightInd w:val="0"/>
              <w:spacing w:line="240" w:lineRule="auto"/>
              <w:rPr>
                <w:ins w:id="384" w:author="Groot, Karina de" w:date="2025-04-08T14:07:00Z" w16du:dateUtc="2025-04-08T12:07:00Z"/>
                <w:rFonts w:cs="Arial"/>
                <w:snapToGrid/>
                <w:kern w:val="0"/>
                <w:szCs w:val="18"/>
                <w:lang w:eastAsia="nl-NL"/>
                <w:rPrChange w:id="385" w:author="Groot, Karina de" w:date="2025-04-08T14:07:00Z" w16du:dateUtc="2025-04-08T12:07:00Z">
                  <w:rPr>
                    <w:ins w:id="386" w:author="Groot, Karina de" w:date="2025-04-08T14:07:00Z" w16du:dateUtc="2025-04-08T12:07:00Z"/>
                    <w:rFonts w:cs="Arial"/>
                    <w:snapToGrid/>
                    <w:kern w:val="0"/>
                    <w:sz w:val="16"/>
                    <w:szCs w:val="16"/>
                    <w:lang w:eastAsia="nl-NL"/>
                  </w:rPr>
                </w:rPrChange>
              </w:rPr>
            </w:pPr>
            <w:ins w:id="387" w:author="Groot, Karina de" w:date="2025-04-08T14:07:00Z" w16du:dateUtc="2025-04-08T12:07:00Z">
              <w:r w:rsidRPr="004F61A2">
                <w:rPr>
                  <w:rFonts w:cs="Arial"/>
                  <w:snapToGrid/>
                  <w:kern w:val="0"/>
                  <w:szCs w:val="18"/>
                  <w:lang w:eastAsia="nl-NL"/>
                  <w:rPrChange w:id="388" w:author="Groot, Karina de" w:date="2025-04-08T14:07:00Z" w16du:dateUtc="2025-04-08T12:07:00Z">
                    <w:rPr>
                      <w:rFonts w:cs="Arial"/>
                      <w:snapToGrid/>
                      <w:kern w:val="0"/>
                      <w:sz w:val="16"/>
                      <w:szCs w:val="16"/>
                      <w:lang w:eastAsia="nl-NL"/>
                    </w:rPr>
                  </w:rPrChange>
                </w:rPr>
                <w:t>-partij</w:t>
              </w:r>
            </w:ins>
          </w:p>
          <w:p w14:paraId="3CBD7C9C" w14:textId="77777777" w:rsidR="00172EB3" w:rsidRPr="004F61A2" w:rsidRDefault="00172EB3" w:rsidP="00172EB3">
            <w:pPr>
              <w:autoSpaceDE w:val="0"/>
              <w:autoSpaceDN w:val="0"/>
              <w:adjustRightInd w:val="0"/>
              <w:spacing w:line="240" w:lineRule="auto"/>
              <w:rPr>
                <w:ins w:id="389" w:author="Groot, Karina de" w:date="2025-04-08T14:07:00Z" w16du:dateUtc="2025-04-08T12:07:00Z"/>
                <w:snapToGrid/>
                <w:kern w:val="0"/>
                <w:szCs w:val="18"/>
                <w:highlight w:val="white"/>
                <w:lang w:eastAsia="nl-NL"/>
                <w:rPrChange w:id="390" w:author="Groot, Karina de" w:date="2025-04-08T14:07:00Z" w16du:dateUtc="2025-04-08T12:07:00Z">
                  <w:rPr>
                    <w:ins w:id="391" w:author="Groot, Karina de" w:date="2025-04-08T14:07:00Z" w16du:dateUtc="2025-04-08T12:07:00Z"/>
                    <w:snapToGrid/>
                    <w:kern w:val="0"/>
                    <w:sz w:val="16"/>
                    <w:szCs w:val="16"/>
                    <w:highlight w:val="white"/>
                    <w:lang w:eastAsia="nl-NL"/>
                  </w:rPr>
                </w:rPrChange>
              </w:rPr>
            </w:pPr>
            <w:proofErr w:type="spellStart"/>
            <w:ins w:id="392" w:author="Groot, Karina de" w:date="2025-04-08T14:07:00Z" w16du:dateUtc="2025-04-08T12:07:00Z">
              <w:r w:rsidRPr="004F61A2">
                <w:rPr>
                  <w:rFonts w:cs="Arial"/>
                  <w:snapToGrid/>
                  <w:kern w:val="0"/>
                  <w:szCs w:val="18"/>
                  <w:lang w:eastAsia="nl-NL"/>
                  <w:rPrChange w:id="393" w:author="Groot, Karina de" w:date="2025-04-08T14:07:00Z" w16du:dateUtc="2025-04-08T12:07:00Z">
                    <w:rPr>
                      <w:rFonts w:cs="Arial"/>
                      <w:snapToGrid/>
                      <w:kern w:val="0"/>
                      <w:sz w:val="16"/>
                      <w:szCs w:val="16"/>
                      <w:lang w:eastAsia="nl-NL"/>
                    </w:rPr>
                  </w:rPrChange>
                </w:rPr>
                <w:t>IMKAD_AangebodenStuk</w:t>
              </w:r>
              <w:proofErr w:type="spellEnd"/>
              <w:r w:rsidRPr="004F61A2">
                <w:rPr>
                  <w:rFonts w:cs="Arial"/>
                  <w:snapToGrid/>
                  <w:kern w:val="0"/>
                  <w:szCs w:val="18"/>
                  <w:lang w:eastAsia="nl-NL"/>
                  <w:rPrChange w:id="394" w:author="Groot, Karina de" w:date="2025-04-08T14:07:00Z" w16du:dateUtc="2025-04-08T12:07:00Z">
                    <w:rPr>
                      <w:rFonts w:cs="Arial"/>
                      <w:snapToGrid/>
                      <w:kern w:val="0"/>
                      <w:sz w:val="16"/>
                      <w:szCs w:val="16"/>
                      <w:lang w:eastAsia="nl-NL"/>
                    </w:rPr>
                  </w:rPrChange>
                </w:rPr>
                <w:t>/</w:t>
              </w:r>
              <w:proofErr w:type="spellStart"/>
              <w:r w:rsidRPr="004F61A2">
                <w:rPr>
                  <w:rFonts w:cs="Arial"/>
                  <w:snapToGrid/>
                  <w:kern w:val="0"/>
                  <w:szCs w:val="18"/>
                  <w:lang w:eastAsia="nl-NL"/>
                  <w:rPrChange w:id="395" w:author="Groot, Karina de" w:date="2025-04-08T14:07:00Z" w16du:dateUtc="2025-04-08T12:07:00Z">
                    <w:rPr>
                      <w:rFonts w:cs="Arial"/>
                      <w:snapToGrid/>
                      <w:kern w:val="0"/>
                      <w:sz w:val="16"/>
                      <w:szCs w:val="16"/>
                      <w:lang w:eastAsia="nl-NL"/>
                    </w:rPr>
                  </w:rPrChange>
                </w:rPr>
                <w:t>StukdeelHypotheek</w:t>
              </w:r>
              <w:proofErr w:type="spellEnd"/>
              <w:r w:rsidRPr="004F61A2">
                <w:rPr>
                  <w:rFonts w:cs="Arial"/>
                  <w:snapToGrid/>
                  <w:kern w:val="0"/>
                  <w:szCs w:val="18"/>
                  <w:lang w:eastAsia="nl-NL"/>
                  <w:rPrChange w:id="396" w:author="Groot, Karina de" w:date="2025-04-08T14:07:00Z" w16du:dateUtc="2025-04-08T12:07:00Z">
                    <w:rPr>
                      <w:rFonts w:cs="Arial"/>
                      <w:snapToGrid/>
                      <w:kern w:val="0"/>
                      <w:sz w:val="16"/>
                      <w:szCs w:val="16"/>
                      <w:lang w:eastAsia="nl-NL"/>
                    </w:rPr>
                  </w:rPrChange>
                </w:rPr>
                <w:t xml:space="preserve">/ </w:t>
              </w:r>
              <w:proofErr w:type="spellStart"/>
              <w:r w:rsidRPr="004F61A2">
                <w:rPr>
                  <w:rFonts w:cs="Arial"/>
                  <w:snapToGrid/>
                  <w:kern w:val="0"/>
                  <w:szCs w:val="18"/>
                  <w:lang w:eastAsia="nl-NL"/>
                  <w:rPrChange w:id="397" w:author="Groot, Karina de" w:date="2025-04-08T14:07:00Z" w16du:dateUtc="2025-04-08T12:07:00Z">
                    <w:rPr>
                      <w:rFonts w:cs="Arial"/>
                      <w:snapToGrid/>
                      <w:kern w:val="0"/>
                      <w:sz w:val="16"/>
                      <w:szCs w:val="16"/>
                      <w:lang w:eastAsia="nl-NL"/>
                    </w:rPr>
                  </w:rPrChange>
                </w:rPr>
                <w:t>vervreemderRechtRef</w:t>
              </w:r>
              <w:proofErr w:type="spellEnd"/>
              <w:r w:rsidRPr="004F61A2">
                <w:rPr>
                  <w:rFonts w:cs="Arial"/>
                  <w:snapToGrid/>
                  <w:kern w:val="0"/>
                  <w:szCs w:val="18"/>
                  <w:lang w:eastAsia="nl-NL"/>
                  <w:rPrChange w:id="398" w:author="Groot, Karina de" w:date="2025-04-08T14:07:00Z" w16du:dateUtc="2025-04-08T12:07:00Z">
                    <w:rPr>
                      <w:rFonts w:cs="Arial"/>
                      <w:snapToGrid/>
                      <w:kern w:val="0"/>
                      <w:sz w:val="16"/>
                      <w:szCs w:val="16"/>
                      <w:lang w:eastAsia="nl-NL"/>
                    </w:rPr>
                  </w:rPrChange>
                </w:rPr>
                <w:t>/Partij</w:t>
              </w:r>
              <w:r w:rsidRPr="004F61A2">
                <w:rPr>
                  <w:snapToGrid/>
                  <w:kern w:val="0"/>
                  <w:szCs w:val="18"/>
                  <w:highlight w:val="white"/>
                  <w:lang w:eastAsia="nl-NL"/>
                  <w:rPrChange w:id="399" w:author="Groot, Karina de" w:date="2025-04-08T14:07:00Z" w16du:dateUtc="2025-04-08T12:07:00Z">
                    <w:rPr>
                      <w:snapToGrid/>
                      <w:kern w:val="0"/>
                      <w:sz w:val="16"/>
                      <w:szCs w:val="16"/>
                      <w:highlight w:val="white"/>
                      <w:lang w:eastAsia="nl-NL"/>
                    </w:rPr>
                  </w:rPrChange>
                </w:rPr>
                <w:t>/</w:t>
              </w:r>
            </w:ins>
          </w:p>
          <w:p w14:paraId="4C623820" w14:textId="77777777" w:rsidR="00172EB3" w:rsidRPr="004F61A2" w:rsidRDefault="00172EB3" w:rsidP="00172EB3">
            <w:pPr>
              <w:autoSpaceDE w:val="0"/>
              <w:autoSpaceDN w:val="0"/>
              <w:adjustRightInd w:val="0"/>
              <w:spacing w:line="240" w:lineRule="auto"/>
              <w:rPr>
                <w:ins w:id="400" w:author="Groot, Karina de" w:date="2025-04-08T14:07:00Z" w16du:dateUtc="2025-04-08T12:07:00Z"/>
                <w:snapToGrid/>
                <w:kern w:val="0"/>
                <w:szCs w:val="18"/>
                <w:lang w:eastAsia="nl-NL"/>
                <w:rPrChange w:id="401" w:author="Groot, Karina de" w:date="2025-04-08T14:07:00Z" w16du:dateUtc="2025-04-08T12:07:00Z">
                  <w:rPr>
                    <w:ins w:id="402" w:author="Groot, Karina de" w:date="2025-04-08T14:07:00Z" w16du:dateUtc="2025-04-08T12:07:00Z"/>
                    <w:snapToGrid/>
                    <w:kern w:val="0"/>
                    <w:sz w:val="16"/>
                    <w:szCs w:val="16"/>
                    <w:lang w:eastAsia="nl-NL"/>
                  </w:rPr>
                </w:rPrChange>
              </w:rPr>
            </w:pPr>
            <w:ins w:id="403" w:author="Groot, Karina de" w:date="2025-04-08T14:07:00Z" w16du:dateUtc="2025-04-08T12:07:00Z">
              <w:r w:rsidRPr="004F61A2">
                <w:rPr>
                  <w:snapToGrid/>
                  <w:kern w:val="0"/>
                  <w:szCs w:val="18"/>
                  <w:highlight w:val="white"/>
                  <w:lang w:eastAsia="nl-NL"/>
                  <w:rPrChange w:id="404" w:author="Groot, Karina de" w:date="2025-04-08T14:07:00Z" w16du:dateUtc="2025-04-08T12:07:00Z">
                    <w:rPr>
                      <w:snapToGrid/>
                      <w:kern w:val="0"/>
                      <w:sz w:val="16"/>
                      <w:szCs w:val="16"/>
                      <w:highlight w:val="white"/>
                      <w:lang w:eastAsia="nl-NL"/>
                    </w:rPr>
                  </w:rPrChange>
                </w:rPr>
                <w:tab/>
                <w:t>./</w:t>
              </w:r>
              <w:proofErr w:type="spellStart"/>
              <w:r w:rsidRPr="004F61A2">
                <w:rPr>
                  <w:rFonts w:cs="Arial"/>
                  <w:snapToGrid/>
                  <w:kern w:val="0"/>
                  <w:szCs w:val="18"/>
                  <w:lang w:eastAsia="nl-NL"/>
                  <w:rPrChange w:id="405" w:author="Groot, Karina de" w:date="2025-04-08T14:07:00Z" w16du:dateUtc="2025-04-08T12:07:00Z">
                    <w:rPr>
                      <w:rFonts w:cs="Arial"/>
                      <w:snapToGrid/>
                      <w:kern w:val="0"/>
                      <w:sz w:val="16"/>
                      <w:szCs w:val="16"/>
                      <w:lang w:eastAsia="nl-NL"/>
                    </w:rPr>
                  </w:rPrChange>
                </w:rPr>
                <w:t>aanduidingPartij</w:t>
              </w:r>
              <w:proofErr w:type="spellEnd"/>
              <w:r w:rsidRPr="004F61A2">
                <w:rPr>
                  <w:snapToGrid/>
                  <w:kern w:val="0"/>
                  <w:szCs w:val="18"/>
                  <w:lang w:eastAsia="nl-NL"/>
                  <w:rPrChange w:id="406" w:author="Groot, Karina de" w:date="2025-04-08T14:07:00Z" w16du:dateUtc="2025-04-08T12:07:00Z">
                    <w:rPr>
                      <w:snapToGrid/>
                      <w:kern w:val="0"/>
                      <w:sz w:val="16"/>
                      <w:szCs w:val="16"/>
                      <w:lang w:eastAsia="nl-NL"/>
                    </w:rPr>
                  </w:rPrChange>
                </w:rPr>
                <w:t>(‘Aanduiding per persoon’)</w:t>
              </w:r>
            </w:ins>
          </w:p>
          <w:p w14:paraId="6F0FFA17" w14:textId="77777777" w:rsidR="00172EB3" w:rsidRPr="004F61A2" w:rsidRDefault="00172EB3" w:rsidP="00172EB3">
            <w:pPr>
              <w:autoSpaceDE w:val="0"/>
              <w:autoSpaceDN w:val="0"/>
              <w:adjustRightInd w:val="0"/>
              <w:spacing w:line="240" w:lineRule="auto"/>
              <w:rPr>
                <w:ins w:id="407" w:author="Groot, Karina de" w:date="2025-04-08T14:07:00Z" w16du:dateUtc="2025-04-08T12:07:00Z"/>
                <w:snapToGrid/>
                <w:kern w:val="0"/>
                <w:szCs w:val="18"/>
                <w:lang w:eastAsia="nl-NL"/>
                <w:rPrChange w:id="408" w:author="Groot, Karina de" w:date="2025-04-08T14:07:00Z" w16du:dateUtc="2025-04-08T12:07:00Z">
                  <w:rPr>
                    <w:ins w:id="409" w:author="Groot, Karina de" w:date="2025-04-08T14:07:00Z" w16du:dateUtc="2025-04-08T12:07:00Z"/>
                    <w:snapToGrid/>
                    <w:kern w:val="0"/>
                    <w:sz w:val="16"/>
                    <w:szCs w:val="16"/>
                    <w:lang w:eastAsia="nl-NL"/>
                  </w:rPr>
                </w:rPrChange>
              </w:rPr>
            </w:pPr>
            <w:ins w:id="410" w:author="Groot, Karina de" w:date="2025-04-08T14:07:00Z" w16du:dateUtc="2025-04-08T12:07:00Z">
              <w:r w:rsidRPr="004F61A2">
                <w:rPr>
                  <w:snapToGrid/>
                  <w:kern w:val="0"/>
                  <w:szCs w:val="18"/>
                  <w:lang w:eastAsia="nl-NL"/>
                  <w:rPrChange w:id="411" w:author="Groot, Karina de" w:date="2025-04-08T14:07:00Z" w16du:dateUtc="2025-04-08T12:07:00Z">
                    <w:rPr>
                      <w:snapToGrid/>
                      <w:kern w:val="0"/>
                      <w:sz w:val="16"/>
                      <w:szCs w:val="16"/>
                      <w:lang w:eastAsia="nl-NL"/>
                    </w:rPr>
                  </w:rPrChange>
                </w:rPr>
                <w:tab/>
                <w:t>./</w:t>
              </w:r>
              <w:proofErr w:type="spellStart"/>
              <w:r w:rsidRPr="004F61A2">
                <w:rPr>
                  <w:snapToGrid/>
                  <w:kern w:val="0"/>
                  <w:szCs w:val="18"/>
                  <w:lang w:eastAsia="nl-NL"/>
                  <w:rPrChange w:id="412" w:author="Groot, Karina de" w:date="2025-04-08T14:07:00Z" w16du:dateUtc="2025-04-08T12:07:00Z">
                    <w:rPr>
                      <w:snapToGrid/>
                      <w:kern w:val="0"/>
                      <w:sz w:val="16"/>
                      <w:szCs w:val="16"/>
                      <w:lang w:eastAsia="nl-NL"/>
                    </w:rPr>
                  </w:rPrChange>
                </w:rPr>
                <w:t>tekstKeuze</w:t>
              </w:r>
              <w:proofErr w:type="spellEnd"/>
            </w:ins>
          </w:p>
          <w:p w14:paraId="52FA35B9" w14:textId="77777777" w:rsidR="00172EB3" w:rsidRPr="004F61A2" w:rsidRDefault="00172EB3" w:rsidP="00172EB3">
            <w:pPr>
              <w:autoSpaceDE w:val="0"/>
              <w:autoSpaceDN w:val="0"/>
              <w:adjustRightInd w:val="0"/>
              <w:spacing w:line="240" w:lineRule="auto"/>
              <w:rPr>
                <w:ins w:id="413" w:author="Groot, Karina de" w:date="2025-04-08T14:07:00Z" w16du:dateUtc="2025-04-08T12:07:00Z"/>
                <w:snapToGrid/>
                <w:kern w:val="0"/>
                <w:szCs w:val="18"/>
                <w:lang w:eastAsia="nl-NL"/>
                <w:rPrChange w:id="414" w:author="Groot, Karina de" w:date="2025-04-08T14:07:00Z" w16du:dateUtc="2025-04-08T12:07:00Z">
                  <w:rPr>
                    <w:ins w:id="415" w:author="Groot, Karina de" w:date="2025-04-08T14:07:00Z" w16du:dateUtc="2025-04-08T12:07:00Z"/>
                    <w:snapToGrid/>
                    <w:kern w:val="0"/>
                    <w:sz w:val="16"/>
                    <w:szCs w:val="16"/>
                    <w:lang w:eastAsia="nl-NL"/>
                  </w:rPr>
                </w:rPrChange>
              </w:rPr>
            </w:pPr>
            <w:ins w:id="416" w:author="Groot, Karina de" w:date="2025-04-08T14:07:00Z" w16du:dateUtc="2025-04-08T12:07:00Z">
              <w:r w:rsidRPr="004F61A2">
                <w:rPr>
                  <w:snapToGrid/>
                  <w:kern w:val="0"/>
                  <w:szCs w:val="18"/>
                  <w:lang w:eastAsia="nl-NL"/>
                  <w:rPrChange w:id="417" w:author="Groot, Karina de" w:date="2025-04-08T14:07:00Z" w16du:dateUtc="2025-04-08T12:07:00Z">
                    <w:rPr>
                      <w:snapToGrid/>
                      <w:kern w:val="0"/>
                      <w:sz w:val="16"/>
                      <w:szCs w:val="16"/>
                      <w:lang w:eastAsia="nl-NL"/>
                    </w:rPr>
                  </w:rPrChange>
                </w:rPr>
                <w:tab/>
              </w:r>
              <w:r w:rsidRPr="004F61A2">
                <w:rPr>
                  <w:snapToGrid/>
                  <w:kern w:val="0"/>
                  <w:szCs w:val="18"/>
                  <w:lang w:eastAsia="nl-NL"/>
                  <w:rPrChange w:id="418" w:author="Groot, Karina de" w:date="2025-04-08T14:07:00Z" w16du:dateUtc="2025-04-08T12:07:00Z">
                    <w:rPr>
                      <w:snapToGrid/>
                      <w:kern w:val="0"/>
                      <w:sz w:val="16"/>
                      <w:szCs w:val="16"/>
                      <w:lang w:eastAsia="nl-NL"/>
                    </w:rPr>
                  </w:rPrChange>
                </w:rPr>
                <w:tab/>
                <w:t>./</w:t>
              </w:r>
              <w:proofErr w:type="spellStart"/>
              <w:r w:rsidRPr="004F61A2">
                <w:rPr>
                  <w:snapToGrid/>
                  <w:kern w:val="0"/>
                  <w:szCs w:val="18"/>
                  <w:lang w:eastAsia="nl-NL"/>
                  <w:rPrChange w:id="419" w:author="Groot, Karina de" w:date="2025-04-08T14:07:00Z" w16du:dateUtc="2025-04-08T12:07:00Z">
                    <w:rPr>
                      <w:snapToGrid/>
                      <w:kern w:val="0"/>
                      <w:sz w:val="16"/>
                      <w:szCs w:val="16"/>
                      <w:lang w:eastAsia="nl-NL"/>
                    </w:rPr>
                  </w:rPrChange>
                </w:rPr>
                <w:t>tagNaam</w:t>
              </w:r>
              <w:proofErr w:type="spellEnd"/>
              <w:r w:rsidRPr="004F61A2">
                <w:rPr>
                  <w:snapToGrid/>
                  <w:kern w:val="0"/>
                  <w:szCs w:val="18"/>
                  <w:lang w:eastAsia="nl-NL"/>
                  <w:rPrChange w:id="420" w:author="Groot, Karina de" w:date="2025-04-08T14:07:00Z" w16du:dateUtc="2025-04-08T12:07:00Z">
                    <w:rPr>
                      <w:snapToGrid/>
                      <w:kern w:val="0"/>
                      <w:sz w:val="16"/>
                      <w:szCs w:val="16"/>
                      <w:lang w:eastAsia="nl-NL"/>
                    </w:rPr>
                  </w:rPrChange>
                </w:rPr>
                <w:t>(‘</w:t>
              </w:r>
              <w:proofErr w:type="spellStart"/>
              <w:r w:rsidRPr="004F61A2">
                <w:rPr>
                  <w:snapToGrid/>
                  <w:kern w:val="0"/>
                  <w:szCs w:val="18"/>
                  <w:lang w:eastAsia="nl-NL"/>
                  <w:rPrChange w:id="421" w:author="Groot, Karina de" w:date="2025-04-08T14:07:00Z" w16du:dateUtc="2025-04-08T12:07:00Z">
                    <w:rPr>
                      <w:snapToGrid/>
                      <w:kern w:val="0"/>
                      <w:sz w:val="16"/>
                      <w:szCs w:val="16"/>
                      <w:lang w:eastAsia="nl-NL"/>
                    </w:rPr>
                  </w:rPrChange>
                </w:rPr>
                <w:t>k_VerwijzingPersoon</w:t>
              </w:r>
              <w:proofErr w:type="spellEnd"/>
              <w:r w:rsidRPr="004F61A2">
                <w:rPr>
                  <w:snapToGrid/>
                  <w:kern w:val="0"/>
                  <w:szCs w:val="18"/>
                  <w:lang w:eastAsia="nl-NL"/>
                  <w:rPrChange w:id="422" w:author="Groot, Karina de" w:date="2025-04-08T14:07:00Z" w16du:dateUtc="2025-04-08T12:07:00Z">
                    <w:rPr>
                      <w:snapToGrid/>
                      <w:kern w:val="0"/>
                      <w:sz w:val="16"/>
                      <w:szCs w:val="16"/>
                      <w:lang w:eastAsia="nl-NL"/>
                    </w:rPr>
                  </w:rPrChange>
                </w:rPr>
                <w:t>’)</w:t>
              </w:r>
            </w:ins>
          </w:p>
          <w:p w14:paraId="63EBCD4D" w14:textId="77777777" w:rsidR="00172EB3" w:rsidRPr="004F61A2" w:rsidRDefault="00172EB3" w:rsidP="00172EB3">
            <w:pPr>
              <w:autoSpaceDE w:val="0"/>
              <w:autoSpaceDN w:val="0"/>
              <w:adjustRightInd w:val="0"/>
              <w:spacing w:line="240" w:lineRule="auto"/>
              <w:rPr>
                <w:ins w:id="423" w:author="Groot, Karina de" w:date="2025-04-08T14:07:00Z" w16du:dateUtc="2025-04-08T12:07:00Z"/>
                <w:snapToGrid/>
                <w:kern w:val="0"/>
                <w:szCs w:val="18"/>
                <w:lang w:eastAsia="nl-NL"/>
                <w:rPrChange w:id="424" w:author="Groot, Karina de" w:date="2025-04-08T14:07:00Z" w16du:dateUtc="2025-04-08T12:07:00Z">
                  <w:rPr>
                    <w:ins w:id="425" w:author="Groot, Karina de" w:date="2025-04-08T14:07:00Z" w16du:dateUtc="2025-04-08T12:07:00Z"/>
                    <w:snapToGrid/>
                    <w:kern w:val="0"/>
                    <w:sz w:val="16"/>
                    <w:szCs w:val="16"/>
                    <w:lang w:eastAsia="nl-NL"/>
                  </w:rPr>
                </w:rPrChange>
              </w:rPr>
            </w:pPr>
            <w:ins w:id="426" w:author="Groot, Karina de" w:date="2025-04-08T14:07:00Z" w16du:dateUtc="2025-04-08T12:07:00Z">
              <w:r w:rsidRPr="004F61A2">
                <w:rPr>
                  <w:snapToGrid/>
                  <w:kern w:val="0"/>
                  <w:szCs w:val="18"/>
                  <w:lang w:eastAsia="nl-NL"/>
                  <w:rPrChange w:id="427" w:author="Groot, Karina de" w:date="2025-04-08T14:07:00Z" w16du:dateUtc="2025-04-08T12:07:00Z">
                    <w:rPr>
                      <w:snapToGrid/>
                      <w:kern w:val="0"/>
                      <w:sz w:val="16"/>
                      <w:szCs w:val="16"/>
                      <w:lang w:eastAsia="nl-NL"/>
                    </w:rPr>
                  </w:rPrChange>
                </w:rPr>
                <w:tab/>
              </w:r>
              <w:r w:rsidRPr="004F61A2">
                <w:rPr>
                  <w:snapToGrid/>
                  <w:kern w:val="0"/>
                  <w:szCs w:val="18"/>
                  <w:lang w:eastAsia="nl-NL"/>
                  <w:rPrChange w:id="428" w:author="Groot, Karina de" w:date="2025-04-08T14:07:00Z" w16du:dateUtc="2025-04-08T12:07:00Z">
                    <w:rPr>
                      <w:snapToGrid/>
                      <w:kern w:val="0"/>
                      <w:sz w:val="16"/>
                      <w:szCs w:val="16"/>
                      <w:lang w:eastAsia="nl-NL"/>
                    </w:rPr>
                  </w:rPrChange>
                </w:rPr>
                <w:tab/>
                <w:t>./tekst(‘nummer’ of ‘naam’)</w:t>
              </w:r>
            </w:ins>
          </w:p>
          <w:p w14:paraId="682FEDAB" w14:textId="77777777" w:rsidR="00172EB3" w:rsidRPr="004F61A2" w:rsidRDefault="00172EB3" w:rsidP="00172EB3">
            <w:pPr>
              <w:autoSpaceDE w:val="0"/>
              <w:autoSpaceDN w:val="0"/>
              <w:adjustRightInd w:val="0"/>
              <w:spacing w:line="240" w:lineRule="auto"/>
              <w:rPr>
                <w:ins w:id="429" w:author="Groot, Karina de" w:date="2025-04-08T14:07:00Z" w16du:dateUtc="2025-04-08T12:07:00Z"/>
                <w:snapToGrid/>
                <w:kern w:val="0"/>
                <w:szCs w:val="18"/>
                <w:lang w:eastAsia="nl-NL"/>
                <w:rPrChange w:id="430" w:author="Groot, Karina de" w:date="2025-04-08T14:07:00Z" w16du:dateUtc="2025-04-08T12:07:00Z">
                  <w:rPr>
                    <w:ins w:id="431" w:author="Groot, Karina de" w:date="2025-04-08T14:07:00Z" w16du:dateUtc="2025-04-08T12:07:00Z"/>
                    <w:snapToGrid/>
                    <w:kern w:val="0"/>
                    <w:sz w:val="16"/>
                    <w:szCs w:val="16"/>
                    <w:lang w:eastAsia="nl-NL"/>
                  </w:rPr>
                </w:rPrChange>
              </w:rPr>
            </w:pPr>
          </w:p>
          <w:p w14:paraId="11BDAC24" w14:textId="77777777" w:rsidR="00172EB3" w:rsidRPr="004F61A2" w:rsidRDefault="00172EB3" w:rsidP="00172EB3">
            <w:pPr>
              <w:autoSpaceDE w:val="0"/>
              <w:autoSpaceDN w:val="0"/>
              <w:adjustRightInd w:val="0"/>
              <w:spacing w:line="240" w:lineRule="auto"/>
              <w:rPr>
                <w:ins w:id="432" w:author="Groot, Karina de" w:date="2025-04-08T14:07:00Z" w16du:dateUtc="2025-04-08T12:07:00Z"/>
                <w:snapToGrid/>
                <w:kern w:val="0"/>
                <w:szCs w:val="18"/>
                <w:lang w:eastAsia="nl-NL"/>
                <w:rPrChange w:id="433" w:author="Groot, Karina de" w:date="2025-04-08T14:07:00Z" w16du:dateUtc="2025-04-08T12:07:00Z">
                  <w:rPr>
                    <w:ins w:id="434" w:author="Groot, Karina de" w:date="2025-04-08T14:07:00Z" w16du:dateUtc="2025-04-08T12:07:00Z"/>
                    <w:snapToGrid/>
                    <w:kern w:val="0"/>
                    <w:sz w:val="16"/>
                    <w:szCs w:val="16"/>
                    <w:lang w:eastAsia="nl-NL"/>
                  </w:rPr>
                </w:rPrChange>
              </w:rPr>
            </w:pPr>
            <w:ins w:id="435" w:author="Groot, Karina de" w:date="2025-04-08T14:07:00Z" w16du:dateUtc="2025-04-08T12:07:00Z">
              <w:r w:rsidRPr="004F61A2">
                <w:rPr>
                  <w:snapToGrid/>
                  <w:kern w:val="0"/>
                  <w:szCs w:val="18"/>
                  <w:lang w:eastAsia="nl-NL"/>
                  <w:rPrChange w:id="436" w:author="Groot, Karina de" w:date="2025-04-08T14:07:00Z" w16du:dateUtc="2025-04-08T12:07:00Z">
                    <w:rPr>
                      <w:snapToGrid/>
                      <w:kern w:val="0"/>
                      <w:sz w:val="16"/>
                      <w:szCs w:val="16"/>
                      <w:lang w:eastAsia="nl-NL"/>
                    </w:rPr>
                  </w:rPrChange>
                </w:rPr>
                <w:t>-persoon binnen partij</w:t>
              </w:r>
            </w:ins>
          </w:p>
          <w:p w14:paraId="34818D96" w14:textId="77777777" w:rsidR="00172EB3" w:rsidRPr="004F61A2" w:rsidRDefault="00172EB3" w:rsidP="00172EB3">
            <w:pPr>
              <w:autoSpaceDE w:val="0"/>
              <w:autoSpaceDN w:val="0"/>
              <w:adjustRightInd w:val="0"/>
              <w:spacing w:line="240" w:lineRule="auto"/>
              <w:rPr>
                <w:ins w:id="437" w:author="Groot, Karina de" w:date="2025-04-08T14:07:00Z" w16du:dateUtc="2025-04-08T12:07:00Z"/>
                <w:rFonts w:cs="Arial"/>
                <w:snapToGrid/>
                <w:kern w:val="0"/>
                <w:szCs w:val="18"/>
                <w:lang w:eastAsia="nl-NL"/>
                <w:rPrChange w:id="438" w:author="Groot, Karina de" w:date="2025-04-08T14:07:00Z" w16du:dateUtc="2025-04-08T12:07:00Z">
                  <w:rPr>
                    <w:ins w:id="439" w:author="Groot, Karina de" w:date="2025-04-08T14:07:00Z" w16du:dateUtc="2025-04-08T12:07:00Z"/>
                    <w:rFonts w:cs="Arial"/>
                    <w:snapToGrid/>
                    <w:kern w:val="0"/>
                    <w:sz w:val="16"/>
                    <w:szCs w:val="16"/>
                    <w:lang w:eastAsia="nl-NL"/>
                  </w:rPr>
                </w:rPrChange>
              </w:rPr>
            </w:pPr>
            <w:ins w:id="440" w:author="Groot, Karina de" w:date="2025-04-08T14:07:00Z" w16du:dateUtc="2025-04-08T12:07:00Z">
              <w:r w:rsidRPr="004F61A2">
                <w:rPr>
                  <w:rFonts w:cs="Arial"/>
                  <w:snapToGrid/>
                  <w:kern w:val="0"/>
                  <w:szCs w:val="18"/>
                  <w:lang w:eastAsia="nl-NL"/>
                  <w:rPrChange w:id="441" w:author="Groot, Karina de" w:date="2025-04-08T14:07:00Z" w16du:dateUtc="2025-04-08T12:07:00Z">
                    <w:rPr>
                      <w:rFonts w:cs="Arial"/>
                      <w:snapToGrid/>
                      <w:kern w:val="0"/>
                      <w:sz w:val="16"/>
                      <w:szCs w:val="16"/>
                      <w:lang w:eastAsia="nl-NL"/>
                    </w:rPr>
                  </w:rPrChange>
                </w:rPr>
                <w:tab/>
                <w:t>- //</w:t>
              </w:r>
              <w:proofErr w:type="spellStart"/>
              <w:r w:rsidRPr="004F61A2">
                <w:rPr>
                  <w:rFonts w:cs="Arial"/>
                  <w:snapToGrid/>
                  <w:kern w:val="0"/>
                  <w:szCs w:val="18"/>
                  <w:lang w:eastAsia="nl-NL"/>
                  <w:rPrChange w:id="442" w:author="Groot, Karina de" w:date="2025-04-08T14:07:00Z" w16du:dateUtc="2025-04-08T12:07:00Z">
                    <w:rPr>
                      <w:rFonts w:cs="Arial"/>
                      <w:snapToGrid/>
                      <w:kern w:val="0"/>
                      <w:sz w:val="16"/>
                      <w:szCs w:val="16"/>
                      <w:lang w:eastAsia="nl-NL"/>
                    </w:rPr>
                  </w:rPrChange>
                </w:rPr>
                <w:t>StukdeelHypotheek</w:t>
              </w:r>
              <w:proofErr w:type="spellEnd"/>
              <w:r w:rsidRPr="004F61A2">
                <w:rPr>
                  <w:rFonts w:cs="Arial"/>
                  <w:snapToGrid/>
                  <w:kern w:val="0"/>
                  <w:szCs w:val="18"/>
                  <w:lang w:eastAsia="nl-NL"/>
                  <w:rPrChange w:id="443" w:author="Groot, Karina de" w:date="2025-04-08T14:07:00Z" w16du:dateUtc="2025-04-08T12:07:00Z">
                    <w:rPr>
                      <w:rFonts w:cs="Arial"/>
                      <w:snapToGrid/>
                      <w:kern w:val="0"/>
                      <w:sz w:val="16"/>
                      <w:szCs w:val="16"/>
                      <w:lang w:eastAsia="nl-NL"/>
                    </w:rPr>
                  </w:rPrChange>
                </w:rPr>
                <w:t>/</w:t>
              </w:r>
              <w:proofErr w:type="spellStart"/>
              <w:r w:rsidRPr="004F61A2">
                <w:rPr>
                  <w:rFonts w:cs="Arial"/>
                  <w:snapToGrid/>
                  <w:kern w:val="0"/>
                  <w:szCs w:val="18"/>
                  <w:lang w:eastAsia="nl-NL"/>
                  <w:rPrChange w:id="444" w:author="Groot, Karina de" w:date="2025-04-08T14:07:00Z" w16du:dateUtc="2025-04-08T12:07:00Z">
                    <w:rPr>
                      <w:rFonts w:cs="Arial"/>
                      <w:snapToGrid/>
                      <w:kern w:val="0"/>
                      <w:sz w:val="16"/>
                      <w:szCs w:val="16"/>
                      <w:lang w:eastAsia="nl-NL"/>
                    </w:rPr>
                  </w:rPrChange>
                </w:rPr>
                <w:t>vervreemderRechtRef</w:t>
              </w:r>
              <w:proofErr w:type="spellEnd"/>
              <w:r w:rsidRPr="004F61A2">
                <w:rPr>
                  <w:rFonts w:cs="Arial"/>
                  <w:snapToGrid/>
                  <w:kern w:val="0"/>
                  <w:szCs w:val="18"/>
                  <w:lang w:eastAsia="nl-NL"/>
                  <w:rPrChange w:id="445" w:author="Groot, Karina de" w:date="2025-04-08T14:07:00Z" w16du:dateUtc="2025-04-08T12:07:00Z">
                    <w:rPr>
                      <w:rFonts w:cs="Arial"/>
                      <w:snapToGrid/>
                      <w:kern w:val="0"/>
                      <w:sz w:val="16"/>
                      <w:szCs w:val="16"/>
                      <w:lang w:eastAsia="nl-NL"/>
                    </w:rPr>
                  </w:rPrChange>
                </w:rPr>
                <w:t>/Partij/</w:t>
              </w:r>
              <w:proofErr w:type="spellStart"/>
              <w:r w:rsidRPr="004F61A2">
                <w:rPr>
                  <w:rFonts w:cs="Arial"/>
                  <w:snapToGrid/>
                  <w:kern w:val="0"/>
                  <w:szCs w:val="18"/>
                  <w:lang w:eastAsia="nl-NL"/>
                  <w:rPrChange w:id="446" w:author="Groot, Karina de" w:date="2025-04-08T14:07:00Z" w16du:dateUtc="2025-04-08T12:07:00Z">
                    <w:rPr>
                      <w:rFonts w:cs="Arial"/>
                      <w:snapToGrid/>
                      <w:kern w:val="0"/>
                      <w:sz w:val="16"/>
                      <w:szCs w:val="16"/>
                      <w:lang w:eastAsia="nl-NL"/>
                    </w:rPr>
                  </w:rPrChange>
                </w:rPr>
                <w:t>IMKAD_Persoon</w:t>
              </w:r>
              <w:proofErr w:type="spellEnd"/>
              <w:r w:rsidRPr="004F61A2">
                <w:rPr>
                  <w:rFonts w:cs="Arial"/>
                  <w:snapToGrid/>
                  <w:kern w:val="0"/>
                  <w:szCs w:val="18"/>
                  <w:lang w:eastAsia="nl-NL"/>
                  <w:rPrChange w:id="447" w:author="Groot, Karina de" w:date="2025-04-08T14:07:00Z" w16du:dateUtc="2025-04-08T12:07:00Z">
                    <w:rPr>
                      <w:rFonts w:cs="Arial"/>
                      <w:snapToGrid/>
                      <w:kern w:val="0"/>
                      <w:sz w:val="16"/>
                      <w:szCs w:val="16"/>
                      <w:lang w:eastAsia="nl-NL"/>
                    </w:rPr>
                  </w:rPrChange>
                </w:rPr>
                <w:t xml:space="preserve"> </w:t>
              </w:r>
            </w:ins>
          </w:p>
          <w:p w14:paraId="69218948" w14:textId="77777777" w:rsidR="00172EB3" w:rsidRPr="004F61A2" w:rsidRDefault="00172EB3" w:rsidP="00172EB3">
            <w:pPr>
              <w:autoSpaceDE w:val="0"/>
              <w:autoSpaceDN w:val="0"/>
              <w:adjustRightInd w:val="0"/>
              <w:spacing w:line="240" w:lineRule="auto"/>
              <w:rPr>
                <w:ins w:id="448" w:author="Groot, Karina de" w:date="2025-04-08T14:07:00Z" w16du:dateUtc="2025-04-08T12:07:00Z"/>
                <w:rFonts w:cs="Arial"/>
                <w:snapToGrid/>
                <w:kern w:val="0"/>
                <w:szCs w:val="18"/>
                <w:lang w:eastAsia="nl-NL"/>
                <w:rPrChange w:id="449" w:author="Groot, Karina de" w:date="2025-04-08T14:07:00Z" w16du:dateUtc="2025-04-08T12:07:00Z">
                  <w:rPr>
                    <w:ins w:id="450" w:author="Groot, Karina de" w:date="2025-04-08T14:07:00Z" w16du:dateUtc="2025-04-08T12:07:00Z"/>
                    <w:rFonts w:cs="Arial"/>
                    <w:snapToGrid/>
                    <w:kern w:val="0"/>
                    <w:sz w:val="16"/>
                    <w:szCs w:val="16"/>
                    <w:lang w:eastAsia="nl-NL"/>
                  </w:rPr>
                </w:rPrChange>
              </w:rPr>
            </w:pPr>
            <w:ins w:id="451" w:author="Groot, Karina de" w:date="2025-04-08T14:07:00Z" w16du:dateUtc="2025-04-08T12:07:00Z">
              <w:r w:rsidRPr="004F61A2">
                <w:rPr>
                  <w:rFonts w:cs="Arial"/>
                  <w:snapToGrid/>
                  <w:kern w:val="0"/>
                  <w:szCs w:val="18"/>
                  <w:lang w:eastAsia="nl-NL"/>
                  <w:rPrChange w:id="452" w:author="Groot, Karina de" w:date="2025-04-08T14:07:00Z" w16du:dateUtc="2025-04-08T12:07:00Z">
                    <w:rPr>
                      <w:rFonts w:cs="Arial"/>
                      <w:snapToGrid/>
                      <w:kern w:val="0"/>
                      <w:sz w:val="16"/>
                      <w:szCs w:val="16"/>
                      <w:lang w:eastAsia="nl-NL"/>
                    </w:rPr>
                  </w:rPrChange>
                </w:rPr>
                <w:tab/>
                <w:t>- //</w:t>
              </w:r>
              <w:proofErr w:type="spellStart"/>
              <w:r w:rsidRPr="004F61A2">
                <w:rPr>
                  <w:rFonts w:cs="Arial"/>
                  <w:snapToGrid/>
                  <w:kern w:val="0"/>
                  <w:szCs w:val="18"/>
                  <w:lang w:eastAsia="nl-NL"/>
                  <w:rPrChange w:id="453" w:author="Groot, Karina de" w:date="2025-04-08T14:07:00Z" w16du:dateUtc="2025-04-08T12:07:00Z">
                    <w:rPr>
                      <w:rFonts w:cs="Arial"/>
                      <w:snapToGrid/>
                      <w:kern w:val="0"/>
                      <w:sz w:val="16"/>
                      <w:szCs w:val="16"/>
                      <w:lang w:eastAsia="nl-NL"/>
                    </w:rPr>
                  </w:rPrChange>
                </w:rPr>
                <w:t>StukdeelHypotheek</w:t>
              </w:r>
              <w:proofErr w:type="spellEnd"/>
              <w:r w:rsidRPr="004F61A2">
                <w:rPr>
                  <w:rFonts w:cs="Arial"/>
                  <w:snapToGrid/>
                  <w:kern w:val="0"/>
                  <w:szCs w:val="18"/>
                  <w:lang w:eastAsia="nl-NL"/>
                  <w:rPrChange w:id="454" w:author="Groot, Karina de" w:date="2025-04-08T14:07:00Z" w16du:dateUtc="2025-04-08T12:07:00Z">
                    <w:rPr>
                      <w:rFonts w:cs="Arial"/>
                      <w:snapToGrid/>
                      <w:kern w:val="0"/>
                      <w:sz w:val="16"/>
                      <w:szCs w:val="16"/>
                      <w:lang w:eastAsia="nl-NL"/>
                    </w:rPr>
                  </w:rPrChange>
                </w:rPr>
                <w:t>/</w:t>
              </w:r>
              <w:proofErr w:type="spellStart"/>
              <w:r w:rsidRPr="004F61A2">
                <w:rPr>
                  <w:rFonts w:cs="Arial"/>
                  <w:snapToGrid/>
                  <w:kern w:val="0"/>
                  <w:szCs w:val="18"/>
                  <w:lang w:eastAsia="nl-NL"/>
                  <w:rPrChange w:id="455" w:author="Groot, Karina de" w:date="2025-04-08T14:07:00Z" w16du:dateUtc="2025-04-08T12:07:00Z">
                    <w:rPr>
                      <w:rFonts w:cs="Arial"/>
                      <w:snapToGrid/>
                      <w:kern w:val="0"/>
                      <w:sz w:val="16"/>
                      <w:szCs w:val="16"/>
                      <w:lang w:eastAsia="nl-NL"/>
                    </w:rPr>
                  </w:rPrChange>
                </w:rPr>
                <w:t>vervreemderRechtRef</w:t>
              </w:r>
              <w:proofErr w:type="spellEnd"/>
              <w:r w:rsidRPr="004F61A2">
                <w:rPr>
                  <w:rFonts w:cs="Arial"/>
                  <w:snapToGrid/>
                  <w:kern w:val="0"/>
                  <w:szCs w:val="18"/>
                  <w:lang w:eastAsia="nl-NL"/>
                  <w:rPrChange w:id="456" w:author="Groot, Karina de" w:date="2025-04-08T14:07:00Z" w16du:dateUtc="2025-04-08T12:07:00Z">
                    <w:rPr>
                      <w:rFonts w:cs="Arial"/>
                      <w:snapToGrid/>
                      <w:kern w:val="0"/>
                      <w:sz w:val="16"/>
                      <w:szCs w:val="16"/>
                      <w:lang w:eastAsia="nl-NL"/>
                    </w:rPr>
                  </w:rPrChange>
                </w:rPr>
                <w:t>/Partij/</w:t>
              </w:r>
            </w:ins>
          </w:p>
          <w:p w14:paraId="469C8E89" w14:textId="77777777" w:rsidR="00172EB3" w:rsidRPr="004F61A2" w:rsidRDefault="00172EB3" w:rsidP="00172EB3">
            <w:pPr>
              <w:autoSpaceDE w:val="0"/>
              <w:autoSpaceDN w:val="0"/>
              <w:adjustRightInd w:val="0"/>
              <w:spacing w:line="240" w:lineRule="auto"/>
              <w:rPr>
                <w:ins w:id="457" w:author="Groot, Karina de" w:date="2025-04-08T14:07:00Z" w16du:dateUtc="2025-04-08T12:07:00Z"/>
                <w:rFonts w:cs="Arial"/>
                <w:snapToGrid/>
                <w:kern w:val="0"/>
                <w:szCs w:val="18"/>
                <w:lang w:eastAsia="nl-NL"/>
                <w:rPrChange w:id="458" w:author="Groot, Karina de" w:date="2025-04-08T14:07:00Z" w16du:dateUtc="2025-04-08T12:07:00Z">
                  <w:rPr>
                    <w:ins w:id="459" w:author="Groot, Karina de" w:date="2025-04-08T14:07:00Z" w16du:dateUtc="2025-04-08T12:07:00Z"/>
                    <w:rFonts w:cs="Arial"/>
                    <w:snapToGrid/>
                    <w:kern w:val="0"/>
                    <w:sz w:val="16"/>
                    <w:szCs w:val="16"/>
                    <w:lang w:eastAsia="nl-NL"/>
                  </w:rPr>
                </w:rPrChange>
              </w:rPr>
            </w:pPr>
            <w:ins w:id="460" w:author="Groot, Karina de" w:date="2025-04-08T14:07:00Z" w16du:dateUtc="2025-04-08T12:07:00Z">
              <w:r w:rsidRPr="004F61A2">
                <w:rPr>
                  <w:rFonts w:cs="Arial"/>
                  <w:snapToGrid/>
                  <w:kern w:val="0"/>
                  <w:szCs w:val="18"/>
                  <w:lang w:eastAsia="nl-NL"/>
                  <w:rPrChange w:id="461" w:author="Groot, Karina de" w:date="2025-04-08T14:07:00Z" w16du:dateUtc="2025-04-08T12:07:00Z">
                    <w:rPr>
                      <w:rFonts w:cs="Arial"/>
                      <w:snapToGrid/>
                      <w:kern w:val="0"/>
                      <w:sz w:val="16"/>
                      <w:szCs w:val="16"/>
                      <w:lang w:eastAsia="nl-NL"/>
                    </w:rPr>
                  </w:rPrChange>
                </w:rPr>
                <w:tab/>
              </w:r>
              <w:proofErr w:type="spellStart"/>
              <w:r w:rsidRPr="004F61A2">
                <w:rPr>
                  <w:rFonts w:cs="Arial"/>
                  <w:snapToGrid/>
                  <w:kern w:val="0"/>
                  <w:szCs w:val="18"/>
                  <w:lang w:eastAsia="nl-NL"/>
                  <w:rPrChange w:id="462" w:author="Groot, Karina de" w:date="2025-04-08T14:07:00Z" w16du:dateUtc="2025-04-08T12:07:00Z">
                    <w:rPr>
                      <w:rFonts w:cs="Arial"/>
                      <w:snapToGrid/>
                      <w:kern w:val="0"/>
                      <w:sz w:val="16"/>
                      <w:szCs w:val="16"/>
                      <w:lang w:eastAsia="nl-NL"/>
                    </w:rPr>
                  </w:rPrChange>
                </w:rPr>
                <w:t>IMKAD_Persoon</w:t>
              </w:r>
              <w:proofErr w:type="spellEnd"/>
              <w:r w:rsidRPr="004F61A2">
                <w:rPr>
                  <w:rFonts w:cs="Arial"/>
                  <w:snapToGrid/>
                  <w:kern w:val="0"/>
                  <w:szCs w:val="18"/>
                  <w:lang w:eastAsia="nl-NL"/>
                  <w:rPrChange w:id="463" w:author="Groot, Karina de" w:date="2025-04-08T14:07:00Z" w16du:dateUtc="2025-04-08T12:07:00Z">
                    <w:rPr>
                      <w:rFonts w:cs="Arial"/>
                      <w:snapToGrid/>
                      <w:kern w:val="0"/>
                      <w:sz w:val="16"/>
                      <w:szCs w:val="16"/>
                      <w:lang w:eastAsia="nl-NL"/>
                    </w:rPr>
                  </w:rPrChange>
                </w:rPr>
                <w:t>/</w:t>
              </w:r>
              <w:proofErr w:type="spellStart"/>
              <w:r w:rsidRPr="004F61A2">
                <w:rPr>
                  <w:rFonts w:cs="Arial"/>
                  <w:snapToGrid/>
                  <w:kern w:val="0"/>
                  <w:szCs w:val="18"/>
                  <w:lang w:eastAsia="nl-NL"/>
                  <w:rPrChange w:id="464" w:author="Groot, Karina de" w:date="2025-04-08T14:07:00Z" w16du:dateUtc="2025-04-08T12:07:00Z">
                    <w:rPr>
                      <w:rFonts w:cs="Arial"/>
                      <w:snapToGrid/>
                      <w:kern w:val="0"/>
                      <w:sz w:val="16"/>
                      <w:szCs w:val="16"/>
                      <w:lang w:eastAsia="nl-NL"/>
                    </w:rPr>
                  </w:rPrChange>
                </w:rPr>
                <w:t>GerelateerdPersoon</w:t>
              </w:r>
              <w:proofErr w:type="spellEnd"/>
              <w:r w:rsidRPr="004F61A2">
                <w:rPr>
                  <w:rFonts w:cs="Arial"/>
                  <w:snapToGrid/>
                  <w:kern w:val="0"/>
                  <w:szCs w:val="18"/>
                  <w:lang w:eastAsia="nl-NL"/>
                  <w:rPrChange w:id="465" w:author="Groot, Karina de" w:date="2025-04-08T14:07:00Z" w16du:dateUtc="2025-04-08T12:07:00Z">
                    <w:rPr>
                      <w:rFonts w:cs="Arial"/>
                      <w:snapToGrid/>
                      <w:kern w:val="0"/>
                      <w:sz w:val="16"/>
                      <w:szCs w:val="16"/>
                      <w:lang w:eastAsia="nl-NL"/>
                    </w:rPr>
                  </w:rPrChange>
                </w:rPr>
                <w:t>/</w:t>
              </w:r>
              <w:proofErr w:type="spellStart"/>
              <w:r w:rsidRPr="004F61A2">
                <w:rPr>
                  <w:rFonts w:cs="Arial"/>
                  <w:snapToGrid/>
                  <w:kern w:val="0"/>
                  <w:szCs w:val="18"/>
                  <w:lang w:eastAsia="nl-NL"/>
                  <w:rPrChange w:id="466" w:author="Groot, Karina de" w:date="2025-04-08T14:07:00Z" w16du:dateUtc="2025-04-08T12:07:00Z">
                    <w:rPr>
                      <w:rFonts w:cs="Arial"/>
                      <w:snapToGrid/>
                      <w:kern w:val="0"/>
                      <w:sz w:val="16"/>
                      <w:szCs w:val="16"/>
                      <w:lang w:eastAsia="nl-NL"/>
                    </w:rPr>
                  </w:rPrChange>
                </w:rPr>
                <w:t>IMKAD_Persoon</w:t>
              </w:r>
              <w:proofErr w:type="spellEnd"/>
            </w:ins>
          </w:p>
          <w:p w14:paraId="7F14EF83" w14:textId="77777777" w:rsidR="00172EB3" w:rsidRPr="004F61A2" w:rsidRDefault="00172EB3" w:rsidP="00172EB3">
            <w:pPr>
              <w:autoSpaceDE w:val="0"/>
              <w:autoSpaceDN w:val="0"/>
              <w:adjustRightInd w:val="0"/>
              <w:spacing w:line="240" w:lineRule="auto"/>
              <w:rPr>
                <w:ins w:id="467" w:author="Groot, Karina de" w:date="2025-04-08T14:07:00Z" w16du:dateUtc="2025-04-08T12:07:00Z"/>
                <w:rFonts w:cs="Arial"/>
                <w:snapToGrid/>
                <w:kern w:val="0"/>
                <w:szCs w:val="18"/>
                <w:lang w:eastAsia="nl-NL"/>
                <w:rPrChange w:id="468" w:author="Groot, Karina de" w:date="2025-04-08T14:07:00Z" w16du:dateUtc="2025-04-08T12:07:00Z">
                  <w:rPr>
                    <w:ins w:id="469" w:author="Groot, Karina de" w:date="2025-04-08T14:07:00Z" w16du:dateUtc="2025-04-08T12:07:00Z"/>
                    <w:rFonts w:cs="Arial"/>
                    <w:snapToGrid/>
                    <w:kern w:val="0"/>
                    <w:sz w:val="16"/>
                    <w:szCs w:val="16"/>
                    <w:lang w:eastAsia="nl-NL"/>
                  </w:rPr>
                </w:rPrChange>
              </w:rPr>
            </w:pPr>
            <w:ins w:id="470" w:author="Groot, Karina de" w:date="2025-04-08T14:07:00Z" w16du:dateUtc="2025-04-08T12:07:00Z">
              <w:r w:rsidRPr="004F61A2">
                <w:rPr>
                  <w:rFonts w:cs="Arial"/>
                  <w:snapToGrid/>
                  <w:kern w:val="0"/>
                  <w:szCs w:val="18"/>
                  <w:lang w:eastAsia="nl-NL"/>
                  <w:rPrChange w:id="471" w:author="Groot, Karina de" w:date="2025-04-08T14:07:00Z" w16du:dateUtc="2025-04-08T12:07:00Z">
                    <w:rPr>
                      <w:rFonts w:cs="Arial"/>
                      <w:snapToGrid/>
                      <w:kern w:val="0"/>
                      <w:sz w:val="16"/>
                      <w:szCs w:val="16"/>
                      <w:lang w:eastAsia="nl-NL"/>
                    </w:rPr>
                  </w:rPrChange>
                </w:rPr>
                <w:tab/>
                <w:t>- //</w:t>
              </w:r>
              <w:proofErr w:type="spellStart"/>
              <w:r w:rsidRPr="004F61A2">
                <w:rPr>
                  <w:rFonts w:cs="Arial"/>
                  <w:snapToGrid/>
                  <w:kern w:val="0"/>
                  <w:szCs w:val="18"/>
                  <w:lang w:eastAsia="nl-NL"/>
                  <w:rPrChange w:id="472" w:author="Groot, Karina de" w:date="2025-04-08T14:07:00Z" w16du:dateUtc="2025-04-08T12:07:00Z">
                    <w:rPr>
                      <w:rFonts w:cs="Arial"/>
                      <w:snapToGrid/>
                      <w:kern w:val="0"/>
                      <w:sz w:val="16"/>
                      <w:szCs w:val="16"/>
                      <w:lang w:eastAsia="nl-NL"/>
                    </w:rPr>
                  </w:rPrChange>
                </w:rPr>
                <w:t>StukdeelHypotheek</w:t>
              </w:r>
              <w:proofErr w:type="spellEnd"/>
              <w:r w:rsidRPr="004F61A2">
                <w:rPr>
                  <w:rFonts w:cs="Arial"/>
                  <w:snapToGrid/>
                  <w:kern w:val="0"/>
                  <w:szCs w:val="18"/>
                  <w:lang w:eastAsia="nl-NL"/>
                  <w:rPrChange w:id="473" w:author="Groot, Karina de" w:date="2025-04-08T14:07:00Z" w16du:dateUtc="2025-04-08T12:07:00Z">
                    <w:rPr>
                      <w:rFonts w:cs="Arial"/>
                      <w:snapToGrid/>
                      <w:kern w:val="0"/>
                      <w:sz w:val="16"/>
                      <w:szCs w:val="16"/>
                      <w:lang w:eastAsia="nl-NL"/>
                    </w:rPr>
                  </w:rPrChange>
                </w:rPr>
                <w:t>/</w:t>
              </w:r>
              <w:proofErr w:type="spellStart"/>
              <w:r w:rsidRPr="004F61A2">
                <w:rPr>
                  <w:rFonts w:cs="Arial"/>
                  <w:snapToGrid/>
                  <w:kern w:val="0"/>
                  <w:szCs w:val="18"/>
                  <w:lang w:eastAsia="nl-NL"/>
                  <w:rPrChange w:id="474" w:author="Groot, Karina de" w:date="2025-04-08T14:07:00Z" w16du:dateUtc="2025-04-08T12:07:00Z">
                    <w:rPr>
                      <w:rFonts w:cs="Arial"/>
                      <w:snapToGrid/>
                      <w:kern w:val="0"/>
                      <w:sz w:val="16"/>
                      <w:szCs w:val="16"/>
                      <w:lang w:eastAsia="nl-NL"/>
                    </w:rPr>
                  </w:rPrChange>
                </w:rPr>
                <w:t>vervreemderRechtRef</w:t>
              </w:r>
              <w:proofErr w:type="spellEnd"/>
              <w:r w:rsidRPr="004F61A2">
                <w:rPr>
                  <w:rFonts w:cs="Arial"/>
                  <w:snapToGrid/>
                  <w:kern w:val="0"/>
                  <w:szCs w:val="18"/>
                  <w:lang w:eastAsia="nl-NL"/>
                  <w:rPrChange w:id="475" w:author="Groot, Karina de" w:date="2025-04-08T14:07:00Z" w16du:dateUtc="2025-04-08T12:07:00Z">
                    <w:rPr>
                      <w:rFonts w:cs="Arial"/>
                      <w:snapToGrid/>
                      <w:kern w:val="0"/>
                      <w:sz w:val="16"/>
                      <w:szCs w:val="16"/>
                      <w:lang w:eastAsia="nl-NL"/>
                    </w:rPr>
                  </w:rPrChange>
                </w:rPr>
                <w:t>/Partij/</w:t>
              </w:r>
              <w:proofErr w:type="spellStart"/>
              <w:r w:rsidRPr="004F61A2">
                <w:rPr>
                  <w:rFonts w:cs="Arial"/>
                  <w:snapToGrid/>
                  <w:kern w:val="0"/>
                  <w:szCs w:val="18"/>
                  <w:lang w:eastAsia="nl-NL"/>
                  <w:rPrChange w:id="476" w:author="Groot, Karina de" w:date="2025-04-08T14:07:00Z" w16du:dateUtc="2025-04-08T12:07:00Z">
                    <w:rPr>
                      <w:rFonts w:cs="Arial"/>
                      <w:snapToGrid/>
                      <w:kern w:val="0"/>
                      <w:sz w:val="16"/>
                      <w:szCs w:val="16"/>
                      <w:lang w:eastAsia="nl-NL"/>
                    </w:rPr>
                  </w:rPrChange>
                </w:rPr>
                <w:t>IMKAD_Persoon</w:t>
              </w:r>
              <w:proofErr w:type="spellEnd"/>
              <w:r w:rsidRPr="004F61A2">
                <w:rPr>
                  <w:rFonts w:cs="Arial"/>
                  <w:snapToGrid/>
                  <w:kern w:val="0"/>
                  <w:szCs w:val="18"/>
                  <w:lang w:eastAsia="nl-NL"/>
                  <w:rPrChange w:id="477" w:author="Groot, Karina de" w:date="2025-04-08T14:07:00Z" w16du:dateUtc="2025-04-08T12:07:00Z">
                    <w:rPr>
                      <w:rFonts w:cs="Arial"/>
                      <w:snapToGrid/>
                      <w:kern w:val="0"/>
                      <w:sz w:val="16"/>
                      <w:szCs w:val="16"/>
                      <w:lang w:eastAsia="nl-NL"/>
                    </w:rPr>
                  </w:rPrChange>
                </w:rPr>
                <w:t xml:space="preserve"> </w:t>
              </w:r>
              <w:r w:rsidRPr="004F61A2">
                <w:rPr>
                  <w:rFonts w:cs="Arial"/>
                  <w:snapToGrid/>
                  <w:kern w:val="0"/>
                  <w:szCs w:val="18"/>
                  <w:lang w:eastAsia="nl-NL"/>
                  <w:rPrChange w:id="478" w:author="Groot, Karina de" w:date="2025-04-08T14:07:00Z" w16du:dateUtc="2025-04-08T12:07:00Z">
                    <w:rPr>
                      <w:rFonts w:cs="Arial"/>
                      <w:snapToGrid/>
                      <w:kern w:val="0"/>
                      <w:sz w:val="16"/>
                      <w:szCs w:val="16"/>
                      <w:lang w:eastAsia="nl-NL"/>
                    </w:rPr>
                  </w:rPrChange>
                </w:rPr>
                <w:tab/>
                <w:t>/</w:t>
              </w:r>
              <w:proofErr w:type="spellStart"/>
              <w:r w:rsidRPr="004F61A2">
                <w:rPr>
                  <w:rFonts w:cs="Arial"/>
                  <w:snapToGrid/>
                  <w:kern w:val="0"/>
                  <w:szCs w:val="18"/>
                  <w:lang w:eastAsia="nl-NL"/>
                  <w:rPrChange w:id="479" w:author="Groot, Karina de" w:date="2025-04-08T14:07:00Z" w16du:dateUtc="2025-04-08T12:07:00Z">
                    <w:rPr>
                      <w:rFonts w:cs="Arial"/>
                      <w:snapToGrid/>
                      <w:kern w:val="0"/>
                      <w:sz w:val="16"/>
                      <w:szCs w:val="16"/>
                      <w:lang w:eastAsia="nl-NL"/>
                    </w:rPr>
                  </w:rPrChange>
                </w:rPr>
                <w:t>GerelateerdPersoon</w:t>
              </w:r>
              <w:proofErr w:type="spellEnd"/>
              <w:r w:rsidRPr="004F61A2">
                <w:rPr>
                  <w:rFonts w:cs="Arial"/>
                  <w:snapToGrid/>
                  <w:kern w:val="0"/>
                  <w:szCs w:val="18"/>
                  <w:lang w:eastAsia="nl-NL"/>
                  <w:rPrChange w:id="480" w:author="Groot, Karina de" w:date="2025-04-08T14:07:00Z" w16du:dateUtc="2025-04-08T12:07:00Z">
                    <w:rPr>
                      <w:rFonts w:cs="Arial"/>
                      <w:snapToGrid/>
                      <w:kern w:val="0"/>
                      <w:sz w:val="16"/>
                      <w:szCs w:val="16"/>
                      <w:lang w:eastAsia="nl-NL"/>
                    </w:rPr>
                  </w:rPrChange>
                </w:rPr>
                <w:t>/</w:t>
              </w:r>
              <w:proofErr w:type="spellStart"/>
              <w:r w:rsidRPr="004F61A2">
                <w:rPr>
                  <w:rFonts w:cs="Arial"/>
                  <w:snapToGrid/>
                  <w:kern w:val="0"/>
                  <w:szCs w:val="18"/>
                  <w:lang w:eastAsia="nl-NL"/>
                  <w:rPrChange w:id="481" w:author="Groot, Karina de" w:date="2025-04-08T14:07:00Z" w16du:dateUtc="2025-04-08T12:07:00Z">
                    <w:rPr>
                      <w:rFonts w:cs="Arial"/>
                      <w:snapToGrid/>
                      <w:kern w:val="0"/>
                      <w:sz w:val="16"/>
                      <w:szCs w:val="16"/>
                      <w:lang w:eastAsia="nl-NL"/>
                    </w:rPr>
                  </w:rPrChange>
                </w:rPr>
                <w:t>IMKAD_Persoon</w:t>
              </w:r>
              <w:proofErr w:type="spellEnd"/>
              <w:r w:rsidRPr="004F61A2">
                <w:rPr>
                  <w:rFonts w:cs="Arial"/>
                  <w:snapToGrid/>
                  <w:kern w:val="0"/>
                  <w:szCs w:val="18"/>
                  <w:lang w:eastAsia="nl-NL"/>
                  <w:rPrChange w:id="482" w:author="Groot, Karina de" w:date="2025-04-08T14:07:00Z" w16du:dateUtc="2025-04-08T12:07:00Z">
                    <w:rPr>
                      <w:rFonts w:cs="Arial"/>
                      <w:snapToGrid/>
                      <w:kern w:val="0"/>
                      <w:sz w:val="16"/>
                      <w:szCs w:val="16"/>
                      <w:lang w:eastAsia="nl-NL"/>
                    </w:rPr>
                  </w:rPrChange>
                </w:rPr>
                <w:t>/</w:t>
              </w:r>
              <w:proofErr w:type="spellStart"/>
              <w:r w:rsidRPr="004F61A2">
                <w:rPr>
                  <w:rFonts w:cs="Arial"/>
                  <w:snapToGrid/>
                  <w:kern w:val="0"/>
                  <w:szCs w:val="18"/>
                  <w:lang w:eastAsia="nl-NL"/>
                  <w:rPrChange w:id="483" w:author="Groot, Karina de" w:date="2025-04-08T14:07:00Z" w16du:dateUtc="2025-04-08T12:07:00Z">
                    <w:rPr>
                      <w:rFonts w:cs="Arial"/>
                      <w:snapToGrid/>
                      <w:kern w:val="0"/>
                      <w:sz w:val="16"/>
                      <w:szCs w:val="16"/>
                      <w:lang w:eastAsia="nl-NL"/>
                    </w:rPr>
                  </w:rPrChange>
                </w:rPr>
                <w:t>GerelateerdPersoon</w:t>
              </w:r>
              <w:proofErr w:type="spellEnd"/>
              <w:r w:rsidRPr="004F61A2">
                <w:rPr>
                  <w:rFonts w:cs="Arial"/>
                  <w:snapToGrid/>
                  <w:kern w:val="0"/>
                  <w:szCs w:val="18"/>
                  <w:lang w:eastAsia="nl-NL"/>
                  <w:rPrChange w:id="484" w:author="Groot, Karina de" w:date="2025-04-08T14:07:00Z" w16du:dateUtc="2025-04-08T12:07:00Z">
                    <w:rPr>
                      <w:rFonts w:cs="Arial"/>
                      <w:snapToGrid/>
                      <w:kern w:val="0"/>
                      <w:sz w:val="16"/>
                      <w:szCs w:val="16"/>
                      <w:lang w:eastAsia="nl-NL"/>
                    </w:rPr>
                  </w:rPrChange>
                </w:rPr>
                <w:t>/</w:t>
              </w:r>
            </w:ins>
          </w:p>
          <w:p w14:paraId="61357B4F" w14:textId="77777777" w:rsidR="00172EB3" w:rsidRPr="004F61A2" w:rsidRDefault="00172EB3" w:rsidP="00172EB3">
            <w:pPr>
              <w:autoSpaceDE w:val="0"/>
              <w:autoSpaceDN w:val="0"/>
              <w:adjustRightInd w:val="0"/>
              <w:spacing w:line="240" w:lineRule="auto"/>
              <w:rPr>
                <w:ins w:id="485" w:author="Groot, Karina de" w:date="2025-04-08T14:07:00Z" w16du:dateUtc="2025-04-08T12:07:00Z"/>
                <w:rFonts w:cs="Arial"/>
                <w:snapToGrid/>
                <w:kern w:val="0"/>
                <w:szCs w:val="18"/>
                <w:lang w:eastAsia="nl-NL"/>
                <w:rPrChange w:id="486" w:author="Groot, Karina de" w:date="2025-04-08T14:07:00Z" w16du:dateUtc="2025-04-08T12:07:00Z">
                  <w:rPr>
                    <w:ins w:id="487" w:author="Groot, Karina de" w:date="2025-04-08T14:07:00Z" w16du:dateUtc="2025-04-08T12:07:00Z"/>
                    <w:rFonts w:cs="Arial"/>
                    <w:snapToGrid/>
                    <w:kern w:val="0"/>
                    <w:sz w:val="16"/>
                    <w:szCs w:val="16"/>
                    <w:lang w:eastAsia="nl-NL"/>
                  </w:rPr>
                </w:rPrChange>
              </w:rPr>
            </w:pPr>
            <w:ins w:id="488" w:author="Groot, Karina de" w:date="2025-04-08T14:07:00Z" w16du:dateUtc="2025-04-08T12:07:00Z">
              <w:r w:rsidRPr="004F61A2">
                <w:rPr>
                  <w:rFonts w:cs="Arial"/>
                  <w:snapToGrid/>
                  <w:kern w:val="0"/>
                  <w:szCs w:val="18"/>
                  <w:lang w:eastAsia="nl-NL"/>
                  <w:rPrChange w:id="489" w:author="Groot, Karina de" w:date="2025-04-08T14:07:00Z" w16du:dateUtc="2025-04-08T12:07:00Z">
                    <w:rPr>
                      <w:rFonts w:cs="Arial"/>
                      <w:snapToGrid/>
                      <w:kern w:val="0"/>
                      <w:sz w:val="16"/>
                      <w:szCs w:val="16"/>
                      <w:lang w:eastAsia="nl-NL"/>
                    </w:rPr>
                  </w:rPrChange>
                </w:rPr>
                <w:tab/>
              </w:r>
              <w:proofErr w:type="spellStart"/>
              <w:r w:rsidRPr="004F61A2">
                <w:rPr>
                  <w:rFonts w:cs="Arial"/>
                  <w:snapToGrid/>
                  <w:kern w:val="0"/>
                  <w:szCs w:val="18"/>
                  <w:lang w:eastAsia="nl-NL"/>
                  <w:rPrChange w:id="490" w:author="Groot, Karina de" w:date="2025-04-08T14:07:00Z" w16du:dateUtc="2025-04-08T12:07:00Z">
                    <w:rPr>
                      <w:rFonts w:cs="Arial"/>
                      <w:snapToGrid/>
                      <w:kern w:val="0"/>
                      <w:sz w:val="16"/>
                      <w:szCs w:val="16"/>
                      <w:lang w:eastAsia="nl-NL"/>
                    </w:rPr>
                  </w:rPrChange>
                </w:rPr>
                <w:t>IMKAD_Persoon</w:t>
              </w:r>
              <w:proofErr w:type="spellEnd"/>
            </w:ins>
          </w:p>
          <w:p w14:paraId="5BC87651" w14:textId="77777777" w:rsidR="00172EB3" w:rsidRPr="004F61A2" w:rsidRDefault="00172EB3" w:rsidP="00172EB3">
            <w:pPr>
              <w:autoSpaceDE w:val="0"/>
              <w:autoSpaceDN w:val="0"/>
              <w:adjustRightInd w:val="0"/>
              <w:spacing w:line="240" w:lineRule="auto"/>
              <w:rPr>
                <w:ins w:id="491" w:author="Groot, Karina de" w:date="2025-04-08T14:07:00Z" w16du:dateUtc="2025-04-08T12:07:00Z"/>
                <w:rFonts w:cs="Arial"/>
                <w:snapToGrid/>
                <w:kern w:val="0"/>
                <w:szCs w:val="18"/>
                <w:lang w:eastAsia="nl-NL"/>
                <w:rPrChange w:id="492" w:author="Groot, Karina de" w:date="2025-04-08T14:07:00Z" w16du:dateUtc="2025-04-08T12:07:00Z">
                  <w:rPr>
                    <w:ins w:id="493" w:author="Groot, Karina de" w:date="2025-04-08T14:07:00Z" w16du:dateUtc="2025-04-08T12:07:00Z"/>
                    <w:rFonts w:cs="Arial"/>
                    <w:snapToGrid/>
                    <w:kern w:val="0"/>
                    <w:sz w:val="16"/>
                    <w:szCs w:val="16"/>
                    <w:lang w:eastAsia="nl-NL"/>
                  </w:rPr>
                </w:rPrChange>
              </w:rPr>
            </w:pPr>
            <w:ins w:id="494" w:author="Groot, Karina de" w:date="2025-04-08T14:07:00Z" w16du:dateUtc="2025-04-08T12:07:00Z">
              <w:r w:rsidRPr="004F61A2">
                <w:rPr>
                  <w:rFonts w:cs="Arial"/>
                  <w:snapToGrid/>
                  <w:kern w:val="0"/>
                  <w:szCs w:val="18"/>
                  <w:lang w:eastAsia="nl-NL"/>
                  <w:rPrChange w:id="495" w:author="Groot, Karina de" w:date="2025-04-08T14:07:00Z" w16du:dateUtc="2025-04-08T12:07:00Z">
                    <w:rPr>
                      <w:rFonts w:cs="Arial"/>
                      <w:snapToGrid/>
                      <w:kern w:val="0"/>
                      <w:sz w:val="16"/>
                      <w:szCs w:val="16"/>
                      <w:lang w:eastAsia="nl-NL"/>
                    </w:rPr>
                  </w:rPrChange>
                </w:rPr>
                <w:t>waarbij:</w:t>
              </w:r>
            </w:ins>
          </w:p>
          <w:p w14:paraId="346FDB7E" w14:textId="77777777" w:rsidR="00172EB3" w:rsidRPr="004F61A2" w:rsidRDefault="00172EB3" w:rsidP="00172EB3">
            <w:pPr>
              <w:autoSpaceDE w:val="0"/>
              <w:autoSpaceDN w:val="0"/>
              <w:adjustRightInd w:val="0"/>
              <w:spacing w:line="240" w:lineRule="auto"/>
              <w:rPr>
                <w:ins w:id="496" w:author="Groot, Karina de" w:date="2025-04-08T14:07:00Z" w16du:dateUtc="2025-04-08T12:07:00Z"/>
                <w:snapToGrid/>
                <w:kern w:val="0"/>
                <w:szCs w:val="18"/>
                <w:lang w:eastAsia="nl-NL"/>
                <w:rPrChange w:id="497" w:author="Groot, Karina de" w:date="2025-04-08T14:07:00Z" w16du:dateUtc="2025-04-08T12:07:00Z">
                  <w:rPr>
                    <w:ins w:id="498" w:author="Groot, Karina de" w:date="2025-04-08T14:07:00Z" w16du:dateUtc="2025-04-08T12:07:00Z"/>
                    <w:snapToGrid/>
                    <w:kern w:val="0"/>
                    <w:sz w:val="16"/>
                    <w:szCs w:val="16"/>
                    <w:lang w:eastAsia="nl-NL"/>
                  </w:rPr>
                </w:rPrChange>
              </w:rPr>
            </w:pPr>
            <w:ins w:id="499" w:author="Groot, Karina de" w:date="2025-04-08T14:07:00Z" w16du:dateUtc="2025-04-08T12:07:00Z">
              <w:r w:rsidRPr="004F61A2">
                <w:rPr>
                  <w:rFonts w:cs="Arial"/>
                  <w:snapToGrid/>
                  <w:kern w:val="0"/>
                  <w:szCs w:val="18"/>
                  <w:lang w:eastAsia="nl-NL"/>
                  <w:rPrChange w:id="500" w:author="Groot, Karina de" w:date="2025-04-08T14:07:00Z" w16du:dateUtc="2025-04-08T12:07:00Z">
                    <w:rPr>
                      <w:rFonts w:cs="Arial"/>
                      <w:snapToGrid/>
                      <w:kern w:val="0"/>
                      <w:sz w:val="16"/>
                      <w:szCs w:val="16"/>
                      <w:lang w:eastAsia="nl-NL"/>
                    </w:rPr>
                  </w:rPrChange>
                </w:rPr>
                <w:tab/>
              </w:r>
              <w:r w:rsidRPr="004F61A2">
                <w:rPr>
                  <w:snapToGrid/>
                  <w:kern w:val="0"/>
                  <w:szCs w:val="18"/>
                  <w:highlight w:val="white"/>
                  <w:lang w:eastAsia="nl-NL"/>
                  <w:rPrChange w:id="501" w:author="Groot, Karina de" w:date="2025-04-08T14:07:00Z" w16du:dateUtc="2025-04-08T12:07:00Z">
                    <w:rPr>
                      <w:snapToGrid/>
                      <w:kern w:val="0"/>
                      <w:sz w:val="16"/>
                      <w:szCs w:val="16"/>
                      <w:highlight w:val="white"/>
                      <w:lang w:eastAsia="nl-NL"/>
                    </w:rPr>
                  </w:rPrChange>
                </w:rPr>
                <w:t>./</w:t>
              </w:r>
              <w:proofErr w:type="spellStart"/>
              <w:r w:rsidRPr="004F61A2">
                <w:rPr>
                  <w:snapToGrid/>
                  <w:kern w:val="0"/>
                  <w:szCs w:val="18"/>
                  <w:highlight w:val="white"/>
                  <w:lang w:eastAsia="nl-NL"/>
                  <w:rPrChange w:id="502" w:author="Groot, Karina de" w:date="2025-04-08T14:07:00Z" w16du:dateUtc="2025-04-08T12:07:00Z">
                    <w:rPr>
                      <w:snapToGrid/>
                      <w:kern w:val="0"/>
                      <w:sz w:val="16"/>
                      <w:szCs w:val="16"/>
                      <w:highlight w:val="white"/>
                      <w:lang w:eastAsia="nl-NL"/>
                    </w:rPr>
                  </w:rPrChange>
                </w:rPr>
                <w:t>tia_</w:t>
              </w:r>
              <w:r w:rsidRPr="004F61A2">
                <w:rPr>
                  <w:rFonts w:cs="Arial"/>
                  <w:snapToGrid/>
                  <w:kern w:val="0"/>
                  <w:szCs w:val="18"/>
                  <w:lang w:eastAsia="nl-NL"/>
                  <w:rPrChange w:id="503" w:author="Groot, Karina de" w:date="2025-04-08T14:07:00Z" w16du:dateUtc="2025-04-08T12:07:00Z">
                    <w:rPr>
                      <w:rFonts w:cs="Arial"/>
                      <w:snapToGrid/>
                      <w:kern w:val="0"/>
                      <w:sz w:val="16"/>
                      <w:szCs w:val="16"/>
                      <w:lang w:eastAsia="nl-NL"/>
                    </w:rPr>
                  </w:rPrChange>
                </w:rPr>
                <w:t>PartijOnderdeel</w:t>
              </w:r>
              <w:proofErr w:type="spellEnd"/>
              <w:r w:rsidRPr="004F61A2">
                <w:rPr>
                  <w:snapToGrid/>
                  <w:kern w:val="0"/>
                  <w:szCs w:val="18"/>
                  <w:lang w:eastAsia="nl-NL"/>
                  <w:rPrChange w:id="504" w:author="Groot, Karina de" w:date="2025-04-08T14:07:00Z" w16du:dateUtc="2025-04-08T12:07:00Z">
                    <w:rPr>
                      <w:snapToGrid/>
                      <w:kern w:val="0"/>
                      <w:sz w:val="16"/>
                      <w:szCs w:val="16"/>
                      <w:lang w:eastAsia="nl-NL"/>
                    </w:rPr>
                  </w:rPrChange>
                </w:rPr>
                <w:t>(‘schuldenaar) of</w:t>
              </w:r>
            </w:ins>
          </w:p>
          <w:p w14:paraId="2F91548E" w14:textId="77777777" w:rsidR="00172EB3" w:rsidRPr="004F61A2" w:rsidRDefault="00172EB3" w:rsidP="00172EB3">
            <w:pPr>
              <w:autoSpaceDE w:val="0"/>
              <w:autoSpaceDN w:val="0"/>
              <w:adjustRightInd w:val="0"/>
              <w:spacing w:line="240" w:lineRule="auto"/>
              <w:rPr>
                <w:ins w:id="505" w:author="Groot, Karina de" w:date="2025-04-08T14:07:00Z" w16du:dateUtc="2025-04-08T12:07:00Z"/>
                <w:snapToGrid/>
                <w:kern w:val="0"/>
                <w:szCs w:val="18"/>
                <w:lang w:eastAsia="nl-NL"/>
                <w:rPrChange w:id="506" w:author="Groot, Karina de" w:date="2025-04-08T14:07:00Z" w16du:dateUtc="2025-04-08T12:07:00Z">
                  <w:rPr>
                    <w:ins w:id="507" w:author="Groot, Karina de" w:date="2025-04-08T14:07:00Z" w16du:dateUtc="2025-04-08T12:07:00Z"/>
                    <w:snapToGrid/>
                    <w:kern w:val="0"/>
                    <w:sz w:val="16"/>
                    <w:szCs w:val="16"/>
                    <w:lang w:eastAsia="nl-NL"/>
                  </w:rPr>
                </w:rPrChange>
              </w:rPr>
            </w:pPr>
            <w:ins w:id="508" w:author="Groot, Karina de" w:date="2025-04-08T14:07:00Z" w16du:dateUtc="2025-04-08T12:07:00Z">
              <w:r w:rsidRPr="004F61A2">
                <w:rPr>
                  <w:snapToGrid/>
                  <w:kern w:val="0"/>
                  <w:szCs w:val="18"/>
                  <w:highlight w:val="white"/>
                  <w:lang w:eastAsia="nl-NL"/>
                  <w:rPrChange w:id="509" w:author="Groot, Karina de" w:date="2025-04-08T14:07:00Z" w16du:dateUtc="2025-04-08T12:07:00Z">
                    <w:rPr>
                      <w:snapToGrid/>
                      <w:kern w:val="0"/>
                      <w:sz w:val="16"/>
                      <w:szCs w:val="16"/>
                      <w:highlight w:val="white"/>
                      <w:lang w:eastAsia="nl-NL"/>
                    </w:rPr>
                  </w:rPrChange>
                </w:rPr>
                <w:tab/>
                <w:t>./</w:t>
              </w:r>
              <w:proofErr w:type="spellStart"/>
              <w:r w:rsidRPr="004F61A2">
                <w:rPr>
                  <w:snapToGrid/>
                  <w:kern w:val="0"/>
                  <w:szCs w:val="18"/>
                  <w:highlight w:val="white"/>
                  <w:lang w:eastAsia="nl-NL"/>
                  <w:rPrChange w:id="510" w:author="Groot, Karina de" w:date="2025-04-08T14:07:00Z" w16du:dateUtc="2025-04-08T12:07:00Z">
                    <w:rPr>
                      <w:snapToGrid/>
                      <w:kern w:val="0"/>
                      <w:sz w:val="16"/>
                      <w:szCs w:val="16"/>
                      <w:highlight w:val="white"/>
                      <w:lang w:eastAsia="nl-NL"/>
                    </w:rPr>
                  </w:rPrChange>
                </w:rPr>
                <w:t>tia_</w:t>
              </w:r>
              <w:r w:rsidRPr="004F61A2">
                <w:rPr>
                  <w:rFonts w:cs="Arial"/>
                  <w:snapToGrid/>
                  <w:kern w:val="0"/>
                  <w:szCs w:val="18"/>
                  <w:lang w:eastAsia="nl-NL"/>
                  <w:rPrChange w:id="511" w:author="Groot, Karina de" w:date="2025-04-08T14:07:00Z" w16du:dateUtc="2025-04-08T12:07:00Z">
                    <w:rPr>
                      <w:rFonts w:cs="Arial"/>
                      <w:snapToGrid/>
                      <w:kern w:val="0"/>
                      <w:sz w:val="16"/>
                      <w:szCs w:val="16"/>
                      <w:lang w:eastAsia="nl-NL"/>
                    </w:rPr>
                  </w:rPrChange>
                </w:rPr>
                <w:t>PartijOnderdeel</w:t>
              </w:r>
              <w:proofErr w:type="spellEnd"/>
              <w:r w:rsidRPr="004F61A2">
                <w:rPr>
                  <w:snapToGrid/>
                  <w:kern w:val="0"/>
                  <w:szCs w:val="18"/>
                  <w:lang w:eastAsia="nl-NL"/>
                  <w:rPrChange w:id="512" w:author="Groot, Karina de" w:date="2025-04-08T14:07:00Z" w16du:dateUtc="2025-04-08T12:07:00Z">
                    <w:rPr>
                      <w:snapToGrid/>
                      <w:kern w:val="0"/>
                      <w:sz w:val="16"/>
                      <w:szCs w:val="16"/>
                      <w:lang w:eastAsia="nl-NL"/>
                    </w:rPr>
                  </w:rPrChange>
                </w:rPr>
                <w:t xml:space="preserve">(‘hypotheekgever’) of </w:t>
              </w:r>
            </w:ins>
          </w:p>
          <w:p w14:paraId="4D1826F0" w14:textId="0C964A85" w:rsidR="00172EB3" w:rsidRPr="004F61A2" w:rsidRDefault="00172EB3">
            <w:pPr>
              <w:autoSpaceDE w:val="0"/>
              <w:autoSpaceDN w:val="0"/>
              <w:adjustRightInd w:val="0"/>
              <w:spacing w:line="240" w:lineRule="auto"/>
              <w:rPr>
                <w:ins w:id="513" w:author="Groot, Karina de" w:date="2025-04-08T14:07:00Z" w16du:dateUtc="2025-04-08T12:07:00Z"/>
                <w:snapToGrid/>
                <w:kern w:val="0"/>
                <w:szCs w:val="18"/>
                <w:lang w:eastAsia="nl-NL"/>
                <w:rPrChange w:id="514" w:author="Groot, Karina de" w:date="2025-04-08T14:07:00Z" w16du:dateUtc="2025-04-08T12:07:00Z">
                  <w:rPr>
                    <w:ins w:id="515" w:author="Groot, Karina de" w:date="2025-04-08T14:07:00Z" w16du:dateUtc="2025-04-08T12:07:00Z"/>
                    <w:snapToGrid/>
                    <w:kern w:val="0"/>
                    <w:sz w:val="16"/>
                    <w:szCs w:val="16"/>
                    <w:lang w:eastAsia="nl-NL"/>
                  </w:rPr>
                </w:rPrChange>
              </w:rPr>
              <w:pPrChange w:id="516" w:author="Groot, Karina de" w:date="2025-04-08T14:07:00Z" w16du:dateUtc="2025-04-08T12:07:00Z">
                <w:pPr/>
              </w:pPrChange>
            </w:pPr>
            <w:ins w:id="517" w:author="Groot, Karina de" w:date="2025-04-08T14:07:00Z" w16du:dateUtc="2025-04-08T12:07:00Z">
              <w:r w:rsidRPr="004F61A2">
                <w:rPr>
                  <w:snapToGrid/>
                  <w:kern w:val="0"/>
                  <w:szCs w:val="18"/>
                  <w:lang w:eastAsia="nl-NL"/>
                  <w:rPrChange w:id="518" w:author="Groot, Karina de" w:date="2025-04-08T14:07:00Z" w16du:dateUtc="2025-04-08T12:07:00Z">
                    <w:rPr>
                      <w:snapToGrid/>
                      <w:kern w:val="0"/>
                      <w:sz w:val="16"/>
                      <w:szCs w:val="16"/>
                      <w:lang w:eastAsia="nl-NL"/>
                    </w:rPr>
                  </w:rPrChange>
                </w:rPr>
                <w:t xml:space="preserve">      ./</w:t>
              </w:r>
              <w:proofErr w:type="spellStart"/>
              <w:r w:rsidRPr="004F61A2">
                <w:rPr>
                  <w:snapToGrid/>
                  <w:kern w:val="0"/>
                  <w:szCs w:val="18"/>
                  <w:lang w:eastAsia="nl-NL"/>
                  <w:rPrChange w:id="519" w:author="Groot, Karina de" w:date="2025-04-08T14:07:00Z" w16du:dateUtc="2025-04-08T12:07:00Z">
                    <w:rPr>
                      <w:snapToGrid/>
                      <w:kern w:val="0"/>
                      <w:sz w:val="16"/>
                      <w:szCs w:val="16"/>
                      <w:lang w:eastAsia="nl-NL"/>
                    </w:rPr>
                  </w:rPrChange>
                </w:rPr>
                <w:t>tia_</w:t>
              </w:r>
              <w:r w:rsidRPr="004F61A2">
                <w:rPr>
                  <w:rFonts w:cs="Arial"/>
                  <w:snapToGrid/>
                  <w:kern w:val="0"/>
                  <w:szCs w:val="18"/>
                  <w:lang w:eastAsia="nl-NL"/>
                  <w:rPrChange w:id="520" w:author="Groot, Karina de" w:date="2025-04-08T14:07:00Z" w16du:dateUtc="2025-04-08T12:07:00Z">
                    <w:rPr>
                      <w:rFonts w:cs="Arial"/>
                      <w:snapToGrid/>
                      <w:kern w:val="0"/>
                      <w:sz w:val="16"/>
                      <w:szCs w:val="16"/>
                      <w:lang w:eastAsia="nl-NL"/>
                    </w:rPr>
                  </w:rPrChange>
                </w:rPr>
                <w:t>PartijOnderdeel</w:t>
              </w:r>
              <w:proofErr w:type="spellEnd"/>
              <w:r w:rsidRPr="004F61A2">
                <w:rPr>
                  <w:snapToGrid/>
                  <w:kern w:val="0"/>
                  <w:szCs w:val="18"/>
                  <w:lang w:eastAsia="nl-NL"/>
                  <w:rPrChange w:id="521" w:author="Groot, Karina de" w:date="2025-04-08T14:07:00Z" w16du:dateUtc="2025-04-08T12:07:00Z">
                    <w:rPr>
                      <w:snapToGrid/>
                      <w:kern w:val="0"/>
                      <w:sz w:val="16"/>
                      <w:szCs w:val="16"/>
                      <w:lang w:eastAsia="nl-NL"/>
                    </w:rPr>
                  </w:rPrChange>
                </w:rPr>
                <w:t>(‘beiden’)</w:t>
              </w:r>
            </w:ins>
          </w:p>
          <w:p w14:paraId="5C71F1A0" w14:textId="77777777" w:rsidR="00172EB3" w:rsidRDefault="00172EB3" w:rsidP="00172EB3">
            <w:pPr>
              <w:pStyle w:val="streepje"/>
              <w:numPr>
                <w:ilvl w:val="0"/>
                <w:numId w:val="0"/>
              </w:numPr>
              <w:ind w:left="284" w:hanging="284"/>
              <w:rPr>
                <w:ins w:id="522" w:author="Groot, Karina de" w:date="2025-04-08T14:06:00Z" w16du:dateUtc="2025-04-08T12:06:00Z"/>
              </w:rPr>
            </w:pPr>
          </w:p>
        </w:tc>
      </w:tr>
    </w:tbl>
    <w:p w14:paraId="71F749E2" w14:textId="77777777" w:rsidR="004F61A2" w:rsidRDefault="004F61A2">
      <w:pPr>
        <w:rPr>
          <w:ins w:id="523" w:author="Groot, Karina de" w:date="2025-04-08T14:10:00Z" w16du:dateUtc="2025-04-08T12:10:00Z"/>
        </w:rPr>
      </w:pPr>
    </w:p>
    <w:p w14:paraId="794D1742" w14:textId="77777777" w:rsidR="004F61A2" w:rsidRDefault="004F61A2">
      <w:pPr>
        <w:rPr>
          <w:ins w:id="524" w:author="Groot, Karina de" w:date="2025-04-08T14:10:00Z" w16du:dateUtc="2025-04-08T12:10:00Z"/>
        </w:rPr>
      </w:pPr>
    </w:p>
    <w:p w14:paraId="0CF8A8F1" w14:textId="77777777" w:rsidR="004F61A2" w:rsidRDefault="004F61A2">
      <w:pPr>
        <w:rPr>
          <w:ins w:id="525" w:author="Groot, Karina de" w:date="2025-04-08T14:10:00Z" w16du:dateUtc="2025-04-08T12:10:00Z"/>
        </w:rPr>
      </w:pPr>
    </w:p>
    <w:p w14:paraId="5AB26F10" w14:textId="1411FA20" w:rsidR="004F61A2" w:rsidRPr="001542BB" w:rsidRDefault="004F61A2">
      <w:pPr>
        <w:pStyle w:val="Kop6"/>
        <w:rPr>
          <w:ins w:id="526" w:author="Groot, Karina de" w:date="2025-04-08T14:10:00Z" w16du:dateUtc="2025-04-08T12:10:00Z"/>
          <w:rFonts w:cs="Arial"/>
          <w:b w:val="0"/>
          <w:szCs w:val="18"/>
          <w:rPrChange w:id="527" w:author="Groot, Karina de" w:date="2025-04-17T15:07:00Z" w16du:dateUtc="2025-04-17T13:07:00Z">
            <w:rPr>
              <w:ins w:id="528" w:author="Groot, Karina de" w:date="2025-04-08T14:10:00Z" w16du:dateUtc="2025-04-08T12:10:00Z"/>
              <w:b/>
            </w:rPr>
          </w:rPrChange>
        </w:rPr>
        <w:pPrChange w:id="529" w:author="Groot, Karina de" w:date="2025-04-08T14:11:00Z" w16du:dateUtc="2025-04-08T12:11:00Z">
          <w:pPr/>
        </w:pPrChange>
      </w:pPr>
      <w:ins w:id="530" w:author="Groot, Karina de" w:date="2025-04-08T14:10:00Z" w16du:dateUtc="2025-04-08T12:10:00Z">
        <w:r w:rsidRPr="001542BB">
          <w:rPr>
            <w:rFonts w:ascii="Arial" w:hAnsi="Arial" w:cs="Arial"/>
            <w:sz w:val="18"/>
            <w:szCs w:val="18"/>
            <w:rPrChange w:id="531" w:author="Groot, Karina de" w:date="2025-04-17T15:07:00Z" w16du:dateUtc="2025-04-17T13:07:00Z">
              <w:rPr>
                <w:b/>
              </w:rPr>
            </w:rPrChange>
          </w:rPr>
          <w:t>Aanduiding persoon met nummer</w:t>
        </w:r>
      </w:ins>
    </w:p>
    <w:p w14:paraId="6899D157" w14:textId="77777777" w:rsidR="004F61A2" w:rsidRDefault="004F61A2">
      <w:pPr>
        <w:rPr>
          <w:ins w:id="532" w:author="Groot, Karina de" w:date="2025-04-08T14:10:00Z" w16du:dateUtc="2025-04-08T12:10:00Z"/>
        </w:rPr>
      </w:pPr>
    </w:p>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533" w:author="Groot, Karina de" w:date="2025-04-08T14:12:00Z" w16du:dateUtc="2025-04-08T12:12:00Z">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6655"/>
        <w:gridCol w:w="7087"/>
        <w:tblGridChange w:id="534">
          <w:tblGrid>
            <w:gridCol w:w="6655"/>
            <w:gridCol w:w="7087"/>
          </w:tblGrid>
        </w:tblGridChange>
      </w:tblGrid>
      <w:tr w:rsidR="00C6164F" w:rsidRPr="00123774" w14:paraId="026B9C56" w14:textId="77777777" w:rsidTr="00C6164F">
        <w:trPr>
          <w:trHeight w:val="125"/>
          <w:ins w:id="535" w:author="Groot, Karina de" w:date="2025-04-08T14:10:00Z"/>
          <w:trPrChange w:id="536" w:author="Groot, Karina de" w:date="2025-04-08T14:12:00Z" w16du:dateUtc="2025-04-08T12:12:00Z">
            <w:trPr>
              <w:trHeight w:val="125"/>
            </w:trPr>
          </w:trPrChange>
        </w:trPr>
        <w:tc>
          <w:tcPr>
            <w:tcW w:w="6655" w:type="dxa"/>
            <w:shd w:val="clear" w:color="auto" w:fill="DEEAF6" w:themeFill="accent1" w:themeFillTint="33"/>
            <w:tcPrChange w:id="537" w:author="Groot, Karina de" w:date="2025-04-08T14:12:00Z" w16du:dateUtc="2025-04-08T12:12:00Z">
              <w:tcPr>
                <w:tcW w:w="6655" w:type="dxa"/>
                <w:shd w:val="clear" w:color="auto" w:fill="auto"/>
              </w:tcPr>
            </w:tcPrChange>
          </w:tcPr>
          <w:p w14:paraId="02C1F80D" w14:textId="122AAB56" w:rsidR="00C6164F" w:rsidRPr="004F61A2" w:rsidRDefault="00C6164F" w:rsidP="00C6164F">
            <w:pPr>
              <w:tabs>
                <w:tab w:val="left" w:pos="-1440"/>
                <w:tab w:val="left" w:pos="-720"/>
              </w:tabs>
              <w:suppressAutoHyphens/>
              <w:spacing w:line="276" w:lineRule="auto"/>
              <w:rPr>
                <w:ins w:id="538" w:author="Groot, Karina de" w:date="2025-04-08T14:10:00Z" w16du:dateUtc="2025-04-08T12:10:00Z"/>
                <w:rFonts w:cs="Arial"/>
                <w:sz w:val="20"/>
              </w:rPr>
            </w:pPr>
            <w:ins w:id="539" w:author="Groot, Karina de" w:date="2025-04-08T14:12:00Z" w16du:dateUtc="2025-04-08T12:12:00Z">
              <w:r w:rsidRPr="00296017">
                <w:rPr>
                  <w:b/>
                  <w:sz w:val="20"/>
                </w:rPr>
                <w:t>Modeldocument tekst</w:t>
              </w:r>
            </w:ins>
          </w:p>
        </w:tc>
        <w:tc>
          <w:tcPr>
            <w:tcW w:w="7087" w:type="dxa"/>
            <w:shd w:val="clear" w:color="auto" w:fill="DEEAF6" w:themeFill="accent1" w:themeFillTint="33"/>
            <w:tcPrChange w:id="540" w:author="Groot, Karina de" w:date="2025-04-08T14:12:00Z" w16du:dateUtc="2025-04-08T12:12:00Z">
              <w:tcPr>
                <w:tcW w:w="7087" w:type="dxa"/>
                <w:shd w:val="clear" w:color="auto" w:fill="auto"/>
              </w:tcPr>
            </w:tcPrChange>
          </w:tcPr>
          <w:p w14:paraId="6655BE1F" w14:textId="09FBAEE7" w:rsidR="00C6164F" w:rsidRPr="009E6698" w:rsidRDefault="00C6164F" w:rsidP="00C6164F">
            <w:pPr>
              <w:rPr>
                <w:ins w:id="541" w:author="Groot, Karina de" w:date="2025-04-08T14:10:00Z" w16du:dateUtc="2025-04-08T12:10:00Z"/>
              </w:rPr>
            </w:pPr>
            <w:proofErr w:type="spellStart"/>
            <w:ins w:id="542" w:author="Groot, Karina de" w:date="2025-04-08T14:12:00Z" w16du:dateUtc="2025-04-08T12:12:00Z">
              <w:r w:rsidRPr="00296017">
                <w:rPr>
                  <w:b/>
                  <w:sz w:val="20"/>
                </w:rPr>
                <w:t>Mapping</w:t>
              </w:r>
              <w:proofErr w:type="spellEnd"/>
              <w:r w:rsidRPr="00296017">
                <w:rPr>
                  <w:b/>
                  <w:sz w:val="20"/>
                </w:rPr>
                <w:t xml:space="preserve"> en toelichting</w:t>
              </w:r>
            </w:ins>
          </w:p>
        </w:tc>
      </w:tr>
      <w:tr w:rsidR="00C6164F" w:rsidRPr="00123774" w14:paraId="4B770475" w14:textId="77777777" w:rsidTr="005B1BA7">
        <w:trPr>
          <w:trHeight w:val="125"/>
          <w:ins w:id="543" w:author="Groot, Karina de" w:date="2025-04-08T14:12:00Z"/>
        </w:trPr>
        <w:tc>
          <w:tcPr>
            <w:tcW w:w="6655" w:type="dxa"/>
            <w:shd w:val="clear" w:color="auto" w:fill="auto"/>
          </w:tcPr>
          <w:p w14:paraId="2DF0D34A" w14:textId="77777777" w:rsidR="00C6164F" w:rsidRPr="004F61A2" w:rsidRDefault="00C6164F" w:rsidP="00C6164F">
            <w:pPr>
              <w:tabs>
                <w:tab w:val="left" w:pos="-1440"/>
                <w:tab w:val="left" w:pos="-720"/>
              </w:tabs>
              <w:suppressAutoHyphens/>
              <w:spacing w:line="276" w:lineRule="auto"/>
              <w:rPr>
                <w:ins w:id="544" w:author="Groot, Karina de" w:date="2025-04-08T14:12:00Z" w16du:dateUtc="2025-04-08T12:12:00Z"/>
                <w:rFonts w:cs="Arial"/>
                <w:sz w:val="20"/>
              </w:rPr>
            </w:pPr>
          </w:p>
        </w:tc>
        <w:tc>
          <w:tcPr>
            <w:tcW w:w="7087" w:type="dxa"/>
            <w:shd w:val="clear" w:color="auto" w:fill="auto"/>
          </w:tcPr>
          <w:p w14:paraId="57AB82B9" w14:textId="77777777" w:rsidR="00C6164F" w:rsidRPr="0058036D" w:rsidRDefault="00C6164F" w:rsidP="00C6164F">
            <w:pPr>
              <w:keepNext/>
              <w:spacing w:line="240" w:lineRule="auto"/>
              <w:rPr>
                <w:ins w:id="545" w:author="Groot, Karina de" w:date="2025-04-08T14:12:00Z" w16du:dateUtc="2025-04-08T12:12:00Z"/>
                <w:szCs w:val="18"/>
              </w:rPr>
            </w:pPr>
            <w:ins w:id="546" w:author="Groot, Karina de" w:date="2025-04-08T14:12:00Z" w16du:dateUtc="2025-04-08T12:12:00Z">
              <w:r w:rsidRPr="0058036D">
                <w:rPr>
                  <w:szCs w:val="18"/>
                </w:rPr>
                <w:t>Deze variant wordt getoond indien er op partijniveau is aangegeven dat de personen met een nummer worden aangeduid.</w:t>
              </w:r>
            </w:ins>
          </w:p>
          <w:p w14:paraId="69C2DBBB" w14:textId="77777777" w:rsidR="00C6164F" w:rsidRPr="0058036D" w:rsidRDefault="00C6164F" w:rsidP="00C6164F">
            <w:pPr>
              <w:keepNext/>
              <w:spacing w:line="240" w:lineRule="auto"/>
              <w:rPr>
                <w:ins w:id="547" w:author="Groot, Karina de" w:date="2025-04-08T14:12:00Z" w16du:dateUtc="2025-04-08T12:12:00Z"/>
                <w:szCs w:val="18"/>
              </w:rPr>
            </w:pPr>
          </w:p>
          <w:p w14:paraId="73747DAE" w14:textId="77777777" w:rsidR="00C6164F" w:rsidRPr="0058036D" w:rsidRDefault="00C6164F" w:rsidP="00C6164F">
            <w:pPr>
              <w:pStyle w:val="streepje"/>
              <w:numPr>
                <w:ilvl w:val="0"/>
                <w:numId w:val="0"/>
              </w:numPr>
              <w:spacing w:line="240" w:lineRule="auto"/>
              <w:rPr>
                <w:ins w:id="548" w:author="Groot, Karina de" w:date="2025-04-08T14:12:00Z" w16du:dateUtc="2025-04-08T12:12:00Z"/>
                <w:szCs w:val="18"/>
              </w:rPr>
            </w:pPr>
            <w:ins w:id="549" w:author="Groot, Karina de" w:date="2025-04-08T14:12:00Z" w16du:dateUtc="2025-04-08T12:12:00Z">
              <w:r w:rsidRPr="0058036D">
                <w:rPr>
                  <w:szCs w:val="18"/>
                </w:rPr>
                <w:t>Restricties tbv aanduiding persoon met nummer:</w:t>
              </w:r>
            </w:ins>
          </w:p>
          <w:p w14:paraId="570679DD" w14:textId="77777777" w:rsidR="00C6164F" w:rsidRPr="0058036D" w:rsidRDefault="00C6164F" w:rsidP="00C6164F">
            <w:pPr>
              <w:keepNext/>
              <w:spacing w:line="240" w:lineRule="auto"/>
              <w:rPr>
                <w:ins w:id="550" w:author="Groot, Karina de" w:date="2025-04-08T14:12:00Z" w16du:dateUtc="2025-04-08T12:12:00Z"/>
                <w:szCs w:val="18"/>
              </w:rPr>
            </w:pPr>
            <w:ins w:id="551" w:author="Groot, Karina de" w:date="2025-04-08T14:12:00Z" w16du:dateUtc="2025-04-08T12:12:00Z">
              <w:r w:rsidRPr="0058036D">
                <w:rPr>
                  <w:szCs w:val="18"/>
                </w:rP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ins>
          </w:p>
          <w:p w14:paraId="2E7E04A7" w14:textId="77777777" w:rsidR="00C6164F" w:rsidRPr="0058036D" w:rsidRDefault="00C6164F" w:rsidP="00C6164F">
            <w:pPr>
              <w:spacing w:line="240" w:lineRule="auto"/>
              <w:rPr>
                <w:ins w:id="552" w:author="Groot, Karina de" w:date="2025-04-08T14:12:00Z" w16du:dateUtc="2025-04-08T12:12:00Z"/>
                <w:szCs w:val="18"/>
              </w:rPr>
            </w:pPr>
          </w:p>
          <w:p w14:paraId="33854DB1" w14:textId="77777777" w:rsidR="00C6164F" w:rsidRPr="0058036D" w:rsidRDefault="00C6164F" w:rsidP="00C6164F">
            <w:pPr>
              <w:spacing w:line="240" w:lineRule="auto"/>
              <w:rPr>
                <w:ins w:id="553" w:author="Groot, Karina de" w:date="2025-04-08T14:12:00Z" w16du:dateUtc="2025-04-08T12:12:00Z"/>
                <w:szCs w:val="18"/>
              </w:rPr>
            </w:pPr>
            <w:proofErr w:type="spellStart"/>
            <w:ins w:id="554" w:author="Groot, Karina de" w:date="2025-04-08T14:12:00Z" w16du:dateUtc="2025-04-08T12:12:00Z">
              <w:r w:rsidRPr="0058036D">
                <w:rPr>
                  <w:szCs w:val="18"/>
                  <w:u w:val="single"/>
                </w:rPr>
                <w:t>Mapping</w:t>
              </w:r>
              <w:proofErr w:type="spellEnd"/>
              <w:r>
                <w:rPr>
                  <w:szCs w:val="18"/>
                  <w:u w:val="single"/>
                </w:rPr>
                <w:t xml:space="preserve"> aanduiding met nummer</w:t>
              </w:r>
              <w:r w:rsidRPr="0058036D">
                <w:rPr>
                  <w:szCs w:val="18"/>
                </w:rPr>
                <w:t>:</w:t>
              </w:r>
            </w:ins>
          </w:p>
          <w:p w14:paraId="1C023CAB" w14:textId="77777777" w:rsidR="00C6164F" w:rsidRPr="0058036D" w:rsidRDefault="00C6164F" w:rsidP="00C6164F">
            <w:pPr>
              <w:autoSpaceDE w:val="0"/>
              <w:autoSpaceDN w:val="0"/>
              <w:adjustRightInd w:val="0"/>
              <w:spacing w:line="240" w:lineRule="auto"/>
              <w:rPr>
                <w:ins w:id="555" w:author="Groot, Karina de" w:date="2025-04-08T14:12:00Z" w16du:dateUtc="2025-04-08T12:12:00Z"/>
                <w:rFonts w:cs="Arial"/>
                <w:snapToGrid/>
                <w:kern w:val="0"/>
                <w:szCs w:val="18"/>
                <w:lang w:eastAsia="nl-NL"/>
              </w:rPr>
            </w:pPr>
            <w:ins w:id="556" w:author="Groot, Karina de" w:date="2025-04-08T14:12:00Z" w16du:dateUtc="2025-04-08T12:12:00Z">
              <w:r w:rsidRPr="0058036D">
                <w:rPr>
                  <w:rFonts w:cs="Arial"/>
                  <w:snapToGrid/>
                  <w:kern w:val="0"/>
                  <w:szCs w:val="18"/>
                  <w:lang w:eastAsia="nl-NL"/>
                </w:rPr>
                <w:t>-partij</w:t>
              </w:r>
            </w:ins>
          </w:p>
          <w:p w14:paraId="1CDE3CE5" w14:textId="77777777" w:rsidR="00C6164F" w:rsidRPr="0058036D" w:rsidRDefault="00C6164F" w:rsidP="00C6164F">
            <w:pPr>
              <w:autoSpaceDE w:val="0"/>
              <w:autoSpaceDN w:val="0"/>
              <w:adjustRightInd w:val="0"/>
              <w:spacing w:line="240" w:lineRule="auto"/>
              <w:rPr>
                <w:ins w:id="557" w:author="Groot, Karina de" w:date="2025-04-08T14:12:00Z" w16du:dateUtc="2025-04-08T12:12:00Z"/>
                <w:snapToGrid/>
                <w:kern w:val="0"/>
                <w:szCs w:val="18"/>
                <w:lang w:eastAsia="nl-NL"/>
              </w:rPr>
            </w:pPr>
            <w:proofErr w:type="spellStart"/>
            <w:ins w:id="558" w:author="Groot, Karina de" w:date="2025-04-08T14:12:00Z" w16du:dateUtc="2025-04-08T12:12:00Z">
              <w:r w:rsidRPr="0058036D">
                <w:rPr>
                  <w:rFonts w:cs="Arial"/>
                  <w:snapToGrid/>
                  <w:kern w:val="0"/>
                  <w:szCs w:val="18"/>
                  <w:lang w:eastAsia="nl-NL"/>
                </w:rPr>
                <w:t>IMKAD_AangebodenStuk</w:t>
              </w:r>
              <w:proofErr w:type="spellEnd"/>
              <w:r w:rsidRPr="0058036D">
                <w:rPr>
                  <w:rFonts w:cs="Arial"/>
                  <w:snapToGrid/>
                  <w:kern w:val="0"/>
                  <w:szCs w:val="18"/>
                  <w:lang w:eastAsia="nl-NL"/>
                </w:rPr>
                <w:t>/</w:t>
              </w:r>
              <w:proofErr w:type="spellStart"/>
              <w:r w:rsidRPr="0058036D">
                <w:rPr>
                  <w:rFonts w:cs="Arial"/>
                  <w:snapToGrid/>
                  <w:kern w:val="0"/>
                  <w:szCs w:val="18"/>
                  <w:lang w:eastAsia="nl-NL"/>
                </w:rPr>
                <w:t>StukdeelHypotheek</w:t>
              </w:r>
              <w:proofErr w:type="spellEnd"/>
              <w:r w:rsidRPr="0058036D">
                <w:rPr>
                  <w:rFonts w:cs="Arial"/>
                  <w:snapToGrid/>
                  <w:kern w:val="0"/>
                  <w:szCs w:val="18"/>
                  <w:lang w:eastAsia="nl-NL"/>
                </w:rPr>
                <w:t xml:space="preserve">/ </w:t>
              </w:r>
              <w:proofErr w:type="spellStart"/>
              <w:r w:rsidRPr="0058036D">
                <w:rPr>
                  <w:rFonts w:cs="Arial"/>
                  <w:snapToGrid/>
                  <w:kern w:val="0"/>
                  <w:szCs w:val="18"/>
                  <w:lang w:eastAsia="nl-NL"/>
                </w:rPr>
                <w:t>vervreemderRechtRef</w:t>
              </w:r>
              <w:proofErr w:type="spellEnd"/>
              <w:r w:rsidRPr="0058036D">
                <w:rPr>
                  <w:rFonts w:cs="Arial"/>
                  <w:snapToGrid/>
                  <w:kern w:val="0"/>
                  <w:szCs w:val="18"/>
                  <w:lang w:eastAsia="nl-NL"/>
                </w:rPr>
                <w:t>/Partij</w:t>
              </w:r>
              <w:r w:rsidRPr="0058036D">
                <w:rPr>
                  <w:snapToGrid/>
                  <w:kern w:val="0"/>
                  <w:szCs w:val="18"/>
                  <w:highlight w:val="white"/>
                  <w:lang w:eastAsia="nl-NL"/>
                </w:rPr>
                <w:t>/</w:t>
              </w:r>
              <w:proofErr w:type="spellStart"/>
              <w:r w:rsidRPr="0058036D">
                <w:rPr>
                  <w:snapToGrid/>
                  <w:kern w:val="0"/>
                  <w:szCs w:val="18"/>
                  <w:lang w:eastAsia="nl-NL"/>
                </w:rPr>
                <w:t>tekstKeuze</w:t>
              </w:r>
              <w:proofErr w:type="spellEnd"/>
            </w:ins>
          </w:p>
          <w:p w14:paraId="14D2EFB1" w14:textId="77777777" w:rsidR="00C6164F" w:rsidRPr="0058036D" w:rsidRDefault="00C6164F" w:rsidP="00C6164F">
            <w:pPr>
              <w:autoSpaceDE w:val="0"/>
              <w:autoSpaceDN w:val="0"/>
              <w:adjustRightInd w:val="0"/>
              <w:spacing w:line="240" w:lineRule="auto"/>
              <w:rPr>
                <w:ins w:id="559" w:author="Groot, Karina de" w:date="2025-04-08T14:12:00Z" w16du:dateUtc="2025-04-08T12:12:00Z"/>
                <w:snapToGrid/>
                <w:kern w:val="0"/>
                <w:szCs w:val="18"/>
                <w:lang w:eastAsia="nl-NL"/>
              </w:rPr>
            </w:pPr>
            <w:ins w:id="560" w:author="Groot, Karina de" w:date="2025-04-08T14:12:00Z" w16du:dateUtc="2025-04-08T12:12:00Z">
              <w:r w:rsidRPr="0058036D">
                <w:rPr>
                  <w:snapToGrid/>
                  <w:kern w:val="0"/>
                  <w:szCs w:val="18"/>
                  <w:lang w:eastAsia="nl-NL"/>
                </w:rPr>
                <w:t xml:space="preserve">  ./</w:t>
              </w:r>
              <w:proofErr w:type="spellStart"/>
              <w:r w:rsidRPr="0058036D">
                <w:rPr>
                  <w:snapToGrid/>
                  <w:kern w:val="0"/>
                  <w:szCs w:val="18"/>
                  <w:lang w:eastAsia="nl-NL"/>
                </w:rPr>
                <w:t>tagNaam</w:t>
              </w:r>
              <w:proofErr w:type="spellEnd"/>
              <w:r w:rsidRPr="0058036D">
                <w:rPr>
                  <w:snapToGrid/>
                  <w:kern w:val="0"/>
                  <w:szCs w:val="18"/>
                  <w:lang w:eastAsia="nl-NL"/>
                </w:rPr>
                <w:t>(‘</w:t>
              </w:r>
              <w:proofErr w:type="spellStart"/>
              <w:r w:rsidRPr="0058036D">
                <w:rPr>
                  <w:snapToGrid/>
                  <w:kern w:val="0"/>
                  <w:szCs w:val="18"/>
                  <w:lang w:eastAsia="nl-NL"/>
                </w:rPr>
                <w:t>k_VerwijzingPersoon</w:t>
              </w:r>
              <w:proofErr w:type="spellEnd"/>
              <w:r w:rsidRPr="0058036D">
                <w:rPr>
                  <w:snapToGrid/>
                  <w:kern w:val="0"/>
                  <w:szCs w:val="18"/>
                  <w:lang w:eastAsia="nl-NL"/>
                </w:rPr>
                <w:t>’)</w:t>
              </w:r>
            </w:ins>
          </w:p>
          <w:p w14:paraId="7B420C40" w14:textId="77777777" w:rsidR="00C6164F" w:rsidRPr="0058036D" w:rsidRDefault="00C6164F" w:rsidP="00C6164F">
            <w:pPr>
              <w:autoSpaceDE w:val="0"/>
              <w:autoSpaceDN w:val="0"/>
              <w:adjustRightInd w:val="0"/>
              <w:spacing w:line="240" w:lineRule="auto"/>
              <w:rPr>
                <w:ins w:id="561" w:author="Groot, Karina de" w:date="2025-04-08T14:12:00Z" w16du:dateUtc="2025-04-08T12:12:00Z"/>
                <w:snapToGrid/>
                <w:kern w:val="0"/>
                <w:szCs w:val="18"/>
                <w:lang w:eastAsia="nl-NL"/>
              </w:rPr>
            </w:pPr>
            <w:ins w:id="562" w:author="Groot, Karina de" w:date="2025-04-08T14:12:00Z" w16du:dateUtc="2025-04-08T12:12:00Z">
              <w:r w:rsidRPr="0058036D">
                <w:rPr>
                  <w:snapToGrid/>
                  <w:kern w:val="0"/>
                  <w:szCs w:val="18"/>
                  <w:lang w:eastAsia="nl-NL"/>
                </w:rPr>
                <w:t xml:space="preserve">  ./tekst(‘nummer’)</w:t>
              </w:r>
            </w:ins>
          </w:p>
          <w:p w14:paraId="2FDCE0DF" w14:textId="77777777" w:rsidR="00C6164F" w:rsidRPr="0058036D" w:rsidRDefault="00C6164F" w:rsidP="00C6164F">
            <w:pPr>
              <w:autoSpaceDE w:val="0"/>
              <w:autoSpaceDN w:val="0"/>
              <w:adjustRightInd w:val="0"/>
              <w:spacing w:line="240" w:lineRule="auto"/>
              <w:rPr>
                <w:ins w:id="563" w:author="Groot, Karina de" w:date="2025-04-08T14:12:00Z" w16du:dateUtc="2025-04-08T12:12:00Z"/>
                <w:snapToGrid/>
                <w:kern w:val="0"/>
                <w:szCs w:val="18"/>
                <w:lang w:eastAsia="nl-NL"/>
              </w:rPr>
            </w:pPr>
          </w:p>
          <w:p w14:paraId="47AB9AF6" w14:textId="77777777" w:rsidR="00C6164F" w:rsidRPr="0058036D" w:rsidRDefault="00C6164F" w:rsidP="00C6164F">
            <w:pPr>
              <w:autoSpaceDE w:val="0"/>
              <w:autoSpaceDN w:val="0"/>
              <w:adjustRightInd w:val="0"/>
              <w:spacing w:line="240" w:lineRule="auto"/>
              <w:rPr>
                <w:ins w:id="564" w:author="Groot, Karina de" w:date="2025-04-08T14:12:00Z" w16du:dateUtc="2025-04-08T12:12:00Z"/>
                <w:szCs w:val="18"/>
                <w:u w:val="single"/>
                <w:lang w:val="nl"/>
              </w:rPr>
            </w:pPr>
            <w:ins w:id="565" w:author="Groot, Karina de" w:date="2025-04-08T14:12:00Z" w16du:dateUtc="2025-04-08T12:12:00Z">
              <w:r w:rsidRPr="0058036D">
                <w:rPr>
                  <w:szCs w:val="18"/>
                  <w:u w:val="single"/>
                  <w:lang w:val="nl"/>
                </w:rPr>
                <w:t>Mapping aanduiding persoon met nummer wordt niet getoond:</w:t>
              </w:r>
            </w:ins>
          </w:p>
          <w:p w14:paraId="1D64A1F1" w14:textId="77777777" w:rsidR="00C6164F" w:rsidRPr="0058036D" w:rsidRDefault="00C6164F" w:rsidP="00C6164F">
            <w:pPr>
              <w:autoSpaceDE w:val="0"/>
              <w:autoSpaceDN w:val="0"/>
              <w:adjustRightInd w:val="0"/>
              <w:spacing w:line="240" w:lineRule="auto"/>
              <w:rPr>
                <w:ins w:id="566" w:author="Groot, Karina de" w:date="2025-04-08T14:12:00Z" w16du:dateUtc="2025-04-08T12:12:00Z"/>
                <w:szCs w:val="18"/>
              </w:rPr>
            </w:pPr>
            <w:ins w:id="567" w:author="Groot, Karina de" w:date="2025-04-08T14:12:00Z" w16du:dateUtc="2025-04-08T12:12:00Z">
              <w:r w:rsidRPr="0058036D">
                <w:rPr>
                  <w:szCs w:val="18"/>
                </w:rPr>
                <w:t xml:space="preserve">-de volgende </w:t>
              </w:r>
              <w:proofErr w:type="spellStart"/>
              <w:r w:rsidRPr="0058036D">
                <w:rPr>
                  <w:szCs w:val="18"/>
                </w:rPr>
                <w:t>mapping</w:t>
              </w:r>
              <w:proofErr w:type="spellEnd"/>
              <w:r w:rsidRPr="0058036D">
                <w:rPr>
                  <w:szCs w:val="18"/>
                </w:rPr>
                <w:t xml:space="preserve"> mag niet voorkomen binnen de partij en/of voor de personen binnen de partij:</w:t>
              </w:r>
            </w:ins>
          </w:p>
          <w:p w14:paraId="38A55479" w14:textId="77777777" w:rsidR="00C6164F" w:rsidRPr="0058036D" w:rsidRDefault="00C6164F" w:rsidP="00C6164F">
            <w:pPr>
              <w:autoSpaceDE w:val="0"/>
              <w:autoSpaceDN w:val="0"/>
              <w:adjustRightInd w:val="0"/>
              <w:spacing w:line="240" w:lineRule="auto"/>
              <w:rPr>
                <w:ins w:id="568" w:author="Groot, Karina de" w:date="2025-04-08T14:12:00Z" w16du:dateUtc="2025-04-08T12:12:00Z"/>
                <w:szCs w:val="18"/>
              </w:rPr>
            </w:pPr>
            <w:ins w:id="569" w:author="Groot, Karina de" w:date="2025-04-08T14:12:00Z" w16du:dateUtc="2025-04-08T12:12:00Z">
              <w:r w:rsidRPr="0058036D">
                <w:rPr>
                  <w:szCs w:val="18"/>
                </w:rPr>
                <w:t>//Partij/Gevolmachtigde/Hoedanigheid/</w:t>
              </w:r>
            </w:ins>
          </w:p>
          <w:p w14:paraId="39A66918" w14:textId="77777777" w:rsidR="00C6164F" w:rsidRPr="0058036D" w:rsidRDefault="00C6164F" w:rsidP="00C6164F">
            <w:pPr>
              <w:rPr>
                <w:ins w:id="570" w:author="Groot, Karina de" w:date="2025-04-08T14:12:00Z" w16du:dateUtc="2025-04-08T12:12:00Z"/>
                <w:szCs w:val="18"/>
              </w:rPr>
            </w:pPr>
            <w:ins w:id="571" w:author="Groot, Karina de" w:date="2025-04-08T14:12:00Z" w16du:dateUtc="2025-04-08T12:12:00Z">
              <w:r w:rsidRPr="0058036D">
                <w:rPr>
                  <w:szCs w:val="18"/>
                </w:rPr>
                <w:t>//Partij/Hoedanigheid/</w:t>
              </w:r>
              <w:proofErr w:type="spellStart"/>
              <w:r w:rsidRPr="0058036D">
                <w:rPr>
                  <w:szCs w:val="18"/>
                </w:rPr>
                <w:t>wordtVertegenwoordigdRef</w:t>
              </w:r>
              <w:proofErr w:type="spellEnd"/>
              <w:r w:rsidRPr="0058036D">
                <w:rPr>
                  <w:szCs w:val="18"/>
                </w:rPr>
                <w:t xml:space="preserve"> </w:t>
              </w:r>
              <w:proofErr w:type="spellStart"/>
              <w:r w:rsidRPr="0058036D">
                <w:rPr>
                  <w:szCs w:val="18"/>
                </w:rPr>
                <w:t>xlink</w:t>
              </w:r>
              <w:proofErr w:type="spellEnd"/>
              <w:r w:rsidRPr="0058036D">
                <w:rPr>
                  <w:szCs w:val="18"/>
                </w:rPr>
                <w:t xml:space="preserve"> </w:t>
              </w:r>
              <w:proofErr w:type="spellStart"/>
              <w:r w:rsidRPr="0058036D">
                <w:rPr>
                  <w:szCs w:val="18"/>
                </w:rPr>
                <w:t>href</w:t>
              </w:r>
              <w:proofErr w:type="spellEnd"/>
              <w:r w:rsidRPr="0058036D">
                <w:rPr>
                  <w:szCs w:val="18"/>
                </w:rPr>
                <w:t xml:space="preserve"> [</w:t>
              </w:r>
              <w:proofErr w:type="spellStart"/>
              <w:r w:rsidRPr="0058036D">
                <w:rPr>
                  <w:szCs w:val="18"/>
                </w:rPr>
                <w:t>id</w:t>
              </w:r>
              <w:proofErr w:type="spellEnd"/>
              <w:r w:rsidRPr="0058036D">
                <w:rPr>
                  <w:szCs w:val="18"/>
                </w:rPr>
                <w:t>]</w:t>
              </w:r>
            </w:ins>
          </w:p>
          <w:p w14:paraId="0AE6988D" w14:textId="77777777" w:rsidR="00C6164F" w:rsidRPr="009E6698" w:rsidRDefault="00C6164F" w:rsidP="00C6164F">
            <w:pPr>
              <w:rPr>
                <w:ins w:id="572" w:author="Groot, Karina de" w:date="2025-04-08T14:12:00Z" w16du:dateUtc="2025-04-08T12:12:00Z"/>
              </w:rPr>
            </w:pPr>
          </w:p>
        </w:tc>
      </w:tr>
      <w:tr w:rsidR="00FB77BB" w:rsidRPr="00123774" w14:paraId="53C17DF3" w14:textId="77777777" w:rsidTr="005B1BA7">
        <w:trPr>
          <w:trHeight w:val="125"/>
          <w:ins w:id="573" w:author="Groot, Karina de" w:date="2025-04-08T14:13:00Z"/>
        </w:trPr>
        <w:tc>
          <w:tcPr>
            <w:tcW w:w="6655" w:type="dxa"/>
            <w:shd w:val="clear" w:color="auto" w:fill="auto"/>
          </w:tcPr>
          <w:p w14:paraId="0AF0080B" w14:textId="65018E7F" w:rsidR="00FB77BB" w:rsidRPr="004F61A2" w:rsidRDefault="00FB77BB" w:rsidP="00FB77BB">
            <w:pPr>
              <w:tabs>
                <w:tab w:val="left" w:pos="-1440"/>
                <w:tab w:val="left" w:pos="-720"/>
              </w:tabs>
              <w:suppressAutoHyphens/>
              <w:spacing w:line="276" w:lineRule="auto"/>
              <w:rPr>
                <w:ins w:id="574" w:author="Groot, Karina de" w:date="2025-04-08T14:13:00Z" w16du:dateUtc="2025-04-08T12:13:00Z"/>
                <w:rFonts w:cs="Arial"/>
                <w:sz w:val="20"/>
              </w:rPr>
            </w:pPr>
            <w:ins w:id="575" w:author="Groot, Karina de" w:date="2025-04-08T14:13:00Z" w16du:dateUtc="2025-04-08T12:13:00Z">
              <w:r w:rsidRPr="004A7A56">
                <w:rPr>
                  <w:rFonts w:cs="Arial"/>
                  <w:color w:val="00FFFF"/>
                  <w:sz w:val="20"/>
                </w:rPr>
                <w:t>de verschenen</w:t>
              </w:r>
            </w:ins>
          </w:p>
        </w:tc>
        <w:tc>
          <w:tcPr>
            <w:tcW w:w="7087" w:type="dxa"/>
            <w:shd w:val="clear" w:color="auto" w:fill="auto"/>
          </w:tcPr>
          <w:p w14:paraId="07C4895D" w14:textId="77777777" w:rsidR="00FB77BB" w:rsidRPr="00E616C9" w:rsidRDefault="00FB77BB" w:rsidP="00FB77BB">
            <w:pPr>
              <w:keepNext/>
              <w:rPr>
                <w:ins w:id="576" w:author="Groot, Karina de" w:date="2025-04-08T14:13:00Z" w16du:dateUtc="2025-04-08T12:13:00Z"/>
                <w:szCs w:val="18"/>
              </w:rPr>
            </w:pPr>
            <w:ins w:id="577" w:author="Groot, Karina de" w:date="2025-04-08T14:13:00Z" w16du:dateUtc="2025-04-08T12:13:00Z">
              <w:r w:rsidRPr="00E616C9">
                <w:rPr>
                  <w:szCs w:val="18"/>
                </w:rPr>
                <w:t>Vaste tekst binnen deze variant.</w:t>
              </w:r>
            </w:ins>
          </w:p>
          <w:p w14:paraId="357139C1" w14:textId="77777777" w:rsidR="00FB77BB" w:rsidRPr="0058036D" w:rsidRDefault="00FB77BB" w:rsidP="00FB77BB">
            <w:pPr>
              <w:keepNext/>
              <w:spacing w:line="240" w:lineRule="auto"/>
              <w:rPr>
                <w:ins w:id="578" w:author="Groot, Karina de" w:date="2025-04-08T14:13:00Z" w16du:dateUtc="2025-04-08T12:13:00Z"/>
                <w:szCs w:val="18"/>
              </w:rPr>
            </w:pPr>
          </w:p>
        </w:tc>
      </w:tr>
      <w:tr w:rsidR="00FB77BB" w:rsidRPr="00123774" w14:paraId="5D4E9617" w14:textId="77777777" w:rsidTr="005B1BA7">
        <w:trPr>
          <w:trHeight w:val="125"/>
          <w:ins w:id="579" w:author="Groot, Karina de" w:date="2025-04-08T14:13:00Z"/>
        </w:trPr>
        <w:tc>
          <w:tcPr>
            <w:tcW w:w="6655" w:type="dxa"/>
            <w:shd w:val="clear" w:color="auto" w:fill="auto"/>
          </w:tcPr>
          <w:p w14:paraId="17C218A4" w14:textId="3F8CD009" w:rsidR="00FB77BB" w:rsidRPr="004A7A56" w:rsidRDefault="00FB77BB" w:rsidP="00FB77BB">
            <w:pPr>
              <w:tabs>
                <w:tab w:val="left" w:pos="-1440"/>
                <w:tab w:val="left" w:pos="-720"/>
              </w:tabs>
              <w:suppressAutoHyphens/>
              <w:spacing w:line="276" w:lineRule="auto"/>
              <w:rPr>
                <w:ins w:id="580" w:author="Groot, Karina de" w:date="2025-04-08T14:13:00Z" w16du:dateUtc="2025-04-08T12:13:00Z"/>
                <w:rFonts w:cs="Arial"/>
                <w:color w:val="00FFFF"/>
                <w:sz w:val="20"/>
              </w:rPr>
            </w:pPr>
            <w:ins w:id="581" w:author="Groot, Karina de" w:date="2025-04-08T14:14:00Z" w16du:dateUtc="2025-04-08T12:14:00Z">
              <w:r w:rsidRPr="004A7A56">
                <w:rPr>
                  <w:rFonts w:cs="Arial"/>
                  <w:color w:val="00FFFF"/>
                  <w:sz w:val="20"/>
                </w:rPr>
                <w:t>persoon/personen</w:t>
              </w:r>
            </w:ins>
          </w:p>
        </w:tc>
        <w:tc>
          <w:tcPr>
            <w:tcW w:w="7087" w:type="dxa"/>
            <w:shd w:val="clear" w:color="auto" w:fill="auto"/>
          </w:tcPr>
          <w:p w14:paraId="1815C18A" w14:textId="77777777" w:rsidR="00FB77BB" w:rsidRPr="00E616C9" w:rsidRDefault="00FB77BB" w:rsidP="00FB77BB">
            <w:pPr>
              <w:keepNext/>
              <w:spacing w:line="240" w:lineRule="auto"/>
              <w:rPr>
                <w:ins w:id="582" w:author="Groot, Karina de" w:date="2025-04-08T14:14:00Z" w16du:dateUtc="2025-04-08T12:14:00Z"/>
                <w:szCs w:val="18"/>
              </w:rPr>
            </w:pPr>
            <w:ins w:id="583" w:author="Groot, Karina de" w:date="2025-04-08T14:14:00Z" w16du:dateUtc="2025-04-08T12:14:00Z">
              <w:r w:rsidRPr="00E616C9">
                <w:rPr>
                  <w:szCs w:val="18"/>
                </w:rPr>
                <w:t>Verplichte keuze binnen deze variant, die automatisch wordt afgeleid van het aantal personen met de aanduiding ‘geldnemer’ of ‘beiden’:</w:t>
              </w:r>
            </w:ins>
          </w:p>
          <w:p w14:paraId="15AE7D90" w14:textId="77777777" w:rsidR="00FB77BB" w:rsidRPr="00E616C9" w:rsidRDefault="00FB77BB" w:rsidP="00FB77BB">
            <w:pPr>
              <w:pStyle w:val="streepje"/>
              <w:spacing w:line="240" w:lineRule="auto"/>
              <w:rPr>
                <w:ins w:id="584" w:author="Groot, Karina de" w:date="2025-04-08T14:14:00Z" w16du:dateUtc="2025-04-08T12:14:00Z"/>
                <w:szCs w:val="18"/>
              </w:rPr>
            </w:pPr>
            <w:ins w:id="585" w:author="Groot, Karina de" w:date="2025-04-08T14:14:00Z" w16du:dateUtc="2025-04-08T12:14:00Z">
              <w:r w:rsidRPr="00E616C9">
                <w:rPr>
                  <w:szCs w:val="18"/>
                </w:rPr>
                <w:t>‘persoon’, ingeval van 1 persoon</w:t>
              </w:r>
            </w:ins>
          </w:p>
          <w:p w14:paraId="6213BA27" w14:textId="77777777" w:rsidR="00FB77BB" w:rsidRPr="00E616C9" w:rsidRDefault="00FB77BB" w:rsidP="00FB77BB">
            <w:pPr>
              <w:pStyle w:val="streepje"/>
              <w:spacing w:line="240" w:lineRule="auto"/>
              <w:rPr>
                <w:ins w:id="586" w:author="Groot, Karina de" w:date="2025-04-08T14:14:00Z" w16du:dateUtc="2025-04-08T12:14:00Z"/>
                <w:szCs w:val="18"/>
              </w:rPr>
            </w:pPr>
            <w:ins w:id="587" w:author="Groot, Karina de" w:date="2025-04-08T14:14:00Z" w16du:dateUtc="2025-04-08T12:14:00Z">
              <w:r w:rsidRPr="00E616C9">
                <w:rPr>
                  <w:szCs w:val="18"/>
                </w:rPr>
                <w:lastRenderedPageBreak/>
                <w:t>‘personen’, ingeval van 2 of meer personen</w:t>
              </w:r>
            </w:ins>
          </w:p>
          <w:p w14:paraId="0C380CC5" w14:textId="77777777" w:rsidR="00FB77BB" w:rsidRPr="00E616C9" w:rsidRDefault="00FB77BB" w:rsidP="00FB77BB">
            <w:pPr>
              <w:keepNext/>
              <w:rPr>
                <w:ins w:id="588" w:author="Groot, Karina de" w:date="2025-04-08T14:13:00Z" w16du:dateUtc="2025-04-08T12:13:00Z"/>
                <w:szCs w:val="18"/>
              </w:rPr>
            </w:pPr>
          </w:p>
        </w:tc>
      </w:tr>
      <w:tr w:rsidR="00FB77BB" w:rsidRPr="00123774" w14:paraId="309D7BE6" w14:textId="77777777" w:rsidTr="005B1BA7">
        <w:trPr>
          <w:trHeight w:val="125"/>
          <w:ins w:id="589" w:author="Groot, Karina de" w:date="2025-04-08T14:14:00Z"/>
        </w:trPr>
        <w:tc>
          <w:tcPr>
            <w:tcW w:w="6655" w:type="dxa"/>
            <w:shd w:val="clear" w:color="auto" w:fill="auto"/>
          </w:tcPr>
          <w:p w14:paraId="0F60750D" w14:textId="5CD2E112" w:rsidR="00FB77BB" w:rsidRPr="004A7A56" w:rsidRDefault="00FB77BB" w:rsidP="00FB77BB">
            <w:pPr>
              <w:tabs>
                <w:tab w:val="left" w:pos="-1440"/>
                <w:tab w:val="left" w:pos="-720"/>
              </w:tabs>
              <w:suppressAutoHyphens/>
              <w:spacing w:line="276" w:lineRule="auto"/>
              <w:rPr>
                <w:ins w:id="590" w:author="Groot, Karina de" w:date="2025-04-08T14:14:00Z" w16du:dateUtc="2025-04-08T12:14:00Z"/>
                <w:rFonts w:cs="Arial"/>
                <w:color w:val="00FFFF"/>
                <w:sz w:val="20"/>
              </w:rPr>
            </w:pPr>
            <w:ins w:id="591" w:author="Groot, Karina de" w:date="2025-04-08T14:14:00Z" w16du:dateUtc="2025-04-08T12:14:00Z">
              <w:r w:rsidRPr="004A7A56">
                <w:rPr>
                  <w:rFonts w:cs="Arial"/>
                  <w:color w:val="00FFFF"/>
                  <w:sz w:val="20"/>
                </w:rPr>
                <w:lastRenderedPageBreak/>
                <w:t>sub</w:t>
              </w:r>
            </w:ins>
          </w:p>
        </w:tc>
        <w:tc>
          <w:tcPr>
            <w:tcW w:w="7087" w:type="dxa"/>
            <w:shd w:val="clear" w:color="auto" w:fill="auto"/>
          </w:tcPr>
          <w:p w14:paraId="21115A64" w14:textId="77777777" w:rsidR="00FB77BB" w:rsidRPr="00E616C9" w:rsidRDefault="00FB77BB" w:rsidP="00FB77BB">
            <w:pPr>
              <w:keepNext/>
              <w:rPr>
                <w:ins w:id="592" w:author="Groot, Karina de" w:date="2025-04-08T14:14:00Z" w16du:dateUtc="2025-04-08T12:14:00Z"/>
                <w:szCs w:val="18"/>
              </w:rPr>
            </w:pPr>
            <w:ins w:id="593" w:author="Groot, Karina de" w:date="2025-04-08T14:14:00Z" w16du:dateUtc="2025-04-08T12:14:00Z">
              <w:r w:rsidRPr="00E616C9">
                <w:rPr>
                  <w:szCs w:val="18"/>
                </w:rPr>
                <w:t>Vaste tekst binnen deze variant.</w:t>
              </w:r>
            </w:ins>
          </w:p>
          <w:p w14:paraId="02772A46" w14:textId="77777777" w:rsidR="00FB77BB" w:rsidRPr="00E616C9" w:rsidRDefault="00FB77BB" w:rsidP="00FB77BB">
            <w:pPr>
              <w:keepNext/>
              <w:spacing w:line="240" w:lineRule="auto"/>
              <w:rPr>
                <w:ins w:id="594" w:author="Groot, Karina de" w:date="2025-04-08T14:14:00Z" w16du:dateUtc="2025-04-08T12:14:00Z"/>
                <w:szCs w:val="18"/>
              </w:rPr>
            </w:pPr>
          </w:p>
        </w:tc>
      </w:tr>
      <w:tr w:rsidR="00FB77BB" w:rsidRPr="00123774" w14:paraId="450413D9" w14:textId="77777777" w:rsidTr="005B1BA7">
        <w:trPr>
          <w:trHeight w:val="125"/>
          <w:ins w:id="595" w:author="Groot, Karina de" w:date="2025-04-08T14:14:00Z"/>
        </w:trPr>
        <w:tc>
          <w:tcPr>
            <w:tcW w:w="6655" w:type="dxa"/>
            <w:shd w:val="clear" w:color="auto" w:fill="auto"/>
          </w:tcPr>
          <w:p w14:paraId="1766B3E8" w14:textId="4AE3965E" w:rsidR="00FB77BB" w:rsidRPr="004A7A56" w:rsidRDefault="00FB77BB" w:rsidP="00FB77BB">
            <w:pPr>
              <w:tabs>
                <w:tab w:val="left" w:pos="-1440"/>
                <w:tab w:val="left" w:pos="-720"/>
              </w:tabs>
              <w:suppressAutoHyphens/>
              <w:spacing w:line="276" w:lineRule="auto"/>
              <w:rPr>
                <w:ins w:id="596" w:author="Groot, Karina de" w:date="2025-04-08T14:14:00Z" w16du:dateUtc="2025-04-08T12:14:00Z"/>
                <w:rFonts w:cs="Arial"/>
                <w:color w:val="00FFFF"/>
                <w:sz w:val="20"/>
              </w:rPr>
            </w:pPr>
            <w:ins w:id="597" w:author="Groot, Karina de" w:date="2025-04-08T14:14:00Z" w16du:dateUtc="2025-04-08T12:14:00Z">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ins>
          </w:p>
        </w:tc>
        <w:tc>
          <w:tcPr>
            <w:tcW w:w="7087" w:type="dxa"/>
            <w:shd w:val="clear" w:color="auto" w:fill="auto"/>
          </w:tcPr>
          <w:p w14:paraId="180C68E5" w14:textId="77777777" w:rsidR="00FB77BB" w:rsidRPr="00E616C9" w:rsidRDefault="00FB77BB" w:rsidP="00FB77BB">
            <w:pPr>
              <w:keepNext/>
              <w:spacing w:line="240" w:lineRule="auto"/>
              <w:rPr>
                <w:ins w:id="598" w:author="Groot, Karina de" w:date="2025-04-08T14:14:00Z" w16du:dateUtc="2025-04-08T12:14:00Z"/>
                <w:szCs w:val="18"/>
              </w:rPr>
            </w:pPr>
            <w:ins w:id="599" w:author="Groot, Karina de" w:date="2025-04-08T14:14:00Z" w16du:dateUtc="2025-04-08T12:14:00Z">
              <w:r w:rsidRPr="00E616C9">
                <w:rPr>
                  <w:szCs w:val="18"/>
                </w:rPr>
                <w:t>Verplichte tekst binnen deze variant die meerdere keren voor kan komen.</w:t>
              </w:r>
            </w:ins>
          </w:p>
          <w:p w14:paraId="2F20DD61" w14:textId="77777777" w:rsidR="00FB77BB" w:rsidRPr="00E616C9" w:rsidRDefault="00FB77BB" w:rsidP="00FB77BB">
            <w:pPr>
              <w:spacing w:line="240" w:lineRule="auto"/>
              <w:rPr>
                <w:ins w:id="600" w:author="Groot, Karina de" w:date="2025-04-08T14:14:00Z" w16du:dateUtc="2025-04-08T12:14:00Z"/>
                <w:szCs w:val="18"/>
              </w:rPr>
            </w:pPr>
          </w:p>
          <w:p w14:paraId="1AD990F5" w14:textId="77777777" w:rsidR="00FB77BB" w:rsidRPr="00E616C9" w:rsidRDefault="00FB77BB" w:rsidP="00FB77BB">
            <w:pPr>
              <w:keepNext/>
              <w:spacing w:line="240" w:lineRule="auto"/>
              <w:rPr>
                <w:ins w:id="601" w:author="Groot, Karina de" w:date="2025-04-08T14:14:00Z" w16du:dateUtc="2025-04-08T12:14:00Z"/>
                <w:rFonts w:cs="Arial"/>
                <w:snapToGrid/>
                <w:kern w:val="0"/>
                <w:szCs w:val="18"/>
                <w:lang w:eastAsia="nl-NL"/>
              </w:rPr>
            </w:pPr>
            <w:ins w:id="602" w:author="Groot, Karina de" w:date="2025-04-08T14:14:00Z" w16du:dateUtc="2025-04-08T12:14:00Z">
              <w:r w:rsidRPr="00E616C9">
                <w:rPr>
                  <w:rFonts w:cs="Arial"/>
                  <w:snapToGrid/>
                  <w:kern w:val="0"/>
                  <w:szCs w:val="18"/>
                  <w:lang w:eastAsia="nl-NL"/>
                </w:rPr>
                <w:t xml:space="preserve">Verwijzing naar één of meer personen met de aanduiding ‘geldnemer’ of ‘beiden’ door vermelding van het nummer waaronder de persoon in de comparitie in de akte is vermeld (bijvoorbeeld 1a of 1c2). </w:t>
              </w:r>
            </w:ins>
          </w:p>
          <w:p w14:paraId="279ABBC1" w14:textId="77777777" w:rsidR="00FB77BB" w:rsidRPr="00E616C9" w:rsidRDefault="00FB77BB" w:rsidP="00FB77BB">
            <w:pPr>
              <w:spacing w:line="240" w:lineRule="auto"/>
              <w:rPr>
                <w:ins w:id="603" w:author="Groot, Karina de" w:date="2025-04-08T14:14:00Z" w16du:dateUtc="2025-04-08T12:14:00Z"/>
                <w:szCs w:val="18"/>
              </w:rPr>
            </w:pPr>
          </w:p>
          <w:p w14:paraId="7621B027" w14:textId="77777777" w:rsidR="00FB77BB" w:rsidRPr="00E616C9" w:rsidRDefault="00FB77BB" w:rsidP="00FB77BB">
            <w:pPr>
              <w:keepNext/>
              <w:spacing w:line="240" w:lineRule="auto"/>
              <w:rPr>
                <w:ins w:id="604" w:author="Groot, Karina de" w:date="2025-04-08T14:14:00Z" w16du:dateUtc="2025-04-08T12:14:00Z"/>
                <w:rFonts w:cs="Arial"/>
                <w:snapToGrid/>
                <w:kern w:val="0"/>
                <w:szCs w:val="18"/>
                <w:lang w:eastAsia="nl-NL"/>
              </w:rPr>
            </w:pPr>
            <w:ins w:id="605" w:author="Groot, Karina de" w:date="2025-04-08T14:14:00Z" w16du:dateUtc="2025-04-08T12:14:00Z">
              <w:r w:rsidRPr="00E616C9">
                <w:rPr>
                  <w:rFonts w:cs="Arial"/>
                  <w:snapToGrid/>
                  <w:kern w:val="0"/>
                  <w:szCs w:val="18"/>
                  <w:lang w:eastAsia="nl-NL"/>
                </w:rPr>
                <w:t>Wanneer meer personen onder een nummer/letter combinatie worden genoemd in de akte wordt dit nummer éénmaal vermeld.</w:t>
              </w:r>
            </w:ins>
          </w:p>
          <w:p w14:paraId="056FCE98" w14:textId="77777777" w:rsidR="00FB77BB" w:rsidRPr="00E616C9" w:rsidRDefault="00FB77BB" w:rsidP="00FB77BB">
            <w:pPr>
              <w:keepNext/>
              <w:spacing w:line="240" w:lineRule="auto"/>
              <w:rPr>
                <w:ins w:id="606" w:author="Groot, Karina de" w:date="2025-04-08T14:14:00Z" w16du:dateUtc="2025-04-08T12:14:00Z"/>
                <w:szCs w:val="18"/>
              </w:rPr>
            </w:pPr>
          </w:p>
          <w:p w14:paraId="2D554B9A" w14:textId="77777777" w:rsidR="00FB77BB" w:rsidRPr="00E616C9" w:rsidRDefault="00FB77BB" w:rsidP="00FB77BB">
            <w:pPr>
              <w:keepNext/>
              <w:spacing w:line="240" w:lineRule="auto"/>
              <w:rPr>
                <w:ins w:id="607" w:author="Groot, Karina de" w:date="2025-04-08T14:14:00Z" w16du:dateUtc="2025-04-08T12:14:00Z"/>
                <w:szCs w:val="18"/>
              </w:rPr>
            </w:pPr>
            <w:ins w:id="608" w:author="Groot, Karina de" w:date="2025-04-08T14:14:00Z" w16du:dateUtc="2025-04-08T12:14:00Z">
              <w:r w:rsidRPr="00E616C9">
                <w:rPr>
                  <w:szCs w:val="18"/>
                </w:rPr>
                <w:t>Meerdere voorkomens worden onderling gescheiden door een komma en de laatste twee door het woord ‘en’. De voorkomens worden weergegeven in de volgorde zoals ze in de voorgaande tekst getoond zijn.</w:t>
              </w:r>
            </w:ins>
          </w:p>
          <w:p w14:paraId="3C421721" w14:textId="77777777" w:rsidR="00FB77BB" w:rsidRPr="00E616C9" w:rsidRDefault="00FB77BB" w:rsidP="00FB77BB">
            <w:pPr>
              <w:keepNext/>
              <w:rPr>
                <w:ins w:id="609" w:author="Groot, Karina de" w:date="2025-04-08T14:14:00Z" w16du:dateUtc="2025-04-08T12:14:00Z"/>
                <w:szCs w:val="18"/>
              </w:rPr>
            </w:pPr>
          </w:p>
          <w:p w14:paraId="4E7E3211" w14:textId="77777777" w:rsidR="00FB77BB" w:rsidRPr="00E616C9" w:rsidRDefault="00FB77BB" w:rsidP="00FB77BB">
            <w:pPr>
              <w:rPr>
                <w:ins w:id="610" w:author="Groot, Karina de" w:date="2025-04-08T14:14:00Z" w16du:dateUtc="2025-04-08T12:14:00Z"/>
                <w:szCs w:val="18"/>
                <w:u w:val="single"/>
              </w:rPr>
            </w:pPr>
            <w:proofErr w:type="spellStart"/>
            <w:ins w:id="611" w:author="Groot, Karina de" w:date="2025-04-08T14:14:00Z" w16du:dateUtc="2025-04-08T12:14:00Z">
              <w:r w:rsidRPr="00E616C9">
                <w:rPr>
                  <w:szCs w:val="18"/>
                  <w:u w:val="single"/>
                </w:rPr>
                <w:t>Mapping</w:t>
              </w:r>
              <w:proofErr w:type="spellEnd"/>
              <w:r w:rsidRPr="00E616C9">
                <w:rPr>
                  <w:szCs w:val="18"/>
                  <w:u w:val="single"/>
                </w:rPr>
                <w:t xml:space="preserve"> persoon ‘hypotheekgever’:</w:t>
              </w:r>
            </w:ins>
          </w:p>
          <w:p w14:paraId="5A53914A" w14:textId="77777777" w:rsidR="00FB77BB" w:rsidRPr="00E616C9" w:rsidRDefault="00FB77BB" w:rsidP="00FB77BB">
            <w:pPr>
              <w:autoSpaceDE w:val="0"/>
              <w:autoSpaceDN w:val="0"/>
              <w:adjustRightInd w:val="0"/>
              <w:spacing w:line="240" w:lineRule="auto"/>
              <w:rPr>
                <w:ins w:id="612" w:author="Groot, Karina de" w:date="2025-04-08T14:14:00Z" w16du:dateUtc="2025-04-08T12:14:00Z"/>
                <w:rFonts w:cs="Arial"/>
                <w:snapToGrid/>
                <w:kern w:val="0"/>
                <w:szCs w:val="18"/>
                <w:lang w:eastAsia="nl-NL"/>
              </w:rPr>
            </w:pPr>
            <w:ins w:id="613" w:author="Groot, Karina de" w:date="2025-04-08T14:14:00Z" w16du:dateUtc="2025-04-08T12:14:00Z">
              <w:r w:rsidRPr="00E616C9">
                <w:rPr>
                  <w:rFonts w:cs="Arial"/>
                  <w:snapToGrid/>
                  <w:kern w:val="0"/>
                  <w:szCs w:val="18"/>
                  <w:lang w:eastAsia="nl-NL"/>
                </w:rPr>
                <w:t>//</w:t>
              </w:r>
              <w:proofErr w:type="spellStart"/>
              <w:r w:rsidRPr="00E616C9">
                <w:rPr>
                  <w:rFonts w:cs="Arial"/>
                  <w:snapToGrid/>
                  <w:kern w:val="0"/>
                  <w:szCs w:val="18"/>
                  <w:lang w:eastAsia="nl-NL"/>
                </w:rPr>
                <w:t>StukdeelHypotheek</w:t>
              </w:r>
              <w:proofErr w:type="spellEnd"/>
              <w:r w:rsidRPr="00E616C9">
                <w:rPr>
                  <w:rFonts w:cs="Arial"/>
                  <w:snapToGrid/>
                  <w:kern w:val="0"/>
                  <w:szCs w:val="18"/>
                  <w:lang w:eastAsia="nl-NL"/>
                </w:rPr>
                <w:t>/</w:t>
              </w:r>
              <w:proofErr w:type="spellStart"/>
              <w:r w:rsidRPr="00E616C9">
                <w:rPr>
                  <w:rFonts w:cs="Arial"/>
                  <w:snapToGrid/>
                  <w:kern w:val="0"/>
                  <w:szCs w:val="18"/>
                  <w:lang w:eastAsia="nl-NL"/>
                </w:rPr>
                <w:t>vervreemderRechtRef</w:t>
              </w:r>
              <w:proofErr w:type="spellEnd"/>
              <w:r w:rsidRPr="00E616C9">
                <w:rPr>
                  <w:rFonts w:cs="Arial"/>
                  <w:snapToGrid/>
                  <w:kern w:val="0"/>
                  <w:szCs w:val="18"/>
                  <w:lang w:eastAsia="nl-NL"/>
                </w:rPr>
                <w:t>/Partij/</w:t>
              </w:r>
              <w:proofErr w:type="spellStart"/>
              <w:r w:rsidRPr="00E616C9">
                <w:rPr>
                  <w:rFonts w:cs="Arial"/>
                  <w:snapToGrid/>
                  <w:kern w:val="0"/>
                  <w:szCs w:val="18"/>
                  <w:lang w:eastAsia="nl-NL"/>
                </w:rPr>
                <w:t>IMKAD_Persoon</w:t>
              </w:r>
              <w:proofErr w:type="spellEnd"/>
            </w:ins>
          </w:p>
          <w:p w14:paraId="52F998ED" w14:textId="77777777" w:rsidR="00FB77BB" w:rsidRDefault="00FB77BB" w:rsidP="00FB77BB">
            <w:pPr>
              <w:autoSpaceDE w:val="0"/>
              <w:autoSpaceDN w:val="0"/>
              <w:adjustRightInd w:val="0"/>
              <w:spacing w:line="240" w:lineRule="auto"/>
              <w:rPr>
                <w:ins w:id="614" w:author="Groot, Karina de" w:date="2025-04-08T14:14:00Z" w16du:dateUtc="2025-04-08T12:14:00Z"/>
                <w:snapToGrid/>
                <w:kern w:val="0"/>
                <w:szCs w:val="18"/>
                <w:highlight w:val="white"/>
                <w:lang w:eastAsia="nl-NL"/>
              </w:rPr>
            </w:pPr>
            <w:ins w:id="615" w:author="Groot, Karina de" w:date="2025-04-08T14:14:00Z" w16du:dateUtc="2025-04-08T12:14:00Z">
              <w:r w:rsidRPr="00E616C9">
                <w:rPr>
                  <w:snapToGrid/>
                  <w:kern w:val="0"/>
                  <w:szCs w:val="18"/>
                  <w:highlight w:val="white"/>
                  <w:lang w:eastAsia="nl-NL"/>
                </w:rPr>
                <w:t>Waarvan</w:t>
              </w:r>
              <w:r>
                <w:rPr>
                  <w:snapToGrid/>
                  <w:kern w:val="0"/>
                  <w:szCs w:val="18"/>
                  <w:highlight w:val="white"/>
                  <w:lang w:eastAsia="nl-NL"/>
                </w:rPr>
                <w:t>:</w:t>
              </w:r>
            </w:ins>
          </w:p>
          <w:p w14:paraId="4C6C9C28" w14:textId="5816332C" w:rsidR="00FB77BB" w:rsidRDefault="00FB77BB" w:rsidP="00FB77BB">
            <w:pPr>
              <w:autoSpaceDE w:val="0"/>
              <w:autoSpaceDN w:val="0"/>
              <w:adjustRightInd w:val="0"/>
              <w:spacing w:line="240" w:lineRule="auto"/>
              <w:rPr>
                <w:ins w:id="616" w:author="Groot, Karina de" w:date="2025-04-08T14:14:00Z" w16du:dateUtc="2025-04-08T12:14:00Z"/>
                <w:snapToGrid/>
                <w:kern w:val="0"/>
                <w:szCs w:val="18"/>
                <w:lang w:eastAsia="nl-NL"/>
              </w:rPr>
            </w:pPr>
            <w:ins w:id="617" w:author="Groot, Karina de" w:date="2025-04-08T14:14:00Z" w16du:dateUtc="2025-04-08T12:14:00Z">
              <w:r w:rsidRPr="00E616C9">
                <w:rPr>
                  <w:snapToGrid/>
                  <w:kern w:val="0"/>
                  <w:szCs w:val="18"/>
                  <w:highlight w:val="white"/>
                  <w:lang w:eastAsia="nl-NL"/>
                </w:rPr>
                <w:t xml:space="preserve"> ./</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ins>
            <w:ins w:id="618" w:author="Groot, Karina de" w:date="2025-04-08T14:15:00Z" w16du:dateUtc="2025-04-08T12:15:00Z">
              <w:r>
                <w:rPr>
                  <w:snapToGrid/>
                  <w:kern w:val="0"/>
                  <w:szCs w:val="18"/>
                  <w:lang w:eastAsia="nl-NL"/>
                </w:rPr>
                <w:t>hypotheekgever’</w:t>
              </w:r>
            </w:ins>
            <w:ins w:id="619" w:author="Groot, Karina de" w:date="2025-04-08T14:14:00Z" w16du:dateUtc="2025-04-08T12:14:00Z">
              <w:r w:rsidRPr="00E616C9">
                <w:rPr>
                  <w:snapToGrid/>
                  <w:kern w:val="0"/>
                  <w:szCs w:val="18"/>
                  <w:lang w:eastAsia="nl-NL"/>
                </w:rPr>
                <w:t xml:space="preserve">) </w:t>
              </w:r>
            </w:ins>
          </w:p>
          <w:p w14:paraId="7DAF7F1F" w14:textId="0B562852" w:rsidR="00FB77BB" w:rsidRPr="00E616C9" w:rsidRDefault="00FB77BB" w:rsidP="00FB77BB">
            <w:pPr>
              <w:autoSpaceDE w:val="0"/>
              <w:autoSpaceDN w:val="0"/>
              <w:adjustRightInd w:val="0"/>
              <w:spacing w:line="240" w:lineRule="auto"/>
              <w:rPr>
                <w:ins w:id="620" w:author="Groot, Karina de" w:date="2025-04-08T14:14:00Z" w16du:dateUtc="2025-04-08T12:14:00Z"/>
                <w:snapToGrid/>
                <w:kern w:val="0"/>
                <w:szCs w:val="18"/>
                <w:lang w:eastAsia="nl-NL"/>
              </w:rPr>
            </w:pPr>
            <w:ins w:id="621" w:author="Groot, Karina de" w:date="2025-04-08T14:14:00Z" w16du:dateUtc="2025-04-08T12:14:00Z">
              <w:r w:rsidRPr="00E616C9">
                <w:rPr>
                  <w:snapToGrid/>
                  <w:kern w:val="0"/>
                  <w:szCs w:val="18"/>
                  <w:highlight w:val="white"/>
                  <w:lang w:eastAsia="nl-NL"/>
                </w:rPr>
                <w:t>.</w:t>
              </w:r>
              <w:r>
                <w:rPr>
                  <w:snapToGrid/>
                  <w:kern w:val="0"/>
                  <w:szCs w:val="18"/>
                  <w:highlight w:val="white"/>
                  <w:lang w:eastAsia="nl-NL"/>
                </w:rPr>
                <w:t xml:space="preserve"> </w:t>
              </w: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schuldenaar</w:t>
              </w:r>
            </w:ins>
            <w:ins w:id="622" w:author="Groot, Karina de" w:date="2025-04-08T14:15:00Z" w16du:dateUtc="2025-04-08T12:15:00Z">
              <w:r>
                <w:rPr>
                  <w:snapToGrid/>
                  <w:kern w:val="0"/>
                  <w:szCs w:val="18"/>
                  <w:lang w:eastAsia="nl-NL"/>
                </w:rPr>
                <w:t>’</w:t>
              </w:r>
            </w:ins>
            <w:ins w:id="623" w:author="Groot, Karina de" w:date="2025-04-08T14:14:00Z" w16du:dateUtc="2025-04-08T12:14:00Z">
              <w:r w:rsidRPr="00E616C9">
                <w:rPr>
                  <w:snapToGrid/>
                  <w:kern w:val="0"/>
                  <w:szCs w:val="18"/>
                  <w:lang w:eastAsia="nl-NL"/>
                </w:rPr>
                <w:t>) of</w:t>
              </w:r>
            </w:ins>
          </w:p>
          <w:p w14:paraId="50ACCB3C" w14:textId="77777777" w:rsidR="00FB77BB" w:rsidRPr="00E616C9" w:rsidRDefault="00FB77BB" w:rsidP="00FB77BB">
            <w:pPr>
              <w:autoSpaceDE w:val="0"/>
              <w:autoSpaceDN w:val="0"/>
              <w:adjustRightInd w:val="0"/>
              <w:spacing w:line="240" w:lineRule="auto"/>
              <w:rPr>
                <w:ins w:id="624" w:author="Groot, Karina de" w:date="2025-04-08T14:14:00Z" w16du:dateUtc="2025-04-08T12:14:00Z"/>
                <w:snapToGrid/>
                <w:kern w:val="0"/>
                <w:szCs w:val="18"/>
                <w:lang w:eastAsia="nl-NL"/>
              </w:rPr>
            </w:pPr>
            <w:ins w:id="625" w:author="Groot, Karina de" w:date="2025-04-08T14:14:00Z" w16du:dateUtc="2025-04-08T12:14:00Z">
              <w:r>
                <w:rPr>
                  <w:snapToGrid/>
                  <w:kern w:val="0"/>
                  <w:szCs w:val="18"/>
                  <w:lang w:eastAsia="nl-NL"/>
                </w:rPr>
                <w:t xml:space="preserve"> </w:t>
              </w:r>
              <w:r w:rsidRPr="00E616C9">
                <w:rPr>
                  <w:snapToGrid/>
                  <w:kern w:val="0"/>
                  <w:szCs w:val="18"/>
                  <w:lang w:eastAsia="nl-NL"/>
                </w:rPr>
                <w:t>./</w:t>
              </w:r>
              <w:proofErr w:type="spellStart"/>
              <w:r w:rsidRPr="00E616C9">
                <w:rPr>
                  <w:snapToGrid/>
                  <w:kern w:val="0"/>
                  <w:szCs w:val="18"/>
                  <w:lang w:eastAsia="nl-NL"/>
                </w:rPr>
                <w:t>tia_</w:t>
              </w:r>
              <w:r w:rsidRPr="00E616C9">
                <w:rPr>
                  <w:rFonts w:cs="Arial"/>
                  <w:snapToGrid/>
                  <w:kern w:val="0"/>
                  <w:szCs w:val="18"/>
                  <w:lang w:eastAsia="nl-NL"/>
                </w:rPr>
                <w:t>PartijOnderdeel</w:t>
              </w:r>
              <w:proofErr w:type="spellEnd"/>
              <w:r w:rsidRPr="00E616C9">
                <w:rPr>
                  <w:snapToGrid/>
                  <w:kern w:val="0"/>
                  <w:szCs w:val="18"/>
                  <w:lang w:eastAsia="nl-NL"/>
                </w:rPr>
                <w:t>(‘beiden’)</w:t>
              </w:r>
            </w:ins>
          </w:p>
          <w:p w14:paraId="0FFDAA1F" w14:textId="77777777" w:rsidR="00FB77BB" w:rsidRPr="00E616C9" w:rsidRDefault="00FB77BB" w:rsidP="00FB77BB">
            <w:pPr>
              <w:keepNext/>
              <w:rPr>
                <w:ins w:id="626" w:author="Groot, Karina de" w:date="2025-04-08T14:14:00Z" w16du:dateUtc="2025-04-08T12:14:00Z"/>
                <w:snapToGrid/>
                <w:kern w:val="0"/>
                <w:szCs w:val="18"/>
                <w:lang w:eastAsia="nl-NL"/>
              </w:rPr>
            </w:pPr>
            <w:ins w:id="627" w:author="Groot, Karina de" w:date="2025-04-08T14:14:00Z" w16du:dateUtc="2025-04-08T12:14:00Z">
              <w:r w:rsidRPr="00E616C9">
                <w:rPr>
                  <w:snapToGrid/>
                  <w:kern w:val="0"/>
                  <w:szCs w:val="18"/>
                  <w:lang w:eastAsia="nl-NL"/>
                </w:rPr>
                <w:t>of</w:t>
              </w:r>
            </w:ins>
          </w:p>
          <w:p w14:paraId="11741B44" w14:textId="77777777" w:rsidR="00FB77BB" w:rsidRPr="00E616C9" w:rsidRDefault="00FB77BB" w:rsidP="00FB77BB">
            <w:pPr>
              <w:autoSpaceDE w:val="0"/>
              <w:autoSpaceDN w:val="0"/>
              <w:adjustRightInd w:val="0"/>
              <w:spacing w:line="240" w:lineRule="auto"/>
              <w:rPr>
                <w:ins w:id="628" w:author="Groot, Karina de" w:date="2025-04-08T14:14:00Z" w16du:dateUtc="2025-04-08T12:14:00Z"/>
                <w:rFonts w:cs="Arial"/>
                <w:snapToGrid/>
                <w:kern w:val="0"/>
                <w:szCs w:val="18"/>
                <w:lang w:eastAsia="nl-NL"/>
              </w:rPr>
            </w:pPr>
            <w:ins w:id="629" w:author="Groot, Karina de" w:date="2025-04-08T14:14:00Z" w16du:dateUtc="2025-04-08T12:14:00Z">
              <w:r w:rsidRPr="00E616C9">
                <w:rPr>
                  <w:rFonts w:cs="Arial"/>
                  <w:snapToGrid/>
                  <w:kern w:val="0"/>
                  <w:szCs w:val="18"/>
                  <w:lang w:eastAsia="nl-NL"/>
                </w:rPr>
                <w:t>//</w:t>
              </w:r>
              <w:proofErr w:type="spellStart"/>
              <w:r w:rsidRPr="00E616C9">
                <w:rPr>
                  <w:rFonts w:cs="Arial"/>
                  <w:snapToGrid/>
                  <w:kern w:val="0"/>
                  <w:szCs w:val="18"/>
                  <w:lang w:eastAsia="nl-NL"/>
                </w:rPr>
                <w:t>StukdeelHypotheek</w:t>
              </w:r>
              <w:proofErr w:type="spellEnd"/>
              <w:r w:rsidRPr="00E616C9">
                <w:rPr>
                  <w:rFonts w:cs="Arial"/>
                  <w:snapToGrid/>
                  <w:kern w:val="0"/>
                  <w:szCs w:val="18"/>
                  <w:lang w:eastAsia="nl-NL"/>
                </w:rPr>
                <w:t>/</w:t>
              </w:r>
              <w:proofErr w:type="spellStart"/>
              <w:r w:rsidRPr="00E616C9">
                <w:rPr>
                  <w:rFonts w:cs="Arial"/>
                  <w:snapToGrid/>
                  <w:kern w:val="0"/>
                  <w:szCs w:val="18"/>
                  <w:lang w:eastAsia="nl-NL"/>
                </w:rPr>
                <w:t>vervreemderRechtRef</w:t>
              </w:r>
              <w:proofErr w:type="spellEnd"/>
              <w:r w:rsidRPr="00E616C9">
                <w:rPr>
                  <w:rFonts w:cs="Arial"/>
                  <w:snapToGrid/>
                  <w:kern w:val="0"/>
                  <w:szCs w:val="18"/>
                  <w:lang w:eastAsia="nl-NL"/>
                </w:rPr>
                <w:t>/Partij/</w:t>
              </w:r>
            </w:ins>
          </w:p>
          <w:p w14:paraId="2E46B56E" w14:textId="77777777" w:rsidR="00FB77BB" w:rsidRPr="00E616C9" w:rsidRDefault="00FB77BB" w:rsidP="00FB77BB">
            <w:pPr>
              <w:autoSpaceDE w:val="0"/>
              <w:autoSpaceDN w:val="0"/>
              <w:adjustRightInd w:val="0"/>
              <w:spacing w:line="240" w:lineRule="auto"/>
              <w:rPr>
                <w:ins w:id="630" w:author="Groot, Karina de" w:date="2025-04-08T14:14:00Z" w16du:dateUtc="2025-04-08T12:14:00Z"/>
                <w:rFonts w:cs="Arial"/>
                <w:snapToGrid/>
                <w:kern w:val="0"/>
                <w:szCs w:val="18"/>
                <w:lang w:eastAsia="nl-NL"/>
              </w:rPr>
            </w:pPr>
            <w:proofErr w:type="spellStart"/>
            <w:ins w:id="631" w:author="Groot, Karina de" w:date="2025-04-08T14:14:00Z" w16du:dateUtc="2025-04-08T12:14:00Z">
              <w:r w:rsidRPr="00E616C9">
                <w:rPr>
                  <w:rFonts w:cs="Arial"/>
                  <w:snapToGrid/>
                  <w:kern w:val="0"/>
                  <w:szCs w:val="18"/>
                  <w:lang w:eastAsia="nl-NL"/>
                </w:rPr>
                <w:t>IMKAD_Persoon</w:t>
              </w:r>
              <w:proofErr w:type="spellEnd"/>
              <w:r w:rsidRPr="00E616C9">
                <w:rPr>
                  <w:rFonts w:cs="Arial"/>
                  <w:snapToGrid/>
                  <w:kern w:val="0"/>
                  <w:szCs w:val="18"/>
                  <w:lang w:eastAsia="nl-NL"/>
                </w:rPr>
                <w:t>/</w:t>
              </w:r>
              <w:proofErr w:type="spellStart"/>
              <w:r w:rsidRPr="00E616C9">
                <w:rPr>
                  <w:rFonts w:cs="Arial"/>
                  <w:snapToGrid/>
                  <w:kern w:val="0"/>
                  <w:szCs w:val="18"/>
                  <w:lang w:eastAsia="nl-NL"/>
                </w:rPr>
                <w:t>GerelateerdPersoon</w:t>
              </w:r>
              <w:proofErr w:type="spellEnd"/>
              <w:r w:rsidRPr="00E616C9">
                <w:rPr>
                  <w:rFonts w:cs="Arial"/>
                  <w:snapToGrid/>
                  <w:kern w:val="0"/>
                  <w:szCs w:val="18"/>
                  <w:lang w:eastAsia="nl-NL"/>
                </w:rPr>
                <w:t>/</w:t>
              </w:r>
              <w:proofErr w:type="spellStart"/>
              <w:r w:rsidRPr="00E616C9">
                <w:rPr>
                  <w:rFonts w:cs="Arial"/>
                  <w:snapToGrid/>
                  <w:kern w:val="0"/>
                  <w:szCs w:val="18"/>
                  <w:lang w:eastAsia="nl-NL"/>
                </w:rPr>
                <w:t>IMKAD_Persoon</w:t>
              </w:r>
              <w:proofErr w:type="spellEnd"/>
            </w:ins>
          </w:p>
          <w:p w14:paraId="69AAF980" w14:textId="77777777" w:rsidR="00FB77BB" w:rsidRDefault="00FB77BB" w:rsidP="00FB77BB">
            <w:pPr>
              <w:autoSpaceDE w:val="0"/>
              <w:autoSpaceDN w:val="0"/>
              <w:adjustRightInd w:val="0"/>
              <w:spacing w:line="240" w:lineRule="auto"/>
              <w:rPr>
                <w:ins w:id="632" w:author="Groot, Karina de" w:date="2025-04-08T14:14:00Z" w16du:dateUtc="2025-04-08T12:14:00Z"/>
                <w:snapToGrid/>
                <w:kern w:val="0"/>
                <w:szCs w:val="18"/>
                <w:highlight w:val="white"/>
                <w:lang w:eastAsia="nl-NL"/>
              </w:rPr>
            </w:pPr>
            <w:ins w:id="633" w:author="Groot, Karina de" w:date="2025-04-08T14:14:00Z" w16du:dateUtc="2025-04-08T12:14:00Z">
              <w:r w:rsidRPr="00E616C9">
                <w:rPr>
                  <w:snapToGrid/>
                  <w:kern w:val="0"/>
                  <w:szCs w:val="18"/>
                  <w:highlight w:val="white"/>
                  <w:lang w:eastAsia="nl-NL"/>
                </w:rPr>
                <w:t>Waarvan</w:t>
              </w:r>
              <w:r>
                <w:rPr>
                  <w:snapToGrid/>
                  <w:kern w:val="0"/>
                  <w:szCs w:val="18"/>
                  <w:highlight w:val="white"/>
                  <w:lang w:eastAsia="nl-NL"/>
                </w:rPr>
                <w:t>:</w:t>
              </w:r>
            </w:ins>
          </w:p>
          <w:p w14:paraId="5F329AB6" w14:textId="1C3C5294" w:rsidR="00FB77BB" w:rsidRDefault="00FB77BB" w:rsidP="00FB77BB">
            <w:pPr>
              <w:autoSpaceDE w:val="0"/>
              <w:autoSpaceDN w:val="0"/>
              <w:adjustRightInd w:val="0"/>
              <w:spacing w:line="240" w:lineRule="auto"/>
              <w:rPr>
                <w:ins w:id="634" w:author="Groot, Karina de" w:date="2025-04-08T14:14:00Z" w16du:dateUtc="2025-04-08T12:14:00Z"/>
                <w:snapToGrid/>
                <w:kern w:val="0"/>
                <w:szCs w:val="18"/>
                <w:lang w:eastAsia="nl-NL"/>
              </w:rPr>
            </w:pPr>
            <w:ins w:id="635" w:author="Groot, Karina de" w:date="2025-04-08T14:14:00Z" w16du:dateUtc="2025-04-08T12:14:00Z">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ins>
            <w:ins w:id="636" w:author="Groot, Karina de" w:date="2025-04-08T14:15:00Z" w16du:dateUtc="2025-04-08T12:15:00Z">
              <w:r>
                <w:rPr>
                  <w:snapToGrid/>
                  <w:kern w:val="0"/>
                  <w:szCs w:val="18"/>
                  <w:lang w:eastAsia="nl-NL"/>
                </w:rPr>
                <w:t>hypotheekgever’</w:t>
              </w:r>
            </w:ins>
            <w:ins w:id="637" w:author="Groot, Karina de" w:date="2025-04-08T14:14:00Z" w16du:dateUtc="2025-04-08T12:14:00Z">
              <w:r w:rsidRPr="00E616C9">
                <w:rPr>
                  <w:snapToGrid/>
                  <w:kern w:val="0"/>
                  <w:szCs w:val="18"/>
                  <w:lang w:eastAsia="nl-NL"/>
                </w:rPr>
                <w:t xml:space="preserve">) </w:t>
              </w:r>
            </w:ins>
          </w:p>
          <w:p w14:paraId="33661195" w14:textId="5994D9E0" w:rsidR="00FB77BB" w:rsidRPr="00E616C9" w:rsidRDefault="00FB77BB" w:rsidP="00FB77BB">
            <w:pPr>
              <w:autoSpaceDE w:val="0"/>
              <w:autoSpaceDN w:val="0"/>
              <w:adjustRightInd w:val="0"/>
              <w:spacing w:line="240" w:lineRule="auto"/>
              <w:rPr>
                <w:ins w:id="638" w:author="Groot, Karina de" w:date="2025-04-08T14:14:00Z" w16du:dateUtc="2025-04-08T12:14:00Z"/>
                <w:snapToGrid/>
                <w:kern w:val="0"/>
                <w:szCs w:val="18"/>
                <w:lang w:eastAsia="nl-NL"/>
              </w:rPr>
            </w:pPr>
            <w:ins w:id="639" w:author="Groot, Karina de" w:date="2025-04-08T14:14:00Z" w16du:dateUtc="2025-04-08T12:14:00Z">
              <w:r w:rsidRPr="00E616C9">
                <w:rPr>
                  <w:snapToGrid/>
                  <w:kern w:val="0"/>
                  <w:szCs w:val="18"/>
                  <w:highlight w:val="white"/>
                  <w:lang w:eastAsia="nl-NL"/>
                </w:rPr>
                <w:t>.</w:t>
              </w:r>
              <w:r>
                <w:rPr>
                  <w:snapToGrid/>
                  <w:kern w:val="0"/>
                  <w:szCs w:val="18"/>
                  <w:highlight w:val="white"/>
                  <w:lang w:eastAsia="nl-NL"/>
                </w:rPr>
                <w:t xml:space="preserve"> </w:t>
              </w: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schuldenaar</w:t>
              </w:r>
            </w:ins>
            <w:ins w:id="640" w:author="Groot, Karina de" w:date="2025-04-08T14:15:00Z" w16du:dateUtc="2025-04-08T12:15:00Z">
              <w:r>
                <w:rPr>
                  <w:snapToGrid/>
                  <w:kern w:val="0"/>
                  <w:szCs w:val="18"/>
                  <w:lang w:eastAsia="nl-NL"/>
                </w:rPr>
                <w:t>’</w:t>
              </w:r>
            </w:ins>
            <w:ins w:id="641" w:author="Groot, Karina de" w:date="2025-04-08T14:14:00Z" w16du:dateUtc="2025-04-08T12:14:00Z">
              <w:r w:rsidRPr="00E616C9">
                <w:rPr>
                  <w:snapToGrid/>
                  <w:kern w:val="0"/>
                  <w:szCs w:val="18"/>
                  <w:lang w:eastAsia="nl-NL"/>
                </w:rPr>
                <w:t>) of</w:t>
              </w:r>
            </w:ins>
          </w:p>
          <w:p w14:paraId="6DBD5652" w14:textId="77777777" w:rsidR="00FB77BB" w:rsidRPr="00E616C9" w:rsidRDefault="00FB77BB" w:rsidP="00FB77BB">
            <w:pPr>
              <w:autoSpaceDE w:val="0"/>
              <w:autoSpaceDN w:val="0"/>
              <w:adjustRightInd w:val="0"/>
              <w:spacing w:line="240" w:lineRule="auto"/>
              <w:rPr>
                <w:ins w:id="642" w:author="Groot, Karina de" w:date="2025-04-08T14:14:00Z" w16du:dateUtc="2025-04-08T12:14:00Z"/>
                <w:snapToGrid/>
                <w:kern w:val="0"/>
                <w:szCs w:val="18"/>
                <w:lang w:eastAsia="nl-NL"/>
              </w:rPr>
            </w:pPr>
            <w:ins w:id="643" w:author="Groot, Karina de" w:date="2025-04-08T14:14:00Z" w16du:dateUtc="2025-04-08T12:14:00Z">
              <w:r>
                <w:rPr>
                  <w:snapToGrid/>
                  <w:kern w:val="0"/>
                  <w:szCs w:val="18"/>
                  <w:lang w:eastAsia="nl-NL"/>
                </w:rPr>
                <w:t xml:space="preserve"> </w:t>
              </w:r>
              <w:r w:rsidRPr="00E616C9">
                <w:rPr>
                  <w:snapToGrid/>
                  <w:kern w:val="0"/>
                  <w:szCs w:val="18"/>
                  <w:lang w:eastAsia="nl-NL"/>
                </w:rPr>
                <w:t>./</w:t>
              </w:r>
              <w:proofErr w:type="spellStart"/>
              <w:r w:rsidRPr="00E616C9">
                <w:rPr>
                  <w:snapToGrid/>
                  <w:kern w:val="0"/>
                  <w:szCs w:val="18"/>
                  <w:lang w:eastAsia="nl-NL"/>
                </w:rPr>
                <w:t>tia_</w:t>
              </w:r>
              <w:r w:rsidRPr="00E616C9">
                <w:rPr>
                  <w:rFonts w:cs="Arial"/>
                  <w:snapToGrid/>
                  <w:kern w:val="0"/>
                  <w:szCs w:val="18"/>
                  <w:lang w:eastAsia="nl-NL"/>
                </w:rPr>
                <w:t>PartijOnderdeel</w:t>
              </w:r>
              <w:proofErr w:type="spellEnd"/>
              <w:r w:rsidRPr="00E616C9">
                <w:rPr>
                  <w:snapToGrid/>
                  <w:kern w:val="0"/>
                  <w:szCs w:val="18"/>
                  <w:lang w:eastAsia="nl-NL"/>
                </w:rPr>
                <w:t>(‘beiden’)</w:t>
              </w:r>
            </w:ins>
          </w:p>
          <w:p w14:paraId="13A575C9" w14:textId="77777777" w:rsidR="00FB77BB" w:rsidRPr="00E616C9" w:rsidRDefault="00FB77BB" w:rsidP="00FB77BB">
            <w:pPr>
              <w:autoSpaceDE w:val="0"/>
              <w:autoSpaceDN w:val="0"/>
              <w:adjustRightInd w:val="0"/>
              <w:spacing w:line="240" w:lineRule="auto"/>
              <w:rPr>
                <w:ins w:id="644" w:author="Groot, Karina de" w:date="2025-04-08T14:14:00Z" w16du:dateUtc="2025-04-08T12:14:00Z"/>
                <w:snapToGrid/>
                <w:kern w:val="0"/>
                <w:szCs w:val="18"/>
                <w:lang w:eastAsia="nl-NL"/>
              </w:rPr>
            </w:pPr>
            <w:ins w:id="645" w:author="Groot, Karina de" w:date="2025-04-08T14:14:00Z" w16du:dateUtc="2025-04-08T12:14:00Z">
              <w:r w:rsidRPr="00E616C9">
                <w:rPr>
                  <w:snapToGrid/>
                  <w:kern w:val="0"/>
                  <w:szCs w:val="18"/>
                  <w:lang w:eastAsia="nl-NL"/>
                </w:rPr>
                <w:t>of</w:t>
              </w:r>
            </w:ins>
          </w:p>
          <w:p w14:paraId="4DA46C5F" w14:textId="77777777" w:rsidR="00FB77BB" w:rsidRPr="00E616C9" w:rsidRDefault="00FB77BB" w:rsidP="00FB77BB">
            <w:pPr>
              <w:autoSpaceDE w:val="0"/>
              <w:autoSpaceDN w:val="0"/>
              <w:adjustRightInd w:val="0"/>
              <w:spacing w:line="240" w:lineRule="auto"/>
              <w:rPr>
                <w:ins w:id="646" w:author="Groot, Karina de" w:date="2025-04-08T14:14:00Z" w16du:dateUtc="2025-04-08T12:14:00Z"/>
                <w:rFonts w:cs="Arial"/>
                <w:snapToGrid/>
                <w:kern w:val="0"/>
                <w:szCs w:val="18"/>
                <w:lang w:eastAsia="nl-NL"/>
              </w:rPr>
            </w:pPr>
            <w:ins w:id="647" w:author="Groot, Karina de" w:date="2025-04-08T14:14:00Z" w16du:dateUtc="2025-04-08T12:14:00Z">
              <w:r w:rsidRPr="00E616C9">
                <w:rPr>
                  <w:rFonts w:cs="Arial"/>
                  <w:snapToGrid/>
                  <w:kern w:val="0"/>
                  <w:szCs w:val="18"/>
                  <w:lang w:eastAsia="nl-NL"/>
                </w:rPr>
                <w:t>//</w:t>
              </w:r>
              <w:proofErr w:type="spellStart"/>
              <w:r w:rsidRPr="00E616C9">
                <w:rPr>
                  <w:rFonts w:cs="Arial"/>
                  <w:snapToGrid/>
                  <w:kern w:val="0"/>
                  <w:szCs w:val="18"/>
                  <w:lang w:eastAsia="nl-NL"/>
                </w:rPr>
                <w:t>StukdeelHypotheek</w:t>
              </w:r>
              <w:proofErr w:type="spellEnd"/>
              <w:r w:rsidRPr="00E616C9">
                <w:rPr>
                  <w:rFonts w:cs="Arial"/>
                  <w:snapToGrid/>
                  <w:kern w:val="0"/>
                  <w:szCs w:val="18"/>
                  <w:lang w:eastAsia="nl-NL"/>
                </w:rPr>
                <w:t>/</w:t>
              </w:r>
              <w:proofErr w:type="spellStart"/>
              <w:r w:rsidRPr="00E616C9">
                <w:rPr>
                  <w:rFonts w:cs="Arial"/>
                  <w:snapToGrid/>
                  <w:kern w:val="0"/>
                  <w:szCs w:val="18"/>
                  <w:lang w:eastAsia="nl-NL"/>
                </w:rPr>
                <w:t>vervreemderRechtRef</w:t>
              </w:r>
              <w:proofErr w:type="spellEnd"/>
              <w:r w:rsidRPr="00E616C9">
                <w:rPr>
                  <w:rFonts w:cs="Arial"/>
                  <w:snapToGrid/>
                  <w:kern w:val="0"/>
                  <w:szCs w:val="18"/>
                  <w:lang w:eastAsia="nl-NL"/>
                </w:rPr>
                <w:t>/Partij/</w:t>
              </w:r>
            </w:ins>
          </w:p>
          <w:p w14:paraId="37DE55E0" w14:textId="77777777" w:rsidR="00FB77BB" w:rsidRPr="00E616C9" w:rsidRDefault="00FB77BB" w:rsidP="00FB77BB">
            <w:pPr>
              <w:autoSpaceDE w:val="0"/>
              <w:autoSpaceDN w:val="0"/>
              <w:adjustRightInd w:val="0"/>
              <w:spacing w:line="240" w:lineRule="auto"/>
              <w:rPr>
                <w:ins w:id="648" w:author="Groot, Karina de" w:date="2025-04-08T14:14:00Z" w16du:dateUtc="2025-04-08T12:14:00Z"/>
                <w:rFonts w:cs="Arial"/>
                <w:snapToGrid/>
                <w:kern w:val="0"/>
                <w:szCs w:val="18"/>
                <w:lang w:eastAsia="nl-NL"/>
              </w:rPr>
            </w:pPr>
            <w:proofErr w:type="spellStart"/>
            <w:ins w:id="649" w:author="Groot, Karina de" w:date="2025-04-08T14:14:00Z" w16du:dateUtc="2025-04-08T12:14:00Z">
              <w:r w:rsidRPr="00E616C9">
                <w:rPr>
                  <w:rFonts w:cs="Arial"/>
                  <w:snapToGrid/>
                  <w:kern w:val="0"/>
                  <w:szCs w:val="18"/>
                  <w:lang w:eastAsia="nl-NL"/>
                </w:rPr>
                <w:t>IMKAD_Persoon</w:t>
              </w:r>
              <w:proofErr w:type="spellEnd"/>
              <w:r w:rsidRPr="00E616C9">
                <w:rPr>
                  <w:rFonts w:cs="Arial"/>
                  <w:snapToGrid/>
                  <w:kern w:val="0"/>
                  <w:szCs w:val="18"/>
                  <w:lang w:eastAsia="nl-NL"/>
                </w:rPr>
                <w:t>/</w:t>
              </w:r>
              <w:proofErr w:type="spellStart"/>
              <w:r w:rsidRPr="00E616C9">
                <w:rPr>
                  <w:rFonts w:cs="Arial"/>
                  <w:snapToGrid/>
                  <w:kern w:val="0"/>
                  <w:szCs w:val="18"/>
                  <w:lang w:eastAsia="nl-NL"/>
                </w:rPr>
                <w:t>GerelateerdPersoon</w:t>
              </w:r>
              <w:proofErr w:type="spellEnd"/>
              <w:r w:rsidRPr="00E616C9">
                <w:rPr>
                  <w:rFonts w:cs="Arial"/>
                  <w:snapToGrid/>
                  <w:kern w:val="0"/>
                  <w:szCs w:val="18"/>
                  <w:lang w:eastAsia="nl-NL"/>
                </w:rPr>
                <w:t>/</w:t>
              </w:r>
              <w:proofErr w:type="spellStart"/>
              <w:r w:rsidRPr="00E616C9">
                <w:rPr>
                  <w:rFonts w:cs="Arial"/>
                  <w:snapToGrid/>
                  <w:kern w:val="0"/>
                  <w:szCs w:val="18"/>
                  <w:lang w:eastAsia="nl-NL"/>
                </w:rPr>
                <w:t>IMKAD_Persoon</w:t>
              </w:r>
              <w:proofErr w:type="spellEnd"/>
              <w:r w:rsidRPr="00E616C9">
                <w:rPr>
                  <w:rFonts w:cs="Arial"/>
                  <w:snapToGrid/>
                  <w:kern w:val="0"/>
                  <w:szCs w:val="18"/>
                  <w:lang w:eastAsia="nl-NL"/>
                </w:rPr>
                <w:t xml:space="preserve">/ </w:t>
              </w:r>
              <w:proofErr w:type="spellStart"/>
              <w:r w:rsidRPr="00E616C9">
                <w:rPr>
                  <w:rFonts w:cs="Arial"/>
                  <w:snapToGrid/>
                  <w:kern w:val="0"/>
                  <w:szCs w:val="18"/>
                  <w:lang w:eastAsia="nl-NL"/>
                </w:rPr>
                <w:t>GerelateerdPersoon</w:t>
              </w:r>
              <w:proofErr w:type="spellEnd"/>
              <w:r w:rsidRPr="00E616C9">
                <w:rPr>
                  <w:rFonts w:cs="Arial"/>
                  <w:snapToGrid/>
                  <w:kern w:val="0"/>
                  <w:szCs w:val="18"/>
                  <w:lang w:eastAsia="nl-NL"/>
                </w:rPr>
                <w:t>/</w:t>
              </w:r>
              <w:proofErr w:type="spellStart"/>
              <w:r w:rsidRPr="00E616C9">
                <w:rPr>
                  <w:rFonts w:cs="Arial"/>
                  <w:snapToGrid/>
                  <w:kern w:val="0"/>
                  <w:szCs w:val="18"/>
                  <w:lang w:eastAsia="nl-NL"/>
                </w:rPr>
                <w:t>IMKAD_Persoon</w:t>
              </w:r>
              <w:proofErr w:type="spellEnd"/>
            </w:ins>
          </w:p>
          <w:p w14:paraId="67913249" w14:textId="77777777" w:rsidR="00FB77BB" w:rsidRDefault="00FB77BB" w:rsidP="00FB77BB">
            <w:pPr>
              <w:autoSpaceDE w:val="0"/>
              <w:autoSpaceDN w:val="0"/>
              <w:adjustRightInd w:val="0"/>
              <w:spacing w:line="240" w:lineRule="auto"/>
              <w:rPr>
                <w:ins w:id="650" w:author="Groot, Karina de" w:date="2025-04-08T14:14:00Z" w16du:dateUtc="2025-04-08T12:14:00Z"/>
                <w:snapToGrid/>
                <w:kern w:val="0"/>
                <w:szCs w:val="18"/>
                <w:highlight w:val="white"/>
                <w:lang w:eastAsia="nl-NL"/>
              </w:rPr>
            </w:pPr>
            <w:ins w:id="651" w:author="Groot, Karina de" w:date="2025-04-08T14:14:00Z" w16du:dateUtc="2025-04-08T12:14:00Z">
              <w:r w:rsidRPr="00E616C9">
                <w:rPr>
                  <w:snapToGrid/>
                  <w:kern w:val="0"/>
                  <w:szCs w:val="18"/>
                  <w:highlight w:val="white"/>
                  <w:lang w:eastAsia="nl-NL"/>
                </w:rPr>
                <w:lastRenderedPageBreak/>
                <w:t>Waarvan</w:t>
              </w:r>
              <w:r>
                <w:rPr>
                  <w:snapToGrid/>
                  <w:kern w:val="0"/>
                  <w:szCs w:val="18"/>
                  <w:highlight w:val="white"/>
                  <w:lang w:eastAsia="nl-NL"/>
                </w:rPr>
                <w:t>:</w:t>
              </w:r>
            </w:ins>
          </w:p>
          <w:p w14:paraId="48431866" w14:textId="6DB96AD5" w:rsidR="00FB77BB" w:rsidRDefault="00FB77BB" w:rsidP="00FB77BB">
            <w:pPr>
              <w:autoSpaceDE w:val="0"/>
              <w:autoSpaceDN w:val="0"/>
              <w:adjustRightInd w:val="0"/>
              <w:spacing w:line="240" w:lineRule="auto"/>
              <w:rPr>
                <w:ins w:id="652" w:author="Groot, Karina de" w:date="2025-04-08T14:14:00Z" w16du:dateUtc="2025-04-08T12:14:00Z"/>
                <w:snapToGrid/>
                <w:kern w:val="0"/>
                <w:szCs w:val="18"/>
                <w:lang w:eastAsia="nl-NL"/>
              </w:rPr>
            </w:pPr>
            <w:ins w:id="653" w:author="Groot, Karina de" w:date="2025-04-08T14:14:00Z" w16du:dateUtc="2025-04-08T12:14:00Z">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ins>
            <w:ins w:id="654" w:author="Groot, Karina de" w:date="2025-04-08T14:15:00Z" w16du:dateUtc="2025-04-08T12:15:00Z">
              <w:r>
                <w:rPr>
                  <w:snapToGrid/>
                  <w:kern w:val="0"/>
                  <w:szCs w:val="18"/>
                  <w:lang w:eastAsia="nl-NL"/>
                </w:rPr>
                <w:t>hypot</w:t>
              </w:r>
            </w:ins>
            <w:ins w:id="655" w:author="Groot, Karina de" w:date="2025-04-08T14:16:00Z" w16du:dateUtc="2025-04-08T12:16:00Z">
              <w:r>
                <w:rPr>
                  <w:snapToGrid/>
                  <w:kern w:val="0"/>
                  <w:szCs w:val="18"/>
                  <w:lang w:eastAsia="nl-NL"/>
                </w:rPr>
                <w:t>heekgever’</w:t>
              </w:r>
            </w:ins>
            <w:ins w:id="656" w:author="Groot, Karina de" w:date="2025-04-08T14:14:00Z" w16du:dateUtc="2025-04-08T12:14:00Z">
              <w:r w:rsidRPr="00E616C9">
                <w:rPr>
                  <w:snapToGrid/>
                  <w:kern w:val="0"/>
                  <w:szCs w:val="18"/>
                  <w:lang w:eastAsia="nl-NL"/>
                </w:rPr>
                <w:t xml:space="preserve">) </w:t>
              </w:r>
            </w:ins>
          </w:p>
          <w:p w14:paraId="510BE0E3" w14:textId="5275E775" w:rsidR="00FB77BB" w:rsidRPr="00E616C9" w:rsidRDefault="00FB77BB" w:rsidP="00FB77BB">
            <w:pPr>
              <w:autoSpaceDE w:val="0"/>
              <w:autoSpaceDN w:val="0"/>
              <w:adjustRightInd w:val="0"/>
              <w:spacing w:line="240" w:lineRule="auto"/>
              <w:rPr>
                <w:ins w:id="657" w:author="Groot, Karina de" w:date="2025-04-08T14:14:00Z" w16du:dateUtc="2025-04-08T12:14:00Z"/>
                <w:snapToGrid/>
                <w:kern w:val="0"/>
                <w:szCs w:val="18"/>
                <w:lang w:eastAsia="nl-NL"/>
              </w:rPr>
            </w:pPr>
            <w:ins w:id="658" w:author="Groot, Karina de" w:date="2025-04-08T14:14:00Z" w16du:dateUtc="2025-04-08T12:14:00Z">
              <w:r w:rsidRPr="00E616C9">
                <w:rPr>
                  <w:snapToGrid/>
                  <w:kern w:val="0"/>
                  <w:szCs w:val="18"/>
                  <w:highlight w:val="white"/>
                  <w:lang w:eastAsia="nl-NL"/>
                </w:rPr>
                <w:t>.</w:t>
              </w:r>
              <w:r>
                <w:rPr>
                  <w:snapToGrid/>
                  <w:kern w:val="0"/>
                  <w:szCs w:val="18"/>
                  <w:highlight w:val="white"/>
                  <w:lang w:eastAsia="nl-NL"/>
                </w:rPr>
                <w:t xml:space="preserve"> </w:t>
              </w: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schuldenaar</w:t>
              </w:r>
            </w:ins>
            <w:ins w:id="659" w:author="Groot, Karina de" w:date="2025-04-08T14:16:00Z" w16du:dateUtc="2025-04-08T12:16:00Z">
              <w:r>
                <w:rPr>
                  <w:snapToGrid/>
                  <w:kern w:val="0"/>
                  <w:szCs w:val="18"/>
                  <w:lang w:eastAsia="nl-NL"/>
                </w:rPr>
                <w:t>’</w:t>
              </w:r>
            </w:ins>
            <w:ins w:id="660" w:author="Groot, Karina de" w:date="2025-04-08T14:14:00Z" w16du:dateUtc="2025-04-08T12:14:00Z">
              <w:r w:rsidRPr="00E616C9">
                <w:rPr>
                  <w:snapToGrid/>
                  <w:kern w:val="0"/>
                  <w:szCs w:val="18"/>
                  <w:lang w:eastAsia="nl-NL"/>
                </w:rPr>
                <w:t>) of</w:t>
              </w:r>
            </w:ins>
          </w:p>
          <w:p w14:paraId="4FBF4A84" w14:textId="77777777" w:rsidR="00FB77BB" w:rsidRPr="00E616C9" w:rsidRDefault="00FB77BB" w:rsidP="00FB77BB">
            <w:pPr>
              <w:autoSpaceDE w:val="0"/>
              <w:autoSpaceDN w:val="0"/>
              <w:adjustRightInd w:val="0"/>
              <w:spacing w:line="240" w:lineRule="auto"/>
              <w:rPr>
                <w:ins w:id="661" w:author="Groot, Karina de" w:date="2025-04-08T14:14:00Z" w16du:dateUtc="2025-04-08T12:14:00Z"/>
                <w:snapToGrid/>
                <w:kern w:val="0"/>
                <w:szCs w:val="18"/>
                <w:lang w:eastAsia="nl-NL"/>
              </w:rPr>
            </w:pPr>
            <w:ins w:id="662" w:author="Groot, Karina de" w:date="2025-04-08T14:14:00Z" w16du:dateUtc="2025-04-08T12:14:00Z">
              <w:r>
                <w:rPr>
                  <w:snapToGrid/>
                  <w:kern w:val="0"/>
                  <w:szCs w:val="18"/>
                  <w:lang w:eastAsia="nl-NL"/>
                </w:rPr>
                <w:t xml:space="preserve"> </w:t>
              </w:r>
              <w:r w:rsidRPr="00E616C9">
                <w:rPr>
                  <w:snapToGrid/>
                  <w:kern w:val="0"/>
                  <w:szCs w:val="18"/>
                  <w:lang w:eastAsia="nl-NL"/>
                </w:rPr>
                <w:t>./</w:t>
              </w:r>
              <w:proofErr w:type="spellStart"/>
              <w:r w:rsidRPr="00E616C9">
                <w:rPr>
                  <w:snapToGrid/>
                  <w:kern w:val="0"/>
                  <w:szCs w:val="18"/>
                  <w:lang w:eastAsia="nl-NL"/>
                </w:rPr>
                <w:t>tia_</w:t>
              </w:r>
              <w:r w:rsidRPr="00E616C9">
                <w:rPr>
                  <w:rFonts w:cs="Arial"/>
                  <w:snapToGrid/>
                  <w:kern w:val="0"/>
                  <w:szCs w:val="18"/>
                  <w:lang w:eastAsia="nl-NL"/>
                </w:rPr>
                <w:t>PartijOnderdeel</w:t>
              </w:r>
              <w:proofErr w:type="spellEnd"/>
              <w:r w:rsidRPr="00E616C9">
                <w:rPr>
                  <w:snapToGrid/>
                  <w:kern w:val="0"/>
                  <w:szCs w:val="18"/>
                  <w:lang w:eastAsia="nl-NL"/>
                </w:rPr>
                <w:t>(‘beiden’)</w:t>
              </w:r>
            </w:ins>
          </w:p>
          <w:p w14:paraId="5A107923" w14:textId="77777777" w:rsidR="00FB77BB" w:rsidRPr="00E616C9" w:rsidRDefault="00FB77BB" w:rsidP="00FB77BB">
            <w:pPr>
              <w:keepNext/>
              <w:rPr>
                <w:ins w:id="663" w:author="Groot, Karina de" w:date="2025-04-08T14:14:00Z" w16du:dateUtc="2025-04-08T12:14:00Z"/>
                <w:szCs w:val="18"/>
              </w:rPr>
            </w:pPr>
          </w:p>
        </w:tc>
      </w:tr>
    </w:tbl>
    <w:p w14:paraId="5A5B2ED9" w14:textId="77777777" w:rsidR="00703326" w:rsidRDefault="00703326">
      <w:pPr>
        <w:rPr>
          <w:ins w:id="664" w:author="Groot, Karina de" w:date="2025-04-08T14:17:00Z" w16du:dateUtc="2025-04-08T12:17:00Z"/>
        </w:rPr>
      </w:pPr>
    </w:p>
    <w:p w14:paraId="1274F6DC" w14:textId="068B7B26" w:rsidR="00703326" w:rsidRPr="00C64040" w:rsidRDefault="00703326">
      <w:pPr>
        <w:pStyle w:val="Kop6"/>
        <w:rPr>
          <w:ins w:id="665" w:author="Groot, Karina de" w:date="2025-04-08T14:17:00Z" w16du:dateUtc="2025-04-08T12:17:00Z"/>
          <w:rFonts w:cs="Arial"/>
          <w:szCs w:val="18"/>
        </w:rPr>
        <w:pPrChange w:id="666" w:author="Groot, Karina de" w:date="2025-04-08T14:17:00Z" w16du:dateUtc="2025-04-08T12:17:00Z">
          <w:pPr/>
        </w:pPrChange>
      </w:pPr>
      <w:ins w:id="667" w:author="Groot, Karina de" w:date="2025-04-08T14:17:00Z" w16du:dateUtc="2025-04-08T12:17:00Z">
        <w:r w:rsidRPr="00395E97">
          <w:rPr>
            <w:rFonts w:ascii="Arial" w:hAnsi="Arial" w:cs="Arial"/>
            <w:sz w:val="18"/>
            <w:szCs w:val="18"/>
            <w:rPrChange w:id="668" w:author="Groot, Karina de" w:date="2025-04-17T15:08:00Z" w16du:dateUtc="2025-04-17T13:08:00Z">
              <w:rPr/>
            </w:rPrChange>
          </w:rPr>
          <w:t>Aanduiding persoon met naam</w:t>
        </w:r>
      </w:ins>
    </w:p>
    <w:p w14:paraId="3DE6CCBA" w14:textId="77777777" w:rsidR="00703326" w:rsidRDefault="00703326">
      <w:pPr>
        <w:rPr>
          <w:ins w:id="669" w:author="Groot, Karina de" w:date="2025-04-08T14:17:00Z" w16du:dateUtc="2025-04-08T12:17:00Z"/>
        </w:rPr>
      </w:pPr>
    </w:p>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670" w:author="Groot, Karina de" w:date="2025-04-08T14:18:00Z" w16du:dateUtc="2025-04-08T12:18:00Z">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6655"/>
        <w:gridCol w:w="7087"/>
        <w:tblGridChange w:id="671">
          <w:tblGrid>
            <w:gridCol w:w="6655"/>
            <w:gridCol w:w="7087"/>
          </w:tblGrid>
        </w:tblGridChange>
      </w:tblGrid>
      <w:tr w:rsidR="00E66BF8" w:rsidRPr="00123774" w14:paraId="2C810406" w14:textId="77777777" w:rsidTr="00E66BF8">
        <w:trPr>
          <w:trHeight w:val="125"/>
          <w:ins w:id="672" w:author="Groot, Karina de" w:date="2025-04-08T14:16:00Z"/>
          <w:trPrChange w:id="673" w:author="Groot, Karina de" w:date="2025-04-08T14:18:00Z" w16du:dateUtc="2025-04-08T12:18:00Z">
            <w:trPr>
              <w:trHeight w:val="125"/>
            </w:trPr>
          </w:trPrChange>
        </w:trPr>
        <w:tc>
          <w:tcPr>
            <w:tcW w:w="6655" w:type="dxa"/>
            <w:shd w:val="clear" w:color="auto" w:fill="DEEAF6" w:themeFill="accent1" w:themeFillTint="33"/>
            <w:tcPrChange w:id="674" w:author="Groot, Karina de" w:date="2025-04-08T14:18:00Z" w16du:dateUtc="2025-04-08T12:18:00Z">
              <w:tcPr>
                <w:tcW w:w="6655" w:type="dxa"/>
                <w:shd w:val="clear" w:color="auto" w:fill="auto"/>
              </w:tcPr>
            </w:tcPrChange>
          </w:tcPr>
          <w:p w14:paraId="1A36F928" w14:textId="5A3C0135" w:rsidR="00E66BF8" w:rsidRPr="004A7A56" w:rsidRDefault="00E66BF8" w:rsidP="00E66BF8">
            <w:pPr>
              <w:tabs>
                <w:tab w:val="left" w:pos="-1440"/>
                <w:tab w:val="left" w:pos="-720"/>
              </w:tabs>
              <w:suppressAutoHyphens/>
              <w:spacing w:line="276" w:lineRule="auto"/>
              <w:rPr>
                <w:ins w:id="675" w:author="Groot, Karina de" w:date="2025-04-08T14:16:00Z" w16du:dateUtc="2025-04-08T12:16:00Z"/>
                <w:rFonts w:cs="Arial"/>
                <w:sz w:val="20"/>
                <w:lang w:val="en-US"/>
              </w:rPr>
            </w:pPr>
            <w:ins w:id="676" w:author="Groot, Karina de" w:date="2025-04-08T14:18:00Z" w16du:dateUtc="2025-04-08T12:18:00Z">
              <w:r w:rsidRPr="00296017">
                <w:rPr>
                  <w:b/>
                  <w:sz w:val="20"/>
                </w:rPr>
                <w:t>Modeldocument tekst</w:t>
              </w:r>
            </w:ins>
          </w:p>
        </w:tc>
        <w:tc>
          <w:tcPr>
            <w:tcW w:w="7087" w:type="dxa"/>
            <w:shd w:val="clear" w:color="auto" w:fill="DEEAF6" w:themeFill="accent1" w:themeFillTint="33"/>
            <w:tcPrChange w:id="677" w:author="Groot, Karina de" w:date="2025-04-08T14:18:00Z" w16du:dateUtc="2025-04-08T12:18:00Z">
              <w:tcPr>
                <w:tcW w:w="7087" w:type="dxa"/>
                <w:shd w:val="clear" w:color="auto" w:fill="auto"/>
              </w:tcPr>
            </w:tcPrChange>
          </w:tcPr>
          <w:p w14:paraId="4A013CA9" w14:textId="4B072A31" w:rsidR="00E66BF8" w:rsidRPr="00E616C9" w:rsidRDefault="00E66BF8" w:rsidP="00E66BF8">
            <w:pPr>
              <w:keepNext/>
              <w:spacing w:line="240" w:lineRule="auto"/>
              <w:rPr>
                <w:ins w:id="678" w:author="Groot, Karina de" w:date="2025-04-08T14:16:00Z" w16du:dateUtc="2025-04-08T12:16:00Z"/>
                <w:szCs w:val="18"/>
              </w:rPr>
            </w:pPr>
            <w:proofErr w:type="spellStart"/>
            <w:ins w:id="679" w:author="Groot, Karina de" w:date="2025-04-08T14:18:00Z" w16du:dateUtc="2025-04-08T12:18:00Z">
              <w:r w:rsidRPr="00296017">
                <w:rPr>
                  <w:b/>
                  <w:sz w:val="20"/>
                </w:rPr>
                <w:t>Mapping</w:t>
              </w:r>
              <w:proofErr w:type="spellEnd"/>
              <w:r w:rsidRPr="00296017">
                <w:rPr>
                  <w:b/>
                  <w:sz w:val="20"/>
                </w:rPr>
                <w:t xml:space="preserve"> en toelichting</w:t>
              </w:r>
            </w:ins>
          </w:p>
        </w:tc>
      </w:tr>
      <w:tr w:rsidR="00E66BF8" w:rsidRPr="00123774" w14:paraId="3C981CC8" w14:textId="77777777" w:rsidTr="005B1BA7">
        <w:trPr>
          <w:trHeight w:val="125"/>
          <w:ins w:id="680" w:author="Groot, Karina de" w:date="2025-04-08T14:18:00Z"/>
        </w:trPr>
        <w:tc>
          <w:tcPr>
            <w:tcW w:w="6655" w:type="dxa"/>
            <w:shd w:val="clear" w:color="auto" w:fill="auto"/>
          </w:tcPr>
          <w:p w14:paraId="32371A81" w14:textId="77777777" w:rsidR="00E66BF8" w:rsidRPr="004A7A56" w:rsidRDefault="00E66BF8" w:rsidP="00E66BF8">
            <w:pPr>
              <w:tabs>
                <w:tab w:val="left" w:pos="-1440"/>
                <w:tab w:val="left" w:pos="-720"/>
              </w:tabs>
              <w:suppressAutoHyphens/>
              <w:spacing w:line="276" w:lineRule="auto"/>
              <w:rPr>
                <w:ins w:id="681" w:author="Groot, Karina de" w:date="2025-04-08T14:18:00Z" w16du:dateUtc="2025-04-08T12:18:00Z"/>
                <w:rFonts w:cs="Arial"/>
                <w:sz w:val="20"/>
                <w:lang w:val="en-US"/>
              </w:rPr>
            </w:pPr>
          </w:p>
        </w:tc>
        <w:tc>
          <w:tcPr>
            <w:tcW w:w="7087" w:type="dxa"/>
            <w:shd w:val="clear" w:color="auto" w:fill="auto"/>
          </w:tcPr>
          <w:p w14:paraId="0DCBE3FA" w14:textId="77777777" w:rsidR="00E66BF8" w:rsidRPr="00E616C9" w:rsidRDefault="00E66BF8" w:rsidP="00E66BF8">
            <w:pPr>
              <w:spacing w:line="240" w:lineRule="auto"/>
              <w:rPr>
                <w:ins w:id="682" w:author="Groot, Karina de" w:date="2025-04-08T14:18:00Z" w16du:dateUtc="2025-04-08T12:18:00Z"/>
                <w:szCs w:val="18"/>
              </w:rPr>
            </w:pPr>
            <w:ins w:id="683" w:author="Groot, Karina de" w:date="2025-04-08T14:18:00Z" w16du:dateUtc="2025-04-08T12:18:00Z">
              <w:r w:rsidRPr="00E616C9">
                <w:rPr>
                  <w:szCs w:val="18"/>
                </w:rPr>
                <w:t>Deze variant wordt getoond indien er op partijniveau is aangegeven dat de personen met een naam worden aangeduid.</w:t>
              </w:r>
            </w:ins>
          </w:p>
          <w:p w14:paraId="61F5B1EE" w14:textId="77777777" w:rsidR="00E66BF8" w:rsidRPr="00E616C9" w:rsidRDefault="00E66BF8" w:rsidP="00E66BF8">
            <w:pPr>
              <w:spacing w:line="240" w:lineRule="auto"/>
              <w:rPr>
                <w:ins w:id="684" w:author="Groot, Karina de" w:date="2025-04-08T14:18:00Z" w16du:dateUtc="2025-04-08T12:18:00Z"/>
                <w:szCs w:val="18"/>
              </w:rPr>
            </w:pPr>
          </w:p>
          <w:p w14:paraId="29B7D593" w14:textId="77777777" w:rsidR="00E66BF8" w:rsidRPr="00E616C9" w:rsidRDefault="00E66BF8" w:rsidP="00E66BF8">
            <w:pPr>
              <w:spacing w:line="240" w:lineRule="auto"/>
              <w:rPr>
                <w:ins w:id="685" w:author="Groot, Karina de" w:date="2025-04-08T14:18:00Z" w16du:dateUtc="2025-04-08T12:18:00Z"/>
                <w:szCs w:val="18"/>
              </w:rPr>
            </w:pPr>
            <w:proofErr w:type="spellStart"/>
            <w:ins w:id="686" w:author="Groot, Karina de" w:date="2025-04-08T14:18:00Z" w16du:dateUtc="2025-04-08T12:18:00Z">
              <w:r w:rsidRPr="00E616C9">
                <w:rPr>
                  <w:szCs w:val="18"/>
                  <w:u w:val="single"/>
                </w:rPr>
                <w:t>Mapping</w:t>
              </w:r>
              <w:proofErr w:type="spellEnd"/>
              <w:r w:rsidRPr="00E616C9">
                <w:rPr>
                  <w:szCs w:val="18"/>
                </w:rPr>
                <w:t>:</w:t>
              </w:r>
            </w:ins>
          </w:p>
          <w:p w14:paraId="0C892147" w14:textId="77777777" w:rsidR="00E66BF8" w:rsidRPr="00E616C9" w:rsidRDefault="00E66BF8" w:rsidP="00E66BF8">
            <w:pPr>
              <w:autoSpaceDE w:val="0"/>
              <w:autoSpaceDN w:val="0"/>
              <w:adjustRightInd w:val="0"/>
              <w:spacing w:line="240" w:lineRule="auto"/>
              <w:rPr>
                <w:ins w:id="687" w:author="Groot, Karina de" w:date="2025-04-08T14:18:00Z" w16du:dateUtc="2025-04-08T12:18:00Z"/>
                <w:rFonts w:cs="Arial"/>
                <w:snapToGrid/>
                <w:kern w:val="0"/>
                <w:szCs w:val="18"/>
                <w:lang w:eastAsia="nl-NL"/>
              </w:rPr>
            </w:pPr>
            <w:ins w:id="688" w:author="Groot, Karina de" w:date="2025-04-08T14:18:00Z" w16du:dateUtc="2025-04-08T12:18:00Z">
              <w:r w:rsidRPr="00E616C9">
                <w:rPr>
                  <w:rFonts w:cs="Arial"/>
                  <w:snapToGrid/>
                  <w:kern w:val="0"/>
                  <w:szCs w:val="18"/>
                  <w:lang w:eastAsia="nl-NL"/>
                </w:rPr>
                <w:t>-partij</w:t>
              </w:r>
            </w:ins>
          </w:p>
          <w:p w14:paraId="03CE4F1A" w14:textId="77777777" w:rsidR="00E66BF8" w:rsidRPr="00E616C9" w:rsidRDefault="00E66BF8" w:rsidP="00E66BF8">
            <w:pPr>
              <w:autoSpaceDE w:val="0"/>
              <w:autoSpaceDN w:val="0"/>
              <w:adjustRightInd w:val="0"/>
              <w:spacing w:line="240" w:lineRule="auto"/>
              <w:rPr>
                <w:ins w:id="689" w:author="Groot, Karina de" w:date="2025-04-08T14:18:00Z" w16du:dateUtc="2025-04-08T12:18:00Z"/>
                <w:snapToGrid/>
                <w:kern w:val="0"/>
                <w:szCs w:val="18"/>
                <w:lang w:eastAsia="nl-NL"/>
              </w:rPr>
            </w:pPr>
            <w:proofErr w:type="spellStart"/>
            <w:ins w:id="690" w:author="Groot, Karina de" w:date="2025-04-08T14:18:00Z" w16du:dateUtc="2025-04-08T12:18:00Z">
              <w:r w:rsidRPr="00E616C9">
                <w:rPr>
                  <w:rFonts w:cs="Arial"/>
                  <w:snapToGrid/>
                  <w:kern w:val="0"/>
                  <w:szCs w:val="18"/>
                  <w:lang w:eastAsia="nl-NL"/>
                </w:rPr>
                <w:t>IMKAD_AangebodenStuk</w:t>
              </w:r>
              <w:proofErr w:type="spellEnd"/>
              <w:r w:rsidRPr="00E616C9">
                <w:rPr>
                  <w:rFonts w:cs="Arial"/>
                  <w:snapToGrid/>
                  <w:kern w:val="0"/>
                  <w:szCs w:val="18"/>
                  <w:lang w:eastAsia="nl-NL"/>
                </w:rPr>
                <w:t>/</w:t>
              </w:r>
              <w:proofErr w:type="spellStart"/>
              <w:r w:rsidRPr="00E616C9">
                <w:rPr>
                  <w:rFonts w:cs="Arial"/>
                  <w:snapToGrid/>
                  <w:kern w:val="0"/>
                  <w:szCs w:val="18"/>
                  <w:lang w:eastAsia="nl-NL"/>
                </w:rPr>
                <w:t>StukdeelHypotheek</w:t>
              </w:r>
              <w:proofErr w:type="spellEnd"/>
              <w:r w:rsidRPr="00E616C9">
                <w:rPr>
                  <w:rFonts w:cs="Arial"/>
                  <w:snapToGrid/>
                  <w:kern w:val="0"/>
                  <w:szCs w:val="18"/>
                  <w:lang w:eastAsia="nl-NL"/>
                </w:rPr>
                <w:t xml:space="preserve">/ </w:t>
              </w:r>
              <w:proofErr w:type="spellStart"/>
              <w:r w:rsidRPr="00E616C9">
                <w:rPr>
                  <w:rFonts w:cs="Arial"/>
                  <w:snapToGrid/>
                  <w:kern w:val="0"/>
                  <w:szCs w:val="18"/>
                  <w:lang w:eastAsia="nl-NL"/>
                </w:rPr>
                <w:t>vervreemderRechtRef</w:t>
              </w:r>
              <w:proofErr w:type="spellEnd"/>
              <w:r w:rsidRPr="00E616C9">
                <w:rPr>
                  <w:rFonts w:cs="Arial"/>
                  <w:snapToGrid/>
                  <w:kern w:val="0"/>
                  <w:szCs w:val="18"/>
                  <w:lang w:eastAsia="nl-NL"/>
                </w:rPr>
                <w:t>/Partij</w:t>
              </w:r>
              <w:r w:rsidRPr="00E616C9">
                <w:rPr>
                  <w:snapToGrid/>
                  <w:kern w:val="0"/>
                  <w:szCs w:val="18"/>
                  <w:highlight w:val="white"/>
                  <w:lang w:eastAsia="nl-NL"/>
                </w:rPr>
                <w:t>/</w:t>
              </w:r>
              <w:r w:rsidRPr="00E616C9">
                <w:rPr>
                  <w:snapToGrid/>
                  <w:kern w:val="0"/>
                  <w:szCs w:val="18"/>
                  <w:lang w:eastAsia="nl-NL"/>
                </w:rPr>
                <w:t>./</w:t>
              </w:r>
              <w:proofErr w:type="spellStart"/>
              <w:r w:rsidRPr="00E616C9">
                <w:rPr>
                  <w:snapToGrid/>
                  <w:kern w:val="0"/>
                  <w:szCs w:val="18"/>
                  <w:lang w:eastAsia="nl-NL"/>
                </w:rPr>
                <w:t>tekstKeuze</w:t>
              </w:r>
              <w:proofErr w:type="spellEnd"/>
            </w:ins>
          </w:p>
          <w:p w14:paraId="7C9DA8F0" w14:textId="77777777" w:rsidR="007373EB" w:rsidRDefault="00E66BF8" w:rsidP="007373EB">
            <w:pPr>
              <w:autoSpaceDE w:val="0"/>
              <w:autoSpaceDN w:val="0"/>
              <w:adjustRightInd w:val="0"/>
              <w:spacing w:line="240" w:lineRule="auto"/>
              <w:rPr>
                <w:ins w:id="691" w:author="Groot, Karina de" w:date="2025-04-08T14:19:00Z" w16du:dateUtc="2025-04-08T12:19:00Z"/>
                <w:snapToGrid/>
                <w:kern w:val="0"/>
                <w:szCs w:val="18"/>
                <w:lang w:eastAsia="nl-NL"/>
              </w:rPr>
            </w:pPr>
            <w:ins w:id="692" w:author="Groot, Karina de" w:date="2025-04-08T14:18:00Z" w16du:dateUtc="2025-04-08T12:18:00Z">
              <w:r w:rsidRPr="00E616C9">
                <w:rPr>
                  <w:snapToGrid/>
                  <w:kern w:val="0"/>
                  <w:szCs w:val="18"/>
                  <w:lang w:eastAsia="nl-NL"/>
                </w:rPr>
                <w:t>./</w:t>
              </w:r>
              <w:proofErr w:type="spellStart"/>
              <w:r w:rsidRPr="00E616C9">
                <w:rPr>
                  <w:snapToGrid/>
                  <w:kern w:val="0"/>
                  <w:szCs w:val="18"/>
                  <w:lang w:eastAsia="nl-NL"/>
                </w:rPr>
                <w:t>tagNaam</w:t>
              </w:r>
              <w:proofErr w:type="spellEnd"/>
              <w:r w:rsidRPr="00E616C9">
                <w:rPr>
                  <w:snapToGrid/>
                  <w:kern w:val="0"/>
                  <w:szCs w:val="18"/>
                  <w:lang w:eastAsia="nl-NL"/>
                </w:rPr>
                <w:t>(‘</w:t>
              </w:r>
              <w:proofErr w:type="spellStart"/>
              <w:r w:rsidRPr="00E616C9">
                <w:rPr>
                  <w:snapToGrid/>
                  <w:kern w:val="0"/>
                  <w:szCs w:val="18"/>
                  <w:lang w:eastAsia="nl-NL"/>
                </w:rPr>
                <w:t>k_VerwijzingPersoon</w:t>
              </w:r>
              <w:proofErr w:type="spellEnd"/>
              <w:r w:rsidRPr="00E616C9">
                <w:rPr>
                  <w:snapToGrid/>
                  <w:kern w:val="0"/>
                  <w:szCs w:val="18"/>
                  <w:lang w:eastAsia="nl-NL"/>
                </w:rPr>
                <w:t>’)</w:t>
              </w:r>
            </w:ins>
          </w:p>
          <w:p w14:paraId="268C1D99" w14:textId="04C7B5FF" w:rsidR="00E66BF8" w:rsidRPr="00E616C9" w:rsidRDefault="00E66BF8">
            <w:pPr>
              <w:autoSpaceDE w:val="0"/>
              <w:autoSpaceDN w:val="0"/>
              <w:adjustRightInd w:val="0"/>
              <w:spacing w:line="240" w:lineRule="auto"/>
              <w:rPr>
                <w:ins w:id="693" w:author="Groot, Karina de" w:date="2025-04-08T14:18:00Z" w16du:dateUtc="2025-04-08T12:18:00Z"/>
                <w:snapToGrid/>
                <w:kern w:val="0"/>
                <w:szCs w:val="18"/>
                <w:lang w:eastAsia="nl-NL"/>
              </w:rPr>
              <w:pPrChange w:id="694" w:author="Groot, Karina de" w:date="2025-04-08T14:19:00Z" w16du:dateUtc="2025-04-08T12:19:00Z">
                <w:pPr/>
              </w:pPrChange>
            </w:pPr>
            <w:ins w:id="695" w:author="Groot, Karina de" w:date="2025-04-08T14:18:00Z" w16du:dateUtc="2025-04-08T12:18:00Z">
              <w:r>
                <w:rPr>
                  <w:snapToGrid/>
                  <w:kern w:val="0"/>
                  <w:szCs w:val="18"/>
                  <w:lang w:eastAsia="nl-NL"/>
                </w:rPr>
                <w:t xml:space="preserve"> </w:t>
              </w:r>
              <w:r w:rsidRPr="00E616C9">
                <w:rPr>
                  <w:snapToGrid/>
                  <w:kern w:val="0"/>
                  <w:szCs w:val="18"/>
                  <w:lang w:eastAsia="nl-NL"/>
                </w:rPr>
                <w:t>./tekst(‘naam’)</w:t>
              </w:r>
            </w:ins>
          </w:p>
          <w:p w14:paraId="07009671" w14:textId="77777777" w:rsidR="00E66BF8" w:rsidRPr="00E616C9" w:rsidRDefault="00E66BF8" w:rsidP="00E66BF8">
            <w:pPr>
              <w:keepNext/>
              <w:spacing w:line="240" w:lineRule="auto"/>
              <w:rPr>
                <w:ins w:id="696" w:author="Groot, Karina de" w:date="2025-04-08T14:18:00Z" w16du:dateUtc="2025-04-08T12:18:00Z"/>
                <w:szCs w:val="18"/>
              </w:rPr>
            </w:pPr>
          </w:p>
        </w:tc>
      </w:tr>
      <w:tr w:rsidR="00520FAB" w:rsidRPr="00123774" w14:paraId="5B97F453" w14:textId="77777777" w:rsidTr="005B1BA7">
        <w:trPr>
          <w:trHeight w:val="125"/>
          <w:ins w:id="697" w:author="Groot, Karina de" w:date="2025-04-08T14:19:00Z"/>
        </w:trPr>
        <w:tc>
          <w:tcPr>
            <w:tcW w:w="6655" w:type="dxa"/>
            <w:shd w:val="clear" w:color="auto" w:fill="auto"/>
          </w:tcPr>
          <w:p w14:paraId="41AD62D7" w14:textId="426695D0" w:rsidR="00520FAB" w:rsidRPr="004A7A56" w:rsidRDefault="00520FAB" w:rsidP="00520FAB">
            <w:pPr>
              <w:tabs>
                <w:tab w:val="left" w:pos="-1440"/>
                <w:tab w:val="left" w:pos="-720"/>
              </w:tabs>
              <w:suppressAutoHyphens/>
              <w:spacing w:line="276" w:lineRule="auto"/>
              <w:rPr>
                <w:ins w:id="698" w:author="Groot, Karina de" w:date="2025-04-08T14:19:00Z" w16du:dateUtc="2025-04-08T12:19:00Z"/>
                <w:rFonts w:cs="Arial"/>
                <w:sz w:val="20"/>
                <w:lang w:val="en-US"/>
              </w:rPr>
            </w:pPr>
            <w:ins w:id="699" w:author="Groot, Karina de" w:date="2025-04-08T14:19:00Z" w16du:dateUtc="2025-04-08T12:19:00Z">
              <w:r w:rsidRPr="00963749">
                <w:rPr>
                  <w:sz w:val="20"/>
                </w:rPr>
                <w:fldChar w:fldCharType="begin"/>
              </w:r>
              <w:r w:rsidRPr="00963749">
                <w:rPr>
                  <w:sz w:val="20"/>
                </w:rPr>
                <w:instrText>MacroButton Nomacro §</w:instrText>
              </w:r>
              <w:r w:rsidRPr="00963749">
                <w:rPr>
                  <w:sz w:val="20"/>
                </w:rPr>
                <w:fldChar w:fldCharType="end"/>
              </w:r>
              <w:r w:rsidRPr="00963749">
                <w:rPr>
                  <w:sz w:val="20"/>
                </w:rPr>
                <w:t>naam rechtspersoon</w:t>
              </w:r>
              <w:r w:rsidRPr="00963749">
                <w:rPr>
                  <w:sz w:val="20"/>
                </w:rPr>
                <w:fldChar w:fldCharType="begin"/>
              </w:r>
              <w:r w:rsidRPr="00963749">
                <w:rPr>
                  <w:sz w:val="20"/>
                </w:rPr>
                <w:instrText>MacroButton Nomacro §</w:instrText>
              </w:r>
              <w:r w:rsidRPr="00963749">
                <w:rPr>
                  <w:sz w:val="20"/>
                </w:rPr>
                <w:fldChar w:fldCharType="end"/>
              </w:r>
              <w:r w:rsidRPr="00963749">
                <w:rPr>
                  <w:color w:val="800080"/>
                  <w:sz w:val="20"/>
                </w:rPr>
                <w:t xml:space="preserve"> </w:t>
              </w:r>
              <w:r w:rsidRPr="00963749">
                <w:rPr>
                  <w:rStyle w:val="normaltextrun"/>
                  <w:rFonts w:eastAsiaTheme="minorHAnsi" w:cs="Arial"/>
                  <w:snapToGrid/>
                  <w:color w:val="800080"/>
                  <w:kern w:val="0"/>
                  <w:sz w:val="20"/>
                </w:rPr>
                <w:t>/de heer/mevrouw</w:t>
              </w:r>
              <w:r w:rsidRPr="00963749">
                <w:rPr>
                  <w:color w:val="3366FF"/>
                  <w:sz w:val="20"/>
                </w:rPr>
                <w:t xml:space="preserve"> </w:t>
              </w:r>
              <w:r w:rsidRPr="00963749">
                <w:rPr>
                  <w:sz w:val="20"/>
                </w:rPr>
                <w:fldChar w:fldCharType="begin"/>
              </w:r>
              <w:r w:rsidRPr="00963749">
                <w:rPr>
                  <w:sz w:val="20"/>
                </w:rPr>
                <w:instrText>MacroButton Nomacro §</w:instrText>
              </w:r>
              <w:r w:rsidRPr="00963749">
                <w:rPr>
                  <w:sz w:val="20"/>
                </w:rPr>
                <w:fldChar w:fldCharType="end"/>
              </w:r>
              <w:r w:rsidRPr="00963749">
                <w:rPr>
                  <w:sz w:val="20"/>
                </w:rPr>
                <w:t>naam natuurlijk persoon</w:t>
              </w:r>
              <w:r w:rsidRPr="00EE3A93">
                <w:fldChar w:fldCharType="begin"/>
              </w:r>
              <w:r w:rsidRPr="00EE3A93">
                <w:instrText xml:space="preserve">MacroButton Nomacro </w:instrText>
              </w:r>
              <w:r w:rsidRPr="004A7A56">
                <w:instrText>§</w:instrText>
              </w:r>
              <w:r w:rsidRPr="00EE3A93">
                <w:fldChar w:fldCharType="end"/>
              </w:r>
            </w:ins>
          </w:p>
        </w:tc>
        <w:tc>
          <w:tcPr>
            <w:tcW w:w="7087" w:type="dxa"/>
            <w:shd w:val="clear" w:color="auto" w:fill="auto"/>
          </w:tcPr>
          <w:p w14:paraId="748E3456" w14:textId="77777777" w:rsidR="00520FAB" w:rsidRPr="00963749" w:rsidRDefault="00520FAB" w:rsidP="00520FAB">
            <w:pPr>
              <w:pStyle w:val="streepje"/>
              <w:numPr>
                <w:ilvl w:val="0"/>
                <w:numId w:val="0"/>
              </w:numPr>
              <w:spacing w:line="240" w:lineRule="auto"/>
              <w:rPr>
                <w:ins w:id="700" w:author="Groot, Karina de" w:date="2025-04-08T14:19:00Z" w16du:dateUtc="2025-04-08T12:19:00Z"/>
                <w:rFonts w:cs="Arial"/>
                <w:szCs w:val="18"/>
              </w:rPr>
            </w:pPr>
            <w:ins w:id="701" w:author="Groot, Karina de" w:date="2025-04-08T14:19:00Z" w16du:dateUtc="2025-04-08T12:19:00Z">
              <w:r w:rsidRPr="00963749">
                <w:rPr>
                  <w:rFonts w:cs="Arial"/>
                  <w:szCs w:val="18"/>
                </w:rPr>
                <w:t>Verplichte tekst binnen deze variant die meerdere keren voor kan komen.</w:t>
              </w:r>
            </w:ins>
          </w:p>
          <w:p w14:paraId="0E7AB70A" w14:textId="77777777" w:rsidR="00520FAB" w:rsidRPr="00963749" w:rsidRDefault="00520FAB" w:rsidP="00520FAB">
            <w:pPr>
              <w:pStyle w:val="streepje"/>
              <w:numPr>
                <w:ilvl w:val="0"/>
                <w:numId w:val="0"/>
              </w:numPr>
              <w:spacing w:line="240" w:lineRule="auto"/>
              <w:rPr>
                <w:ins w:id="702" w:author="Groot, Karina de" w:date="2025-04-08T14:19:00Z" w16du:dateUtc="2025-04-08T12:19:00Z"/>
                <w:rFonts w:cs="Arial"/>
                <w:szCs w:val="18"/>
              </w:rPr>
            </w:pPr>
          </w:p>
          <w:p w14:paraId="14CCAE69" w14:textId="77777777" w:rsidR="00520FAB" w:rsidRPr="00963749" w:rsidRDefault="00520FAB" w:rsidP="00520FAB">
            <w:pPr>
              <w:pStyle w:val="streepje"/>
              <w:numPr>
                <w:ilvl w:val="0"/>
                <w:numId w:val="0"/>
              </w:numPr>
              <w:spacing w:line="240" w:lineRule="auto"/>
              <w:rPr>
                <w:ins w:id="703" w:author="Groot, Karina de" w:date="2025-04-08T14:19:00Z" w16du:dateUtc="2025-04-08T12:19:00Z"/>
                <w:rFonts w:cs="Arial"/>
                <w:szCs w:val="18"/>
              </w:rPr>
            </w:pPr>
            <w:ins w:id="704" w:author="Groot, Karina de" w:date="2025-04-08T14:19:00Z" w16du:dateUtc="2025-04-08T12:19:00Z">
              <w:r w:rsidRPr="00963749">
                <w:rPr>
                  <w:rFonts w:cs="Arial"/>
                  <w:szCs w:val="18"/>
                </w:rPr>
                <w:t>Een opsomming van de namen van de natuurlijke en niet natuurlijke personen</w:t>
              </w:r>
              <w:r w:rsidRPr="00963749">
                <w:rPr>
                  <w:rFonts w:cs="Arial"/>
                  <w:snapToGrid/>
                  <w:kern w:val="0"/>
                  <w:szCs w:val="18"/>
                  <w:lang w:eastAsia="nl-NL"/>
                </w:rPr>
                <w:t xml:space="preserve"> met de aanduiding ‘hypotheekgever of ‘beiden’</w:t>
              </w:r>
              <w:r w:rsidRPr="00963749">
                <w:rPr>
                  <w:rFonts w:cs="Arial"/>
                  <w:szCs w:val="18"/>
                </w:rPr>
                <w:t>.</w:t>
              </w:r>
            </w:ins>
          </w:p>
          <w:p w14:paraId="0B4BB954" w14:textId="77777777" w:rsidR="00520FAB" w:rsidRPr="00963749" w:rsidRDefault="00520FAB" w:rsidP="00520FAB">
            <w:pPr>
              <w:pStyle w:val="streepje"/>
              <w:numPr>
                <w:ilvl w:val="0"/>
                <w:numId w:val="0"/>
              </w:numPr>
              <w:spacing w:line="240" w:lineRule="auto"/>
              <w:rPr>
                <w:ins w:id="705" w:author="Groot, Karina de" w:date="2025-04-08T14:19:00Z" w16du:dateUtc="2025-04-08T12:19:00Z"/>
                <w:rFonts w:cs="Arial"/>
                <w:szCs w:val="18"/>
              </w:rPr>
            </w:pPr>
          </w:p>
          <w:p w14:paraId="7311946B" w14:textId="77777777" w:rsidR="00520FAB" w:rsidRDefault="00520FAB" w:rsidP="00520FAB">
            <w:pPr>
              <w:pStyle w:val="streepje"/>
              <w:numPr>
                <w:ilvl w:val="0"/>
                <w:numId w:val="0"/>
              </w:numPr>
              <w:spacing w:line="240" w:lineRule="auto"/>
              <w:rPr>
                <w:ins w:id="706" w:author="Groot, Karina de" w:date="2025-04-08T14:19:00Z" w16du:dateUtc="2025-04-08T12:19:00Z"/>
                <w:rFonts w:cs="Arial"/>
                <w:szCs w:val="18"/>
              </w:rPr>
            </w:pPr>
            <w:ins w:id="707" w:author="Groot, Karina de" w:date="2025-04-08T14:19:00Z" w16du:dateUtc="2025-04-08T12:19:00Z">
              <w:r w:rsidRPr="00963749">
                <w:rPr>
                  <w:rFonts w:cs="Arial"/>
                  <w:szCs w:val="18"/>
                </w:rPr>
                <w:t>De keuze voor ‘</w:t>
              </w:r>
              <w:r w:rsidRPr="00963749">
                <w:rPr>
                  <w:rStyle w:val="normaltextrun"/>
                  <w:rFonts w:eastAsiaTheme="minorHAnsi" w:cs="Arial"/>
                  <w:snapToGrid/>
                  <w:color w:val="800080"/>
                  <w:kern w:val="0"/>
                  <w:szCs w:val="18"/>
                  <w:lang w:val="nl-NL"/>
                </w:rPr>
                <w:t>de</w:t>
              </w:r>
              <w:r w:rsidRPr="00963749">
                <w:rPr>
                  <w:rFonts w:cs="Arial"/>
                  <w:color w:val="00FFFF"/>
                  <w:szCs w:val="18"/>
                </w:rPr>
                <w:t xml:space="preserve"> </w:t>
              </w:r>
              <w:r w:rsidRPr="00963749">
                <w:rPr>
                  <w:rStyle w:val="normaltextrun"/>
                  <w:rFonts w:eastAsiaTheme="minorHAnsi" w:cs="Arial"/>
                  <w:snapToGrid/>
                  <w:color w:val="800080"/>
                  <w:kern w:val="0"/>
                  <w:szCs w:val="18"/>
                  <w:lang w:val="nl-NL"/>
                </w:rPr>
                <w:t>heer’</w:t>
              </w:r>
              <w:r w:rsidRPr="00963749">
                <w:rPr>
                  <w:rFonts w:cs="Arial"/>
                  <w:szCs w:val="18"/>
                </w:rPr>
                <w:t xml:space="preserve"> of ‘</w:t>
              </w:r>
              <w:r w:rsidRPr="00963749">
                <w:rPr>
                  <w:rStyle w:val="normaltextrun"/>
                  <w:rFonts w:eastAsiaTheme="minorHAnsi" w:cs="Arial"/>
                  <w:snapToGrid/>
                  <w:color w:val="800080"/>
                  <w:kern w:val="0"/>
                  <w:szCs w:val="18"/>
                  <w:lang w:val="nl-NL"/>
                </w:rPr>
                <w:t>mevrouw’</w:t>
              </w:r>
              <w:r w:rsidRPr="00963749">
                <w:rPr>
                  <w:rFonts w:cs="Arial"/>
                  <w:szCs w:val="18"/>
                </w:rPr>
                <w:t xml:space="preserve"> wordt gemaakt op basis van het geslacht van de persoon.</w:t>
              </w:r>
            </w:ins>
          </w:p>
          <w:p w14:paraId="0477C2F6" w14:textId="77777777" w:rsidR="00520FAB" w:rsidRPr="00963749" w:rsidRDefault="00520FAB" w:rsidP="00520FAB">
            <w:pPr>
              <w:pStyle w:val="streepje"/>
              <w:numPr>
                <w:ilvl w:val="0"/>
                <w:numId w:val="0"/>
              </w:numPr>
              <w:spacing w:line="240" w:lineRule="auto"/>
              <w:rPr>
                <w:ins w:id="708" w:author="Groot, Karina de" w:date="2025-04-08T14:19:00Z" w16du:dateUtc="2025-04-08T12:19:00Z"/>
                <w:rFonts w:cs="Arial"/>
                <w:szCs w:val="18"/>
              </w:rPr>
            </w:pPr>
            <w:ins w:id="709" w:author="Groot, Karina de" w:date="2025-04-08T14:19:00Z" w16du:dateUtc="2025-04-08T12:19:00Z">
              <w:r>
                <w:rPr>
                  <w:rFonts w:cs="Arial"/>
                  <w:szCs w:val="18"/>
                </w:rPr>
                <w:t xml:space="preserve">Indien gekozen voor geslacht =Onbekend dan wordt </w:t>
              </w:r>
              <w:r w:rsidRPr="00963749">
                <w:rPr>
                  <w:rStyle w:val="normaltextrun"/>
                  <w:rFonts w:eastAsiaTheme="minorHAnsi" w:cs="Arial"/>
                  <w:snapToGrid/>
                  <w:color w:val="800080"/>
                  <w:kern w:val="0"/>
                  <w:szCs w:val="18"/>
                  <w:lang w:val="nl-NL"/>
                </w:rPr>
                <w:t>de</w:t>
              </w:r>
              <w:r w:rsidRPr="00963749">
                <w:rPr>
                  <w:rFonts w:cs="Arial"/>
                  <w:color w:val="00FFFF"/>
                  <w:szCs w:val="18"/>
                </w:rPr>
                <w:t xml:space="preserve"> </w:t>
              </w:r>
              <w:r w:rsidRPr="00963749">
                <w:rPr>
                  <w:rStyle w:val="normaltextrun"/>
                  <w:rFonts w:eastAsiaTheme="minorHAnsi" w:cs="Arial"/>
                  <w:snapToGrid/>
                  <w:color w:val="800080"/>
                  <w:kern w:val="0"/>
                  <w:szCs w:val="18"/>
                  <w:lang w:val="nl-NL"/>
                </w:rPr>
                <w:t>heer’</w:t>
              </w:r>
              <w:r w:rsidRPr="00963749">
                <w:rPr>
                  <w:rFonts w:cs="Arial"/>
                  <w:szCs w:val="18"/>
                </w:rPr>
                <w:t xml:space="preserve"> of ‘</w:t>
              </w:r>
              <w:r w:rsidRPr="00963749">
                <w:rPr>
                  <w:rStyle w:val="normaltextrun"/>
                  <w:rFonts w:eastAsiaTheme="minorHAnsi" w:cs="Arial"/>
                  <w:snapToGrid/>
                  <w:color w:val="800080"/>
                  <w:kern w:val="0"/>
                  <w:szCs w:val="18"/>
                  <w:lang w:val="nl-NL"/>
                </w:rPr>
                <w:t>mevrouw’</w:t>
              </w:r>
              <w:r>
                <w:rPr>
                  <w:rStyle w:val="normaltextrun"/>
                  <w:rFonts w:eastAsiaTheme="minorHAnsi" w:cs="Arial"/>
                  <w:snapToGrid/>
                  <w:color w:val="800080"/>
                  <w:kern w:val="0"/>
                  <w:szCs w:val="18"/>
                  <w:lang w:val="nl-NL"/>
                </w:rPr>
                <w:t xml:space="preserve"> </w:t>
              </w:r>
              <w:r>
                <w:rPr>
                  <w:rStyle w:val="normaltextrun"/>
                  <w:rFonts w:eastAsiaTheme="minorHAnsi" w:cs="Arial"/>
                  <w:lang w:val="nl-NL"/>
                </w:rPr>
                <w:t>niet getoond</w:t>
              </w:r>
            </w:ins>
          </w:p>
          <w:p w14:paraId="017F150A" w14:textId="77777777" w:rsidR="00520FAB" w:rsidRPr="00963749" w:rsidRDefault="00520FAB" w:rsidP="00520FAB">
            <w:pPr>
              <w:pStyle w:val="streepje"/>
              <w:numPr>
                <w:ilvl w:val="0"/>
                <w:numId w:val="0"/>
              </w:numPr>
              <w:spacing w:line="240" w:lineRule="auto"/>
              <w:rPr>
                <w:ins w:id="710" w:author="Groot, Karina de" w:date="2025-04-08T14:19:00Z" w16du:dateUtc="2025-04-08T12:19:00Z"/>
                <w:rFonts w:cs="Arial"/>
                <w:szCs w:val="18"/>
              </w:rPr>
            </w:pPr>
          </w:p>
          <w:p w14:paraId="0356C08E" w14:textId="77777777" w:rsidR="00520FAB" w:rsidRPr="00963749" w:rsidRDefault="00520FAB" w:rsidP="00520FAB">
            <w:pPr>
              <w:pStyle w:val="streepje"/>
              <w:numPr>
                <w:ilvl w:val="0"/>
                <w:numId w:val="0"/>
              </w:numPr>
              <w:spacing w:line="240" w:lineRule="auto"/>
              <w:rPr>
                <w:ins w:id="711" w:author="Groot, Karina de" w:date="2025-04-08T14:19:00Z" w16du:dateUtc="2025-04-08T12:19:00Z"/>
                <w:rFonts w:cs="Arial"/>
                <w:szCs w:val="18"/>
              </w:rPr>
            </w:pPr>
            <w:ins w:id="712" w:author="Groot, Karina de" w:date="2025-04-08T14:19:00Z" w16du:dateUtc="2025-04-08T12:19:00Z">
              <w:r w:rsidRPr="00963749">
                <w:rPr>
                  <w:rFonts w:cs="Arial"/>
                  <w:szCs w:val="18"/>
                  <w:lang w:val="nl-NL"/>
                </w:rPr>
                <w:t>M</w:t>
              </w:r>
              <w:r w:rsidRPr="00963749">
                <w:rPr>
                  <w:rFonts w:cs="Arial"/>
                  <w:szCs w:val="18"/>
                </w:rPr>
                <w:t>eer personen worden onderling gescheiden door een komma en de laatste twee door het woord ‘en’. De personen worden weergegeven in de volgorde zoals ze in de voorgaande tekst getoond zijn.</w:t>
              </w:r>
            </w:ins>
          </w:p>
          <w:p w14:paraId="3225C99A" w14:textId="77777777" w:rsidR="00520FAB" w:rsidRPr="00963749" w:rsidRDefault="00520FAB" w:rsidP="00520FAB">
            <w:pPr>
              <w:pStyle w:val="streepje"/>
              <w:numPr>
                <w:ilvl w:val="0"/>
                <w:numId w:val="0"/>
              </w:numPr>
              <w:spacing w:line="240" w:lineRule="auto"/>
              <w:rPr>
                <w:ins w:id="713" w:author="Groot, Karina de" w:date="2025-04-08T14:19:00Z" w16du:dateUtc="2025-04-08T12:19:00Z"/>
                <w:rFonts w:cs="Arial"/>
                <w:szCs w:val="18"/>
              </w:rPr>
            </w:pPr>
          </w:p>
          <w:p w14:paraId="6EB3D8E4" w14:textId="77777777" w:rsidR="00520FAB" w:rsidRPr="00963749" w:rsidRDefault="00520FAB" w:rsidP="00520FAB">
            <w:pPr>
              <w:pStyle w:val="streepje"/>
              <w:numPr>
                <w:ilvl w:val="0"/>
                <w:numId w:val="0"/>
              </w:numPr>
              <w:spacing w:line="240" w:lineRule="atLeast"/>
              <w:rPr>
                <w:ins w:id="714" w:author="Groot, Karina de" w:date="2025-04-08T14:19:00Z" w16du:dateUtc="2025-04-08T12:19:00Z"/>
                <w:rFonts w:cs="Arial"/>
                <w:szCs w:val="18"/>
              </w:rPr>
            </w:pPr>
            <w:ins w:id="715" w:author="Groot, Karina de" w:date="2025-04-08T14:19:00Z" w16du:dateUtc="2025-04-08T12:19:00Z">
              <w:r w:rsidRPr="00963749">
                <w:rPr>
                  <w:rFonts w:cs="Arial"/>
                  <w:szCs w:val="18"/>
                  <w:u w:val="single"/>
                </w:rPr>
                <w:lastRenderedPageBreak/>
                <w:t>Mapping persoon ‘hypotheekgever:</w:t>
              </w:r>
            </w:ins>
          </w:p>
          <w:p w14:paraId="0494895F" w14:textId="77777777" w:rsidR="00520FAB" w:rsidRPr="00963749" w:rsidRDefault="00520FAB" w:rsidP="00520FAB">
            <w:pPr>
              <w:autoSpaceDE w:val="0"/>
              <w:autoSpaceDN w:val="0"/>
              <w:adjustRightInd w:val="0"/>
              <w:spacing w:line="240" w:lineRule="auto"/>
              <w:rPr>
                <w:ins w:id="716" w:author="Groot, Karina de" w:date="2025-04-08T14:19:00Z" w16du:dateUtc="2025-04-08T12:19:00Z"/>
                <w:rFonts w:cs="Arial"/>
                <w:snapToGrid/>
                <w:kern w:val="0"/>
                <w:szCs w:val="18"/>
                <w:lang w:eastAsia="nl-NL"/>
              </w:rPr>
            </w:pPr>
            <w:ins w:id="717" w:author="Groot, Karina de" w:date="2025-04-08T14:19:00Z" w16du:dateUtc="2025-04-08T12:19:00Z">
              <w:r w:rsidRPr="00963749">
                <w:rPr>
                  <w:rFonts w:cs="Arial"/>
                  <w:snapToGrid/>
                  <w:kern w:val="0"/>
                  <w:szCs w:val="18"/>
                  <w:lang w:eastAsia="nl-NL"/>
                </w:rPr>
                <w:t>//</w:t>
              </w:r>
              <w:proofErr w:type="spellStart"/>
              <w:r w:rsidRPr="00963749">
                <w:rPr>
                  <w:rFonts w:cs="Arial"/>
                  <w:snapToGrid/>
                  <w:kern w:val="0"/>
                  <w:szCs w:val="18"/>
                  <w:lang w:eastAsia="nl-NL"/>
                </w:rPr>
                <w:t>StukdeelHypotheek</w:t>
              </w:r>
              <w:proofErr w:type="spellEnd"/>
              <w:r w:rsidRPr="00963749">
                <w:rPr>
                  <w:rFonts w:cs="Arial"/>
                  <w:snapToGrid/>
                  <w:kern w:val="0"/>
                  <w:szCs w:val="18"/>
                  <w:lang w:eastAsia="nl-NL"/>
                </w:rPr>
                <w:t>/</w:t>
              </w:r>
              <w:proofErr w:type="spellStart"/>
              <w:r w:rsidRPr="00963749">
                <w:rPr>
                  <w:rFonts w:cs="Arial"/>
                  <w:snapToGrid/>
                  <w:kern w:val="0"/>
                  <w:szCs w:val="18"/>
                  <w:lang w:eastAsia="nl-NL"/>
                </w:rPr>
                <w:t>vervreemderRechtRef</w:t>
              </w:r>
              <w:proofErr w:type="spellEnd"/>
              <w:r w:rsidRPr="00963749">
                <w:rPr>
                  <w:rFonts w:cs="Arial"/>
                  <w:snapToGrid/>
                  <w:kern w:val="0"/>
                  <w:szCs w:val="18"/>
                  <w:lang w:eastAsia="nl-NL"/>
                </w:rPr>
                <w:t>/Partij/</w:t>
              </w:r>
              <w:proofErr w:type="spellStart"/>
              <w:r w:rsidRPr="00963749">
                <w:rPr>
                  <w:rFonts w:cs="Arial"/>
                  <w:snapToGrid/>
                  <w:kern w:val="0"/>
                  <w:szCs w:val="18"/>
                  <w:lang w:eastAsia="nl-NL"/>
                </w:rPr>
                <w:t>IMKAD_Persoon</w:t>
              </w:r>
              <w:proofErr w:type="spellEnd"/>
            </w:ins>
          </w:p>
          <w:p w14:paraId="5166B7FC" w14:textId="27E458DA" w:rsidR="00520FAB" w:rsidRDefault="00520FAB" w:rsidP="00520FAB">
            <w:pPr>
              <w:autoSpaceDE w:val="0"/>
              <w:autoSpaceDN w:val="0"/>
              <w:adjustRightInd w:val="0"/>
              <w:spacing w:line="240" w:lineRule="auto"/>
              <w:rPr>
                <w:ins w:id="718" w:author="Groot, Karina de" w:date="2025-04-08T14:19:00Z" w16du:dateUtc="2025-04-08T12:19:00Z"/>
                <w:snapToGrid/>
                <w:kern w:val="0"/>
                <w:szCs w:val="18"/>
                <w:lang w:eastAsia="nl-NL"/>
              </w:rPr>
            </w:pPr>
            <w:ins w:id="719" w:author="Groot, Karina de" w:date="2025-04-08T14:19:00Z" w16du:dateUtc="2025-04-08T12:19:00Z">
              <w:r w:rsidRPr="00963749">
                <w:rPr>
                  <w:rFonts w:cs="Arial"/>
                  <w:snapToGrid/>
                  <w:kern w:val="0"/>
                  <w:szCs w:val="18"/>
                  <w:highlight w:val="white"/>
                  <w:lang w:eastAsia="nl-NL"/>
                </w:rPr>
                <w:t>Waarvan</w:t>
              </w:r>
              <w:r>
                <w:rPr>
                  <w:rFonts w:cs="Arial"/>
                  <w:snapToGrid/>
                  <w:kern w:val="0"/>
                  <w:szCs w:val="18"/>
                  <w:highlight w:val="white"/>
                  <w:lang w:eastAsia="nl-NL"/>
                </w:rPr>
                <w:br/>
              </w: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hypotheekgever’</w:t>
              </w:r>
              <w:r w:rsidRPr="00E616C9">
                <w:rPr>
                  <w:snapToGrid/>
                  <w:kern w:val="0"/>
                  <w:szCs w:val="18"/>
                  <w:lang w:eastAsia="nl-NL"/>
                </w:rPr>
                <w:t xml:space="preserve">) </w:t>
              </w:r>
            </w:ins>
          </w:p>
          <w:p w14:paraId="6CAD1A68" w14:textId="66F7C116" w:rsidR="00520FAB" w:rsidRPr="00E616C9" w:rsidRDefault="00520FAB" w:rsidP="00520FAB">
            <w:pPr>
              <w:autoSpaceDE w:val="0"/>
              <w:autoSpaceDN w:val="0"/>
              <w:adjustRightInd w:val="0"/>
              <w:spacing w:line="240" w:lineRule="auto"/>
              <w:rPr>
                <w:ins w:id="720" w:author="Groot, Karina de" w:date="2025-04-08T14:19:00Z" w16du:dateUtc="2025-04-08T12:19:00Z"/>
                <w:snapToGrid/>
                <w:kern w:val="0"/>
                <w:szCs w:val="18"/>
                <w:lang w:eastAsia="nl-NL"/>
              </w:rPr>
            </w:pPr>
            <w:ins w:id="721" w:author="Groot, Karina de" w:date="2025-04-08T14:19:00Z" w16du:dateUtc="2025-04-08T12:19:00Z">
              <w:r w:rsidRPr="00E616C9">
                <w:rPr>
                  <w:snapToGrid/>
                  <w:kern w:val="0"/>
                  <w:szCs w:val="18"/>
                  <w:highlight w:val="white"/>
                  <w:lang w:eastAsia="nl-NL"/>
                </w:rPr>
                <w:t>.</w:t>
              </w:r>
              <w:r>
                <w:rPr>
                  <w:snapToGrid/>
                  <w:kern w:val="0"/>
                  <w:szCs w:val="18"/>
                  <w:highlight w:val="white"/>
                  <w:lang w:eastAsia="nl-NL"/>
                </w:rPr>
                <w:t xml:space="preserve"> </w:t>
              </w: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schuldenaar</w:t>
              </w:r>
            </w:ins>
            <w:ins w:id="722" w:author="Groot, Karina de" w:date="2025-04-08T14:20:00Z" w16du:dateUtc="2025-04-08T12:20:00Z">
              <w:r>
                <w:rPr>
                  <w:snapToGrid/>
                  <w:kern w:val="0"/>
                  <w:szCs w:val="18"/>
                  <w:lang w:eastAsia="nl-NL"/>
                </w:rPr>
                <w:t>’</w:t>
              </w:r>
            </w:ins>
            <w:ins w:id="723" w:author="Groot, Karina de" w:date="2025-04-08T14:19:00Z" w16du:dateUtc="2025-04-08T12:19:00Z">
              <w:r w:rsidRPr="00E616C9">
                <w:rPr>
                  <w:snapToGrid/>
                  <w:kern w:val="0"/>
                  <w:szCs w:val="18"/>
                  <w:lang w:eastAsia="nl-NL"/>
                </w:rPr>
                <w:t>) of</w:t>
              </w:r>
            </w:ins>
          </w:p>
          <w:p w14:paraId="47DAFC25" w14:textId="77777777" w:rsidR="00520FAB" w:rsidRPr="00E616C9" w:rsidRDefault="00520FAB" w:rsidP="00520FAB">
            <w:pPr>
              <w:autoSpaceDE w:val="0"/>
              <w:autoSpaceDN w:val="0"/>
              <w:adjustRightInd w:val="0"/>
              <w:spacing w:line="240" w:lineRule="auto"/>
              <w:rPr>
                <w:ins w:id="724" w:author="Groot, Karina de" w:date="2025-04-08T14:19:00Z" w16du:dateUtc="2025-04-08T12:19:00Z"/>
                <w:snapToGrid/>
                <w:kern w:val="0"/>
                <w:szCs w:val="18"/>
                <w:lang w:eastAsia="nl-NL"/>
              </w:rPr>
            </w:pPr>
            <w:ins w:id="725" w:author="Groot, Karina de" w:date="2025-04-08T14:19:00Z" w16du:dateUtc="2025-04-08T12:19:00Z">
              <w:r>
                <w:rPr>
                  <w:snapToGrid/>
                  <w:kern w:val="0"/>
                  <w:szCs w:val="18"/>
                  <w:lang w:eastAsia="nl-NL"/>
                </w:rPr>
                <w:t xml:space="preserve"> </w:t>
              </w:r>
              <w:r w:rsidRPr="00E616C9">
                <w:rPr>
                  <w:snapToGrid/>
                  <w:kern w:val="0"/>
                  <w:szCs w:val="18"/>
                  <w:lang w:eastAsia="nl-NL"/>
                </w:rPr>
                <w:t>./</w:t>
              </w:r>
              <w:proofErr w:type="spellStart"/>
              <w:r w:rsidRPr="00E616C9">
                <w:rPr>
                  <w:snapToGrid/>
                  <w:kern w:val="0"/>
                  <w:szCs w:val="18"/>
                  <w:lang w:eastAsia="nl-NL"/>
                </w:rPr>
                <w:t>tia_</w:t>
              </w:r>
              <w:r w:rsidRPr="00E616C9">
                <w:rPr>
                  <w:rFonts w:cs="Arial"/>
                  <w:snapToGrid/>
                  <w:kern w:val="0"/>
                  <w:szCs w:val="18"/>
                  <w:lang w:eastAsia="nl-NL"/>
                </w:rPr>
                <w:t>PartijOnderdeel</w:t>
              </w:r>
              <w:proofErr w:type="spellEnd"/>
              <w:r w:rsidRPr="00E616C9">
                <w:rPr>
                  <w:snapToGrid/>
                  <w:kern w:val="0"/>
                  <w:szCs w:val="18"/>
                  <w:lang w:eastAsia="nl-NL"/>
                </w:rPr>
                <w:t>(‘beiden’)</w:t>
              </w:r>
            </w:ins>
          </w:p>
          <w:p w14:paraId="3707F4BA" w14:textId="77777777" w:rsidR="00520FAB" w:rsidRPr="00963749" w:rsidRDefault="00520FAB" w:rsidP="00520FAB">
            <w:pPr>
              <w:keepNext/>
              <w:rPr>
                <w:ins w:id="726" w:author="Groot, Karina de" w:date="2025-04-08T14:19:00Z" w16du:dateUtc="2025-04-08T12:19:00Z"/>
                <w:rFonts w:cs="Arial"/>
                <w:snapToGrid/>
                <w:kern w:val="0"/>
                <w:szCs w:val="18"/>
                <w:lang w:eastAsia="nl-NL"/>
              </w:rPr>
            </w:pPr>
            <w:ins w:id="727" w:author="Groot, Karina de" w:date="2025-04-08T14:19:00Z" w16du:dateUtc="2025-04-08T12:19:00Z">
              <w:r w:rsidRPr="00963749">
                <w:rPr>
                  <w:rFonts w:cs="Arial"/>
                  <w:snapToGrid/>
                  <w:kern w:val="0"/>
                  <w:szCs w:val="18"/>
                  <w:lang w:eastAsia="nl-NL"/>
                </w:rPr>
                <w:t>of</w:t>
              </w:r>
            </w:ins>
          </w:p>
          <w:p w14:paraId="474462E1" w14:textId="77777777" w:rsidR="00520FAB" w:rsidRPr="00963749" w:rsidRDefault="00520FAB" w:rsidP="00520FAB">
            <w:pPr>
              <w:autoSpaceDE w:val="0"/>
              <w:autoSpaceDN w:val="0"/>
              <w:adjustRightInd w:val="0"/>
              <w:spacing w:line="240" w:lineRule="auto"/>
              <w:rPr>
                <w:ins w:id="728" w:author="Groot, Karina de" w:date="2025-04-08T14:19:00Z" w16du:dateUtc="2025-04-08T12:19:00Z"/>
                <w:rFonts w:cs="Arial"/>
                <w:snapToGrid/>
                <w:kern w:val="0"/>
                <w:szCs w:val="18"/>
                <w:lang w:eastAsia="nl-NL"/>
              </w:rPr>
            </w:pPr>
            <w:ins w:id="729" w:author="Groot, Karina de" w:date="2025-04-08T14:19:00Z" w16du:dateUtc="2025-04-08T12:19:00Z">
              <w:r w:rsidRPr="00963749">
                <w:rPr>
                  <w:rFonts w:cs="Arial"/>
                  <w:snapToGrid/>
                  <w:kern w:val="0"/>
                  <w:szCs w:val="18"/>
                  <w:lang w:eastAsia="nl-NL"/>
                </w:rPr>
                <w:t>//</w:t>
              </w:r>
              <w:proofErr w:type="spellStart"/>
              <w:r w:rsidRPr="00963749">
                <w:rPr>
                  <w:rFonts w:cs="Arial"/>
                  <w:snapToGrid/>
                  <w:kern w:val="0"/>
                  <w:szCs w:val="18"/>
                  <w:lang w:eastAsia="nl-NL"/>
                </w:rPr>
                <w:t>StukdeelHypotheek</w:t>
              </w:r>
              <w:proofErr w:type="spellEnd"/>
              <w:r w:rsidRPr="00963749">
                <w:rPr>
                  <w:rFonts w:cs="Arial"/>
                  <w:snapToGrid/>
                  <w:kern w:val="0"/>
                  <w:szCs w:val="18"/>
                  <w:lang w:eastAsia="nl-NL"/>
                </w:rPr>
                <w:t>/</w:t>
              </w:r>
              <w:proofErr w:type="spellStart"/>
              <w:r w:rsidRPr="00963749">
                <w:rPr>
                  <w:rFonts w:cs="Arial"/>
                  <w:snapToGrid/>
                  <w:kern w:val="0"/>
                  <w:szCs w:val="18"/>
                  <w:lang w:eastAsia="nl-NL"/>
                </w:rPr>
                <w:t>vervreemderRechtRef</w:t>
              </w:r>
              <w:proofErr w:type="spellEnd"/>
              <w:r w:rsidRPr="00963749">
                <w:rPr>
                  <w:rFonts w:cs="Arial"/>
                  <w:snapToGrid/>
                  <w:kern w:val="0"/>
                  <w:szCs w:val="18"/>
                  <w:lang w:eastAsia="nl-NL"/>
                </w:rPr>
                <w:t>/Partij/</w:t>
              </w:r>
            </w:ins>
          </w:p>
          <w:p w14:paraId="25922D61" w14:textId="77777777" w:rsidR="00520FAB" w:rsidRPr="00963749" w:rsidRDefault="00520FAB" w:rsidP="00520FAB">
            <w:pPr>
              <w:autoSpaceDE w:val="0"/>
              <w:autoSpaceDN w:val="0"/>
              <w:adjustRightInd w:val="0"/>
              <w:spacing w:line="240" w:lineRule="auto"/>
              <w:rPr>
                <w:ins w:id="730" w:author="Groot, Karina de" w:date="2025-04-08T14:19:00Z" w16du:dateUtc="2025-04-08T12:19:00Z"/>
                <w:rFonts w:cs="Arial"/>
                <w:snapToGrid/>
                <w:kern w:val="0"/>
                <w:szCs w:val="18"/>
                <w:lang w:eastAsia="nl-NL"/>
              </w:rPr>
            </w:pPr>
            <w:proofErr w:type="spellStart"/>
            <w:ins w:id="731" w:author="Groot, Karina de" w:date="2025-04-08T14:19:00Z" w16du:dateUtc="2025-04-08T12:19:00Z">
              <w:r w:rsidRPr="00963749">
                <w:rPr>
                  <w:rFonts w:cs="Arial"/>
                  <w:snapToGrid/>
                  <w:kern w:val="0"/>
                  <w:szCs w:val="18"/>
                  <w:lang w:eastAsia="nl-NL"/>
                </w:rPr>
                <w:t>IMKAD_Persoon</w:t>
              </w:r>
              <w:proofErr w:type="spellEnd"/>
              <w:r w:rsidRPr="00963749">
                <w:rPr>
                  <w:rFonts w:cs="Arial"/>
                  <w:snapToGrid/>
                  <w:kern w:val="0"/>
                  <w:szCs w:val="18"/>
                  <w:lang w:eastAsia="nl-NL"/>
                </w:rPr>
                <w:t>/</w:t>
              </w:r>
              <w:proofErr w:type="spellStart"/>
              <w:r w:rsidRPr="00963749">
                <w:rPr>
                  <w:rFonts w:cs="Arial"/>
                  <w:snapToGrid/>
                  <w:kern w:val="0"/>
                  <w:szCs w:val="18"/>
                  <w:lang w:eastAsia="nl-NL"/>
                </w:rPr>
                <w:t>GerelateerdPersoon</w:t>
              </w:r>
              <w:proofErr w:type="spellEnd"/>
              <w:r w:rsidRPr="00963749">
                <w:rPr>
                  <w:rFonts w:cs="Arial"/>
                  <w:snapToGrid/>
                  <w:kern w:val="0"/>
                  <w:szCs w:val="18"/>
                  <w:lang w:eastAsia="nl-NL"/>
                </w:rPr>
                <w:t>/</w:t>
              </w:r>
              <w:proofErr w:type="spellStart"/>
              <w:r w:rsidRPr="00963749">
                <w:rPr>
                  <w:rFonts w:cs="Arial"/>
                  <w:snapToGrid/>
                  <w:kern w:val="0"/>
                  <w:szCs w:val="18"/>
                  <w:lang w:eastAsia="nl-NL"/>
                </w:rPr>
                <w:t>IMKAD_Persoon</w:t>
              </w:r>
              <w:proofErr w:type="spellEnd"/>
            </w:ins>
          </w:p>
          <w:p w14:paraId="73E39B55" w14:textId="77777777" w:rsidR="00520FAB" w:rsidRDefault="00520FAB" w:rsidP="00520FAB">
            <w:pPr>
              <w:autoSpaceDE w:val="0"/>
              <w:autoSpaceDN w:val="0"/>
              <w:adjustRightInd w:val="0"/>
              <w:spacing w:line="240" w:lineRule="auto"/>
              <w:rPr>
                <w:ins w:id="732" w:author="Groot, Karina de" w:date="2025-04-08T14:19:00Z" w16du:dateUtc="2025-04-08T12:19:00Z"/>
                <w:rFonts w:cs="Arial"/>
                <w:snapToGrid/>
                <w:kern w:val="0"/>
                <w:szCs w:val="18"/>
                <w:highlight w:val="white"/>
                <w:lang w:eastAsia="nl-NL"/>
              </w:rPr>
            </w:pPr>
            <w:ins w:id="733" w:author="Groot, Karina de" w:date="2025-04-08T14:19:00Z" w16du:dateUtc="2025-04-08T12:19:00Z">
              <w:r w:rsidRPr="00963749">
                <w:rPr>
                  <w:rFonts w:cs="Arial"/>
                  <w:snapToGrid/>
                  <w:kern w:val="0"/>
                  <w:szCs w:val="18"/>
                  <w:highlight w:val="white"/>
                  <w:lang w:eastAsia="nl-NL"/>
                </w:rPr>
                <w:t>Waarvan</w:t>
              </w:r>
              <w:r>
                <w:rPr>
                  <w:rFonts w:cs="Arial"/>
                  <w:snapToGrid/>
                  <w:kern w:val="0"/>
                  <w:szCs w:val="18"/>
                  <w:highlight w:val="white"/>
                  <w:lang w:eastAsia="nl-NL"/>
                </w:rPr>
                <w:t>:</w:t>
              </w:r>
            </w:ins>
          </w:p>
          <w:p w14:paraId="7DCAF573" w14:textId="124C4D5A" w:rsidR="00520FAB" w:rsidRDefault="00520FAB" w:rsidP="00520FAB">
            <w:pPr>
              <w:autoSpaceDE w:val="0"/>
              <w:autoSpaceDN w:val="0"/>
              <w:adjustRightInd w:val="0"/>
              <w:spacing w:line="240" w:lineRule="auto"/>
              <w:rPr>
                <w:ins w:id="734" w:author="Groot, Karina de" w:date="2025-04-08T14:19:00Z" w16du:dateUtc="2025-04-08T12:19:00Z"/>
                <w:snapToGrid/>
                <w:kern w:val="0"/>
                <w:szCs w:val="18"/>
                <w:lang w:eastAsia="nl-NL"/>
              </w:rPr>
            </w:pPr>
            <w:ins w:id="735" w:author="Groot, Karina de" w:date="2025-04-08T14:19:00Z" w16du:dateUtc="2025-04-08T12:19:00Z">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ins>
            <w:ins w:id="736" w:author="Groot, Karina de" w:date="2025-04-08T14:20:00Z" w16du:dateUtc="2025-04-08T12:20:00Z">
              <w:r>
                <w:rPr>
                  <w:snapToGrid/>
                  <w:kern w:val="0"/>
                  <w:szCs w:val="18"/>
                  <w:lang w:eastAsia="nl-NL"/>
                </w:rPr>
                <w:t>hypotheekgever’</w:t>
              </w:r>
            </w:ins>
            <w:ins w:id="737" w:author="Groot, Karina de" w:date="2025-04-08T14:19:00Z" w16du:dateUtc="2025-04-08T12:19:00Z">
              <w:r w:rsidRPr="00E616C9">
                <w:rPr>
                  <w:snapToGrid/>
                  <w:kern w:val="0"/>
                  <w:szCs w:val="18"/>
                  <w:lang w:eastAsia="nl-NL"/>
                </w:rPr>
                <w:t xml:space="preserve">) </w:t>
              </w:r>
            </w:ins>
          </w:p>
          <w:p w14:paraId="6E373A6E" w14:textId="2594DD4A" w:rsidR="00520FAB" w:rsidRPr="00E616C9" w:rsidRDefault="00520FAB" w:rsidP="00520FAB">
            <w:pPr>
              <w:autoSpaceDE w:val="0"/>
              <w:autoSpaceDN w:val="0"/>
              <w:adjustRightInd w:val="0"/>
              <w:spacing w:line="240" w:lineRule="auto"/>
              <w:rPr>
                <w:ins w:id="738" w:author="Groot, Karina de" w:date="2025-04-08T14:19:00Z" w16du:dateUtc="2025-04-08T12:19:00Z"/>
                <w:snapToGrid/>
                <w:kern w:val="0"/>
                <w:szCs w:val="18"/>
                <w:lang w:eastAsia="nl-NL"/>
              </w:rPr>
            </w:pPr>
            <w:ins w:id="739" w:author="Groot, Karina de" w:date="2025-04-08T14:19:00Z" w16du:dateUtc="2025-04-08T12:19:00Z">
              <w:r w:rsidRPr="00E616C9">
                <w:rPr>
                  <w:snapToGrid/>
                  <w:kern w:val="0"/>
                  <w:szCs w:val="18"/>
                  <w:highlight w:val="white"/>
                  <w:lang w:eastAsia="nl-NL"/>
                </w:rPr>
                <w:t>.</w:t>
              </w:r>
              <w:r>
                <w:rPr>
                  <w:snapToGrid/>
                  <w:kern w:val="0"/>
                  <w:szCs w:val="18"/>
                  <w:highlight w:val="white"/>
                  <w:lang w:eastAsia="nl-NL"/>
                </w:rPr>
                <w:t xml:space="preserve"> </w:t>
              </w: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schuldenaar</w:t>
              </w:r>
            </w:ins>
            <w:ins w:id="740" w:author="Groot, Karina de" w:date="2025-04-08T14:20:00Z" w16du:dateUtc="2025-04-08T12:20:00Z">
              <w:r>
                <w:rPr>
                  <w:snapToGrid/>
                  <w:kern w:val="0"/>
                  <w:szCs w:val="18"/>
                  <w:lang w:eastAsia="nl-NL"/>
                </w:rPr>
                <w:t>’</w:t>
              </w:r>
            </w:ins>
            <w:ins w:id="741" w:author="Groot, Karina de" w:date="2025-04-08T14:19:00Z" w16du:dateUtc="2025-04-08T12:19:00Z">
              <w:r w:rsidRPr="00E616C9">
                <w:rPr>
                  <w:snapToGrid/>
                  <w:kern w:val="0"/>
                  <w:szCs w:val="18"/>
                  <w:lang w:eastAsia="nl-NL"/>
                </w:rPr>
                <w:t>) of</w:t>
              </w:r>
            </w:ins>
          </w:p>
          <w:p w14:paraId="57C97F54" w14:textId="77777777" w:rsidR="00520FAB" w:rsidRPr="00E616C9" w:rsidRDefault="00520FAB" w:rsidP="00520FAB">
            <w:pPr>
              <w:autoSpaceDE w:val="0"/>
              <w:autoSpaceDN w:val="0"/>
              <w:adjustRightInd w:val="0"/>
              <w:spacing w:line="240" w:lineRule="auto"/>
              <w:rPr>
                <w:ins w:id="742" w:author="Groot, Karina de" w:date="2025-04-08T14:19:00Z" w16du:dateUtc="2025-04-08T12:19:00Z"/>
                <w:snapToGrid/>
                <w:kern w:val="0"/>
                <w:szCs w:val="18"/>
                <w:lang w:eastAsia="nl-NL"/>
              </w:rPr>
            </w:pPr>
            <w:ins w:id="743" w:author="Groot, Karina de" w:date="2025-04-08T14:19:00Z" w16du:dateUtc="2025-04-08T12:19:00Z">
              <w:r>
                <w:rPr>
                  <w:snapToGrid/>
                  <w:kern w:val="0"/>
                  <w:szCs w:val="18"/>
                  <w:lang w:eastAsia="nl-NL"/>
                </w:rPr>
                <w:t xml:space="preserve"> </w:t>
              </w:r>
              <w:r w:rsidRPr="00E616C9">
                <w:rPr>
                  <w:snapToGrid/>
                  <w:kern w:val="0"/>
                  <w:szCs w:val="18"/>
                  <w:lang w:eastAsia="nl-NL"/>
                </w:rPr>
                <w:t>./</w:t>
              </w:r>
              <w:proofErr w:type="spellStart"/>
              <w:r w:rsidRPr="00E616C9">
                <w:rPr>
                  <w:snapToGrid/>
                  <w:kern w:val="0"/>
                  <w:szCs w:val="18"/>
                  <w:lang w:eastAsia="nl-NL"/>
                </w:rPr>
                <w:t>tia_</w:t>
              </w:r>
              <w:r w:rsidRPr="00E616C9">
                <w:rPr>
                  <w:rFonts w:cs="Arial"/>
                  <w:snapToGrid/>
                  <w:kern w:val="0"/>
                  <w:szCs w:val="18"/>
                  <w:lang w:eastAsia="nl-NL"/>
                </w:rPr>
                <w:t>PartijOnderdeel</w:t>
              </w:r>
              <w:proofErr w:type="spellEnd"/>
              <w:r w:rsidRPr="00E616C9">
                <w:rPr>
                  <w:snapToGrid/>
                  <w:kern w:val="0"/>
                  <w:szCs w:val="18"/>
                  <w:lang w:eastAsia="nl-NL"/>
                </w:rPr>
                <w:t>(‘beiden’)</w:t>
              </w:r>
            </w:ins>
          </w:p>
          <w:p w14:paraId="68268C9C" w14:textId="77777777" w:rsidR="00520FAB" w:rsidRPr="00963749" w:rsidRDefault="00520FAB" w:rsidP="00520FAB">
            <w:pPr>
              <w:autoSpaceDE w:val="0"/>
              <w:autoSpaceDN w:val="0"/>
              <w:adjustRightInd w:val="0"/>
              <w:spacing w:line="240" w:lineRule="auto"/>
              <w:rPr>
                <w:ins w:id="744" w:author="Groot, Karina de" w:date="2025-04-08T14:19:00Z" w16du:dateUtc="2025-04-08T12:19:00Z"/>
                <w:rFonts w:cs="Arial"/>
                <w:snapToGrid/>
                <w:kern w:val="0"/>
                <w:szCs w:val="18"/>
                <w:lang w:eastAsia="nl-NL"/>
              </w:rPr>
            </w:pPr>
            <w:ins w:id="745" w:author="Groot, Karina de" w:date="2025-04-08T14:19:00Z" w16du:dateUtc="2025-04-08T12:19:00Z">
              <w:r w:rsidRPr="00963749">
                <w:rPr>
                  <w:rFonts w:cs="Arial"/>
                  <w:snapToGrid/>
                  <w:kern w:val="0"/>
                  <w:szCs w:val="18"/>
                  <w:lang w:eastAsia="nl-NL"/>
                </w:rPr>
                <w:t>of</w:t>
              </w:r>
            </w:ins>
          </w:p>
          <w:p w14:paraId="29ED275F" w14:textId="77777777" w:rsidR="00520FAB" w:rsidRPr="00963749" w:rsidRDefault="00520FAB" w:rsidP="00520FAB">
            <w:pPr>
              <w:autoSpaceDE w:val="0"/>
              <w:autoSpaceDN w:val="0"/>
              <w:adjustRightInd w:val="0"/>
              <w:spacing w:line="240" w:lineRule="auto"/>
              <w:rPr>
                <w:ins w:id="746" w:author="Groot, Karina de" w:date="2025-04-08T14:19:00Z" w16du:dateUtc="2025-04-08T12:19:00Z"/>
                <w:rFonts w:cs="Arial"/>
                <w:snapToGrid/>
                <w:kern w:val="0"/>
                <w:szCs w:val="18"/>
                <w:lang w:eastAsia="nl-NL"/>
              </w:rPr>
            </w:pPr>
            <w:ins w:id="747" w:author="Groot, Karina de" w:date="2025-04-08T14:19:00Z" w16du:dateUtc="2025-04-08T12:19:00Z">
              <w:r w:rsidRPr="00963749">
                <w:rPr>
                  <w:rFonts w:cs="Arial"/>
                  <w:snapToGrid/>
                  <w:kern w:val="0"/>
                  <w:szCs w:val="18"/>
                  <w:lang w:eastAsia="nl-NL"/>
                </w:rPr>
                <w:t>//</w:t>
              </w:r>
              <w:proofErr w:type="spellStart"/>
              <w:r w:rsidRPr="00963749">
                <w:rPr>
                  <w:rFonts w:cs="Arial"/>
                  <w:snapToGrid/>
                  <w:kern w:val="0"/>
                  <w:szCs w:val="18"/>
                  <w:lang w:eastAsia="nl-NL"/>
                </w:rPr>
                <w:t>StukdeelHypotheek</w:t>
              </w:r>
              <w:proofErr w:type="spellEnd"/>
              <w:r w:rsidRPr="00963749">
                <w:rPr>
                  <w:rFonts w:cs="Arial"/>
                  <w:snapToGrid/>
                  <w:kern w:val="0"/>
                  <w:szCs w:val="18"/>
                  <w:lang w:eastAsia="nl-NL"/>
                </w:rPr>
                <w:t>/</w:t>
              </w:r>
              <w:proofErr w:type="spellStart"/>
              <w:r w:rsidRPr="00963749">
                <w:rPr>
                  <w:rFonts w:cs="Arial"/>
                  <w:snapToGrid/>
                  <w:kern w:val="0"/>
                  <w:szCs w:val="18"/>
                  <w:lang w:eastAsia="nl-NL"/>
                </w:rPr>
                <w:t>vervreemderRechtRef</w:t>
              </w:r>
              <w:proofErr w:type="spellEnd"/>
              <w:r w:rsidRPr="00963749">
                <w:rPr>
                  <w:rFonts w:cs="Arial"/>
                  <w:snapToGrid/>
                  <w:kern w:val="0"/>
                  <w:szCs w:val="18"/>
                  <w:lang w:eastAsia="nl-NL"/>
                </w:rPr>
                <w:t>/Partij/</w:t>
              </w:r>
            </w:ins>
          </w:p>
          <w:p w14:paraId="0A0C342B" w14:textId="77777777" w:rsidR="00520FAB" w:rsidRPr="00963749" w:rsidRDefault="00520FAB" w:rsidP="00520FAB">
            <w:pPr>
              <w:autoSpaceDE w:val="0"/>
              <w:autoSpaceDN w:val="0"/>
              <w:adjustRightInd w:val="0"/>
              <w:spacing w:line="240" w:lineRule="auto"/>
              <w:rPr>
                <w:ins w:id="748" w:author="Groot, Karina de" w:date="2025-04-08T14:19:00Z" w16du:dateUtc="2025-04-08T12:19:00Z"/>
                <w:rFonts w:cs="Arial"/>
                <w:snapToGrid/>
                <w:kern w:val="0"/>
                <w:szCs w:val="18"/>
                <w:lang w:eastAsia="nl-NL"/>
              </w:rPr>
            </w:pPr>
            <w:proofErr w:type="spellStart"/>
            <w:ins w:id="749" w:author="Groot, Karina de" w:date="2025-04-08T14:19:00Z" w16du:dateUtc="2025-04-08T12:19:00Z">
              <w:r w:rsidRPr="00963749">
                <w:rPr>
                  <w:rFonts w:cs="Arial"/>
                  <w:snapToGrid/>
                  <w:kern w:val="0"/>
                  <w:szCs w:val="18"/>
                  <w:lang w:eastAsia="nl-NL"/>
                </w:rPr>
                <w:t>IMKAD_Persoon</w:t>
              </w:r>
              <w:proofErr w:type="spellEnd"/>
              <w:r w:rsidRPr="00963749">
                <w:rPr>
                  <w:rFonts w:cs="Arial"/>
                  <w:snapToGrid/>
                  <w:kern w:val="0"/>
                  <w:szCs w:val="18"/>
                  <w:lang w:eastAsia="nl-NL"/>
                </w:rPr>
                <w:t>/</w:t>
              </w:r>
              <w:proofErr w:type="spellStart"/>
              <w:r w:rsidRPr="00963749">
                <w:rPr>
                  <w:rFonts w:cs="Arial"/>
                  <w:snapToGrid/>
                  <w:kern w:val="0"/>
                  <w:szCs w:val="18"/>
                  <w:lang w:eastAsia="nl-NL"/>
                </w:rPr>
                <w:t>GerelateerdPersoon</w:t>
              </w:r>
              <w:proofErr w:type="spellEnd"/>
              <w:r w:rsidRPr="00963749">
                <w:rPr>
                  <w:rFonts w:cs="Arial"/>
                  <w:snapToGrid/>
                  <w:kern w:val="0"/>
                  <w:szCs w:val="18"/>
                  <w:lang w:eastAsia="nl-NL"/>
                </w:rPr>
                <w:t>/</w:t>
              </w:r>
              <w:proofErr w:type="spellStart"/>
              <w:r w:rsidRPr="00963749">
                <w:rPr>
                  <w:rFonts w:cs="Arial"/>
                  <w:snapToGrid/>
                  <w:kern w:val="0"/>
                  <w:szCs w:val="18"/>
                  <w:lang w:eastAsia="nl-NL"/>
                </w:rPr>
                <w:t>IMKAD_Persoon</w:t>
              </w:r>
              <w:proofErr w:type="spellEnd"/>
              <w:r w:rsidRPr="00963749">
                <w:rPr>
                  <w:rFonts w:cs="Arial"/>
                  <w:snapToGrid/>
                  <w:kern w:val="0"/>
                  <w:szCs w:val="18"/>
                  <w:lang w:eastAsia="nl-NL"/>
                </w:rPr>
                <w:t xml:space="preserve">/ </w:t>
              </w:r>
              <w:proofErr w:type="spellStart"/>
              <w:r w:rsidRPr="00963749">
                <w:rPr>
                  <w:rFonts w:cs="Arial"/>
                  <w:snapToGrid/>
                  <w:kern w:val="0"/>
                  <w:szCs w:val="18"/>
                  <w:lang w:eastAsia="nl-NL"/>
                </w:rPr>
                <w:t>GerelateerdPersoon</w:t>
              </w:r>
              <w:proofErr w:type="spellEnd"/>
              <w:r w:rsidRPr="00963749">
                <w:rPr>
                  <w:rFonts w:cs="Arial"/>
                  <w:snapToGrid/>
                  <w:kern w:val="0"/>
                  <w:szCs w:val="18"/>
                  <w:lang w:eastAsia="nl-NL"/>
                </w:rPr>
                <w:t>/</w:t>
              </w:r>
              <w:proofErr w:type="spellStart"/>
              <w:r w:rsidRPr="00963749">
                <w:rPr>
                  <w:rFonts w:cs="Arial"/>
                  <w:snapToGrid/>
                  <w:kern w:val="0"/>
                  <w:szCs w:val="18"/>
                  <w:lang w:eastAsia="nl-NL"/>
                </w:rPr>
                <w:t>IMKAD_Persoon</w:t>
              </w:r>
              <w:proofErr w:type="spellEnd"/>
            </w:ins>
          </w:p>
          <w:p w14:paraId="113A0222" w14:textId="77777777" w:rsidR="00520FAB" w:rsidRDefault="00520FAB" w:rsidP="00520FAB">
            <w:pPr>
              <w:autoSpaceDE w:val="0"/>
              <w:autoSpaceDN w:val="0"/>
              <w:adjustRightInd w:val="0"/>
              <w:spacing w:line="240" w:lineRule="auto"/>
              <w:rPr>
                <w:ins w:id="750" w:author="Groot, Karina de" w:date="2025-04-08T14:19:00Z" w16du:dateUtc="2025-04-08T12:19:00Z"/>
                <w:rFonts w:cs="Arial"/>
                <w:snapToGrid/>
                <w:kern w:val="0"/>
                <w:szCs w:val="18"/>
                <w:highlight w:val="white"/>
                <w:lang w:eastAsia="nl-NL"/>
              </w:rPr>
            </w:pPr>
            <w:ins w:id="751" w:author="Groot, Karina de" w:date="2025-04-08T14:19:00Z" w16du:dateUtc="2025-04-08T12:19:00Z">
              <w:r w:rsidRPr="00963749">
                <w:rPr>
                  <w:rFonts w:cs="Arial"/>
                  <w:snapToGrid/>
                  <w:kern w:val="0"/>
                  <w:szCs w:val="18"/>
                  <w:highlight w:val="white"/>
                  <w:lang w:eastAsia="nl-NL"/>
                </w:rPr>
                <w:t>Waarvan</w:t>
              </w:r>
              <w:r>
                <w:rPr>
                  <w:rFonts w:cs="Arial"/>
                  <w:snapToGrid/>
                  <w:kern w:val="0"/>
                  <w:szCs w:val="18"/>
                  <w:highlight w:val="white"/>
                  <w:lang w:eastAsia="nl-NL"/>
                </w:rPr>
                <w:t>:</w:t>
              </w:r>
            </w:ins>
          </w:p>
          <w:p w14:paraId="797081C7" w14:textId="65CA8465" w:rsidR="00520FAB" w:rsidRDefault="00520FAB" w:rsidP="00520FAB">
            <w:pPr>
              <w:autoSpaceDE w:val="0"/>
              <w:autoSpaceDN w:val="0"/>
              <w:adjustRightInd w:val="0"/>
              <w:spacing w:line="240" w:lineRule="auto"/>
              <w:rPr>
                <w:ins w:id="752" w:author="Groot, Karina de" w:date="2025-04-08T14:19:00Z" w16du:dateUtc="2025-04-08T12:19:00Z"/>
                <w:snapToGrid/>
                <w:kern w:val="0"/>
                <w:szCs w:val="18"/>
                <w:lang w:eastAsia="nl-NL"/>
              </w:rPr>
            </w:pPr>
            <w:ins w:id="753" w:author="Groot, Karina de" w:date="2025-04-08T14:19:00Z" w16du:dateUtc="2025-04-08T12:19:00Z">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ins>
            <w:ins w:id="754" w:author="Groot, Karina de" w:date="2025-04-08T14:20:00Z" w16du:dateUtc="2025-04-08T12:20:00Z">
              <w:r w:rsidR="00B85B3A">
                <w:rPr>
                  <w:snapToGrid/>
                  <w:kern w:val="0"/>
                  <w:szCs w:val="18"/>
                  <w:lang w:eastAsia="nl-NL"/>
                </w:rPr>
                <w:t>hypotheekgever’</w:t>
              </w:r>
            </w:ins>
            <w:ins w:id="755" w:author="Groot, Karina de" w:date="2025-04-08T14:19:00Z" w16du:dateUtc="2025-04-08T12:19:00Z">
              <w:r w:rsidRPr="00E616C9">
                <w:rPr>
                  <w:snapToGrid/>
                  <w:kern w:val="0"/>
                  <w:szCs w:val="18"/>
                  <w:lang w:eastAsia="nl-NL"/>
                </w:rPr>
                <w:t xml:space="preserve">) </w:t>
              </w:r>
            </w:ins>
          </w:p>
          <w:p w14:paraId="6C2FAEAB" w14:textId="374F9FDF" w:rsidR="00520FAB" w:rsidRPr="00E616C9" w:rsidRDefault="00520FAB" w:rsidP="00520FAB">
            <w:pPr>
              <w:autoSpaceDE w:val="0"/>
              <w:autoSpaceDN w:val="0"/>
              <w:adjustRightInd w:val="0"/>
              <w:spacing w:line="240" w:lineRule="auto"/>
              <w:rPr>
                <w:ins w:id="756" w:author="Groot, Karina de" w:date="2025-04-08T14:19:00Z" w16du:dateUtc="2025-04-08T12:19:00Z"/>
                <w:snapToGrid/>
                <w:kern w:val="0"/>
                <w:szCs w:val="18"/>
                <w:lang w:eastAsia="nl-NL"/>
              </w:rPr>
            </w:pPr>
            <w:ins w:id="757" w:author="Groot, Karina de" w:date="2025-04-08T14:19:00Z" w16du:dateUtc="2025-04-08T12:19:00Z">
              <w:r w:rsidRPr="00E616C9">
                <w:rPr>
                  <w:snapToGrid/>
                  <w:kern w:val="0"/>
                  <w:szCs w:val="18"/>
                  <w:highlight w:val="white"/>
                  <w:lang w:eastAsia="nl-NL"/>
                </w:rPr>
                <w:t>.</w:t>
              </w:r>
              <w:r>
                <w:rPr>
                  <w:snapToGrid/>
                  <w:kern w:val="0"/>
                  <w:szCs w:val="18"/>
                  <w:highlight w:val="white"/>
                  <w:lang w:eastAsia="nl-NL"/>
                </w:rPr>
                <w:t xml:space="preserve"> </w:t>
              </w: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schuldenaar</w:t>
              </w:r>
            </w:ins>
            <w:ins w:id="758" w:author="Groot, Karina de" w:date="2025-04-08T14:20:00Z" w16du:dateUtc="2025-04-08T12:20:00Z">
              <w:r w:rsidR="00B85B3A">
                <w:rPr>
                  <w:snapToGrid/>
                  <w:kern w:val="0"/>
                  <w:szCs w:val="18"/>
                  <w:lang w:eastAsia="nl-NL"/>
                </w:rPr>
                <w:t>’</w:t>
              </w:r>
            </w:ins>
            <w:ins w:id="759" w:author="Groot, Karina de" w:date="2025-04-08T14:19:00Z" w16du:dateUtc="2025-04-08T12:19:00Z">
              <w:r w:rsidRPr="00E616C9">
                <w:rPr>
                  <w:snapToGrid/>
                  <w:kern w:val="0"/>
                  <w:szCs w:val="18"/>
                  <w:lang w:eastAsia="nl-NL"/>
                </w:rPr>
                <w:t>) of</w:t>
              </w:r>
            </w:ins>
          </w:p>
          <w:p w14:paraId="7C4CCE3A" w14:textId="77777777" w:rsidR="00520FAB" w:rsidRPr="00E616C9" w:rsidRDefault="00520FAB" w:rsidP="00520FAB">
            <w:pPr>
              <w:autoSpaceDE w:val="0"/>
              <w:autoSpaceDN w:val="0"/>
              <w:adjustRightInd w:val="0"/>
              <w:spacing w:line="240" w:lineRule="auto"/>
              <w:rPr>
                <w:ins w:id="760" w:author="Groot, Karina de" w:date="2025-04-08T14:19:00Z" w16du:dateUtc="2025-04-08T12:19:00Z"/>
                <w:snapToGrid/>
                <w:kern w:val="0"/>
                <w:szCs w:val="18"/>
                <w:lang w:eastAsia="nl-NL"/>
              </w:rPr>
            </w:pPr>
            <w:ins w:id="761" w:author="Groot, Karina de" w:date="2025-04-08T14:19:00Z" w16du:dateUtc="2025-04-08T12:19:00Z">
              <w:r>
                <w:rPr>
                  <w:snapToGrid/>
                  <w:kern w:val="0"/>
                  <w:szCs w:val="18"/>
                  <w:lang w:eastAsia="nl-NL"/>
                </w:rPr>
                <w:t xml:space="preserve"> </w:t>
              </w:r>
              <w:r w:rsidRPr="00E616C9">
                <w:rPr>
                  <w:snapToGrid/>
                  <w:kern w:val="0"/>
                  <w:szCs w:val="18"/>
                  <w:lang w:eastAsia="nl-NL"/>
                </w:rPr>
                <w:t>./</w:t>
              </w:r>
              <w:proofErr w:type="spellStart"/>
              <w:r w:rsidRPr="00E616C9">
                <w:rPr>
                  <w:snapToGrid/>
                  <w:kern w:val="0"/>
                  <w:szCs w:val="18"/>
                  <w:lang w:eastAsia="nl-NL"/>
                </w:rPr>
                <w:t>tia_</w:t>
              </w:r>
              <w:r w:rsidRPr="00E616C9">
                <w:rPr>
                  <w:rFonts w:cs="Arial"/>
                  <w:snapToGrid/>
                  <w:kern w:val="0"/>
                  <w:szCs w:val="18"/>
                  <w:lang w:eastAsia="nl-NL"/>
                </w:rPr>
                <w:t>PartijOnderdeel</w:t>
              </w:r>
              <w:proofErr w:type="spellEnd"/>
              <w:r w:rsidRPr="00E616C9">
                <w:rPr>
                  <w:snapToGrid/>
                  <w:kern w:val="0"/>
                  <w:szCs w:val="18"/>
                  <w:lang w:eastAsia="nl-NL"/>
                </w:rPr>
                <w:t>(‘beiden’)</w:t>
              </w:r>
            </w:ins>
          </w:p>
          <w:p w14:paraId="29908DDE" w14:textId="77777777" w:rsidR="00520FAB" w:rsidRPr="00963749" w:rsidRDefault="00520FAB" w:rsidP="00520FAB">
            <w:pPr>
              <w:autoSpaceDE w:val="0"/>
              <w:autoSpaceDN w:val="0"/>
              <w:adjustRightInd w:val="0"/>
              <w:spacing w:line="240" w:lineRule="auto"/>
              <w:rPr>
                <w:ins w:id="762" w:author="Groot, Karina de" w:date="2025-04-08T14:19:00Z" w16du:dateUtc="2025-04-08T12:19:00Z"/>
                <w:rFonts w:cs="Arial"/>
                <w:snapToGrid/>
                <w:kern w:val="0"/>
                <w:szCs w:val="18"/>
                <w:lang w:eastAsia="nl-NL"/>
              </w:rPr>
            </w:pPr>
          </w:p>
          <w:p w14:paraId="299F4ECC" w14:textId="77777777" w:rsidR="00520FAB" w:rsidRPr="00963749" w:rsidRDefault="00520FAB" w:rsidP="00520FAB">
            <w:pPr>
              <w:autoSpaceDE w:val="0"/>
              <w:autoSpaceDN w:val="0"/>
              <w:adjustRightInd w:val="0"/>
              <w:spacing w:line="240" w:lineRule="auto"/>
              <w:rPr>
                <w:ins w:id="763" w:author="Groot, Karina de" w:date="2025-04-08T14:19:00Z" w16du:dateUtc="2025-04-08T12:19:00Z"/>
                <w:rFonts w:cs="Arial"/>
                <w:snapToGrid/>
                <w:kern w:val="0"/>
                <w:szCs w:val="18"/>
                <w:lang w:eastAsia="nl-NL"/>
              </w:rPr>
            </w:pPr>
          </w:p>
          <w:p w14:paraId="5F9EB715" w14:textId="77777777" w:rsidR="00520FAB" w:rsidRPr="00963749" w:rsidRDefault="00520FAB" w:rsidP="00520FAB">
            <w:pPr>
              <w:spacing w:line="240" w:lineRule="atLeast"/>
              <w:rPr>
                <w:ins w:id="764" w:author="Groot, Karina de" w:date="2025-04-08T14:19:00Z" w16du:dateUtc="2025-04-08T12:19:00Z"/>
                <w:rFonts w:cs="Arial"/>
                <w:snapToGrid/>
                <w:szCs w:val="18"/>
                <w:u w:val="single"/>
              </w:rPr>
            </w:pPr>
            <w:proofErr w:type="spellStart"/>
            <w:ins w:id="765" w:author="Groot, Karina de" w:date="2025-04-08T14:19:00Z" w16du:dateUtc="2025-04-08T12:19:00Z">
              <w:r w:rsidRPr="00963749">
                <w:rPr>
                  <w:rFonts w:cs="Arial"/>
                  <w:snapToGrid/>
                  <w:szCs w:val="18"/>
                  <w:u w:val="single"/>
                </w:rPr>
                <w:t>Mapping</w:t>
              </w:r>
              <w:proofErr w:type="spellEnd"/>
              <w:r w:rsidRPr="00963749">
                <w:rPr>
                  <w:rFonts w:cs="Arial"/>
                  <w:snapToGrid/>
                  <w:szCs w:val="18"/>
                  <w:u w:val="single"/>
                </w:rPr>
                <w:t xml:space="preserve"> naam rechtspersoon:</w:t>
              </w:r>
            </w:ins>
          </w:p>
          <w:p w14:paraId="66E28BB3" w14:textId="77777777" w:rsidR="00520FAB" w:rsidRPr="00963749" w:rsidRDefault="00520FAB" w:rsidP="00520FAB">
            <w:pPr>
              <w:spacing w:line="240" w:lineRule="auto"/>
              <w:rPr>
                <w:ins w:id="766" w:author="Groot, Karina de" w:date="2025-04-08T14:19:00Z" w16du:dateUtc="2025-04-08T12:19:00Z"/>
                <w:rFonts w:cs="Arial"/>
                <w:i/>
                <w:szCs w:val="18"/>
              </w:rPr>
            </w:pPr>
            <w:ins w:id="767" w:author="Groot, Karina de" w:date="2025-04-08T14:19:00Z" w16du:dateUtc="2025-04-08T12:19:00Z">
              <w:r w:rsidRPr="00963749">
                <w:rPr>
                  <w:rFonts w:cs="Arial"/>
                  <w:i/>
                  <w:szCs w:val="18"/>
                </w:rPr>
                <w:t>-</w:t>
              </w:r>
              <w:r w:rsidRPr="00963749">
                <w:rPr>
                  <w:rFonts w:cs="Arial"/>
                  <w:szCs w:val="18"/>
                </w:rPr>
                <w:t>indien aanwezig</w:t>
              </w:r>
            </w:ins>
          </w:p>
          <w:p w14:paraId="1C164186" w14:textId="77777777" w:rsidR="00520FAB" w:rsidRPr="00963749" w:rsidRDefault="00520FAB" w:rsidP="00520FAB">
            <w:pPr>
              <w:spacing w:line="240" w:lineRule="auto"/>
              <w:rPr>
                <w:ins w:id="768" w:author="Groot, Karina de" w:date="2025-04-08T14:19:00Z" w16du:dateUtc="2025-04-08T12:19:00Z"/>
                <w:rFonts w:cs="Arial"/>
                <w:szCs w:val="18"/>
              </w:rPr>
            </w:pPr>
            <w:ins w:id="769" w:author="Groot, Karina de" w:date="2025-04-08T14:19:00Z" w16du:dateUtc="2025-04-08T12:19:00Z">
              <w:r w:rsidRPr="00963749">
                <w:rPr>
                  <w:rFonts w:cs="Arial"/>
                  <w:szCs w:val="18"/>
                </w:rPr>
                <w:t>//</w:t>
              </w:r>
              <w:proofErr w:type="spellStart"/>
              <w:r w:rsidRPr="00963749">
                <w:rPr>
                  <w:rFonts w:cs="Arial"/>
                  <w:szCs w:val="18"/>
                </w:rPr>
                <w:t>IMKAD_Persoon</w:t>
              </w:r>
              <w:proofErr w:type="spellEnd"/>
              <w:r w:rsidRPr="00963749">
                <w:rPr>
                  <w:rFonts w:cs="Arial"/>
                  <w:szCs w:val="18"/>
                </w:rPr>
                <w:t>/</w:t>
              </w:r>
              <w:proofErr w:type="spellStart"/>
              <w:r w:rsidRPr="00963749">
                <w:rPr>
                  <w:rFonts w:cs="Arial"/>
                  <w:szCs w:val="18"/>
                </w:rPr>
                <w:t>tia_AanduidingPersoon</w:t>
              </w:r>
              <w:proofErr w:type="spellEnd"/>
            </w:ins>
          </w:p>
          <w:p w14:paraId="1CDC6FF3" w14:textId="77777777" w:rsidR="00520FAB" w:rsidRPr="00963749" w:rsidRDefault="00520FAB" w:rsidP="00520FAB">
            <w:pPr>
              <w:spacing w:line="240" w:lineRule="auto"/>
              <w:rPr>
                <w:ins w:id="770" w:author="Groot, Karina de" w:date="2025-04-08T14:19:00Z" w16du:dateUtc="2025-04-08T12:19:00Z"/>
                <w:rFonts w:cs="Arial"/>
                <w:i/>
                <w:szCs w:val="18"/>
              </w:rPr>
            </w:pPr>
            <w:ins w:id="771" w:author="Groot, Karina de" w:date="2025-04-08T14:19:00Z" w16du:dateUtc="2025-04-08T12:19:00Z">
              <w:r w:rsidRPr="00963749">
                <w:rPr>
                  <w:rFonts w:cs="Arial"/>
                  <w:i/>
                  <w:szCs w:val="18"/>
                </w:rPr>
                <w:t>-</w:t>
              </w:r>
              <w:r w:rsidRPr="00963749">
                <w:rPr>
                  <w:rFonts w:cs="Arial"/>
                  <w:szCs w:val="18"/>
                </w:rPr>
                <w:t>anders</w:t>
              </w:r>
            </w:ins>
          </w:p>
          <w:p w14:paraId="4FBF6E94" w14:textId="77777777" w:rsidR="00520FAB" w:rsidRPr="00963749" w:rsidRDefault="00520FAB" w:rsidP="00520FAB">
            <w:pPr>
              <w:spacing w:line="240" w:lineRule="auto"/>
              <w:rPr>
                <w:ins w:id="772" w:author="Groot, Karina de" w:date="2025-04-08T14:19:00Z" w16du:dateUtc="2025-04-08T12:19:00Z"/>
                <w:rFonts w:cs="Arial"/>
                <w:szCs w:val="18"/>
              </w:rPr>
            </w:pPr>
            <w:ins w:id="773" w:author="Groot, Karina de" w:date="2025-04-08T14:19:00Z" w16du:dateUtc="2025-04-08T12:19:00Z">
              <w:r w:rsidRPr="00963749">
                <w:rPr>
                  <w:rFonts w:cs="Arial"/>
                  <w:szCs w:val="18"/>
                </w:rPr>
                <w:t>//</w:t>
              </w:r>
              <w:proofErr w:type="spellStart"/>
              <w:r w:rsidRPr="00963749">
                <w:rPr>
                  <w:rFonts w:cs="Arial"/>
                  <w:szCs w:val="18"/>
                </w:rPr>
                <w:t>IMKAD_Persoon</w:t>
              </w:r>
              <w:proofErr w:type="spellEnd"/>
              <w:r w:rsidRPr="00963749">
                <w:rPr>
                  <w:rFonts w:cs="Arial"/>
                  <w:szCs w:val="18"/>
                </w:rPr>
                <w:t>/</w:t>
              </w:r>
              <w:proofErr w:type="spellStart"/>
              <w:r w:rsidRPr="00963749">
                <w:rPr>
                  <w:rFonts w:cs="Arial"/>
                  <w:szCs w:val="18"/>
                </w:rPr>
                <w:t>tia_Gegevens</w:t>
              </w:r>
              <w:proofErr w:type="spellEnd"/>
              <w:r w:rsidRPr="00963749">
                <w:rPr>
                  <w:rFonts w:cs="Arial"/>
                  <w:szCs w:val="18"/>
                </w:rPr>
                <w:t>/</w:t>
              </w:r>
              <w:proofErr w:type="spellStart"/>
              <w:r w:rsidRPr="00963749">
                <w:rPr>
                  <w:rFonts w:cs="Arial"/>
                  <w:szCs w:val="18"/>
                </w:rPr>
                <w:t>NHR_Rechtspersoon</w:t>
              </w:r>
              <w:proofErr w:type="spellEnd"/>
              <w:r w:rsidRPr="00963749">
                <w:rPr>
                  <w:rFonts w:cs="Arial"/>
                  <w:szCs w:val="18"/>
                </w:rPr>
                <w:t>/</w:t>
              </w:r>
            </w:ins>
          </w:p>
          <w:p w14:paraId="7E021188" w14:textId="77777777" w:rsidR="00520FAB" w:rsidRPr="00963749" w:rsidRDefault="00520FAB" w:rsidP="00520FAB">
            <w:pPr>
              <w:spacing w:line="240" w:lineRule="auto"/>
              <w:ind w:left="227"/>
              <w:rPr>
                <w:ins w:id="774" w:author="Groot, Karina de" w:date="2025-04-08T14:19:00Z" w16du:dateUtc="2025-04-08T12:19:00Z"/>
                <w:rFonts w:cs="Arial"/>
                <w:szCs w:val="18"/>
              </w:rPr>
            </w:pPr>
            <w:ins w:id="775" w:author="Groot, Karina de" w:date="2025-04-08T14:19:00Z" w16du:dateUtc="2025-04-08T12:19:00Z">
              <w:r w:rsidRPr="00963749">
                <w:rPr>
                  <w:rFonts w:cs="Arial"/>
                  <w:szCs w:val="18"/>
                </w:rPr>
                <w:t>./</w:t>
              </w:r>
              <w:proofErr w:type="spellStart"/>
              <w:r w:rsidRPr="00963749">
                <w:rPr>
                  <w:rFonts w:cs="Arial"/>
                  <w:szCs w:val="18"/>
                </w:rPr>
                <w:t>statutaireNaam</w:t>
              </w:r>
              <w:proofErr w:type="spellEnd"/>
            </w:ins>
          </w:p>
          <w:p w14:paraId="30679295" w14:textId="77777777" w:rsidR="00520FAB" w:rsidRPr="00963749" w:rsidRDefault="00520FAB" w:rsidP="00520FAB">
            <w:pPr>
              <w:pStyle w:val="streepje"/>
              <w:numPr>
                <w:ilvl w:val="0"/>
                <w:numId w:val="0"/>
              </w:numPr>
              <w:spacing w:line="240" w:lineRule="auto"/>
              <w:rPr>
                <w:ins w:id="776" w:author="Groot, Karina de" w:date="2025-04-08T14:19:00Z" w16du:dateUtc="2025-04-08T12:19:00Z"/>
                <w:rFonts w:cs="Arial"/>
                <w:szCs w:val="18"/>
              </w:rPr>
            </w:pPr>
          </w:p>
          <w:p w14:paraId="106F217E" w14:textId="77777777" w:rsidR="00520FAB" w:rsidRPr="00963749" w:rsidRDefault="00520FAB" w:rsidP="00520FAB">
            <w:pPr>
              <w:pStyle w:val="streepje"/>
              <w:numPr>
                <w:ilvl w:val="0"/>
                <w:numId w:val="0"/>
              </w:numPr>
              <w:spacing w:line="240" w:lineRule="auto"/>
              <w:rPr>
                <w:ins w:id="777" w:author="Groot, Karina de" w:date="2025-04-08T14:19:00Z" w16du:dateUtc="2025-04-08T12:19:00Z"/>
                <w:rFonts w:cs="Arial"/>
                <w:szCs w:val="18"/>
                <w:u w:val="single"/>
                <w:lang w:val="nl-NL"/>
              </w:rPr>
            </w:pPr>
            <w:proofErr w:type="spellStart"/>
            <w:ins w:id="778" w:author="Groot, Karina de" w:date="2025-04-08T14:19:00Z" w16du:dateUtc="2025-04-08T12:19:00Z">
              <w:r w:rsidRPr="00963749">
                <w:rPr>
                  <w:rFonts w:cs="Arial"/>
                  <w:szCs w:val="18"/>
                  <w:u w:val="single"/>
                  <w:lang w:val="nl-NL"/>
                </w:rPr>
                <w:t>Mapping</w:t>
              </w:r>
              <w:proofErr w:type="spellEnd"/>
              <w:r w:rsidRPr="00963749">
                <w:rPr>
                  <w:rFonts w:cs="Arial"/>
                  <w:szCs w:val="18"/>
                  <w:u w:val="single"/>
                  <w:lang w:val="nl-NL"/>
                </w:rPr>
                <w:t xml:space="preserve"> naam persoon ingezetene:</w:t>
              </w:r>
            </w:ins>
          </w:p>
          <w:p w14:paraId="12649D91" w14:textId="77777777" w:rsidR="00520FAB" w:rsidRPr="00963749" w:rsidRDefault="00520FAB" w:rsidP="00520FAB">
            <w:pPr>
              <w:spacing w:line="240" w:lineRule="auto"/>
              <w:rPr>
                <w:ins w:id="779" w:author="Groot, Karina de" w:date="2025-04-08T14:19:00Z" w16du:dateUtc="2025-04-08T12:19:00Z"/>
                <w:rFonts w:cs="Arial"/>
                <w:szCs w:val="18"/>
              </w:rPr>
            </w:pPr>
            <w:ins w:id="780" w:author="Groot, Karina de" w:date="2025-04-08T14:19:00Z" w16du:dateUtc="2025-04-08T12:19:00Z">
              <w:r w:rsidRPr="00963749">
                <w:rPr>
                  <w:rFonts w:cs="Arial"/>
                  <w:szCs w:val="18"/>
                </w:rPr>
                <w:t>-indien aanwezig</w:t>
              </w:r>
            </w:ins>
          </w:p>
          <w:p w14:paraId="38FD7F65" w14:textId="77777777" w:rsidR="00520FAB" w:rsidRPr="00963749" w:rsidRDefault="00520FAB" w:rsidP="00520FAB">
            <w:pPr>
              <w:spacing w:line="240" w:lineRule="auto"/>
              <w:rPr>
                <w:ins w:id="781" w:author="Groot, Karina de" w:date="2025-04-08T14:19:00Z" w16du:dateUtc="2025-04-08T12:19:00Z"/>
                <w:rFonts w:cs="Arial"/>
                <w:szCs w:val="18"/>
              </w:rPr>
            </w:pPr>
            <w:ins w:id="782" w:author="Groot, Karina de" w:date="2025-04-08T14:19:00Z" w16du:dateUtc="2025-04-08T12:19:00Z">
              <w:r w:rsidRPr="00963749">
                <w:rPr>
                  <w:rFonts w:cs="Arial"/>
                  <w:szCs w:val="18"/>
                </w:rPr>
                <w:t>//</w:t>
              </w:r>
              <w:proofErr w:type="spellStart"/>
              <w:r w:rsidRPr="00963749">
                <w:rPr>
                  <w:rFonts w:cs="Arial"/>
                  <w:szCs w:val="18"/>
                </w:rPr>
                <w:t>IMKAD_Persoon</w:t>
              </w:r>
              <w:proofErr w:type="spellEnd"/>
              <w:r w:rsidRPr="00963749">
                <w:rPr>
                  <w:rFonts w:cs="Arial"/>
                  <w:szCs w:val="18"/>
                </w:rPr>
                <w:t>/</w:t>
              </w:r>
              <w:proofErr w:type="spellStart"/>
              <w:r w:rsidRPr="00963749">
                <w:rPr>
                  <w:rFonts w:cs="Arial"/>
                  <w:szCs w:val="18"/>
                </w:rPr>
                <w:t>tia_Gegevens</w:t>
              </w:r>
              <w:proofErr w:type="spellEnd"/>
              <w:r w:rsidRPr="00963749">
                <w:rPr>
                  <w:rFonts w:cs="Arial"/>
                  <w:szCs w:val="18"/>
                </w:rPr>
                <w:t>/</w:t>
              </w:r>
              <w:proofErr w:type="spellStart"/>
              <w:r w:rsidRPr="00963749">
                <w:rPr>
                  <w:rFonts w:cs="Arial"/>
                  <w:szCs w:val="18"/>
                </w:rPr>
                <w:t>IMKAD_KadNatuurlijkPersoon</w:t>
              </w:r>
              <w:proofErr w:type="spellEnd"/>
            </w:ins>
          </w:p>
          <w:p w14:paraId="700D169D" w14:textId="77777777" w:rsidR="00520FAB" w:rsidRPr="00963749" w:rsidRDefault="00520FAB" w:rsidP="00520FAB">
            <w:pPr>
              <w:spacing w:line="240" w:lineRule="auto"/>
              <w:ind w:left="227"/>
              <w:rPr>
                <w:ins w:id="783" w:author="Groot, Karina de" w:date="2025-04-08T14:19:00Z" w16du:dateUtc="2025-04-08T12:19:00Z"/>
                <w:rFonts w:cs="Arial"/>
                <w:szCs w:val="18"/>
              </w:rPr>
            </w:pPr>
            <w:ins w:id="784" w:author="Groot, Karina de" w:date="2025-04-08T14:19:00Z" w16du:dateUtc="2025-04-08T12:19:00Z">
              <w:r w:rsidRPr="00963749">
                <w:rPr>
                  <w:rFonts w:cs="Arial"/>
                  <w:szCs w:val="18"/>
                </w:rPr>
                <w:t>./voornamen</w:t>
              </w:r>
            </w:ins>
          </w:p>
          <w:p w14:paraId="41296578" w14:textId="77777777" w:rsidR="00520FAB" w:rsidRPr="00963749" w:rsidRDefault="00520FAB" w:rsidP="00520FAB">
            <w:pPr>
              <w:spacing w:line="240" w:lineRule="auto"/>
              <w:ind w:left="227"/>
              <w:rPr>
                <w:ins w:id="785" w:author="Groot, Karina de" w:date="2025-04-08T14:19:00Z" w16du:dateUtc="2025-04-08T12:19:00Z"/>
                <w:rFonts w:cs="Arial"/>
                <w:szCs w:val="18"/>
              </w:rPr>
            </w:pPr>
            <w:ins w:id="786" w:author="Groot, Karina de" w:date="2025-04-08T14:19:00Z" w16du:dateUtc="2025-04-08T12:19:00Z">
              <w:r w:rsidRPr="00963749">
                <w:rPr>
                  <w:rFonts w:cs="Arial"/>
                  <w:szCs w:val="18"/>
                </w:rPr>
                <w:t>./voorvoegselsgeslachtsnaam</w:t>
              </w:r>
            </w:ins>
          </w:p>
          <w:p w14:paraId="6C267DBD" w14:textId="77777777" w:rsidR="00520FAB" w:rsidRPr="00963749" w:rsidRDefault="00520FAB" w:rsidP="00520FAB">
            <w:pPr>
              <w:spacing w:line="240" w:lineRule="auto"/>
              <w:ind w:left="227"/>
              <w:rPr>
                <w:ins w:id="787" w:author="Groot, Karina de" w:date="2025-04-08T14:19:00Z" w16du:dateUtc="2025-04-08T12:19:00Z"/>
                <w:rFonts w:cs="Arial"/>
                <w:szCs w:val="18"/>
              </w:rPr>
            </w:pPr>
            <w:ins w:id="788" w:author="Groot, Karina de" w:date="2025-04-08T14:19:00Z" w16du:dateUtc="2025-04-08T12:19:00Z">
              <w:r w:rsidRPr="00963749">
                <w:rPr>
                  <w:rFonts w:cs="Arial"/>
                  <w:szCs w:val="18"/>
                </w:rPr>
                <w:lastRenderedPageBreak/>
                <w:t>./geslachtsnaam</w:t>
              </w:r>
            </w:ins>
          </w:p>
          <w:p w14:paraId="1BB2B100" w14:textId="77777777" w:rsidR="00520FAB" w:rsidRPr="00963749" w:rsidRDefault="00520FAB" w:rsidP="00520FAB">
            <w:pPr>
              <w:spacing w:line="240" w:lineRule="auto"/>
              <w:rPr>
                <w:ins w:id="789" w:author="Groot, Karina de" w:date="2025-04-08T14:19:00Z" w16du:dateUtc="2025-04-08T12:19:00Z"/>
                <w:rFonts w:cs="Arial"/>
                <w:szCs w:val="18"/>
              </w:rPr>
            </w:pPr>
            <w:ins w:id="790" w:author="Groot, Karina de" w:date="2025-04-08T14:19:00Z" w16du:dateUtc="2025-04-08T12:19:00Z">
              <w:r w:rsidRPr="00963749">
                <w:rPr>
                  <w:rFonts w:cs="Arial"/>
                  <w:szCs w:val="18"/>
                </w:rPr>
                <w:t>-anders</w:t>
              </w:r>
            </w:ins>
          </w:p>
          <w:p w14:paraId="313D11DC" w14:textId="77777777" w:rsidR="00520FAB" w:rsidRPr="00963749" w:rsidRDefault="00520FAB" w:rsidP="00520FAB">
            <w:pPr>
              <w:spacing w:line="240" w:lineRule="auto"/>
              <w:rPr>
                <w:ins w:id="791" w:author="Groot, Karina de" w:date="2025-04-08T14:19:00Z" w16du:dateUtc="2025-04-08T12:19:00Z"/>
                <w:rFonts w:cs="Arial"/>
                <w:szCs w:val="18"/>
              </w:rPr>
            </w:pPr>
            <w:ins w:id="792" w:author="Groot, Karina de" w:date="2025-04-08T14:19:00Z" w16du:dateUtc="2025-04-08T12:19:00Z">
              <w:r w:rsidRPr="00963749">
                <w:rPr>
                  <w:rFonts w:cs="Arial"/>
                  <w:szCs w:val="18"/>
                </w:rPr>
                <w:t>//</w:t>
              </w:r>
              <w:proofErr w:type="spellStart"/>
              <w:r w:rsidRPr="00963749">
                <w:rPr>
                  <w:rFonts w:cs="Arial"/>
                  <w:szCs w:val="18"/>
                </w:rPr>
                <w:t>IMKAD_Persoon</w:t>
              </w:r>
              <w:proofErr w:type="spellEnd"/>
              <w:r w:rsidRPr="00963749">
                <w:rPr>
                  <w:rFonts w:cs="Arial"/>
                  <w:szCs w:val="18"/>
                </w:rPr>
                <w:t>/</w:t>
              </w:r>
              <w:proofErr w:type="spellStart"/>
              <w:r w:rsidRPr="00963749">
                <w:rPr>
                  <w:rFonts w:cs="Arial"/>
                  <w:szCs w:val="18"/>
                </w:rPr>
                <w:t>tia_Gegevens</w:t>
              </w:r>
              <w:proofErr w:type="spellEnd"/>
              <w:r w:rsidRPr="00963749">
                <w:rPr>
                  <w:rFonts w:cs="Arial"/>
                  <w:szCs w:val="18"/>
                </w:rPr>
                <w:t>/</w:t>
              </w:r>
              <w:proofErr w:type="spellStart"/>
              <w:r w:rsidRPr="00963749">
                <w:rPr>
                  <w:rFonts w:cs="Arial"/>
                  <w:szCs w:val="18"/>
                </w:rPr>
                <w:t>GBA_Ingezetene</w:t>
              </w:r>
              <w:proofErr w:type="spellEnd"/>
              <w:r w:rsidRPr="00963749">
                <w:rPr>
                  <w:rFonts w:cs="Arial"/>
                  <w:szCs w:val="18"/>
                </w:rPr>
                <w:t>/</w:t>
              </w:r>
            </w:ins>
          </w:p>
          <w:p w14:paraId="0EE2FBFE" w14:textId="77777777" w:rsidR="00520FAB" w:rsidRPr="00963749" w:rsidRDefault="00520FAB" w:rsidP="00520FAB">
            <w:pPr>
              <w:spacing w:line="240" w:lineRule="auto"/>
              <w:ind w:left="227"/>
              <w:rPr>
                <w:ins w:id="793" w:author="Groot, Karina de" w:date="2025-04-08T14:19:00Z" w16du:dateUtc="2025-04-08T12:19:00Z"/>
                <w:rFonts w:cs="Arial"/>
                <w:szCs w:val="18"/>
              </w:rPr>
            </w:pPr>
            <w:ins w:id="794" w:author="Groot, Karina de" w:date="2025-04-08T14:19:00Z" w16du:dateUtc="2025-04-08T12:19:00Z">
              <w:r w:rsidRPr="00963749">
                <w:rPr>
                  <w:rFonts w:cs="Arial"/>
                  <w:szCs w:val="18"/>
                </w:rPr>
                <w:t>./naam/voornamen</w:t>
              </w:r>
            </w:ins>
          </w:p>
          <w:p w14:paraId="34E9F54C" w14:textId="77777777" w:rsidR="00520FAB" w:rsidRPr="00963749" w:rsidRDefault="00520FAB" w:rsidP="00520FAB">
            <w:pPr>
              <w:spacing w:line="240" w:lineRule="auto"/>
              <w:ind w:left="227"/>
              <w:rPr>
                <w:ins w:id="795" w:author="Groot, Karina de" w:date="2025-04-08T14:19:00Z" w16du:dateUtc="2025-04-08T12:19:00Z"/>
                <w:rFonts w:cs="Arial"/>
                <w:szCs w:val="18"/>
              </w:rPr>
            </w:pPr>
            <w:ins w:id="796" w:author="Groot, Karina de" w:date="2025-04-08T14:19:00Z" w16du:dateUtc="2025-04-08T12:19:00Z">
              <w:r w:rsidRPr="00963749">
                <w:rPr>
                  <w:rFonts w:cs="Arial"/>
                  <w:szCs w:val="18"/>
                </w:rPr>
                <w:t>./</w:t>
              </w:r>
              <w:proofErr w:type="spellStart"/>
              <w:r w:rsidRPr="00963749">
                <w:rPr>
                  <w:rFonts w:cs="Arial"/>
                  <w:szCs w:val="18"/>
                </w:rPr>
                <w:t>tia_VoorvoegselsNaam</w:t>
              </w:r>
              <w:proofErr w:type="spellEnd"/>
            </w:ins>
          </w:p>
          <w:p w14:paraId="0E743D07" w14:textId="77777777" w:rsidR="00520FAB" w:rsidRPr="00963749" w:rsidRDefault="00520FAB" w:rsidP="00520FAB">
            <w:pPr>
              <w:spacing w:line="240" w:lineRule="auto"/>
              <w:ind w:left="227"/>
              <w:rPr>
                <w:ins w:id="797" w:author="Groot, Karina de" w:date="2025-04-08T14:19:00Z" w16du:dateUtc="2025-04-08T12:19:00Z"/>
                <w:rFonts w:cs="Arial"/>
                <w:szCs w:val="18"/>
              </w:rPr>
            </w:pPr>
            <w:ins w:id="798" w:author="Groot, Karina de" w:date="2025-04-08T14:19:00Z" w16du:dateUtc="2025-04-08T12:19:00Z">
              <w:r w:rsidRPr="00963749">
                <w:rPr>
                  <w:rFonts w:cs="Arial"/>
                  <w:szCs w:val="18"/>
                </w:rPr>
                <w:t>./</w:t>
              </w:r>
              <w:proofErr w:type="spellStart"/>
              <w:r w:rsidRPr="00963749">
                <w:rPr>
                  <w:rFonts w:cs="Arial"/>
                  <w:szCs w:val="18"/>
                </w:rPr>
                <w:t>tia_NaamZonderVoorvoegsels</w:t>
              </w:r>
              <w:proofErr w:type="spellEnd"/>
            </w:ins>
          </w:p>
          <w:p w14:paraId="1C55F5E9" w14:textId="77777777" w:rsidR="00520FAB" w:rsidRPr="00963749" w:rsidRDefault="00520FAB" w:rsidP="00520FAB">
            <w:pPr>
              <w:spacing w:line="240" w:lineRule="auto"/>
              <w:rPr>
                <w:ins w:id="799" w:author="Groot, Karina de" w:date="2025-04-08T14:19:00Z" w16du:dateUtc="2025-04-08T12:19:00Z"/>
                <w:rFonts w:cs="Arial"/>
                <w:szCs w:val="18"/>
                <w:u w:val="single"/>
              </w:rPr>
            </w:pPr>
          </w:p>
          <w:p w14:paraId="28C7A03F" w14:textId="77777777" w:rsidR="00520FAB" w:rsidRPr="00963749" w:rsidRDefault="00520FAB" w:rsidP="00520FAB">
            <w:pPr>
              <w:spacing w:line="240" w:lineRule="auto"/>
              <w:rPr>
                <w:ins w:id="800" w:author="Groot, Karina de" w:date="2025-04-08T14:19:00Z" w16du:dateUtc="2025-04-08T12:19:00Z"/>
                <w:rFonts w:cs="Arial"/>
                <w:szCs w:val="18"/>
                <w:u w:val="single"/>
              </w:rPr>
            </w:pPr>
            <w:proofErr w:type="spellStart"/>
            <w:ins w:id="801" w:author="Groot, Karina de" w:date="2025-04-08T14:19:00Z" w16du:dateUtc="2025-04-08T12:19:00Z">
              <w:r w:rsidRPr="00963749">
                <w:rPr>
                  <w:rFonts w:cs="Arial"/>
                  <w:szCs w:val="18"/>
                  <w:u w:val="single"/>
                </w:rPr>
                <w:t>Mapping</w:t>
              </w:r>
              <w:proofErr w:type="spellEnd"/>
              <w:r w:rsidRPr="00963749">
                <w:rPr>
                  <w:rFonts w:cs="Arial"/>
                  <w:szCs w:val="18"/>
                  <w:u w:val="single"/>
                </w:rPr>
                <w:t xml:space="preserve"> geslacht ingezetene (in beide gevallen):</w:t>
              </w:r>
            </w:ins>
          </w:p>
          <w:p w14:paraId="0D5B57FF" w14:textId="77777777" w:rsidR="00520FAB" w:rsidRPr="00963749" w:rsidRDefault="00520FAB" w:rsidP="00520FAB">
            <w:pPr>
              <w:spacing w:line="240" w:lineRule="auto"/>
              <w:rPr>
                <w:ins w:id="802" w:author="Groot, Karina de" w:date="2025-04-08T14:19:00Z" w16du:dateUtc="2025-04-08T12:19:00Z"/>
                <w:rFonts w:cs="Arial"/>
                <w:szCs w:val="18"/>
              </w:rPr>
            </w:pPr>
            <w:ins w:id="803" w:author="Groot, Karina de" w:date="2025-04-08T14:19:00Z" w16du:dateUtc="2025-04-08T12:19:00Z">
              <w:r w:rsidRPr="00963749">
                <w:rPr>
                  <w:rFonts w:cs="Arial"/>
                  <w:szCs w:val="18"/>
                </w:rPr>
                <w:t>//</w:t>
              </w:r>
              <w:proofErr w:type="spellStart"/>
              <w:r w:rsidRPr="00963749">
                <w:rPr>
                  <w:rFonts w:cs="Arial"/>
                  <w:szCs w:val="18"/>
                </w:rPr>
                <w:t>IMKAD_Persoon</w:t>
              </w:r>
              <w:proofErr w:type="spellEnd"/>
              <w:r w:rsidRPr="00963749">
                <w:rPr>
                  <w:rFonts w:cs="Arial"/>
                  <w:szCs w:val="18"/>
                </w:rPr>
                <w:t>/</w:t>
              </w:r>
              <w:proofErr w:type="spellStart"/>
              <w:r w:rsidRPr="00963749">
                <w:rPr>
                  <w:rFonts w:cs="Arial"/>
                  <w:szCs w:val="18"/>
                </w:rPr>
                <w:t>tia_Gegevens</w:t>
              </w:r>
              <w:proofErr w:type="spellEnd"/>
              <w:r w:rsidRPr="00963749">
                <w:rPr>
                  <w:rFonts w:cs="Arial"/>
                  <w:szCs w:val="18"/>
                </w:rPr>
                <w:t>/</w:t>
              </w:r>
              <w:proofErr w:type="spellStart"/>
              <w:r w:rsidRPr="00963749">
                <w:rPr>
                  <w:rFonts w:cs="Arial"/>
                  <w:szCs w:val="18"/>
                </w:rPr>
                <w:t>GBA_Ingezetene</w:t>
              </w:r>
              <w:proofErr w:type="spellEnd"/>
              <w:r w:rsidRPr="00963749">
                <w:rPr>
                  <w:rFonts w:cs="Arial"/>
                  <w:szCs w:val="18"/>
                </w:rPr>
                <w:t>/</w:t>
              </w:r>
            </w:ins>
          </w:p>
          <w:p w14:paraId="044B9394" w14:textId="77777777" w:rsidR="00520FAB" w:rsidRPr="00963749" w:rsidRDefault="00520FAB" w:rsidP="00520FAB">
            <w:pPr>
              <w:spacing w:line="240" w:lineRule="auto"/>
              <w:ind w:left="227"/>
              <w:rPr>
                <w:ins w:id="804" w:author="Groot, Karina de" w:date="2025-04-08T14:19:00Z" w16du:dateUtc="2025-04-08T12:19:00Z"/>
                <w:rFonts w:cs="Arial"/>
                <w:szCs w:val="18"/>
              </w:rPr>
            </w:pPr>
            <w:ins w:id="805" w:author="Groot, Karina de" w:date="2025-04-08T14:19:00Z" w16du:dateUtc="2025-04-08T12:19:00Z">
              <w:r w:rsidRPr="00963749">
                <w:rPr>
                  <w:rFonts w:cs="Arial"/>
                  <w:szCs w:val="18"/>
                </w:rPr>
                <w:t>./geslacht</w:t>
              </w:r>
            </w:ins>
          </w:p>
          <w:p w14:paraId="6269423F" w14:textId="77777777" w:rsidR="00520FAB" w:rsidRPr="00963749" w:rsidRDefault="00520FAB" w:rsidP="00520FAB">
            <w:pPr>
              <w:spacing w:line="240" w:lineRule="auto"/>
              <w:rPr>
                <w:ins w:id="806" w:author="Groot, Karina de" w:date="2025-04-08T14:19:00Z" w16du:dateUtc="2025-04-08T12:19:00Z"/>
                <w:rFonts w:cs="Arial"/>
                <w:szCs w:val="18"/>
              </w:rPr>
            </w:pPr>
          </w:p>
          <w:p w14:paraId="7B1F4E8A" w14:textId="77777777" w:rsidR="00520FAB" w:rsidRPr="00963749" w:rsidRDefault="00520FAB" w:rsidP="00520FAB">
            <w:pPr>
              <w:pStyle w:val="streepje"/>
              <w:numPr>
                <w:ilvl w:val="0"/>
                <w:numId w:val="0"/>
              </w:numPr>
              <w:spacing w:line="240" w:lineRule="auto"/>
              <w:rPr>
                <w:ins w:id="807" w:author="Groot, Karina de" w:date="2025-04-08T14:19:00Z" w16du:dateUtc="2025-04-08T12:19:00Z"/>
                <w:rFonts w:cs="Arial"/>
                <w:szCs w:val="18"/>
                <w:u w:val="single"/>
                <w:lang w:val="nl-NL"/>
              </w:rPr>
            </w:pPr>
            <w:proofErr w:type="spellStart"/>
            <w:ins w:id="808" w:author="Groot, Karina de" w:date="2025-04-08T14:19:00Z" w16du:dateUtc="2025-04-08T12:19:00Z">
              <w:r w:rsidRPr="00963749">
                <w:rPr>
                  <w:rFonts w:cs="Arial"/>
                  <w:szCs w:val="18"/>
                  <w:u w:val="single"/>
                  <w:lang w:val="nl-NL"/>
                </w:rPr>
                <w:t>Mapping</w:t>
              </w:r>
              <w:proofErr w:type="spellEnd"/>
              <w:r w:rsidRPr="00963749">
                <w:rPr>
                  <w:rFonts w:cs="Arial"/>
                  <w:szCs w:val="18"/>
                  <w:u w:val="single"/>
                  <w:lang w:val="nl-NL"/>
                </w:rPr>
                <w:t xml:space="preserve"> naam en geslacht niet ingezetene:</w:t>
              </w:r>
            </w:ins>
          </w:p>
          <w:p w14:paraId="7B14F44C" w14:textId="77777777" w:rsidR="00520FAB" w:rsidRPr="00963749" w:rsidRDefault="00520FAB" w:rsidP="00520FAB">
            <w:pPr>
              <w:spacing w:line="240" w:lineRule="auto"/>
              <w:rPr>
                <w:ins w:id="809" w:author="Groot, Karina de" w:date="2025-04-08T14:19:00Z" w16du:dateUtc="2025-04-08T12:19:00Z"/>
                <w:rFonts w:cs="Arial"/>
                <w:szCs w:val="18"/>
              </w:rPr>
            </w:pPr>
            <w:ins w:id="810" w:author="Groot, Karina de" w:date="2025-04-08T14:19:00Z" w16du:dateUtc="2025-04-08T12:19:00Z">
              <w:r w:rsidRPr="00963749">
                <w:rPr>
                  <w:rFonts w:cs="Arial"/>
                  <w:szCs w:val="18"/>
                </w:rPr>
                <w:t>//</w:t>
              </w:r>
              <w:proofErr w:type="spellStart"/>
              <w:r w:rsidRPr="00963749">
                <w:rPr>
                  <w:rFonts w:cs="Arial"/>
                  <w:szCs w:val="18"/>
                </w:rPr>
                <w:t>IMKAD_Persoon</w:t>
              </w:r>
              <w:proofErr w:type="spellEnd"/>
              <w:r w:rsidRPr="00963749">
                <w:rPr>
                  <w:rFonts w:cs="Arial"/>
                  <w:szCs w:val="18"/>
                </w:rPr>
                <w:t xml:space="preserve"> /</w:t>
              </w:r>
              <w:proofErr w:type="spellStart"/>
              <w:r w:rsidRPr="00963749">
                <w:rPr>
                  <w:rFonts w:cs="Arial"/>
                  <w:szCs w:val="18"/>
                </w:rPr>
                <w:t>IMKAD_NietIngezetene</w:t>
              </w:r>
              <w:proofErr w:type="spellEnd"/>
              <w:r w:rsidRPr="00963749">
                <w:rPr>
                  <w:rFonts w:cs="Arial"/>
                  <w:szCs w:val="18"/>
                </w:rPr>
                <w:t>/</w:t>
              </w:r>
            </w:ins>
          </w:p>
          <w:p w14:paraId="6DED04AA" w14:textId="77777777" w:rsidR="00520FAB" w:rsidRPr="00963749" w:rsidRDefault="00520FAB" w:rsidP="00520FAB">
            <w:pPr>
              <w:spacing w:line="240" w:lineRule="auto"/>
              <w:ind w:left="227"/>
              <w:rPr>
                <w:ins w:id="811" w:author="Groot, Karina de" w:date="2025-04-08T14:19:00Z" w16du:dateUtc="2025-04-08T12:19:00Z"/>
                <w:rFonts w:cs="Arial"/>
                <w:szCs w:val="18"/>
              </w:rPr>
            </w:pPr>
            <w:ins w:id="812" w:author="Groot, Karina de" w:date="2025-04-08T14:19:00Z" w16du:dateUtc="2025-04-08T12:19:00Z">
              <w:r w:rsidRPr="00963749">
                <w:rPr>
                  <w:rFonts w:cs="Arial"/>
                  <w:szCs w:val="18"/>
                </w:rPr>
                <w:t>./voornamen</w:t>
              </w:r>
            </w:ins>
          </w:p>
          <w:p w14:paraId="38D8CDBE" w14:textId="77777777" w:rsidR="00520FAB" w:rsidRPr="00963749" w:rsidRDefault="00520FAB" w:rsidP="00520FAB">
            <w:pPr>
              <w:spacing w:line="240" w:lineRule="auto"/>
              <w:ind w:left="227"/>
              <w:rPr>
                <w:ins w:id="813" w:author="Groot, Karina de" w:date="2025-04-08T14:19:00Z" w16du:dateUtc="2025-04-08T12:19:00Z"/>
                <w:rFonts w:cs="Arial"/>
                <w:szCs w:val="18"/>
              </w:rPr>
            </w:pPr>
            <w:ins w:id="814" w:author="Groot, Karina de" w:date="2025-04-08T14:19:00Z" w16du:dateUtc="2025-04-08T12:19:00Z">
              <w:r w:rsidRPr="00963749">
                <w:rPr>
                  <w:rFonts w:cs="Arial"/>
                  <w:szCs w:val="18"/>
                </w:rPr>
                <w:t>./voorvoegsels</w:t>
              </w:r>
            </w:ins>
          </w:p>
          <w:p w14:paraId="7059BFB9" w14:textId="77777777" w:rsidR="00520FAB" w:rsidRPr="00963749" w:rsidRDefault="00520FAB" w:rsidP="00520FAB">
            <w:pPr>
              <w:spacing w:line="240" w:lineRule="auto"/>
              <w:ind w:left="227"/>
              <w:rPr>
                <w:ins w:id="815" w:author="Groot, Karina de" w:date="2025-04-08T14:19:00Z" w16du:dateUtc="2025-04-08T12:19:00Z"/>
                <w:rFonts w:cs="Arial"/>
                <w:szCs w:val="18"/>
              </w:rPr>
            </w:pPr>
            <w:ins w:id="816" w:author="Groot, Karina de" w:date="2025-04-08T14:19:00Z" w16du:dateUtc="2025-04-08T12:19:00Z">
              <w:r w:rsidRPr="00963749">
                <w:rPr>
                  <w:rFonts w:cs="Arial"/>
                  <w:szCs w:val="18"/>
                </w:rPr>
                <w:t>./geslachtsnaam</w:t>
              </w:r>
            </w:ins>
          </w:p>
          <w:p w14:paraId="3E1D03E9" w14:textId="77777777" w:rsidR="00520FAB" w:rsidRPr="00963749" w:rsidRDefault="00520FAB" w:rsidP="00520FAB">
            <w:pPr>
              <w:spacing w:line="240" w:lineRule="auto"/>
              <w:ind w:left="227"/>
              <w:rPr>
                <w:ins w:id="817" w:author="Groot, Karina de" w:date="2025-04-08T14:19:00Z" w16du:dateUtc="2025-04-08T12:19:00Z"/>
                <w:rFonts w:cs="Arial"/>
                <w:snapToGrid/>
                <w:kern w:val="0"/>
                <w:szCs w:val="18"/>
                <w:lang w:eastAsia="nl-NL"/>
              </w:rPr>
            </w:pPr>
            <w:ins w:id="818" w:author="Groot, Karina de" w:date="2025-04-08T14:19:00Z" w16du:dateUtc="2025-04-08T12:19:00Z">
              <w:r w:rsidRPr="00963749">
                <w:rPr>
                  <w:rFonts w:cs="Arial"/>
                  <w:szCs w:val="18"/>
                </w:rPr>
                <w:t>./geslacht</w:t>
              </w:r>
            </w:ins>
          </w:p>
          <w:p w14:paraId="33B5AC18" w14:textId="77777777" w:rsidR="00520FAB" w:rsidRPr="00E616C9" w:rsidRDefault="00520FAB" w:rsidP="00520FAB">
            <w:pPr>
              <w:spacing w:line="240" w:lineRule="auto"/>
              <w:rPr>
                <w:ins w:id="819" w:author="Groot, Karina de" w:date="2025-04-08T14:19:00Z" w16du:dateUtc="2025-04-08T12:19:00Z"/>
                <w:szCs w:val="18"/>
              </w:rPr>
            </w:pPr>
          </w:p>
        </w:tc>
      </w:tr>
      <w:tr w:rsidR="00AE3871" w:rsidRPr="00123774" w14:paraId="1EED59EA" w14:textId="77777777" w:rsidTr="005B1BA7">
        <w:trPr>
          <w:trHeight w:val="125"/>
          <w:ins w:id="820" w:author="Groot, Karina de" w:date="2025-04-08T14:21:00Z"/>
        </w:trPr>
        <w:tc>
          <w:tcPr>
            <w:tcW w:w="6655" w:type="dxa"/>
            <w:shd w:val="clear" w:color="auto" w:fill="auto"/>
          </w:tcPr>
          <w:p w14:paraId="3FFAEB6E" w14:textId="3AA42DCD" w:rsidR="00AE3871" w:rsidRPr="00963749" w:rsidRDefault="00AE3871" w:rsidP="00AE3871">
            <w:pPr>
              <w:tabs>
                <w:tab w:val="left" w:pos="-1440"/>
                <w:tab w:val="left" w:pos="-720"/>
              </w:tabs>
              <w:suppressAutoHyphens/>
              <w:spacing w:line="276" w:lineRule="auto"/>
              <w:rPr>
                <w:ins w:id="821" w:author="Groot, Karina de" w:date="2025-04-08T14:21:00Z" w16du:dateUtc="2025-04-08T12:21:00Z"/>
                <w:sz w:val="20"/>
              </w:rPr>
            </w:pPr>
            <w:ins w:id="822" w:author="Groot, Karina de" w:date="2025-04-08T14:21:00Z" w16du:dateUtc="2025-04-08T12:21:00Z">
              <w:r w:rsidRPr="00C0169A">
                <w:rPr>
                  <w:rFonts w:cs="Arial"/>
                  <w:color w:val="800080"/>
                  <w:sz w:val="20"/>
                </w:rPr>
                <w:lastRenderedPageBreak/>
                <w:t>voornoemd,</w:t>
              </w:r>
            </w:ins>
          </w:p>
        </w:tc>
        <w:tc>
          <w:tcPr>
            <w:tcW w:w="7087" w:type="dxa"/>
            <w:shd w:val="clear" w:color="auto" w:fill="auto"/>
          </w:tcPr>
          <w:p w14:paraId="477DF307" w14:textId="77777777" w:rsidR="00AE3871" w:rsidRPr="00FE7601" w:rsidRDefault="00AE3871" w:rsidP="00AE3871">
            <w:pPr>
              <w:keepNext/>
              <w:rPr>
                <w:ins w:id="823" w:author="Groot, Karina de" w:date="2025-04-08T14:21:00Z" w16du:dateUtc="2025-04-08T12:21:00Z"/>
                <w:szCs w:val="18"/>
              </w:rPr>
            </w:pPr>
            <w:ins w:id="824" w:author="Groot, Karina de" w:date="2025-04-08T14:21:00Z" w16du:dateUtc="2025-04-08T12:21:00Z">
              <w:r w:rsidRPr="00FE7601">
                <w:rPr>
                  <w:szCs w:val="18"/>
                </w:rPr>
                <w:t>Optionele tekst.</w:t>
              </w:r>
            </w:ins>
          </w:p>
          <w:p w14:paraId="45E1406A" w14:textId="50C9F25D" w:rsidR="00AE3871" w:rsidRPr="00FE7601" w:rsidRDefault="00AE3871" w:rsidP="00AE3871">
            <w:pPr>
              <w:pStyle w:val="streepje"/>
              <w:numPr>
                <w:ilvl w:val="0"/>
                <w:numId w:val="0"/>
              </w:numPr>
              <w:tabs>
                <w:tab w:val="clear" w:pos="227"/>
                <w:tab w:val="clear" w:pos="454"/>
              </w:tabs>
              <w:rPr>
                <w:ins w:id="825" w:author="Groot, Karina de" w:date="2025-04-08T14:21:00Z" w16du:dateUtc="2025-04-08T12:21:00Z"/>
                <w:szCs w:val="18"/>
              </w:rPr>
            </w:pPr>
            <w:ins w:id="826" w:author="Groot, Karina de" w:date="2025-04-08T14:21:00Z" w16du:dateUtc="2025-04-08T12:21:00Z">
              <w:r w:rsidRPr="00FE7601">
                <w:rPr>
                  <w:szCs w:val="18"/>
                  <w:u w:val="single"/>
                </w:rPr>
                <w:t>Mapping</w:t>
              </w:r>
              <w:r>
                <w:rPr>
                  <w:szCs w:val="18"/>
                  <w:u w:val="single"/>
                </w:rPr>
                <w:t xml:space="preserve"> voor de </w:t>
              </w:r>
            </w:ins>
            <w:ins w:id="827" w:author="Groot, Karina de" w:date="2025-04-08T14:47:00Z" w16du:dateUtc="2025-04-08T12:47:00Z">
              <w:r w:rsidR="00246B04">
                <w:rPr>
                  <w:szCs w:val="18"/>
                  <w:u w:val="single"/>
                </w:rPr>
                <w:t>Hypotheekgever</w:t>
              </w:r>
            </w:ins>
            <w:ins w:id="828" w:author="Groot, Karina de" w:date="2025-04-08T14:21:00Z" w16du:dateUtc="2025-04-08T12:21:00Z">
              <w:r>
                <w:rPr>
                  <w:szCs w:val="18"/>
                  <w:u w:val="single"/>
                </w:rPr>
                <w:t>:</w:t>
              </w:r>
            </w:ins>
          </w:p>
          <w:p w14:paraId="6D70F96C" w14:textId="77777777" w:rsidR="00AE3871" w:rsidRPr="00FE7601" w:rsidRDefault="00AE3871" w:rsidP="00AE3871">
            <w:pPr>
              <w:autoSpaceDE w:val="0"/>
              <w:autoSpaceDN w:val="0"/>
              <w:adjustRightInd w:val="0"/>
              <w:spacing w:line="240" w:lineRule="auto"/>
              <w:rPr>
                <w:ins w:id="829" w:author="Groot, Karina de" w:date="2025-04-08T14:21:00Z" w16du:dateUtc="2025-04-08T12:21:00Z"/>
                <w:snapToGrid/>
                <w:kern w:val="0"/>
                <w:szCs w:val="18"/>
                <w:lang w:eastAsia="nl-NL"/>
              </w:rPr>
            </w:pPr>
            <w:proofErr w:type="spellStart"/>
            <w:ins w:id="830" w:author="Groot, Karina de" w:date="2025-04-08T14:21:00Z" w16du:dateUtc="2025-04-08T12:21:00Z">
              <w:r w:rsidRPr="00FE7601">
                <w:rPr>
                  <w:rFonts w:cs="Arial"/>
                  <w:snapToGrid/>
                  <w:kern w:val="0"/>
                  <w:szCs w:val="18"/>
                  <w:lang w:eastAsia="nl-NL"/>
                </w:rPr>
                <w:t>IMKAD_AangebodenStuk</w:t>
              </w:r>
              <w:proofErr w:type="spellEnd"/>
              <w:r w:rsidRPr="00FE7601">
                <w:rPr>
                  <w:rFonts w:cs="Arial"/>
                  <w:snapToGrid/>
                  <w:kern w:val="0"/>
                  <w:szCs w:val="18"/>
                  <w:lang w:eastAsia="nl-NL"/>
                </w:rPr>
                <w:t>/</w:t>
              </w:r>
              <w:proofErr w:type="spellStart"/>
              <w:r w:rsidRPr="00FE7601">
                <w:rPr>
                  <w:rFonts w:cs="Arial"/>
                  <w:snapToGrid/>
                  <w:kern w:val="0"/>
                  <w:szCs w:val="18"/>
                  <w:lang w:eastAsia="nl-NL"/>
                </w:rPr>
                <w:t>StukdeelHypotheek</w:t>
              </w:r>
              <w:proofErr w:type="spellEnd"/>
              <w:r w:rsidRPr="00FE7601">
                <w:rPr>
                  <w:rFonts w:cs="Arial"/>
                  <w:snapToGrid/>
                  <w:kern w:val="0"/>
                  <w:szCs w:val="18"/>
                  <w:lang w:eastAsia="nl-NL"/>
                </w:rPr>
                <w:t xml:space="preserve">/ </w:t>
              </w:r>
              <w:proofErr w:type="spellStart"/>
              <w:r w:rsidRPr="00FE7601">
                <w:rPr>
                  <w:rFonts w:cs="Arial"/>
                  <w:snapToGrid/>
                  <w:kern w:val="0"/>
                  <w:szCs w:val="18"/>
                  <w:lang w:eastAsia="nl-NL"/>
                </w:rPr>
                <w:t>vervreemderRechtRef</w:t>
              </w:r>
              <w:proofErr w:type="spellEnd"/>
              <w:r w:rsidRPr="00FE7601">
                <w:rPr>
                  <w:rFonts w:cs="Arial"/>
                  <w:snapToGrid/>
                  <w:kern w:val="0"/>
                  <w:szCs w:val="18"/>
                  <w:lang w:eastAsia="nl-NL"/>
                </w:rPr>
                <w:t>/Partij</w:t>
              </w:r>
              <w:r w:rsidRPr="00FE7601">
                <w:rPr>
                  <w:snapToGrid/>
                  <w:kern w:val="0"/>
                  <w:szCs w:val="18"/>
                  <w:highlight w:val="white"/>
                  <w:lang w:eastAsia="nl-NL"/>
                </w:rPr>
                <w:t>/</w:t>
              </w:r>
              <w:r w:rsidRPr="00FE7601">
                <w:rPr>
                  <w:snapToGrid/>
                  <w:kern w:val="0"/>
                  <w:szCs w:val="18"/>
                  <w:lang w:eastAsia="nl-NL"/>
                </w:rPr>
                <w:t>./</w:t>
              </w:r>
              <w:proofErr w:type="spellStart"/>
              <w:r w:rsidRPr="00FE7601">
                <w:rPr>
                  <w:snapToGrid/>
                  <w:kern w:val="0"/>
                  <w:szCs w:val="18"/>
                  <w:lang w:eastAsia="nl-NL"/>
                </w:rPr>
                <w:t>tekstKeuze</w:t>
              </w:r>
              <w:proofErr w:type="spellEnd"/>
            </w:ins>
          </w:p>
          <w:p w14:paraId="221D990D" w14:textId="3B8A93DA" w:rsidR="00AE3871" w:rsidRPr="00FE7601" w:rsidRDefault="00AE3871" w:rsidP="00AE3871">
            <w:pPr>
              <w:autoSpaceDE w:val="0"/>
              <w:autoSpaceDN w:val="0"/>
              <w:adjustRightInd w:val="0"/>
              <w:spacing w:line="240" w:lineRule="auto"/>
              <w:ind w:left="454"/>
              <w:rPr>
                <w:ins w:id="831" w:author="Groot, Karina de" w:date="2025-04-08T14:21:00Z" w16du:dateUtc="2025-04-08T12:21:00Z"/>
                <w:snapToGrid/>
                <w:kern w:val="0"/>
                <w:szCs w:val="18"/>
                <w:lang w:eastAsia="nl-NL"/>
              </w:rPr>
            </w:pPr>
            <w:ins w:id="832" w:author="Groot, Karina de" w:date="2025-04-08T14:21:00Z" w16du:dateUtc="2025-04-08T12:21:00Z">
              <w:r w:rsidRPr="00FE7601">
                <w:rPr>
                  <w:snapToGrid/>
                  <w:kern w:val="0"/>
                  <w:szCs w:val="18"/>
                  <w:lang w:eastAsia="nl-NL"/>
                </w:rPr>
                <w:t>./</w:t>
              </w:r>
              <w:proofErr w:type="spellStart"/>
              <w:r w:rsidRPr="00FE7601">
                <w:rPr>
                  <w:snapToGrid/>
                  <w:kern w:val="0"/>
                  <w:szCs w:val="18"/>
                  <w:lang w:eastAsia="nl-NL"/>
                </w:rPr>
                <w:t>tagNaam</w:t>
              </w:r>
              <w:proofErr w:type="spellEnd"/>
              <w:r w:rsidRPr="00FE7601">
                <w:rPr>
                  <w:snapToGrid/>
                  <w:kern w:val="0"/>
                  <w:szCs w:val="18"/>
                  <w:lang w:eastAsia="nl-NL"/>
                </w:rPr>
                <w:t>(‘</w:t>
              </w:r>
            </w:ins>
            <w:proofErr w:type="spellStart"/>
            <w:ins w:id="833" w:author="Groot, Karina de" w:date="2025-04-08T14:47:00Z" w16du:dateUtc="2025-04-08T12:47:00Z">
              <w:r w:rsidR="00246B04">
                <w:rPr>
                  <w:snapToGrid/>
                  <w:kern w:val="0"/>
                  <w:szCs w:val="18"/>
                  <w:lang w:eastAsia="nl-NL"/>
                </w:rPr>
                <w:t>Hypotheekgever</w:t>
              </w:r>
            </w:ins>
            <w:ins w:id="834" w:author="Groot, Karina de" w:date="2025-04-08T14:21:00Z" w16du:dateUtc="2025-04-08T12:21:00Z">
              <w:r w:rsidRPr="00FE7601">
                <w:rPr>
                  <w:snapToGrid/>
                  <w:kern w:val="0"/>
                  <w:szCs w:val="18"/>
                  <w:lang w:eastAsia="nl-NL"/>
                </w:rPr>
                <w:t>Voornoemd</w:t>
              </w:r>
              <w:proofErr w:type="spellEnd"/>
              <w:r w:rsidRPr="00FE7601">
                <w:rPr>
                  <w:snapToGrid/>
                  <w:kern w:val="0"/>
                  <w:szCs w:val="18"/>
                  <w:lang w:eastAsia="nl-NL"/>
                </w:rPr>
                <w:t>’)</w:t>
              </w:r>
            </w:ins>
          </w:p>
          <w:p w14:paraId="64854217" w14:textId="77777777" w:rsidR="00AE3871" w:rsidRDefault="00AE3871" w:rsidP="00AE3871">
            <w:pPr>
              <w:autoSpaceDE w:val="0"/>
              <w:autoSpaceDN w:val="0"/>
              <w:adjustRightInd w:val="0"/>
              <w:spacing w:line="240" w:lineRule="auto"/>
              <w:ind w:left="454"/>
              <w:rPr>
                <w:ins w:id="835" w:author="Groot, Karina de" w:date="2025-04-08T14:21:00Z" w16du:dateUtc="2025-04-08T12:21:00Z"/>
                <w:snapToGrid/>
                <w:kern w:val="0"/>
                <w:szCs w:val="18"/>
                <w:lang w:eastAsia="nl-NL"/>
              </w:rPr>
            </w:pPr>
            <w:ins w:id="836" w:author="Groot, Karina de" w:date="2025-04-08T14:21:00Z" w16du:dateUtc="2025-04-08T12:21:00Z">
              <w:r w:rsidRPr="00FE7601">
                <w:rPr>
                  <w:snapToGrid/>
                  <w:kern w:val="0"/>
                  <w:szCs w:val="18"/>
                  <w:lang w:eastAsia="nl-NL"/>
                </w:rPr>
                <w:t>./tekst(‘voornoemd’)</w:t>
              </w:r>
            </w:ins>
          </w:p>
          <w:p w14:paraId="6745594D" w14:textId="77777777" w:rsidR="00AE3871" w:rsidRDefault="00AE3871" w:rsidP="00AE3871">
            <w:pPr>
              <w:autoSpaceDE w:val="0"/>
              <w:autoSpaceDN w:val="0"/>
              <w:adjustRightInd w:val="0"/>
              <w:spacing w:line="240" w:lineRule="auto"/>
              <w:ind w:left="-340"/>
              <w:rPr>
                <w:ins w:id="837" w:author="Groot, Karina de" w:date="2025-04-08T14:21:00Z" w16du:dateUtc="2025-04-08T12:21:00Z"/>
                <w:snapToGrid/>
                <w:kern w:val="0"/>
                <w:szCs w:val="18"/>
                <w:lang w:eastAsia="nl-NL"/>
              </w:rPr>
            </w:pPr>
          </w:p>
          <w:p w14:paraId="6A7FBCDB" w14:textId="77777777" w:rsidR="00AE3871" w:rsidRPr="00FE7601" w:rsidRDefault="00AE3871" w:rsidP="00AE3871">
            <w:pPr>
              <w:pStyle w:val="streepje"/>
              <w:numPr>
                <w:ilvl w:val="0"/>
                <w:numId w:val="0"/>
              </w:numPr>
              <w:tabs>
                <w:tab w:val="clear" w:pos="227"/>
                <w:tab w:val="clear" w:pos="454"/>
              </w:tabs>
              <w:rPr>
                <w:ins w:id="838" w:author="Groot, Karina de" w:date="2025-04-08T14:21:00Z" w16du:dateUtc="2025-04-08T12:21:00Z"/>
                <w:szCs w:val="18"/>
              </w:rPr>
            </w:pPr>
            <w:ins w:id="839" w:author="Groot, Karina de" w:date="2025-04-08T14:21:00Z" w16du:dateUtc="2025-04-08T12:21:00Z">
              <w:r w:rsidRPr="00FE7601">
                <w:rPr>
                  <w:szCs w:val="18"/>
                  <w:u w:val="single"/>
                </w:rPr>
                <w:t>Mapping</w:t>
              </w:r>
              <w:r>
                <w:rPr>
                  <w:szCs w:val="18"/>
                  <w:u w:val="single"/>
                </w:rPr>
                <w:t xml:space="preserve"> voor de Schuldenaar:</w:t>
              </w:r>
            </w:ins>
          </w:p>
          <w:p w14:paraId="417D0E40" w14:textId="77777777" w:rsidR="00AE3871" w:rsidRPr="00FE7601" w:rsidRDefault="00AE3871" w:rsidP="00AE3871">
            <w:pPr>
              <w:autoSpaceDE w:val="0"/>
              <w:autoSpaceDN w:val="0"/>
              <w:adjustRightInd w:val="0"/>
              <w:spacing w:line="240" w:lineRule="auto"/>
              <w:rPr>
                <w:ins w:id="840" w:author="Groot, Karina de" w:date="2025-04-08T14:21:00Z" w16du:dateUtc="2025-04-08T12:21:00Z"/>
                <w:snapToGrid/>
                <w:kern w:val="0"/>
                <w:szCs w:val="18"/>
                <w:lang w:eastAsia="nl-NL"/>
              </w:rPr>
            </w:pPr>
            <w:proofErr w:type="spellStart"/>
            <w:ins w:id="841" w:author="Groot, Karina de" w:date="2025-04-08T14:21:00Z" w16du:dateUtc="2025-04-08T12:21:00Z">
              <w:r w:rsidRPr="00FE7601">
                <w:rPr>
                  <w:rFonts w:cs="Arial"/>
                  <w:snapToGrid/>
                  <w:kern w:val="0"/>
                  <w:szCs w:val="18"/>
                  <w:lang w:eastAsia="nl-NL"/>
                </w:rPr>
                <w:t>IMKAD_AangebodenStuk</w:t>
              </w:r>
              <w:proofErr w:type="spellEnd"/>
              <w:r w:rsidRPr="00FE7601">
                <w:rPr>
                  <w:rFonts w:cs="Arial"/>
                  <w:snapToGrid/>
                  <w:kern w:val="0"/>
                  <w:szCs w:val="18"/>
                  <w:lang w:eastAsia="nl-NL"/>
                </w:rPr>
                <w:t>/</w:t>
              </w:r>
              <w:proofErr w:type="spellStart"/>
              <w:r w:rsidRPr="00FE7601">
                <w:rPr>
                  <w:rFonts w:cs="Arial"/>
                  <w:snapToGrid/>
                  <w:kern w:val="0"/>
                  <w:szCs w:val="18"/>
                  <w:lang w:eastAsia="nl-NL"/>
                </w:rPr>
                <w:t>StukdeelHypotheek</w:t>
              </w:r>
              <w:proofErr w:type="spellEnd"/>
              <w:r w:rsidRPr="00FE7601">
                <w:rPr>
                  <w:rFonts w:cs="Arial"/>
                  <w:snapToGrid/>
                  <w:kern w:val="0"/>
                  <w:szCs w:val="18"/>
                  <w:lang w:eastAsia="nl-NL"/>
                </w:rPr>
                <w:t xml:space="preserve">/ </w:t>
              </w:r>
              <w:proofErr w:type="spellStart"/>
              <w:r w:rsidRPr="00FE7601">
                <w:rPr>
                  <w:rFonts w:cs="Arial"/>
                  <w:snapToGrid/>
                  <w:kern w:val="0"/>
                  <w:szCs w:val="18"/>
                  <w:lang w:eastAsia="nl-NL"/>
                </w:rPr>
                <w:t>vervreemderRechtRef</w:t>
              </w:r>
              <w:proofErr w:type="spellEnd"/>
              <w:r w:rsidRPr="00FE7601">
                <w:rPr>
                  <w:rFonts w:cs="Arial"/>
                  <w:snapToGrid/>
                  <w:kern w:val="0"/>
                  <w:szCs w:val="18"/>
                  <w:lang w:eastAsia="nl-NL"/>
                </w:rPr>
                <w:t>/Partij</w:t>
              </w:r>
              <w:r w:rsidRPr="00FE7601">
                <w:rPr>
                  <w:snapToGrid/>
                  <w:kern w:val="0"/>
                  <w:szCs w:val="18"/>
                  <w:highlight w:val="white"/>
                  <w:lang w:eastAsia="nl-NL"/>
                </w:rPr>
                <w:t>/</w:t>
              </w:r>
              <w:r w:rsidRPr="00FE7601">
                <w:rPr>
                  <w:snapToGrid/>
                  <w:kern w:val="0"/>
                  <w:szCs w:val="18"/>
                  <w:lang w:eastAsia="nl-NL"/>
                </w:rPr>
                <w:t>./</w:t>
              </w:r>
              <w:proofErr w:type="spellStart"/>
              <w:r w:rsidRPr="00FE7601">
                <w:rPr>
                  <w:snapToGrid/>
                  <w:kern w:val="0"/>
                  <w:szCs w:val="18"/>
                  <w:lang w:eastAsia="nl-NL"/>
                </w:rPr>
                <w:t>tekstKeuze</w:t>
              </w:r>
              <w:proofErr w:type="spellEnd"/>
            </w:ins>
          </w:p>
          <w:p w14:paraId="75988E47" w14:textId="77777777" w:rsidR="00AE3871" w:rsidRPr="00FE7601" w:rsidRDefault="00AE3871" w:rsidP="00AE3871">
            <w:pPr>
              <w:autoSpaceDE w:val="0"/>
              <w:autoSpaceDN w:val="0"/>
              <w:adjustRightInd w:val="0"/>
              <w:spacing w:line="240" w:lineRule="auto"/>
              <w:ind w:left="454"/>
              <w:rPr>
                <w:ins w:id="842" w:author="Groot, Karina de" w:date="2025-04-08T14:21:00Z" w16du:dateUtc="2025-04-08T12:21:00Z"/>
                <w:snapToGrid/>
                <w:kern w:val="0"/>
                <w:szCs w:val="18"/>
                <w:lang w:eastAsia="nl-NL"/>
              </w:rPr>
            </w:pPr>
            <w:ins w:id="843" w:author="Groot, Karina de" w:date="2025-04-08T14:21:00Z" w16du:dateUtc="2025-04-08T12:21:00Z">
              <w:r w:rsidRPr="00FE7601">
                <w:rPr>
                  <w:snapToGrid/>
                  <w:kern w:val="0"/>
                  <w:szCs w:val="18"/>
                  <w:lang w:eastAsia="nl-NL"/>
                </w:rPr>
                <w:t>./</w:t>
              </w:r>
              <w:proofErr w:type="spellStart"/>
              <w:r w:rsidRPr="00FE7601">
                <w:rPr>
                  <w:snapToGrid/>
                  <w:kern w:val="0"/>
                  <w:szCs w:val="18"/>
                  <w:lang w:eastAsia="nl-NL"/>
                </w:rPr>
                <w:t>tagNaam</w:t>
              </w:r>
              <w:proofErr w:type="spellEnd"/>
              <w:r w:rsidRPr="00FE7601">
                <w:rPr>
                  <w:snapToGrid/>
                  <w:kern w:val="0"/>
                  <w:szCs w:val="18"/>
                  <w:lang w:eastAsia="nl-NL"/>
                </w:rPr>
                <w:t>(‘</w:t>
              </w:r>
              <w:proofErr w:type="spellStart"/>
              <w:r>
                <w:rPr>
                  <w:snapToGrid/>
                  <w:kern w:val="0"/>
                  <w:szCs w:val="18"/>
                  <w:lang w:eastAsia="nl-NL"/>
                </w:rPr>
                <w:t>Schuldenaar</w:t>
              </w:r>
              <w:r w:rsidRPr="00FE7601">
                <w:rPr>
                  <w:snapToGrid/>
                  <w:kern w:val="0"/>
                  <w:szCs w:val="18"/>
                  <w:lang w:eastAsia="nl-NL"/>
                </w:rPr>
                <w:t>Voornoemd</w:t>
              </w:r>
              <w:proofErr w:type="spellEnd"/>
              <w:r w:rsidRPr="00FE7601">
                <w:rPr>
                  <w:snapToGrid/>
                  <w:kern w:val="0"/>
                  <w:szCs w:val="18"/>
                  <w:lang w:eastAsia="nl-NL"/>
                </w:rPr>
                <w:t>’)</w:t>
              </w:r>
            </w:ins>
          </w:p>
          <w:p w14:paraId="7897429C" w14:textId="77777777" w:rsidR="00AE3871" w:rsidRDefault="00AE3871" w:rsidP="00AE3871">
            <w:pPr>
              <w:autoSpaceDE w:val="0"/>
              <w:autoSpaceDN w:val="0"/>
              <w:adjustRightInd w:val="0"/>
              <w:spacing w:line="240" w:lineRule="auto"/>
              <w:ind w:left="454"/>
              <w:rPr>
                <w:ins w:id="844" w:author="Groot, Karina de" w:date="2025-04-08T14:21:00Z" w16du:dateUtc="2025-04-08T12:21:00Z"/>
                <w:snapToGrid/>
                <w:kern w:val="0"/>
                <w:szCs w:val="18"/>
                <w:lang w:eastAsia="nl-NL"/>
              </w:rPr>
            </w:pPr>
            <w:ins w:id="845" w:author="Groot, Karina de" w:date="2025-04-08T14:21:00Z" w16du:dateUtc="2025-04-08T12:21:00Z">
              <w:r w:rsidRPr="00FE7601">
                <w:rPr>
                  <w:snapToGrid/>
                  <w:kern w:val="0"/>
                  <w:szCs w:val="18"/>
                  <w:lang w:eastAsia="nl-NL"/>
                </w:rPr>
                <w:t>./tekst(‘voornoemd’)</w:t>
              </w:r>
            </w:ins>
          </w:p>
          <w:p w14:paraId="1826ADFC" w14:textId="77777777" w:rsidR="00AE3871" w:rsidRPr="00963749" w:rsidRDefault="00AE3871" w:rsidP="00AE3871">
            <w:pPr>
              <w:pStyle w:val="streepje"/>
              <w:numPr>
                <w:ilvl w:val="0"/>
                <w:numId w:val="0"/>
              </w:numPr>
              <w:spacing w:line="240" w:lineRule="auto"/>
              <w:rPr>
                <w:ins w:id="846" w:author="Groot, Karina de" w:date="2025-04-08T14:21:00Z" w16du:dateUtc="2025-04-08T12:21:00Z"/>
                <w:rFonts w:cs="Arial"/>
                <w:szCs w:val="18"/>
              </w:rPr>
            </w:pPr>
          </w:p>
        </w:tc>
      </w:tr>
    </w:tbl>
    <w:p w14:paraId="5CF2AD85" w14:textId="77777777" w:rsidR="00AE3871" w:rsidRDefault="00AE3871">
      <w:pPr>
        <w:rPr>
          <w:ins w:id="847" w:author="Groot, Karina de" w:date="2025-04-08T14:23:00Z" w16du:dateUtc="2025-04-08T12:23:00Z"/>
        </w:rPr>
      </w:pPr>
    </w:p>
    <w:p w14:paraId="1AAFB612" w14:textId="77777777" w:rsidR="00AE3871" w:rsidRDefault="00AE3871">
      <w:pPr>
        <w:rPr>
          <w:ins w:id="848" w:author="Groot, Karina de" w:date="2025-04-08T14:23:00Z" w16du:dateUtc="2025-04-08T12:23:00Z"/>
        </w:rPr>
      </w:pPr>
    </w:p>
    <w:p w14:paraId="54D7FE5B" w14:textId="77777777" w:rsidR="00AE3871" w:rsidRDefault="00AE3871">
      <w:pPr>
        <w:rPr>
          <w:ins w:id="849" w:author="Groot, Karina de" w:date="2025-04-08T14:23:00Z" w16du:dateUtc="2025-04-08T12:23:00Z"/>
        </w:rPr>
      </w:pPr>
    </w:p>
    <w:p w14:paraId="196DAAB9" w14:textId="03482A72" w:rsidR="00AE3871" w:rsidRPr="00C64040" w:rsidRDefault="00AE3871">
      <w:pPr>
        <w:pStyle w:val="Kop6"/>
        <w:rPr>
          <w:ins w:id="850" w:author="Groot, Karina de" w:date="2025-04-08T14:23:00Z" w16du:dateUtc="2025-04-08T12:23:00Z"/>
          <w:szCs w:val="18"/>
        </w:rPr>
        <w:pPrChange w:id="851" w:author="Groot, Karina de" w:date="2025-04-08T14:24:00Z" w16du:dateUtc="2025-04-08T12:24:00Z">
          <w:pPr/>
        </w:pPrChange>
      </w:pPr>
      <w:ins w:id="852" w:author="Groot, Karina de" w:date="2025-04-08T14:23:00Z" w16du:dateUtc="2025-04-08T12:23:00Z">
        <w:r w:rsidRPr="00395E97">
          <w:rPr>
            <w:rFonts w:ascii="Arial" w:hAnsi="Arial" w:cs="Arial"/>
            <w:sz w:val="18"/>
            <w:szCs w:val="18"/>
            <w:rPrChange w:id="853" w:author="Groot, Karina de" w:date="2025-04-17T15:09:00Z" w16du:dateUtc="2025-04-17T13:09:00Z">
              <w:rPr>
                <w:b/>
              </w:rPr>
            </w:rPrChange>
          </w:rPr>
          <w:lastRenderedPageBreak/>
          <w:t>Afsluitingstekst</w:t>
        </w:r>
        <w:r w:rsidRPr="00395E97">
          <w:rPr>
            <w:sz w:val="18"/>
            <w:szCs w:val="18"/>
            <w:rPrChange w:id="854" w:author="Groot, Karina de" w:date="2025-04-17T15:09:00Z" w16du:dateUtc="2025-04-17T13:09:00Z">
              <w:rPr>
                <w:b/>
              </w:rPr>
            </w:rPrChange>
          </w:rPr>
          <w:t xml:space="preserve"> </w:t>
        </w:r>
        <w:r w:rsidRPr="00395E97">
          <w:rPr>
            <w:rFonts w:ascii="Arial" w:hAnsi="Arial" w:cs="Arial"/>
            <w:sz w:val="18"/>
            <w:szCs w:val="18"/>
            <w:rPrChange w:id="855" w:author="Groot, Karina de" w:date="2025-04-17T15:09:00Z" w16du:dateUtc="2025-04-17T13:09:00Z">
              <w:rPr>
                <w:b/>
              </w:rPr>
            </w:rPrChange>
          </w:rPr>
          <w:t>Hypotheekgever</w:t>
        </w:r>
      </w:ins>
    </w:p>
    <w:p w14:paraId="7095CF33" w14:textId="77777777" w:rsidR="00AE3871" w:rsidRDefault="00AE3871">
      <w:pPr>
        <w:rPr>
          <w:ins w:id="856" w:author="Groot, Karina de" w:date="2025-04-08T14:23:00Z" w16du:dateUtc="2025-04-08T12:23:00Z"/>
        </w:rPr>
      </w:pPr>
    </w:p>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EEAF6" w:themeFill="accent1" w:themeFillTint="33"/>
        <w:tblLayout w:type="fixed"/>
        <w:tblLook w:val="01C0" w:firstRow="0" w:lastRow="1" w:firstColumn="1" w:lastColumn="1" w:noHBand="0" w:noVBand="0"/>
        <w:tblPrChange w:id="857" w:author="Groot, Karina de" w:date="2025-04-08T14:25:00Z" w16du:dateUtc="2025-04-08T12:25:00Z">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6655"/>
        <w:gridCol w:w="7087"/>
        <w:tblGridChange w:id="858">
          <w:tblGrid>
            <w:gridCol w:w="6655"/>
            <w:gridCol w:w="7087"/>
          </w:tblGrid>
        </w:tblGridChange>
      </w:tblGrid>
      <w:tr w:rsidR="00AE3871" w:rsidRPr="00123774" w14:paraId="08AB3243" w14:textId="77777777" w:rsidTr="00AE3871">
        <w:trPr>
          <w:trHeight w:val="125"/>
          <w:ins w:id="859" w:author="Groot, Karina de" w:date="2025-04-08T14:22:00Z"/>
          <w:trPrChange w:id="860" w:author="Groot, Karina de" w:date="2025-04-08T14:25:00Z" w16du:dateUtc="2025-04-08T12:25:00Z">
            <w:trPr>
              <w:trHeight w:val="125"/>
            </w:trPr>
          </w:trPrChange>
        </w:trPr>
        <w:tc>
          <w:tcPr>
            <w:tcW w:w="6655" w:type="dxa"/>
            <w:shd w:val="clear" w:color="auto" w:fill="DEEAF6" w:themeFill="accent1" w:themeFillTint="33"/>
            <w:tcPrChange w:id="861" w:author="Groot, Karina de" w:date="2025-04-08T14:25:00Z" w16du:dateUtc="2025-04-08T12:25:00Z">
              <w:tcPr>
                <w:tcW w:w="6655" w:type="dxa"/>
                <w:shd w:val="clear" w:color="auto" w:fill="auto"/>
              </w:tcPr>
            </w:tcPrChange>
          </w:tcPr>
          <w:p w14:paraId="144FA93D" w14:textId="7D577B84" w:rsidR="00AE3871" w:rsidRPr="00C0169A" w:rsidRDefault="00AE3871" w:rsidP="00AE3871">
            <w:pPr>
              <w:tabs>
                <w:tab w:val="left" w:pos="-1440"/>
                <w:tab w:val="left" w:pos="-720"/>
              </w:tabs>
              <w:suppressAutoHyphens/>
              <w:spacing w:line="276" w:lineRule="auto"/>
              <w:rPr>
                <w:ins w:id="862" w:author="Groot, Karina de" w:date="2025-04-08T14:22:00Z" w16du:dateUtc="2025-04-08T12:22:00Z"/>
                <w:rFonts w:cs="Arial"/>
                <w:color w:val="800080"/>
                <w:sz w:val="20"/>
              </w:rPr>
            </w:pPr>
            <w:ins w:id="863" w:author="Groot, Karina de" w:date="2025-04-08T14:25:00Z" w16du:dateUtc="2025-04-08T12:25:00Z">
              <w:r w:rsidRPr="00296017">
                <w:rPr>
                  <w:b/>
                  <w:sz w:val="20"/>
                </w:rPr>
                <w:t>Modeldocument tekst</w:t>
              </w:r>
            </w:ins>
          </w:p>
        </w:tc>
        <w:tc>
          <w:tcPr>
            <w:tcW w:w="7087" w:type="dxa"/>
            <w:shd w:val="clear" w:color="auto" w:fill="DEEAF6" w:themeFill="accent1" w:themeFillTint="33"/>
            <w:tcPrChange w:id="864" w:author="Groot, Karina de" w:date="2025-04-08T14:25:00Z" w16du:dateUtc="2025-04-08T12:25:00Z">
              <w:tcPr>
                <w:tcW w:w="7087" w:type="dxa"/>
                <w:shd w:val="clear" w:color="auto" w:fill="auto"/>
              </w:tcPr>
            </w:tcPrChange>
          </w:tcPr>
          <w:p w14:paraId="4F1C385D" w14:textId="202A76EF" w:rsidR="00AE3871" w:rsidRPr="00FE7601" w:rsidRDefault="00AE3871" w:rsidP="00AE3871">
            <w:pPr>
              <w:keepNext/>
              <w:rPr>
                <w:ins w:id="865" w:author="Groot, Karina de" w:date="2025-04-08T14:22:00Z" w16du:dateUtc="2025-04-08T12:22:00Z"/>
                <w:szCs w:val="18"/>
              </w:rPr>
            </w:pPr>
            <w:proofErr w:type="spellStart"/>
            <w:ins w:id="866" w:author="Groot, Karina de" w:date="2025-04-08T14:25:00Z" w16du:dateUtc="2025-04-08T12:25:00Z">
              <w:r w:rsidRPr="00296017">
                <w:rPr>
                  <w:b/>
                  <w:sz w:val="20"/>
                </w:rPr>
                <w:t>Mapping</w:t>
              </w:r>
              <w:proofErr w:type="spellEnd"/>
              <w:r w:rsidRPr="00296017">
                <w:rPr>
                  <w:b/>
                  <w:sz w:val="20"/>
                </w:rPr>
                <w:t xml:space="preserve"> en toelichting</w:t>
              </w:r>
            </w:ins>
          </w:p>
        </w:tc>
      </w:tr>
      <w:tr w:rsidR="00AE3871" w:rsidRPr="00123774" w14:paraId="771BF3DF" w14:textId="77777777" w:rsidTr="00AE3871">
        <w:tblPrEx>
          <w:tblPrExChange w:id="867" w:author="Groot, Karina de" w:date="2025-04-08T14:26:00Z" w16du:dateUtc="2025-04-08T12:26:00Z">
            <w:tblPrEx>
              <w:shd w:val="clear" w:color="auto" w:fill="DEEAF6" w:themeFill="accent1" w:themeFillTint="33"/>
            </w:tblPrEx>
          </w:tblPrExChange>
        </w:tblPrEx>
        <w:trPr>
          <w:trHeight w:val="125"/>
          <w:ins w:id="868" w:author="Groot, Karina de" w:date="2025-04-08T14:26:00Z"/>
          <w:trPrChange w:id="869" w:author="Groot, Karina de" w:date="2025-04-08T14:26:00Z" w16du:dateUtc="2025-04-08T12:26:00Z">
            <w:trPr>
              <w:trHeight w:val="125"/>
            </w:trPr>
          </w:trPrChange>
        </w:trPr>
        <w:tc>
          <w:tcPr>
            <w:tcW w:w="6655" w:type="dxa"/>
            <w:shd w:val="clear" w:color="auto" w:fill="auto"/>
            <w:tcPrChange w:id="870" w:author="Groot, Karina de" w:date="2025-04-08T14:26:00Z" w16du:dateUtc="2025-04-08T12:26:00Z">
              <w:tcPr>
                <w:tcW w:w="6655" w:type="dxa"/>
                <w:shd w:val="clear" w:color="auto" w:fill="DEEAF6" w:themeFill="accent1" w:themeFillTint="33"/>
              </w:tcPr>
            </w:tcPrChange>
          </w:tcPr>
          <w:p w14:paraId="1AC68246" w14:textId="68DCAA5B" w:rsidR="00AE3871" w:rsidRPr="00AE3871" w:rsidRDefault="00AE3871" w:rsidP="00AE3871">
            <w:pPr>
              <w:tabs>
                <w:tab w:val="left" w:pos="-1440"/>
                <w:tab w:val="left" w:pos="-720"/>
              </w:tabs>
              <w:suppressAutoHyphens/>
              <w:spacing w:line="276" w:lineRule="auto"/>
              <w:rPr>
                <w:ins w:id="871" w:author="Groot, Karina de" w:date="2025-04-08T14:26:00Z" w16du:dateUtc="2025-04-08T12:26:00Z"/>
                <w:bCs/>
                <w:sz w:val="20"/>
                <w:rPrChange w:id="872" w:author="Groot, Karina de" w:date="2025-04-08T14:26:00Z" w16du:dateUtc="2025-04-08T12:26:00Z">
                  <w:rPr>
                    <w:ins w:id="873" w:author="Groot, Karina de" w:date="2025-04-08T14:26:00Z" w16du:dateUtc="2025-04-08T12:26:00Z"/>
                    <w:b/>
                    <w:sz w:val="20"/>
                  </w:rPr>
                </w:rPrChange>
              </w:rPr>
            </w:pPr>
            <w:ins w:id="874" w:author="Groot, Karina de" w:date="2025-04-08T14:29:00Z" w16du:dateUtc="2025-04-08T12:29:00Z">
              <w:r w:rsidRPr="00677202">
                <w:rPr>
                  <w:rFonts w:cs="Arial"/>
                  <w:color w:val="339966"/>
                  <w:sz w:val="20"/>
                </w:rPr>
                <w:t>hierna</w:t>
              </w:r>
              <w:r w:rsidRPr="00493A6C">
                <w:rPr>
                  <w:rFonts w:cs="Arial"/>
                  <w:color w:val="78206E"/>
                  <w:sz w:val="20"/>
                </w:rPr>
                <w:t xml:space="preserve">, </w:t>
              </w:r>
            </w:ins>
            <w:ins w:id="875" w:author="Groot, Karina de" w:date="2025-04-08T14:32:00Z" w16du:dateUtc="2025-04-08T12:32:00Z">
              <w:r w:rsidR="005E0C5E" w:rsidRPr="005950EA">
                <w:rPr>
                  <w:rFonts w:cs="Arial"/>
                  <w:color w:val="800080"/>
                  <w:sz w:val="20"/>
                </w:rPr>
                <w:t>zowel teza</w:t>
              </w:r>
              <w:r w:rsidR="005E0C5E" w:rsidRPr="007126EB">
                <w:rPr>
                  <w:rFonts w:cs="Arial"/>
                  <w:color w:val="800080"/>
                  <w:sz w:val="20"/>
                </w:rPr>
                <w:t>m</w:t>
              </w:r>
              <w:r w:rsidR="005E0C5E" w:rsidRPr="005950EA">
                <w:rPr>
                  <w:rFonts w:cs="Arial"/>
                  <w:color w:val="800080"/>
                  <w:sz w:val="20"/>
                </w:rPr>
                <w:t>en als ieder afzonder</w:t>
              </w:r>
              <w:r w:rsidR="005E0C5E" w:rsidRPr="00E8157A">
                <w:rPr>
                  <w:rFonts w:cs="Arial"/>
                  <w:color w:val="800080"/>
                  <w:sz w:val="20"/>
                </w:rPr>
                <w:t>lij</w:t>
              </w:r>
            </w:ins>
            <w:ins w:id="876" w:author="Groot, Karina de" w:date="2025-04-08T14:33:00Z" w16du:dateUtc="2025-04-08T12:33:00Z">
              <w:r w:rsidR="005E0C5E">
                <w:rPr>
                  <w:rFonts w:cs="Arial"/>
                  <w:color w:val="800080"/>
                  <w:sz w:val="20"/>
                </w:rPr>
                <w:t>k,</w:t>
              </w:r>
            </w:ins>
            <w:ins w:id="877" w:author="Groot, Karina de" w:date="2025-04-08T14:29:00Z" w16du:dateUtc="2025-04-08T12:29:00Z">
              <w:r w:rsidRPr="00493A6C">
                <w:rPr>
                  <w:rFonts w:cs="Arial"/>
                  <w:color w:val="339966"/>
                  <w:sz w:val="20"/>
                </w:rPr>
                <w:t xml:space="preserve"> te noemen: de </w:t>
              </w:r>
              <w:r>
                <w:rPr>
                  <w:rFonts w:cs="Arial"/>
                  <w:color w:val="339966"/>
                  <w:sz w:val="20"/>
                </w:rPr>
                <w:t>“Hypotheekgever”</w:t>
              </w:r>
              <w:r w:rsidRPr="00493A6C">
                <w:rPr>
                  <w:rFonts w:cs="Arial"/>
                  <w:color w:val="339966"/>
                  <w:sz w:val="20"/>
                </w:rPr>
                <w:t xml:space="preserve"> en</w:t>
              </w:r>
            </w:ins>
          </w:p>
        </w:tc>
        <w:tc>
          <w:tcPr>
            <w:tcW w:w="7087" w:type="dxa"/>
            <w:shd w:val="clear" w:color="auto" w:fill="auto"/>
            <w:tcPrChange w:id="878" w:author="Groot, Karina de" w:date="2025-04-08T14:26:00Z" w16du:dateUtc="2025-04-08T12:26:00Z">
              <w:tcPr>
                <w:tcW w:w="7087" w:type="dxa"/>
                <w:shd w:val="clear" w:color="auto" w:fill="DEEAF6" w:themeFill="accent1" w:themeFillTint="33"/>
              </w:tcPr>
            </w:tcPrChange>
          </w:tcPr>
          <w:p w14:paraId="6E2EB827" w14:textId="77777777" w:rsidR="005E0C5E" w:rsidRDefault="005E0C5E" w:rsidP="005E0C5E">
            <w:pPr>
              <w:rPr>
                <w:ins w:id="879" w:author="Groot, Karina de" w:date="2025-04-08T14:36:00Z" w16du:dateUtc="2025-04-08T12:36:00Z"/>
                <w:szCs w:val="18"/>
              </w:rPr>
            </w:pPr>
            <w:ins w:id="880" w:author="Groot, Karina de" w:date="2025-04-08T14:36:00Z" w16du:dateUtc="2025-04-08T12:36:00Z">
              <w:r>
                <w:t>Vaste tekst</w:t>
              </w:r>
              <w:r w:rsidRPr="004A7A56">
                <w:rPr>
                  <w:szCs w:val="18"/>
                </w:rPr>
                <w:t>, waarbij de paarse tekst weggelaten wordt als er in het voorgaande maar één persoon is vermeld.</w:t>
              </w:r>
            </w:ins>
          </w:p>
          <w:p w14:paraId="514DF46C" w14:textId="77777777" w:rsidR="00AE3871" w:rsidRPr="00E616C9" w:rsidRDefault="00AE3871" w:rsidP="00AE3871">
            <w:pPr>
              <w:rPr>
                <w:ins w:id="881" w:author="Groot, Karina de" w:date="2025-04-08T14:29:00Z" w16du:dateUtc="2025-04-08T12:29:00Z"/>
                <w:rFonts w:cs="Arial"/>
                <w:szCs w:val="18"/>
              </w:rPr>
            </w:pPr>
          </w:p>
          <w:p w14:paraId="75F2B075" w14:textId="77777777" w:rsidR="00AE3871" w:rsidRPr="00AE3871" w:rsidRDefault="00AE3871">
            <w:pPr>
              <w:spacing w:line="240" w:lineRule="auto"/>
              <w:rPr>
                <w:ins w:id="882" w:author="Groot, Karina de" w:date="2025-04-08T14:29:00Z" w16du:dateUtc="2025-04-08T12:29:00Z"/>
                <w:rFonts w:cs="Arial"/>
                <w:szCs w:val="18"/>
                <w:highlight w:val="white"/>
                <w:u w:val="single"/>
              </w:rPr>
              <w:pPrChange w:id="883" w:author="Groot, Karina de" w:date="2025-04-08T14:30:00Z" w16du:dateUtc="2025-04-08T12:30:00Z">
                <w:pPr/>
              </w:pPrChange>
            </w:pPr>
            <w:proofErr w:type="spellStart"/>
            <w:ins w:id="884" w:author="Groot, Karina de" w:date="2025-04-08T14:29:00Z" w16du:dateUtc="2025-04-08T12:29:00Z">
              <w:r w:rsidRPr="00AE3871">
                <w:rPr>
                  <w:rFonts w:cs="Arial"/>
                  <w:szCs w:val="18"/>
                  <w:highlight w:val="white"/>
                  <w:u w:val="single"/>
                </w:rPr>
                <w:t>Mapping</w:t>
              </w:r>
              <w:proofErr w:type="spellEnd"/>
              <w:r w:rsidRPr="00AE3871">
                <w:rPr>
                  <w:rFonts w:cs="Arial"/>
                  <w:szCs w:val="18"/>
                  <w:highlight w:val="white"/>
                  <w:u w:val="single"/>
                </w:rPr>
                <w:t xml:space="preserve"> gerechtigde personen:</w:t>
              </w:r>
            </w:ins>
          </w:p>
          <w:p w14:paraId="32506ED4" w14:textId="1F3601E0" w:rsidR="00AE3871" w:rsidRPr="00AE3871" w:rsidRDefault="00AE3871">
            <w:pPr>
              <w:spacing w:line="240" w:lineRule="auto"/>
              <w:rPr>
                <w:ins w:id="885" w:author="Groot, Karina de" w:date="2025-04-08T14:29:00Z" w16du:dateUtc="2025-04-08T12:29:00Z"/>
                <w:rFonts w:cs="Arial"/>
                <w:szCs w:val="18"/>
                <w:highlight w:val="white"/>
                <w:u w:val="single"/>
              </w:rPr>
              <w:pPrChange w:id="886" w:author="Groot, Karina de" w:date="2025-04-08T14:30:00Z" w16du:dateUtc="2025-04-08T12:30:00Z">
                <w:pPr/>
              </w:pPrChange>
            </w:pPr>
            <w:ins w:id="887" w:author="Groot, Karina de" w:date="2025-04-08T14:29:00Z" w16du:dateUtc="2025-04-08T12:29:00Z">
              <w:r w:rsidRPr="00AE3871">
                <w:rPr>
                  <w:rFonts w:cs="Arial"/>
                  <w:szCs w:val="18"/>
                  <w:highlight w:val="white"/>
                  <w:u w:val="single"/>
                </w:rPr>
                <w:t>//</w:t>
              </w:r>
              <w:proofErr w:type="spellStart"/>
              <w:r w:rsidRPr="00AE3871">
                <w:rPr>
                  <w:rFonts w:cs="Arial"/>
                  <w:snapToGrid/>
                  <w:kern w:val="0"/>
                  <w:szCs w:val="18"/>
                  <w:highlight w:val="white"/>
                  <w:lang w:eastAsia="nl-NL"/>
                </w:rPr>
                <w:t>IMKAD_Persoon</w:t>
              </w:r>
              <w:proofErr w:type="spellEnd"/>
              <w:r w:rsidRPr="00AE3871">
                <w:rPr>
                  <w:rFonts w:cs="Arial"/>
                  <w:snapToGrid/>
                  <w:kern w:val="0"/>
                  <w:szCs w:val="18"/>
                  <w:highlight w:val="white"/>
                  <w:lang w:eastAsia="nl-NL"/>
                </w:rPr>
                <w:t>/</w:t>
              </w:r>
            </w:ins>
          </w:p>
          <w:p w14:paraId="52B87B4E" w14:textId="77777777" w:rsidR="00AE3871" w:rsidRPr="00AE3871" w:rsidRDefault="00AE3871" w:rsidP="00AE3871">
            <w:pPr>
              <w:keepNext/>
              <w:spacing w:line="240" w:lineRule="auto"/>
              <w:rPr>
                <w:ins w:id="888" w:author="Groot, Karina de" w:date="2025-04-08T14:29:00Z" w16du:dateUtc="2025-04-08T12:29:00Z"/>
                <w:rFonts w:cs="Arial"/>
                <w:snapToGrid/>
                <w:kern w:val="0"/>
                <w:szCs w:val="18"/>
                <w:lang w:eastAsia="nl-NL"/>
              </w:rPr>
            </w:pPr>
            <w:proofErr w:type="spellStart"/>
            <w:ins w:id="889" w:author="Groot, Karina de" w:date="2025-04-08T14:29:00Z" w16du:dateUtc="2025-04-08T12:29:00Z">
              <w:r w:rsidRPr="00AE3871">
                <w:rPr>
                  <w:rFonts w:cs="Arial"/>
                  <w:snapToGrid/>
                  <w:kern w:val="0"/>
                  <w:szCs w:val="18"/>
                  <w:highlight w:val="white"/>
                  <w:lang w:eastAsia="nl-NL"/>
                </w:rPr>
                <w:t>tia_IndGerechtigde</w:t>
              </w:r>
              <w:proofErr w:type="spellEnd"/>
              <w:r w:rsidRPr="00AE3871">
                <w:rPr>
                  <w:rFonts w:cs="Arial"/>
                  <w:snapToGrid/>
                  <w:kern w:val="0"/>
                  <w:szCs w:val="18"/>
                  <w:lang w:eastAsia="nl-NL"/>
                </w:rPr>
                <w:t xml:space="preserve"> =</w:t>
              </w:r>
              <w:proofErr w:type="spellStart"/>
              <w:r w:rsidRPr="00AE3871">
                <w:rPr>
                  <w:rFonts w:cs="Arial"/>
                  <w:snapToGrid/>
                  <w:kern w:val="0"/>
                  <w:szCs w:val="18"/>
                  <w:lang w:eastAsia="nl-NL"/>
                </w:rPr>
                <w:t>true</w:t>
              </w:r>
              <w:proofErr w:type="spellEnd"/>
            </w:ins>
          </w:p>
          <w:p w14:paraId="0A5F3356" w14:textId="77777777" w:rsidR="00AE3871" w:rsidRPr="00AE3871" w:rsidRDefault="00AE3871" w:rsidP="00AE3871">
            <w:pPr>
              <w:keepNext/>
              <w:spacing w:line="240" w:lineRule="auto"/>
              <w:rPr>
                <w:ins w:id="890" w:author="Groot, Karina de" w:date="2025-04-08T14:29:00Z" w16du:dateUtc="2025-04-08T12:29:00Z"/>
                <w:rFonts w:cs="Arial"/>
                <w:snapToGrid/>
                <w:kern w:val="0"/>
                <w:szCs w:val="18"/>
                <w:lang w:eastAsia="nl-NL"/>
              </w:rPr>
            </w:pPr>
          </w:p>
          <w:p w14:paraId="3F749B24" w14:textId="33645AE2" w:rsidR="00AE3871" w:rsidRPr="00AE3871" w:rsidRDefault="00AE3871" w:rsidP="00AE3871">
            <w:pPr>
              <w:autoSpaceDE w:val="0"/>
              <w:autoSpaceDN w:val="0"/>
              <w:adjustRightInd w:val="0"/>
              <w:spacing w:line="240" w:lineRule="auto"/>
              <w:rPr>
                <w:ins w:id="891" w:author="Groot, Karina de" w:date="2025-04-08T14:30:00Z" w16du:dateUtc="2025-04-08T12:30:00Z"/>
                <w:snapToGrid/>
                <w:kern w:val="0"/>
                <w:szCs w:val="18"/>
                <w:lang w:eastAsia="nl-NL"/>
              </w:rPr>
            </w:pPr>
            <w:proofErr w:type="spellStart"/>
            <w:ins w:id="892" w:author="Groot, Karina de" w:date="2025-04-08T14:29:00Z" w16du:dateUtc="2025-04-08T12:29:00Z">
              <w:r w:rsidRPr="00AE3871">
                <w:rPr>
                  <w:rFonts w:cs="Arial"/>
                  <w:snapToGrid/>
                  <w:kern w:val="0"/>
                  <w:szCs w:val="18"/>
                  <w:u w:val="single"/>
                  <w:lang w:eastAsia="nl-NL"/>
                </w:rPr>
                <w:t>Mapping</w:t>
              </w:r>
              <w:proofErr w:type="spellEnd"/>
              <w:r w:rsidRPr="00AE3871">
                <w:rPr>
                  <w:rFonts w:cs="Arial"/>
                  <w:snapToGrid/>
                  <w:kern w:val="0"/>
                  <w:szCs w:val="18"/>
                  <w:u w:val="single"/>
                  <w:lang w:eastAsia="nl-NL"/>
                </w:rPr>
                <w:t xml:space="preserve"> </w:t>
              </w:r>
            </w:ins>
            <w:ins w:id="893" w:author="Groot, Karina de" w:date="2025-04-08T14:40:00Z" w16du:dateUtc="2025-04-08T12:40:00Z">
              <w:r w:rsidR="00AF4AF8">
                <w:rPr>
                  <w:rFonts w:cs="Arial"/>
                  <w:snapToGrid/>
                  <w:kern w:val="0"/>
                  <w:szCs w:val="18"/>
                  <w:u w:val="single"/>
                  <w:lang w:eastAsia="nl-NL"/>
                </w:rPr>
                <w:t>Hypotheekgever</w:t>
              </w:r>
            </w:ins>
            <w:ins w:id="894" w:author="Groot, Karina de" w:date="2025-04-08T14:29:00Z" w16du:dateUtc="2025-04-08T12:29:00Z">
              <w:r w:rsidRPr="00AE3871">
                <w:rPr>
                  <w:rFonts w:cs="Arial"/>
                  <w:snapToGrid/>
                  <w:kern w:val="0"/>
                  <w:szCs w:val="18"/>
                  <w:u w:val="single"/>
                  <w:lang w:eastAsia="nl-NL"/>
                </w:rPr>
                <w:t>:</w:t>
              </w:r>
              <w:r w:rsidRPr="00AE3871">
                <w:rPr>
                  <w:rFonts w:cs="Arial"/>
                  <w:snapToGrid/>
                  <w:kern w:val="0"/>
                  <w:szCs w:val="18"/>
                  <w:lang w:eastAsia="nl-NL"/>
                </w:rPr>
                <w:br/>
              </w:r>
              <w:proofErr w:type="spellStart"/>
              <w:r w:rsidRPr="00AE3871">
                <w:rPr>
                  <w:rFonts w:cs="Arial"/>
                  <w:snapToGrid/>
                  <w:kern w:val="0"/>
                  <w:szCs w:val="18"/>
                  <w:lang w:eastAsia="nl-NL"/>
                </w:rPr>
                <w:t>IMKAD_Persoon</w:t>
              </w:r>
              <w:proofErr w:type="spellEnd"/>
              <w:r w:rsidRPr="00AE3871">
                <w:rPr>
                  <w:rFonts w:cs="Arial"/>
                  <w:snapToGrid/>
                  <w:kern w:val="0"/>
                  <w:szCs w:val="18"/>
                  <w:highlight w:val="white"/>
                  <w:lang w:eastAsia="nl-NL"/>
                </w:rPr>
                <w:br/>
              </w:r>
              <w:r w:rsidRPr="00AE3871">
                <w:rPr>
                  <w:snapToGrid/>
                  <w:kern w:val="0"/>
                  <w:szCs w:val="18"/>
                  <w:highlight w:val="white"/>
                  <w:lang w:eastAsia="nl-NL"/>
                </w:rPr>
                <w:t>./</w:t>
              </w:r>
              <w:proofErr w:type="spellStart"/>
              <w:r w:rsidRPr="00AE3871">
                <w:rPr>
                  <w:snapToGrid/>
                  <w:kern w:val="0"/>
                  <w:szCs w:val="18"/>
                  <w:highlight w:val="white"/>
                  <w:lang w:eastAsia="nl-NL"/>
                </w:rPr>
                <w:t>tia_</w:t>
              </w:r>
              <w:r w:rsidRPr="00AE3871">
                <w:rPr>
                  <w:rFonts w:cs="Arial"/>
                  <w:snapToGrid/>
                  <w:kern w:val="0"/>
                  <w:szCs w:val="18"/>
                  <w:lang w:eastAsia="nl-NL"/>
                </w:rPr>
                <w:t>PartijOnderdeel</w:t>
              </w:r>
              <w:proofErr w:type="spellEnd"/>
              <w:r w:rsidRPr="00AE3871">
                <w:rPr>
                  <w:snapToGrid/>
                  <w:kern w:val="0"/>
                  <w:szCs w:val="18"/>
                  <w:lang w:eastAsia="nl-NL"/>
                </w:rPr>
                <w:t xml:space="preserve">(‘hypotheekgever’) </w:t>
              </w:r>
            </w:ins>
          </w:p>
          <w:p w14:paraId="4C80752C" w14:textId="02C44AC2" w:rsidR="00AE3871" w:rsidRPr="00296017" w:rsidRDefault="00AE3871">
            <w:pPr>
              <w:autoSpaceDE w:val="0"/>
              <w:autoSpaceDN w:val="0"/>
              <w:adjustRightInd w:val="0"/>
              <w:spacing w:line="240" w:lineRule="auto"/>
              <w:rPr>
                <w:ins w:id="895" w:author="Groot, Karina de" w:date="2025-04-08T14:26:00Z" w16du:dateUtc="2025-04-08T12:26:00Z"/>
                <w:b/>
                <w:sz w:val="20"/>
              </w:rPr>
              <w:pPrChange w:id="896" w:author="Groot, Karina de" w:date="2025-04-08T14:30:00Z" w16du:dateUtc="2025-04-08T12:30:00Z">
                <w:pPr>
                  <w:keepNext/>
                </w:pPr>
              </w:pPrChange>
            </w:pPr>
            <w:ins w:id="897" w:author="Groot, Karina de" w:date="2025-04-08T14:29:00Z" w16du:dateUtc="2025-04-08T12:29:00Z">
              <w:r w:rsidRPr="00AE3871">
                <w:rPr>
                  <w:snapToGrid/>
                  <w:kern w:val="0"/>
                  <w:szCs w:val="18"/>
                  <w:lang w:eastAsia="nl-NL"/>
                </w:rPr>
                <w:t xml:space="preserve"> ./</w:t>
              </w:r>
              <w:proofErr w:type="spellStart"/>
              <w:r w:rsidRPr="00AE3871">
                <w:rPr>
                  <w:snapToGrid/>
                  <w:kern w:val="0"/>
                  <w:szCs w:val="18"/>
                  <w:lang w:eastAsia="nl-NL"/>
                </w:rPr>
                <w:t>tia_</w:t>
              </w:r>
              <w:r w:rsidRPr="00AE3871">
                <w:rPr>
                  <w:rFonts w:cs="Arial"/>
                  <w:snapToGrid/>
                  <w:kern w:val="0"/>
                  <w:szCs w:val="18"/>
                  <w:lang w:eastAsia="nl-NL"/>
                </w:rPr>
                <w:t>PartijOnderdeel</w:t>
              </w:r>
              <w:proofErr w:type="spellEnd"/>
              <w:r w:rsidRPr="00AE3871">
                <w:rPr>
                  <w:snapToGrid/>
                  <w:kern w:val="0"/>
                  <w:szCs w:val="18"/>
                  <w:lang w:eastAsia="nl-NL"/>
                </w:rPr>
                <w:t>(‘beiden’)</w:t>
              </w:r>
            </w:ins>
          </w:p>
        </w:tc>
      </w:tr>
    </w:tbl>
    <w:p w14:paraId="10C140C2" w14:textId="77777777" w:rsidR="00AF4AF8" w:rsidRDefault="00AF4AF8">
      <w:pPr>
        <w:rPr>
          <w:ins w:id="898" w:author="Groot, Karina de" w:date="2025-04-08T14:38:00Z" w16du:dateUtc="2025-04-08T12:38:00Z"/>
        </w:rPr>
      </w:pPr>
    </w:p>
    <w:p w14:paraId="09B40ACA" w14:textId="1C5649B3" w:rsidR="00AF4AF8" w:rsidRPr="00395E97" w:rsidRDefault="00AF4AF8">
      <w:pPr>
        <w:pStyle w:val="Kop6"/>
        <w:rPr>
          <w:ins w:id="899" w:author="Groot, Karina de" w:date="2025-04-08T14:38:00Z" w16du:dateUtc="2025-04-08T12:38:00Z"/>
          <w:rFonts w:cs="Arial"/>
          <w:b w:val="0"/>
          <w:szCs w:val="18"/>
          <w:rPrChange w:id="900" w:author="Groot, Karina de" w:date="2025-04-17T15:09:00Z" w16du:dateUtc="2025-04-17T13:09:00Z">
            <w:rPr>
              <w:ins w:id="901" w:author="Groot, Karina de" w:date="2025-04-08T14:38:00Z" w16du:dateUtc="2025-04-08T12:38:00Z"/>
              <w:b/>
            </w:rPr>
          </w:rPrChange>
        </w:rPr>
        <w:pPrChange w:id="902" w:author="Groot, Karina de" w:date="2025-04-08T14:42:00Z" w16du:dateUtc="2025-04-08T12:42:00Z">
          <w:pPr/>
        </w:pPrChange>
      </w:pPr>
      <w:ins w:id="903" w:author="Groot, Karina de" w:date="2025-04-08T14:38:00Z" w16du:dateUtc="2025-04-08T12:38:00Z">
        <w:r w:rsidRPr="00395E97">
          <w:rPr>
            <w:rFonts w:ascii="Arial" w:hAnsi="Arial" w:cs="Arial"/>
            <w:sz w:val="18"/>
            <w:szCs w:val="18"/>
            <w:rPrChange w:id="904" w:author="Groot, Karina de" w:date="2025-04-17T15:09:00Z" w16du:dateUtc="2025-04-17T13:09:00Z">
              <w:rPr>
                <w:b/>
              </w:rPr>
            </w:rPrChange>
          </w:rPr>
          <w:t>Afsluitingstekst Schuldenaar</w:t>
        </w:r>
      </w:ins>
    </w:p>
    <w:p w14:paraId="094DEE2D" w14:textId="77777777" w:rsidR="00AF4AF8" w:rsidRDefault="00AF4AF8">
      <w:pPr>
        <w:rPr>
          <w:ins w:id="905" w:author="Groot, Karina de" w:date="2025-04-08T14:38:00Z" w16du:dateUtc="2025-04-08T12:38:00Z"/>
        </w:rPr>
      </w:pPr>
    </w:p>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EEAF6" w:themeFill="accent1" w:themeFillTint="33"/>
        <w:tblLayout w:type="fixed"/>
        <w:tblLook w:val="01C0" w:firstRow="0" w:lastRow="1" w:firstColumn="1" w:lastColumn="1" w:noHBand="0" w:noVBand="0"/>
        <w:tblPrChange w:id="906" w:author="Groot, Karina de" w:date="2025-04-08T14:41:00Z" w16du:dateUtc="2025-04-08T12:41:00Z">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EEAF6" w:themeFill="accent1" w:themeFillTint="33"/>
            <w:tblLayout w:type="fixed"/>
            <w:tblLook w:val="01C0" w:firstRow="0" w:lastRow="1" w:firstColumn="1" w:lastColumn="1" w:noHBand="0" w:noVBand="0"/>
          </w:tblPr>
        </w:tblPrChange>
      </w:tblPr>
      <w:tblGrid>
        <w:gridCol w:w="6655"/>
        <w:gridCol w:w="7087"/>
        <w:tblGridChange w:id="907">
          <w:tblGrid>
            <w:gridCol w:w="6655"/>
            <w:gridCol w:w="7087"/>
          </w:tblGrid>
        </w:tblGridChange>
      </w:tblGrid>
      <w:tr w:rsidR="00E522ED" w:rsidRPr="00123774" w14:paraId="292B93E7" w14:textId="77777777" w:rsidTr="00E522ED">
        <w:trPr>
          <w:trHeight w:val="125"/>
          <w:ins w:id="908" w:author="Groot, Karina de" w:date="2025-04-08T14:37:00Z"/>
          <w:trPrChange w:id="909" w:author="Groot, Karina de" w:date="2025-04-08T14:41:00Z" w16du:dateUtc="2025-04-08T12:41:00Z">
            <w:trPr>
              <w:trHeight w:val="125"/>
            </w:trPr>
          </w:trPrChange>
        </w:trPr>
        <w:tc>
          <w:tcPr>
            <w:tcW w:w="6655" w:type="dxa"/>
            <w:shd w:val="clear" w:color="auto" w:fill="DEEAF6" w:themeFill="accent1" w:themeFillTint="33"/>
            <w:tcPrChange w:id="910" w:author="Groot, Karina de" w:date="2025-04-08T14:41:00Z" w16du:dateUtc="2025-04-08T12:41:00Z">
              <w:tcPr>
                <w:tcW w:w="6655" w:type="dxa"/>
                <w:shd w:val="clear" w:color="auto" w:fill="auto"/>
              </w:tcPr>
            </w:tcPrChange>
          </w:tcPr>
          <w:p w14:paraId="2935D1C0" w14:textId="48B4EDEE" w:rsidR="00E522ED" w:rsidRPr="00677202" w:rsidRDefault="00E522ED" w:rsidP="00E522ED">
            <w:pPr>
              <w:tabs>
                <w:tab w:val="left" w:pos="-1440"/>
                <w:tab w:val="left" w:pos="-720"/>
              </w:tabs>
              <w:suppressAutoHyphens/>
              <w:spacing w:line="276" w:lineRule="auto"/>
              <w:rPr>
                <w:ins w:id="911" w:author="Groot, Karina de" w:date="2025-04-08T14:37:00Z" w16du:dateUtc="2025-04-08T12:37:00Z"/>
                <w:rFonts w:cs="Arial"/>
                <w:color w:val="339966"/>
                <w:sz w:val="20"/>
              </w:rPr>
            </w:pPr>
            <w:ins w:id="912" w:author="Groot, Karina de" w:date="2025-04-08T14:40:00Z" w16du:dateUtc="2025-04-08T12:40:00Z">
              <w:r w:rsidRPr="00296017">
                <w:rPr>
                  <w:b/>
                  <w:sz w:val="20"/>
                </w:rPr>
                <w:t>Modeldocument tekst</w:t>
              </w:r>
            </w:ins>
          </w:p>
        </w:tc>
        <w:tc>
          <w:tcPr>
            <w:tcW w:w="7087" w:type="dxa"/>
            <w:shd w:val="clear" w:color="auto" w:fill="DEEAF6" w:themeFill="accent1" w:themeFillTint="33"/>
            <w:tcPrChange w:id="913" w:author="Groot, Karina de" w:date="2025-04-08T14:41:00Z" w16du:dateUtc="2025-04-08T12:41:00Z">
              <w:tcPr>
                <w:tcW w:w="7087" w:type="dxa"/>
                <w:shd w:val="clear" w:color="auto" w:fill="auto"/>
              </w:tcPr>
            </w:tcPrChange>
          </w:tcPr>
          <w:p w14:paraId="10BC76F0" w14:textId="6018A05F" w:rsidR="00E522ED" w:rsidRDefault="00E522ED" w:rsidP="00E522ED">
            <w:pPr>
              <w:rPr>
                <w:ins w:id="914" w:author="Groot, Karina de" w:date="2025-04-08T14:37:00Z" w16du:dateUtc="2025-04-08T12:37:00Z"/>
              </w:rPr>
            </w:pPr>
            <w:proofErr w:type="spellStart"/>
            <w:ins w:id="915" w:author="Groot, Karina de" w:date="2025-04-08T14:40:00Z" w16du:dateUtc="2025-04-08T12:40:00Z">
              <w:r w:rsidRPr="00296017">
                <w:rPr>
                  <w:b/>
                  <w:sz w:val="20"/>
                </w:rPr>
                <w:t>Mapping</w:t>
              </w:r>
              <w:proofErr w:type="spellEnd"/>
              <w:r w:rsidRPr="00296017">
                <w:rPr>
                  <w:b/>
                  <w:sz w:val="20"/>
                </w:rPr>
                <w:t xml:space="preserve"> en toelichting</w:t>
              </w:r>
            </w:ins>
          </w:p>
        </w:tc>
      </w:tr>
      <w:tr w:rsidR="00E522ED" w:rsidRPr="00123774" w14:paraId="15D51443" w14:textId="77777777" w:rsidTr="00AE3871">
        <w:trPr>
          <w:trHeight w:val="125"/>
          <w:ins w:id="916" w:author="Groot, Karina de" w:date="2025-04-08T14:39:00Z"/>
        </w:trPr>
        <w:tc>
          <w:tcPr>
            <w:tcW w:w="6655" w:type="dxa"/>
            <w:shd w:val="clear" w:color="auto" w:fill="auto"/>
          </w:tcPr>
          <w:p w14:paraId="220F5739" w14:textId="1EC537BF" w:rsidR="00E522ED" w:rsidRPr="00677202" w:rsidRDefault="00E522ED" w:rsidP="00E522ED">
            <w:pPr>
              <w:tabs>
                <w:tab w:val="left" w:pos="-1440"/>
                <w:tab w:val="left" w:pos="-720"/>
              </w:tabs>
              <w:suppressAutoHyphens/>
              <w:spacing w:line="276" w:lineRule="auto"/>
              <w:rPr>
                <w:ins w:id="917" w:author="Groot, Karina de" w:date="2025-04-08T14:39:00Z" w16du:dateUtc="2025-04-08T12:39:00Z"/>
                <w:rFonts w:cs="Arial"/>
                <w:color w:val="339966"/>
                <w:sz w:val="20"/>
              </w:rPr>
            </w:pPr>
            <w:ins w:id="918" w:author="Groot, Karina de" w:date="2025-04-08T14:39:00Z" w16du:dateUtc="2025-04-08T12:39:00Z">
              <w:r>
                <w:rPr>
                  <w:rFonts w:cs="Arial"/>
                  <w:color w:val="339966"/>
                  <w:sz w:val="20"/>
                </w:rPr>
                <w:t>h</w:t>
              </w:r>
              <w:r w:rsidRPr="004A7A56">
                <w:rPr>
                  <w:rFonts w:cs="Arial"/>
                  <w:color w:val="339966"/>
                  <w:sz w:val="20"/>
                </w:rPr>
                <w:t>ierna</w:t>
              </w:r>
              <w:r w:rsidRPr="008A1A7F">
                <w:rPr>
                  <w:rFonts w:cs="Arial"/>
                  <w:color w:val="7030A0"/>
                  <w:sz w:val="20"/>
                </w:rPr>
                <w:t>,</w:t>
              </w:r>
              <w:r w:rsidRPr="004A7A56">
                <w:rPr>
                  <w:rFonts w:cs="Arial"/>
                  <w:color w:val="FF0000"/>
                  <w:sz w:val="20"/>
                </w:rPr>
                <w:t xml:space="preserve"> </w:t>
              </w:r>
              <w:r w:rsidRPr="004A7A56">
                <w:rPr>
                  <w:rFonts w:cs="Arial"/>
                  <w:color w:val="800080"/>
                  <w:sz w:val="20"/>
                </w:rPr>
                <w:t>zowel tezamen als ieder afzonderlijk</w:t>
              </w:r>
              <w:r w:rsidRPr="008A1A7F">
                <w:rPr>
                  <w:rFonts w:cs="Arial"/>
                  <w:color w:val="7030A0"/>
                  <w:sz w:val="20"/>
                </w:rPr>
                <w:t>,</w:t>
              </w:r>
              <w:r w:rsidRPr="004A7A56">
                <w:rPr>
                  <w:rFonts w:cs="Arial"/>
                  <w:color w:val="FF0000"/>
                  <w:sz w:val="20"/>
                </w:rPr>
                <w:t xml:space="preserve"> </w:t>
              </w:r>
              <w:r w:rsidRPr="004A7A56">
                <w:rPr>
                  <w:rFonts w:cs="Arial"/>
                  <w:color w:val="339966"/>
                  <w:sz w:val="20"/>
                </w:rPr>
                <w:t xml:space="preserve">te noemen: </w:t>
              </w:r>
              <w:r>
                <w:rPr>
                  <w:rFonts w:cs="Arial"/>
                  <w:color w:val="339966"/>
                  <w:sz w:val="20"/>
                </w:rPr>
                <w:t>de “Schuldenaar”</w:t>
              </w:r>
            </w:ins>
          </w:p>
        </w:tc>
        <w:tc>
          <w:tcPr>
            <w:tcW w:w="7087" w:type="dxa"/>
            <w:shd w:val="clear" w:color="auto" w:fill="auto"/>
          </w:tcPr>
          <w:p w14:paraId="0EF860D3" w14:textId="77777777" w:rsidR="00E522ED" w:rsidRDefault="00E522ED" w:rsidP="00E522ED">
            <w:pPr>
              <w:rPr>
                <w:ins w:id="919" w:author="Groot, Karina de" w:date="2025-04-08T14:40:00Z" w16du:dateUtc="2025-04-08T12:40:00Z"/>
                <w:szCs w:val="18"/>
              </w:rPr>
            </w:pPr>
            <w:ins w:id="920" w:author="Groot, Karina de" w:date="2025-04-08T14:39:00Z" w16du:dateUtc="2025-04-08T12:39:00Z">
              <w:r>
                <w:t>Vaste tekst</w:t>
              </w:r>
              <w:r w:rsidRPr="004A7A56">
                <w:rPr>
                  <w:szCs w:val="18"/>
                </w:rPr>
                <w:t>, waarbij de paarse tekst weggelaten wordt als er in het voorgaande maar één persoon is vermeld.</w:t>
              </w:r>
            </w:ins>
          </w:p>
          <w:p w14:paraId="210ECCD7" w14:textId="77777777" w:rsidR="00E522ED" w:rsidRDefault="00E522ED" w:rsidP="00E522ED">
            <w:pPr>
              <w:rPr>
                <w:ins w:id="921" w:author="Groot, Karina de" w:date="2025-04-08T14:39:00Z" w16du:dateUtc="2025-04-08T12:39:00Z"/>
                <w:szCs w:val="18"/>
              </w:rPr>
            </w:pPr>
          </w:p>
          <w:p w14:paraId="12EF55B7" w14:textId="77777777" w:rsidR="00E522ED" w:rsidRPr="00AE3871" w:rsidRDefault="00E522ED" w:rsidP="00E522ED">
            <w:pPr>
              <w:spacing w:line="240" w:lineRule="auto"/>
              <w:rPr>
                <w:ins w:id="922" w:author="Groot, Karina de" w:date="2025-04-08T14:40:00Z" w16du:dateUtc="2025-04-08T12:40:00Z"/>
                <w:rFonts w:cs="Arial"/>
                <w:szCs w:val="18"/>
                <w:highlight w:val="white"/>
                <w:u w:val="single"/>
              </w:rPr>
            </w:pPr>
            <w:proofErr w:type="spellStart"/>
            <w:ins w:id="923" w:author="Groot, Karina de" w:date="2025-04-08T14:40:00Z" w16du:dateUtc="2025-04-08T12:40:00Z">
              <w:r w:rsidRPr="00AE3871">
                <w:rPr>
                  <w:rFonts w:cs="Arial"/>
                  <w:szCs w:val="18"/>
                  <w:highlight w:val="white"/>
                  <w:u w:val="single"/>
                </w:rPr>
                <w:t>Mapping</w:t>
              </w:r>
              <w:proofErr w:type="spellEnd"/>
              <w:r w:rsidRPr="00AE3871">
                <w:rPr>
                  <w:rFonts w:cs="Arial"/>
                  <w:szCs w:val="18"/>
                  <w:highlight w:val="white"/>
                  <w:u w:val="single"/>
                </w:rPr>
                <w:t xml:space="preserve"> gerechtigde personen:</w:t>
              </w:r>
            </w:ins>
          </w:p>
          <w:p w14:paraId="02B8023C" w14:textId="77777777" w:rsidR="00E522ED" w:rsidRPr="00AE3871" w:rsidRDefault="00E522ED" w:rsidP="00E522ED">
            <w:pPr>
              <w:spacing w:line="240" w:lineRule="auto"/>
              <w:rPr>
                <w:ins w:id="924" w:author="Groot, Karina de" w:date="2025-04-08T14:40:00Z" w16du:dateUtc="2025-04-08T12:40:00Z"/>
                <w:rFonts w:cs="Arial"/>
                <w:szCs w:val="18"/>
                <w:highlight w:val="white"/>
                <w:u w:val="single"/>
              </w:rPr>
            </w:pPr>
            <w:ins w:id="925" w:author="Groot, Karina de" w:date="2025-04-08T14:40:00Z" w16du:dateUtc="2025-04-08T12:40:00Z">
              <w:r w:rsidRPr="00AE3871">
                <w:rPr>
                  <w:rFonts w:cs="Arial"/>
                  <w:szCs w:val="18"/>
                  <w:highlight w:val="white"/>
                  <w:u w:val="single"/>
                </w:rPr>
                <w:t>//</w:t>
              </w:r>
              <w:proofErr w:type="spellStart"/>
              <w:r w:rsidRPr="00AE3871">
                <w:rPr>
                  <w:rFonts w:cs="Arial"/>
                  <w:snapToGrid/>
                  <w:kern w:val="0"/>
                  <w:szCs w:val="18"/>
                  <w:highlight w:val="white"/>
                  <w:lang w:eastAsia="nl-NL"/>
                </w:rPr>
                <w:t>IMKAD_Persoon</w:t>
              </w:r>
              <w:proofErr w:type="spellEnd"/>
              <w:r w:rsidRPr="00AE3871">
                <w:rPr>
                  <w:rFonts w:cs="Arial"/>
                  <w:snapToGrid/>
                  <w:kern w:val="0"/>
                  <w:szCs w:val="18"/>
                  <w:highlight w:val="white"/>
                  <w:lang w:eastAsia="nl-NL"/>
                </w:rPr>
                <w:t>/</w:t>
              </w:r>
            </w:ins>
          </w:p>
          <w:p w14:paraId="683A667A" w14:textId="77777777" w:rsidR="00E522ED" w:rsidRPr="00AE3871" w:rsidRDefault="00E522ED" w:rsidP="00E522ED">
            <w:pPr>
              <w:keepNext/>
              <w:spacing w:line="240" w:lineRule="auto"/>
              <w:rPr>
                <w:ins w:id="926" w:author="Groot, Karina de" w:date="2025-04-08T14:40:00Z" w16du:dateUtc="2025-04-08T12:40:00Z"/>
                <w:rFonts w:cs="Arial"/>
                <w:snapToGrid/>
                <w:kern w:val="0"/>
                <w:szCs w:val="18"/>
                <w:lang w:eastAsia="nl-NL"/>
              </w:rPr>
            </w:pPr>
            <w:proofErr w:type="spellStart"/>
            <w:ins w:id="927" w:author="Groot, Karina de" w:date="2025-04-08T14:40:00Z" w16du:dateUtc="2025-04-08T12:40:00Z">
              <w:r w:rsidRPr="00AE3871">
                <w:rPr>
                  <w:rFonts w:cs="Arial"/>
                  <w:snapToGrid/>
                  <w:kern w:val="0"/>
                  <w:szCs w:val="18"/>
                  <w:highlight w:val="white"/>
                  <w:lang w:eastAsia="nl-NL"/>
                </w:rPr>
                <w:t>tia_IndGerechtigde</w:t>
              </w:r>
              <w:proofErr w:type="spellEnd"/>
              <w:r w:rsidRPr="00AE3871">
                <w:rPr>
                  <w:rFonts w:cs="Arial"/>
                  <w:snapToGrid/>
                  <w:kern w:val="0"/>
                  <w:szCs w:val="18"/>
                  <w:lang w:eastAsia="nl-NL"/>
                </w:rPr>
                <w:t xml:space="preserve"> =</w:t>
              </w:r>
              <w:proofErr w:type="spellStart"/>
              <w:r w:rsidRPr="00AE3871">
                <w:rPr>
                  <w:rFonts w:cs="Arial"/>
                  <w:snapToGrid/>
                  <w:kern w:val="0"/>
                  <w:szCs w:val="18"/>
                  <w:lang w:eastAsia="nl-NL"/>
                </w:rPr>
                <w:t>true</w:t>
              </w:r>
              <w:proofErr w:type="spellEnd"/>
            </w:ins>
          </w:p>
          <w:p w14:paraId="237A3662" w14:textId="77777777" w:rsidR="00E522ED" w:rsidRPr="00AE3871" w:rsidRDefault="00E522ED" w:rsidP="00E522ED">
            <w:pPr>
              <w:keepNext/>
              <w:spacing w:line="240" w:lineRule="auto"/>
              <w:rPr>
                <w:ins w:id="928" w:author="Groot, Karina de" w:date="2025-04-08T14:40:00Z" w16du:dateUtc="2025-04-08T12:40:00Z"/>
                <w:rFonts w:cs="Arial"/>
                <w:snapToGrid/>
                <w:kern w:val="0"/>
                <w:szCs w:val="18"/>
                <w:lang w:eastAsia="nl-NL"/>
              </w:rPr>
            </w:pPr>
          </w:p>
          <w:p w14:paraId="72D92385" w14:textId="77777777" w:rsidR="00E522ED" w:rsidRDefault="00E522ED" w:rsidP="00E522ED">
            <w:pPr>
              <w:autoSpaceDE w:val="0"/>
              <w:autoSpaceDN w:val="0"/>
              <w:adjustRightInd w:val="0"/>
              <w:spacing w:line="240" w:lineRule="auto"/>
              <w:rPr>
                <w:ins w:id="929" w:author="Groot, Karina de" w:date="2025-04-08T14:41:00Z" w16du:dateUtc="2025-04-08T12:41:00Z"/>
                <w:snapToGrid/>
                <w:kern w:val="0"/>
                <w:szCs w:val="18"/>
                <w:lang w:eastAsia="nl-NL"/>
              </w:rPr>
            </w:pPr>
            <w:proofErr w:type="spellStart"/>
            <w:ins w:id="930" w:author="Groot, Karina de" w:date="2025-04-08T14:40:00Z" w16du:dateUtc="2025-04-08T12:40:00Z">
              <w:r w:rsidRPr="00AE3871">
                <w:rPr>
                  <w:rFonts w:cs="Arial"/>
                  <w:snapToGrid/>
                  <w:kern w:val="0"/>
                  <w:szCs w:val="18"/>
                  <w:u w:val="single"/>
                  <w:lang w:eastAsia="nl-NL"/>
                </w:rPr>
                <w:t>Mapping</w:t>
              </w:r>
              <w:proofErr w:type="spellEnd"/>
              <w:r w:rsidRPr="00AE3871">
                <w:rPr>
                  <w:rFonts w:cs="Arial"/>
                  <w:snapToGrid/>
                  <w:kern w:val="0"/>
                  <w:szCs w:val="18"/>
                  <w:u w:val="single"/>
                  <w:lang w:eastAsia="nl-NL"/>
                </w:rPr>
                <w:t xml:space="preserve"> </w:t>
              </w:r>
              <w:r>
                <w:rPr>
                  <w:rFonts w:cs="Arial"/>
                  <w:snapToGrid/>
                  <w:kern w:val="0"/>
                  <w:szCs w:val="18"/>
                  <w:u w:val="single"/>
                  <w:lang w:eastAsia="nl-NL"/>
                </w:rPr>
                <w:t>Schuldenaar</w:t>
              </w:r>
              <w:r w:rsidRPr="00AE3871">
                <w:rPr>
                  <w:rFonts w:cs="Arial"/>
                  <w:snapToGrid/>
                  <w:kern w:val="0"/>
                  <w:szCs w:val="18"/>
                  <w:u w:val="single"/>
                  <w:lang w:eastAsia="nl-NL"/>
                </w:rPr>
                <w:t>:</w:t>
              </w:r>
              <w:r w:rsidRPr="00AE3871">
                <w:rPr>
                  <w:rFonts w:cs="Arial"/>
                  <w:snapToGrid/>
                  <w:kern w:val="0"/>
                  <w:szCs w:val="18"/>
                  <w:lang w:eastAsia="nl-NL"/>
                </w:rPr>
                <w:br/>
              </w:r>
              <w:proofErr w:type="spellStart"/>
              <w:r w:rsidRPr="00AE3871">
                <w:rPr>
                  <w:rFonts w:cs="Arial"/>
                  <w:snapToGrid/>
                  <w:kern w:val="0"/>
                  <w:szCs w:val="18"/>
                  <w:lang w:eastAsia="nl-NL"/>
                </w:rPr>
                <w:t>IMKAD_Persoon</w:t>
              </w:r>
              <w:proofErr w:type="spellEnd"/>
              <w:r w:rsidRPr="00AE3871">
                <w:rPr>
                  <w:rFonts w:cs="Arial"/>
                  <w:snapToGrid/>
                  <w:kern w:val="0"/>
                  <w:szCs w:val="18"/>
                  <w:highlight w:val="white"/>
                  <w:lang w:eastAsia="nl-NL"/>
                </w:rPr>
                <w:br/>
              </w:r>
              <w:r w:rsidRPr="00AE3871">
                <w:rPr>
                  <w:snapToGrid/>
                  <w:kern w:val="0"/>
                  <w:szCs w:val="18"/>
                  <w:highlight w:val="white"/>
                  <w:lang w:eastAsia="nl-NL"/>
                </w:rPr>
                <w:t>./</w:t>
              </w:r>
              <w:proofErr w:type="spellStart"/>
              <w:r w:rsidRPr="00AE3871">
                <w:rPr>
                  <w:snapToGrid/>
                  <w:kern w:val="0"/>
                  <w:szCs w:val="18"/>
                  <w:highlight w:val="white"/>
                  <w:lang w:eastAsia="nl-NL"/>
                </w:rPr>
                <w:t>tia_</w:t>
              </w:r>
              <w:r w:rsidRPr="00AE3871">
                <w:rPr>
                  <w:rFonts w:cs="Arial"/>
                  <w:snapToGrid/>
                  <w:kern w:val="0"/>
                  <w:szCs w:val="18"/>
                  <w:lang w:eastAsia="nl-NL"/>
                </w:rPr>
                <w:t>PartijOnderdeel</w:t>
              </w:r>
              <w:proofErr w:type="spellEnd"/>
              <w:r w:rsidRPr="00AE3871">
                <w:rPr>
                  <w:snapToGrid/>
                  <w:kern w:val="0"/>
                  <w:szCs w:val="18"/>
                  <w:lang w:eastAsia="nl-NL"/>
                </w:rPr>
                <w:t>(‘</w:t>
              </w:r>
              <w:r>
                <w:rPr>
                  <w:snapToGrid/>
                  <w:kern w:val="0"/>
                  <w:szCs w:val="18"/>
                  <w:lang w:eastAsia="nl-NL"/>
                </w:rPr>
                <w:t>schuldenaar’</w:t>
              </w:r>
              <w:r w:rsidRPr="00AE3871">
                <w:rPr>
                  <w:snapToGrid/>
                  <w:kern w:val="0"/>
                  <w:szCs w:val="18"/>
                  <w:lang w:eastAsia="nl-NL"/>
                </w:rPr>
                <w:t xml:space="preserve">) </w:t>
              </w:r>
            </w:ins>
          </w:p>
          <w:p w14:paraId="4191EA44" w14:textId="1737B742" w:rsidR="00E522ED" w:rsidRPr="00E522ED" w:rsidRDefault="00E522ED">
            <w:pPr>
              <w:autoSpaceDE w:val="0"/>
              <w:autoSpaceDN w:val="0"/>
              <w:adjustRightInd w:val="0"/>
              <w:spacing w:line="240" w:lineRule="auto"/>
              <w:rPr>
                <w:ins w:id="931" w:author="Groot, Karina de" w:date="2025-04-08T14:39:00Z" w16du:dateUtc="2025-04-08T12:39:00Z"/>
                <w:snapToGrid/>
                <w:kern w:val="0"/>
                <w:szCs w:val="18"/>
                <w:lang w:eastAsia="nl-NL"/>
                <w:rPrChange w:id="932" w:author="Groot, Karina de" w:date="2025-04-08T14:41:00Z" w16du:dateUtc="2025-04-08T12:41:00Z">
                  <w:rPr>
                    <w:ins w:id="933" w:author="Groot, Karina de" w:date="2025-04-08T14:39:00Z" w16du:dateUtc="2025-04-08T12:39:00Z"/>
                  </w:rPr>
                </w:rPrChange>
              </w:rPr>
              <w:pPrChange w:id="934" w:author="Groot, Karina de" w:date="2025-04-08T14:41:00Z" w16du:dateUtc="2025-04-08T12:41:00Z">
                <w:pPr/>
              </w:pPrChange>
            </w:pPr>
            <w:ins w:id="935" w:author="Groot, Karina de" w:date="2025-04-08T14:40:00Z" w16du:dateUtc="2025-04-08T12:40:00Z">
              <w:r w:rsidRPr="00AE3871">
                <w:rPr>
                  <w:snapToGrid/>
                  <w:kern w:val="0"/>
                  <w:szCs w:val="18"/>
                  <w:lang w:eastAsia="nl-NL"/>
                </w:rPr>
                <w:t>./</w:t>
              </w:r>
              <w:proofErr w:type="spellStart"/>
              <w:r w:rsidRPr="00AE3871">
                <w:rPr>
                  <w:snapToGrid/>
                  <w:kern w:val="0"/>
                  <w:szCs w:val="18"/>
                  <w:lang w:eastAsia="nl-NL"/>
                </w:rPr>
                <w:t>tia_</w:t>
              </w:r>
              <w:r w:rsidRPr="00AE3871">
                <w:rPr>
                  <w:rFonts w:cs="Arial"/>
                  <w:snapToGrid/>
                  <w:kern w:val="0"/>
                  <w:szCs w:val="18"/>
                  <w:lang w:eastAsia="nl-NL"/>
                </w:rPr>
                <w:t>PartijOnderdeel</w:t>
              </w:r>
              <w:proofErr w:type="spellEnd"/>
              <w:r w:rsidRPr="00AE3871">
                <w:rPr>
                  <w:snapToGrid/>
                  <w:kern w:val="0"/>
                  <w:szCs w:val="18"/>
                  <w:lang w:eastAsia="nl-NL"/>
                </w:rPr>
                <w:t>(‘beiden’)</w:t>
              </w:r>
            </w:ins>
          </w:p>
        </w:tc>
      </w:tr>
    </w:tbl>
    <w:p w14:paraId="5D939B5C" w14:textId="71727303" w:rsidR="00C15CF7" w:rsidRPr="00395E97" w:rsidRDefault="003952DF" w:rsidP="001D61D1">
      <w:pPr>
        <w:pStyle w:val="Kop2"/>
        <w:pageBreakBefore/>
        <w:rPr>
          <w:szCs w:val="18"/>
          <w:rPrChange w:id="936" w:author="Groot, Karina de" w:date="2025-04-17T15:09:00Z" w16du:dateUtc="2025-04-17T13:09:00Z">
            <w:rPr>
              <w:b w:val="0"/>
              <w:bCs/>
              <w:sz w:val="20"/>
            </w:rPr>
          </w:rPrChange>
        </w:rPr>
      </w:pPr>
      <w:bookmarkStart w:id="937" w:name="_Ref438019187"/>
      <w:bookmarkStart w:id="938" w:name="_Toc196384042"/>
      <w:r w:rsidRPr="00395E97">
        <w:rPr>
          <w:szCs w:val="18"/>
          <w:rPrChange w:id="939" w:author="Groot, Karina de" w:date="2025-04-17T15:09:00Z" w16du:dateUtc="2025-04-17T13:09:00Z">
            <w:rPr>
              <w:b w:val="0"/>
              <w:bCs/>
              <w:sz w:val="20"/>
            </w:rPr>
          </w:rPrChange>
        </w:rPr>
        <w:lastRenderedPageBreak/>
        <w:t>Geldl</w:t>
      </w:r>
      <w:r w:rsidR="0070234C" w:rsidRPr="00395E97">
        <w:rPr>
          <w:szCs w:val="18"/>
          <w:rPrChange w:id="940" w:author="Groot, Karina de" w:date="2025-04-17T15:09:00Z" w16du:dateUtc="2025-04-17T13:09:00Z">
            <w:rPr>
              <w:b w:val="0"/>
              <w:bCs/>
              <w:sz w:val="20"/>
            </w:rPr>
          </w:rPrChange>
        </w:rPr>
        <w:t>ening</w:t>
      </w:r>
      <w:bookmarkEnd w:id="937"/>
      <w:bookmarkEnd w:id="938"/>
    </w:p>
    <w:p w14:paraId="7C8D0077" w14:textId="77777777" w:rsidR="00AF2E85" w:rsidRPr="001B2D57" w:rsidRDefault="00AF2E85" w:rsidP="00F825E8"/>
    <w:tbl>
      <w:tblPr>
        <w:tblW w:w="139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312"/>
      </w:tblGrid>
      <w:tr w:rsidR="00E729A7" w:rsidRPr="00296017" w14:paraId="7F26C16C" w14:textId="77777777" w:rsidTr="005B1BA7">
        <w:trPr>
          <w:trHeight w:val="125"/>
        </w:trPr>
        <w:tc>
          <w:tcPr>
            <w:tcW w:w="6655" w:type="dxa"/>
            <w:shd w:val="clear" w:color="auto" w:fill="DEEAF6" w:themeFill="accent1" w:themeFillTint="33"/>
          </w:tcPr>
          <w:p w14:paraId="02BBFDF4" w14:textId="77777777" w:rsidR="00E729A7" w:rsidRPr="00296017" w:rsidRDefault="00E729A7" w:rsidP="00D77156">
            <w:pPr>
              <w:rPr>
                <w:b/>
                <w:sz w:val="20"/>
              </w:rPr>
            </w:pPr>
            <w:r w:rsidRPr="00296017">
              <w:rPr>
                <w:b/>
                <w:sz w:val="20"/>
              </w:rPr>
              <w:t>Modeldocument tekst</w:t>
            </w:r>
          </w:p>
        </w:tc>
        <w:tc>
          <w:tcPr>
            <w:tcW w:w="7312" w:type="dxa"/>
            <w:shd w:val="clear" w:color="auto" w:fill="DEEAF6" w:themeFill="accent1" w:themeFillTint="33"/>
          </w:tcPr>
          <w:p w14:paraId="010A31D7" w14:textId="13B0570A" w:rsidR="00E729A7" w:rsidRPr="00296017" w:rsidRDefault="00C47252" w:rsidP="00E729A7">
            <w:pPr>
              <w:rPr>
                <w:b/>
                <w:sz w:val="20"/>
              </w:rPr>
            </w:pPr>
            <w:proofErr w:type="spellStart"/>
            <w:r w:rsidRPr="00296017">
              <w:rPr>
                <w:b/>
                <w:sz w:val="20"/>
              </w:rPr>
              <w:t>Mapping</w:t>
            </w:r>
            <w:proofErr w:type="spellEnd"/>
            <w:r w:rsidRPr="00296017">
              <w:rPr>
                <w:b/>
                <w:sz w:val="20"/>
              </w:rPr>
              <w:t xml:space="preserve"> en toelichting</w:t>
            </w:r>
          </w:p>
        </w:tc>
      </w:tr>
      <w:tr w:rsidR="005C6B81" w:rsidRPr="00123774" w14:paraId="432646F7" w14:textId="77777777" w:rsidTr="005B1BA7">
        <w:trPr>
          <w:trHeight w:val="125"/>
        </w:trPr>
        <w:tc>
          <w:tcPr>
            <w:tcW w:w="6655" w:type="dxa"/>
            <w:shd w:val="clear" w:color="auto" w:fill="auto"/>
          </w:tcPr>
          <w:p w14:paraId="24B6A739" w14:textId="77777777" w:rsidR="00C64040" w:rsidRPr="00C64040" w:rsidRDefault="00C64040" w:rsidP="00C64040">
            <w:pPr>
              <w:suppressAutoHyphens/>
              <w:autoSpaceDE w:val="0"/>
              <w:autoSpaceDN w:val="0"/>
              <w:adjustRightInd w:val="0"/>
              <w:spacing w:line="240" w:lineRule="atLeast"/>
              <w:rPr>
                <w:ins w:id="941" w:author="Groot, Karina de" w:date="2025-04-24T09:43:00Z"/>
                <w:rFonts w:cs="Arial"/>
                <w:snapToGrid/>
                <w:color w:val="FF0000"/>
                <w:sz w:val="20"/>
              </w:rPr>
            </w:pPr>
            <w:ins w:id="942" w:author="Groot, Karina de" w:date="2025-04-24T09:43:00Z">
              <w:r w:rsidRPr="00C64040">
                <w:rPr>
                  <w:rFonts w:cs="Arial"/>
                  <w:snapToGrid/>
                  <w:color w:val="FF0000"/>
                  <w:sz w:val="20"/>
                </w:rPr>
                <w:t>De comparanten verklaarden als volgt:</w:t>
              </w:r>
            </w:ins>
          </w:p>
          <w:p w14:paraId="0E3A04E9" w14:textId="77777777" w:rsidR="00C64040" w:rsidRPr="00C64040" w:rsidRDefault="00C64040" w:rsidP="00C64040">
            <w:pPr>
              <w:numPr>
                <w:ilvl w:val="0"/>
                <w:numId w:val="48"/>
              </w:numPr>
              <w:suppressAutoHyphens/>
              <w:autoSpaceDE w:val="0"/>
              <w:autoSpaceDN w:val="0"/>
              <w:adjustRightInd w:val="0"/>
              <w:spacing w:line="240" w:lineRule="atLeast"/>
              <w:rPr>
                <w:ins w:id="943" w:author="Groot, Karina de" w:date="2025-04-24T09:43:00Z"/>
                <w:rFonts w:cs="Arial"/>
                <w:snapToGrid/>
                <w:color w:val="FF0000"/>
                <w:sz w:val="20"/>
              </w:rPr>
            </w:pPr>
            <w:ins w:id="944" w:author="Groot, Karina de" w:date="2025-04-24T09:43:00Z">
              <w:r w:rsidRPr="00C64040">
                <w:rPr>
                  <w:rFonts w:cs="Arial"/>
                  <w:snapToGrid/>
                  <w:color w:val="FF0000"/>
                  <w:sz w:val="20"/>
                </w:rPr>
                <w:t>Aegon en de Schuldenaar zijn een overeenkomst van geldlening aangegaan, hierna te noemen: de “Overeenkomst van geldlening”, van welke overeenkomst blijkt uit een door Aegon uitgebracht en door de Schuldenaar geaccepteerd Bindend aanbod. Een afschrift van het door Aegon en Schuldenaar ondertekende Bindend aanbod wordt aan deze akte gehecht.</w:t>
              </w:r>
            </w:ins>
          </w:p>
          <w:p w14:paraId="62DB11E5" w14:textId="77777777" w:rsidR="00C64040" w:rsidRPr="00C64040" w:rsidRDefault="00C64040" w:rsidP="00C64040">
            <w:pPr>
              <w:numPr>
                <w:ilvl w:val="0"/>
                <w:numId w:val="48"/>
              </w:numPr>
              <w:suppressAutoHyphens/>
              <w:autoSpaceDE w:val="0"/>
              <w:autoSpaceDN w:val="0"/>
              <w:adjustRightInd w:val="0"/>
              <w:spacing w:line="240" w:lineRule="atLeast"/>
              <w:rPr>
                <w:ins w:id="945" w:author="Groot, Karina de" w:date="2025-04-24T09:43:00Z"/>
                <w:rFonts w:cs="Arial"/>
                <w:snapToGrid/>
                <w:color w:val="FF0000"/>
                <w:sz w:val="20"/>
              </w:rPr>
            </w:pPr>
            <w:ins w:id="946" w:author="Groot, Karina de" w:date="2025-04-24T09:43:00Z">
              <w:r w:rsidRPr="00C64040">
                <w:rPr>
                  <w:rFonts w:cs="Arial"/>
                  <w:snapToGrid/>
                  <w:color w:val="FF0000"/>
                  <w:sz w:val="20"/>
                </w:rPr>
                <w:t>Blijkens de Overeenkomst van geldlening verstrekt Aegon aan de Schuldenaar een geldlening voor het hierna te noemen bedrag en is de Schuldenaar verplicht aan Aegon de in deze akte omschreven rechten van hypotheek en pand te (doen) verlenen op de wijze en onder de bepalingen en voorwaarden als uiteengezet in deze akte.</w:t>
              </w:r>
            </w:ins>
          </w:p>
          <w:p w14:paraId="094A6153" w14:textId="77777777" w:rsidR="00C64040" w:rsidRPr="00C64040" w:rsidRDefault="00C64040" w:rsidP="00C64040">
            <w:pPr>
              <w:numPr>
                <w:ilvl w:val="0"/>
                <w:numId w:val="48"/>
              </w:numPr>
              <w:suppressAutoHyphens/>
              <w:autoSpaceDE w:val="0"/>
              <w:autoSpaceDN w:val="0"/>
              <w:adjustRightInd w:val="0"/>
              <w:spacing w:line="240" w:lineRule="atLeast"/>
              <w:rPr>
                <w:ins w:id="947" w:author="Groot, Karina de" w:date="2025-04-24T09:43:00Z"/>
                <w:rFonts w:cs="Arial"/>
                <w:snapToGrid/>
                <w:color w:val="FF0000"/>
                <w:sz w:val="20"/>
              </w:rPr>
            </w:pPr>
            <w:ins w:id="948" w:author="Groot, Karina de" w:date="2025-04-24T09:43:00Z">
              <w:r w:rsidRPr="00C64040">
                <w:rPr>
                  <w:rFonts w:cs="Arial"/>
                  <w:snapToGrid/>
                  <w:color w:val="FF0000"/>
                  <w:sz w:val="20"/>
                </w:rPr>
                <w:t>Partijen zijn derhalve het navolgende overeengekomen.</w:t>
              </w:r>
            </w:ins>
          </w:p>
          <w:p w14:paraId="71FCA54C" w14:textId="606804F8" w:rsidR="00AE39C6" w:rsidRPr="00343E84" w:rsidDel="00C64040" w:rsidRDefault="00AE39C6" w:rsidP="00AE39C6">
            <w:pPr>
              <w:suppressAutoHyphens/>
              <w:autoSpaceDE w:val="0"/>
              <w:autoSpaceDN w:val="0"/>
              <w:adjustRightInd w:val="0"/>
              <w:spacing w:line="240" w:lineRule="atLeast"/>
              <w:rPr>
                <w:del w:id="949" w:author="Groot, Karina de" w:date="2025-04-24T09:43:00Z" w16du:dateUtc="2025-04-24T07:43:00Z"/>
                <w:rFonts w:cs="Arial"/>
                <w:snapToGrid/>
                <w:color w:val="FF0000"/>
                <w:sz w:val="20"/>
              </w:rPr>
            </w:pPr>
            <w:del w:id="950" w:author="Groot, Karina de" w:date="2025-04-24T09:43:00Z" w16du:dateUtc="2025-04-24T07:43:00Z">
              <w:r w:rsidRPr="00343E84" w:rsidDel="00C64040">
                <w:rPr>
                  <w:rFonts w:cs="Arial"/>
                  <w:snapToGrid/>
                  <w:color w:val="FF0000"/>
                  <w:sz w:val="20"/>
                </w:rPr>
                <w:delText>De comparanten verklaarden als volgt:</w:delText>
              </w:r>
            </w:del>
          </w:p>
          <w:p w14:paraId="045E5591" w14:textId="457DFBE9" w:rsidR="00AE39C6" w:rsidRPr="00127A53" w:rsidDel="00C64040" w:rsidRDefault="00AE39C6" w:rsidP="00AE39C6">
            <w:pPr>
              <w:pStyle w:val="Lijstalinea"/>
              <w:numPr>
                <w:ilvl w:val="0"/>
                <w:numId w:val="39"/>
              </w:numPr>
              <w:suppressAutoHyphens/>
              <w:autoSpaceDE w:val="0"/>
              <w:autoSpaceDN w:val="0"/>
              <w:adjustRightInd w:val="0"/>
              <w:spacing w:line="240" w:lineRule="atLeast"/>
              <w:rPr>
                <w:del w:id="951" w:author="Groot, Karina de" w:date="2025-04-24T09:43:00Z" w16du:dateUtc="2025-04-24T07:43:00Z"/>
                <w:rFonts w:cs="Arial"/>
                <w:snapToGrid/>
                <w:color w:val="FF0000"/>
                <w:sz w:val="20"/>
              </w:rPr>
            </w:pPr>
            <w:bookmarkStart w:id="952" w:name="_DV_M20"/>
            <w:bookmarkEnd w:id="952"/>
            <w:del w:id="953" w:author="Groot, Karina de" w:date="2025-04-24T09:43:00Z" w16du:dateUtc="2025-04-24T07:43:00Z">
              <w:r w:rsidRPr="00127A53" w:rsidDel="00C64040">
                <w:rPr>
                  <w:rFonts w:cs="Arial"/>
                  <w:snapToGrid/>
                  <w:color w:val="FF0000"/>
                  <w:sz w:val="20"/>
                </w:rPr>
                <w:delText>Aegon en de Schuldenaar zijn een overeenkomst van geldlening aangegaan, hierna te noemen: de “Overeenkomst van geldlening”, van welke overeenkomst blijkt uit een door Aegon uitgebracht en door de Schuldenaar</w:delText>
              </w:r>
              <w:bookmarkStart w:id="954" w:name="_DV_C6"/>
              <w:r w:rsidRPr="00127A53" w:rsidDel="00C64040">
                <w:rPr>
                  <w:rFonts w:cs="Arial"/>
                  <w:snapToGrid/>
                  <w:color w:val="FF0000"/>
                  <w:sz w:val="20"/>
                </w:rPr>
                <w:delText xml:space="preserve"> </w:delText>
              </w:r>
              <w:bookmarkStart w:id="955" w:name="_DV_M21"/>
              <w:bookmarkEnd w:id="954"/>
              <w:bookmarkEnd w:id="955"/>
              <w:r w:rsidRPr="00127A53" w:rsidDel="00C64040">
                <w:rPr>
                  <w:rFonts w:cs="Arial"/>
                  <w:snapToGrid/>
                  <w:color w:val="FF0000"/>
                  <w:sz w:val="20"/>
                </w:rPr>
                <w:delText>geaccepteerd bindend aanbod. Een afschrift van het door Aegon en Schuldenaar ondertekende bindend aanbod wordt aan deze akte gehecht.</w:delText>
              </w:r>
            </w:del>
          </w:p>
          <w:p w14:paraId="32054004" w14:textId="6C45F123" w:rsidR="00AE39C6" w:rsidRPr="00127A53" w:rsidDel="00C64040" w:rsidRDefault="00AE39C6" w:rsidP="00AE39C6">
            <w:pPr>
              <w:pStyle w:val="Lijstalinea"/>
              <w:numPr>
                <w:ilvl w:val="0"/>
                <w:numId w:val="39"/>
              </w:numPr>
              <w:suppressAutoHyphens/>
              <w:autoSpaceDE w:val="0"/>
              <w:autoSpaceDN w:val="0"/>
              <w:adjustRightInd w:val="0"/>
              <w:spacing w:line="240" w:lineRule="atLeast"/>
              <w:rPr>
                <w:del w:id="956" w:author="Groot, Karina de" w:date="2025-04-24T09:43:00Z" w16du:dateUtc="2025-04-24T07:43:00Z"/>
                <w:rFonts w:cs="Arial"/>
                <w:snapToGrid/>
                <w:color w:val="FF0000"/>
                <w:sz w:val="20"/>
              </w:rPr>
            </w:pPr>
            <w:bookmarkStart w:id="957" w:name="_DV_M22"/>
            <w:bookmarkEnd w:id="957"/>
            <w:del w:id="958" w:author="Groot, Karina de" w:date="2025-04-24T09:43:00Z" w16du:dateUtc="2025-04-24T07:43:00Z">
              <w:r w:rsidRPr="00127A53" w:rsidDel="00C64040">
                <w:rPr>
                  <w:rFonts w:cs="Arial"/>
                  <w:snapToGrid/>
                  <w:color w:val="FF0000"/>
                  <w:sz w:val="20"/>
                </w:rPr>
                <w:delText>Blijkens de Overeenkomst van geldlening verstrekt Aegon aan de Schuldenaar een geldlening voor het hierna te noemen bedrag en is de Schuldenaar verplicht aan Aegon de in deze akte omschreven rechten van hypotheek en pand te (doen) verlenen op de wijze en onder de bepalingen en voorwaarden als uiteengezet in deze akte.</w:delText>
              </w:r>
            </w:del>
          </w:p>
          <w:p w14:paraId="0E75B6F8" w14:textId="168919FC" w:rsidR="00AE39C6" w:rsidRPr="00127A53" w:rsidDel="00C64040" w:rsidRDefault="00AE39C6" w:rsidP="00AE39C6">
            <w:pPr>
              <w:pStyle w:val="Lijstalinea"/>
              <w:numPr>
                <w:ilvl w:val="0"/>
                <w:numId w:val="39"/>
              </w:numPr>
              <w:suppressAutoHyphens/>
              <w:autoSpaceDE w:val="0"/>
              <w:autoSpaceDN w:val="0"/>
              <w:adjustRightInd w:val="0"/>
              <w:spacing w:line="240" w:lineRule="atLeast"/>
              <w:rPr>
                <w:del w:id="959" w:author="Groot, Karina de" w:date="2025-04-24T09:43:00Z" w16du:dateUtc="2025-04-24T07:43:00Z"/>
                <w:rFonts w:cs="Arial"/>
                <w:snapToGrid/>
                <w:color w:val="FF0000"/>
                <w:sz w:val="20"/>
              </w:rPr>
            </w:pPr>
            <w:bookmarkStart w:id="960" w:name="_DV_M23"/>
            <w:bookmarkEnd w:id="960"/>
            <w:del w:id="961" w:author="Groot, Karina de" w:date="2025-04-24T09:43:00Z" w16du:dateUtc="2025-04-24T07:43:00Z">
              <w:r w:rsidRPr="00127A53" w:rsidDel="00C64040">
                <w:rPr>
                  <w:rFonts w:cs="Arial"/>
                  <w:snapToGrid/>
                  <w:color w:val="FF0000"/>
                  <w:sz w:val="20"/>
                </w:rPr>
                <w:delText>Partijen zijn derhalve het navolgende overeengekomen.</w:delText>
              </w:r>
            </w:del>
          </w:p>
          <w:p w14:paraId="399388CA" w14:textId="78DA6993" w:rsidR="005C6B81" w:rsidRPr="00194473" w:rsidRDefault="005C6B81" w:rsidP="00F825E8">
            <w:pPr>
              <w:tabs>
                <w:tab w:val="left" w:pos="-1440"/>
                <w:tab w:val="left" w:pos="-720"/>
              </w:tabs>
              <w:suppressAutoHyphens/>
              <w:spacing w:line="276" w:lineRule="auto"/>
              <w:ind w:left="360"/>
              <w:rPr>
                <w:rFonts w:cs="Arial"/>
                <w:color w:val="FF0000"/>
                <w:szCs w:val="18"/>
              </w:rPr>
            </w:pPr>
          </w:p>
        </w:tc>
        <w:tc>
          <w:tcPr>
            <w:tcW w:w="7312" w:type="dxa"/>
            <w:shd w:val="clear" w:color="auto" w:fill="auto"/>
          </w:tcPr>
          <w:p w14:paraId="3173D104" w14:textId="393690A4" w:rsidR="005C6B81" w:rsidRPr="004D42E8" w:rsidRDefault="005C6B81" w:rsidP="00AE39C6">
            <w:r>
              <w:t>Vaste tekst</w:t>
            </w:r>
            <w:r w:rsidR="00AE39C6">
              <w:t>.</w:t>
            </w:r>
          </w:p>
        </w:tc>
      </w:tr>
      <w:tr w:rsidR="00884D56" w:rsidRPr="00123774" w14:paraId="0DB9E0B1" w14:textId="77777777" w:rsidTr="005B1BA7">
        <w:trPr>
          <w:trHeight w:val="125"/>
        </w:trPr>
        <w:tc>
          <w:tcPr>
            <w:tcW w:w="6655" w:type="dxa"/>
            <w:shd w:val="clear" w:color="auto" w:fill="auto"/>
          </w:tcPr>
          <w:p w14:paraId="78E7E75D" w14:textId="77777777" w:rsidR="00422B3A" w:rsidRPr="00127A53" w:rsidRDefault="00422B3A" w:rsidP="00422B3A">
            <w:pPr>
              <w:pStyle w:val="paragraph"/>
              <w:spacing w:before="0" w:beforeAutospacing="0" w:after="0" w:afterAutospacing="0"/>
              <w:textAlignment w:val="baseline"/>
              <w:rPr>
                <w:rFonts w:ascii="Arial" w:hAnsi="Arial" w:cs="Arial"/>
                <w:b/>
                <w:bCs/>
                <w:color w:val="FF0000"/>
                <w:sz w:val="20"/>
                <w:szCs w:val="20"/>
              </w:rPr>
            </w:pPr>
            <w:r w:rsidRPr="00127A53">
              <w:rPr>
                <w:rFonts w:ascii="Arial" w:hAnsi="Arial" w:cs="Arial"/>
                <w:b/>
                <w:bCs/>
                <w:color w:val="FF0000"/>
                <w:sz w:val="20"/>
                <w:szCs w:val="20"/>
              </w:rPr>
              <w:t xml:space="preserve">A. </w:t>
            </w:r>
            <w:r>
              <w:rPr>
                <w:rFonts w:ascii="Arial" w:hAnsi="Arial" w:cs="Arial"/>
                <w:b/>
                <w:bCs/>
                <w:color w:val="FF0000"/>
                <w:sz w:val="20"/>
                <w:szCs w:val="20"/>
              </w:rPr>
              <w:t xml:space="preserve">   </w:t>
            </w:r>
            <w:r w:rsidRPr="00127A53">
              <w:rPr>
                <w:rFonts w:ascii="Arial" w:hAnsi="Arial" w:cs="Arial"/>
                <w:b/>
                <w:bCs/>
                <w:color w:val="FF0000"/>
                <w:sz w:val="20"/>
                <w:szCs w:val="20"/>
              </w:rPr>
              <w:t>GELDLENING</w:t>
            </w:r>
          </w:p>
          <w:p w14:paraId="73A3E0E7" w14:textId="7A55E0A0" w:rsidR="00422B3A" w:rsidRPr="00127A53" w:rsidRDefault="008E5639" w:rsidP="005B1BA7">
            <w:pPr>
              <w:pStyle w:val="paragraph"/>
              <w:tabs>
                <w:tab w:val="left" w:pos="1095"/>
              </w:tabs>
              <w:spacing w:before="0" w:beforeAutospacing="0" w:after="0" w:afterAutospacing="0"/>
              <w:ind w:left="731" w:hanging="284"/>
              <w:textAlignment w:val="baseline"/>
              <w:rPr>
                <w:rFonts w:ascii="Arial" w:hAnsi="Arial" w:cs="Arial"/>
                <w:b/>
                <w:bCs/>
                <w:color w:val="FF0000"/>
                <w:sz w:val="20"/>
                <w:szCs w:val="20"/>
              </w:rPr>
            </w:pPr>
            <w:r>
              <w:rPr>
                <w:rFonts w:ascii="Arial" w:hAnsi="Arial" w:cs="Arial"/>
                <w:b/>
                <w:bCs/>
                <w:color w:val="FF0000"/>
                <w:sz w:val="20"/>
                <w:szCs w:val="20"/>
              </w:rPr>
              <w:t xml:space="preserve">2.  </w:t>
            </w:r>
            <w:r w:rsidR="00422B3A" w:rsidRPr="00127A53">
              <w:rPr>
                <w:rFonts w:ascii="Arial" w:hAnsi="Arial" w:cs="Arial"/>
                <w:b/>
                <w:bCs/>
                <w:color w:val="FF0000"/>
                <w:sz w:val="20"/>
                <w:szCs w:val="20"/>
              </w:rPr>
              <w:t>Lening</w:t>
            </w:r>
          </w:p>
          <w:p w14:paraId="53C74B95" w14:textId="4B9750BC" w:rsidR="00884D56" w:rsidRPr="00884D56" w:rsidRDefault="00422B3A" w:rsidP="008E5639">
            <w:pPr>
              <w:pStyle w:val="Lijstalinea"/>
              <w:widowControl w:val="0"/>
              <w:tabs>
                <w:tab w:val="left" w:pos="-1440"/>
                <w:tab w:val="left" w:pos="-720"/>
              </w:tabs>
              <w:suppressAutoHyphens/>
              <w:spacing w:line="240" w:lineRule="auto"/>
              <w:ind w:left="731"/>
              <w:rPr>
                <w:rFonts w:cs="Arial"/>
                <w:b/>
                <w:bCs/>
                <w:snapToGrid/>
                <w:color w:val="FF0000"/>
                <w:kern w:val="0"/>
                <w:szCs w:val="18"/>
                <w:lang w:eastAsia="nl-NL"/>
              </w:rPr>
            </w:pPr>
            <w:r w:rsidRPr="00127A53">
              <w:rPr>
                <w:rFonts w:cs="Arial"/>
                <w:color w:val="FF0000"/>
                <w:sz w:val="20"/>
              </w:rPr>
              <w:t>De Schuldenaar verklaarde wegens van Aegon ter leen ontvangen gelden hoofdelijk schuldig te zijn aan Aegon een bedrag van:</w:t>
            </w:r>
            <w:r>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00D62F93" w:rsidRPr="005B1BA7">
              <w:rPr>
                <w:rFonts w:cs="Arial"/>
                <w:color w:val="FF0000"/>
                <w:sz w:val="20"/>
              </w:rPr>
              <w:t xml:space="preserve">, </w:t>
            </w:r>
            <w:r w:rsidRPr="00DE501F">
              <w:rPr>
                <w:rFonts w:cs="Arial"/>
                <w:color w:val="FF0000"/>
                <w:sz w:val="20"/>
              </w:rPr>
              <w:t xml:space="preserve">(hierna te noemen: de "Lening"). </w:t>
            </w:r>
            <w:bookmarkStart w:id="962" w:name="_DV_M28"/>
            <w:bookmarkEnd w:id="962"/>
            <w:r>
              <w:rPr>
                <w:rFonts w:cs="Arial"/>
                <w:color w:val="FF0000"/>
                <w:sz w:val="20"/>
              </w:rPr>
              <w:br/>
            </w:r>
            <w:r w:rsidRPr="00DE501F">
              <w:rPr>
                <w:rFonts w:cs="Arial"/>
                <w:color w:val="FF0000"/>
                <w:sz w:val="20"/>
              </w:rPr>
              <w:t>Aegon verklaarde de hiervoor vermelde schuldbekentenis te aanvaarden.</w:t>
            </w:r>
            <w:r>
              <w:rPr>
                <w:rFonts w:cs="Arial"/>
                <w:color w:val="FF0000"/>
                <w:sz w:val="20"/>
              </w:rPr>
              <w:br/>
            </w:r>
          </w:p>
        </w:tc>
        <w:tc>
          <w:tcPr>
            <w:tcW w:w="7312" w:type="dxa"/>
            <w:shd w:val="clear" w:color="auto" w:fill="auto"/>
          </w:tcPr>
          <w:p w14:paraId="5433E55F" w14:textId="77777777" w:rsidR="00884D56" w:rsidRDefault="00884D56" w:rsidP="00E729A7">
            <w:pPr>
              <w:rPr>
                <w:szCs w:val="18"/>
              </w:rPr>
            </w:pPr>
            <w:r w:rsidRPr="00422B3A">
              <w:rPr>
                <w:szCs w:val="18"/>
              </w:rPr>
              <w:t>Vaste tekst</w:t>
            </w:r>
            <w:r w:rsidR="00422B3A" w:rsidRPr="00422B3A">
              <w:rPr>
                <w:szCs w:val="18"/>
              </w:rPr>
              <w:t>.</w:t>
            </w:r>
          </w:p>
          <w:p w14:paraId="0AF1934F" w14:textId="77777777" w:rsidR="00870A35" w:rsidRDefault="00870A35" w:rsidP="00870A35">
            <w:pPr>
              <w:spacing w:line="276"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163B776F" w14:textId="77777777" w:rsidR="00422B3A" w:rsidRPr="00422B3A" w:rsidRDefault="00422B3A" w:rsidP="00E729A7">
            <w:pPr>
              <w:rPr>
                <w:szCs w:val="18"/>
              </w:rPr>
            </w:pPr>
          </w:p>
          <w:p w14:paraId="000EAF9E" w14:textId="77777777" w:rsidR="00422B3A" w:rsidRPr="00296017" w:rsidRDefault="00422B3A" w:rsidP="00422B3A">
            <w:pPr>
              <w:spacing w:line="276" w:lineRule="auto"/>
              <w:jc w:val="both"/>
              <w:rPr>
                <w:b/>
                <w:bCs/>
                <w:szCs w:val="18"/>
                <w:u w:val="single"/>
                <w:lang w:val="nl"/>
              </w:rPr>
            </w:pPr>
            <w:r w:rsidRPr="00296017">
              <w:rPr>
                <w:b/>
                <w:bCs/>
                <w:szCs w:val="18"/>
                <w:u w:val="single"/>
                <w:lang w:val="nl"/>
              </w:rPr>
              <w:t>Mapping leningbedrag:</w:t>
            </w:r>
          </w:p>
          <w:p w14:paraId="4E73E8B6" w14:textId="77777777" w:rsidR="00422B3A" w:rsidRPr="00296017" w:rsidRDefault="00422B3A" w:rsidP="00422B3A">
            <w:pPr>
              <w:spacing w:line="276" w:lineRule="auto"/>
              <w:jc w:val="both"/>
              <w:rPr>
                <w:szCs w:val="18"/>
              </w:rPr>
            </w:pPr>
            <w:r w:rsidRPr="00296017">
              <w:rPr>
                <w:rFonts w:cs="Arial"/>
                <w:szCs w:val="18"/>
              </w:rPr>
              <w:t>//</w:t>
            </w:r>
            <w:proofErr w:type="spellStart"/>
            <w:r w:rsidRPr="00296017">
              <w:rPr>
                <w:rFonts w:cs="Arial"/>
                <w:szCs w:val="18"/>
              </w:rPr>
              <w:t>IMKAD_AangebodenStuk</w:t>
            </w:r>
            <w:proofErr w:type="spellEnd"/>
            <w:r w:rsidRPr="00296017">
              <w:rPr>
                <w:rFonts w:cs="Arial"/>
                <w:szCs w:val="18"/>
              </w:rPr>
              <w:t>/</w:t>
            </w:r>
            <w:proofErr w:type="spellStart"/>
            <w:r w:rsidRPr="00296017">
              <w:rPr>
                <w:rFonts w:cs="Arial"/>
                <w:szCs w:val="18"/>
              </w:rPr>
              <w:t>StukdeelHypotheek</w:t>
            </w:r>
            <w:proofErr w:type="spellEnd"/>
            <w:r w:rsidRPr="00296017">
              <w:rPr>
                <w:rFonts w:cs="Arial"/>
                <w:szCs w:val="18"/>
              </w:rPr>
              <w:t xml:space="preserve"> [</w:t>
            </w:r>
            <w:proofErr w:type="spellStart"/>
            <w:r w:rsidRPr="00296017">
              <w:rPr>
                <w:rFonts w:cs="Arial"/>
                <w:szCs w:val="18"/>
              </w:rPr>
              <w:t>aanduidingHypotheek</w:t>
            </w:r>
            <w:proofErr w:type="spellEnd"/>
            <w:r w:rsidRPr="00296017">
              <w:rPr>
                <w:rFonts w:cs="Arial"/>
                <w:szCs w:val="18"/>
              </w:rPr>
              <w:t xml:space="preserve"> = niet aanwezig]</w:t>
            </w:r>
          </w:p>
          <w:p w14:paraId="4FB35D51" w14:textId="77777777" w:rsidR="00422B3A" w:rsidRPr="00296017" w:rsidRDefault="00422B3A" w:rsidP="00422B3A">
            <w:pPr>
              <w:keepNext/>
              <w:spacing w:line="276" w:lineRule="auto"/>
              <w:ind w:left="227"/>
              <w:jc w:val="both"/>
              <w:rPr>
                <w:snapToGrid/>
                <w:kern w:val="0"/>
                <w:szCs w:val="18"/>
                <w:lang w:eastAsia="nl-NL"/>
              </w:rPr>
            </w:pPr>
            <w:r w:rsidRPr="00296017">
              <w:rPr>
                <w:snapToGrid/>
                <w:kern w:val="0"/>
                <w:szCs w:val="18"/>
                <w:lang w:eastAsia="nl-NL"/>
              </w:rPr>
              <w:t>./</w:t>
            </w:r>
            <w:proofErr w:type="spellStart"/>
            <w:r w:rsidRPr="00296017">
              <w:rPr>
                <w:snapToGrid/>
                <w:kern w:val="0"/>
                <w:szCs w:val="18"/>
                <w:lang w:eastAsia="nl-NL"/>
              </w:rPr>
              <w:t>bedragLening</w:t>
            </w:r>
            <w:proofErr w:type="spellEnd"/>
            <w:r w:rsidRPr="00296017">
              <w:rPr>
                <w:snapToGrid/>
                <w:kern w:val="0"/>
                <w:szCs w:val="18"/>
                <w:lang w:eastAsia="nl-NL"/>
              </w:rPr>
              <w:t>/som</w:t>
            </w:r>
            <w:r w:rsidRPr="00296017" w:rsidDel="00C46A8C">
              <w:rPr>
                <w:snapToGrid/>
                <w:kern w:val="0"/>
                <w:szCs w:val="18"/>
                <w:lang w:eastAsia="nl-NL"/>
              </w:rPr>
              <w:t xml:space="preserve"> </w:t>
            </w:r>
          </w:p>
          <w:p w14:paraId="1FAB67CD" w14:textId="07012AD2" w:rsidR="00077977" w:rsidRDefault="00422B3A" w:rsidP="005B1BA7">
            <w:pPr>
              <w:keepNext/>
              <w:spacing w:line="276" w:lineRule="auto"/>
              <w:ind w:left="227"/>
              <w:jc w:val="both"/>
            </w:pPr>
            <w:r w:rsidRPr="00296017">
              <w:rPr>
                <w:snapToGrid/>
                <w:kern w:val="0"/>
                <w:szCs w:val="18"/>
                <w:lang w:eastAsia="nl-NL"/>
              </w:rPr>
              <w:t>./</w:t>
            </w:r>
            <w:proofErr w:type="spellStart"/>
            <w:r w:rsidRPr="00296017">
              <w:rPr>
                <w:snapToGrid/>
                <w:kern w:val="0"/>
                <w:szCs w:val="18"/>
                <w:lang w:eastAsia="nl-NL"/>
              </w:rPr>
              <w:t>bedragLening</w:t>
            </w:r>
            <w:proofErr w:type="spellEnd"/>
            <w:r w:rsidRPr="00296017">
              <w:rPr>
                <w:szCs w:val="18"/>
              </w:rPr>
              <w:t>/valuta</w:t>
            </w:r>
          </w:p>
        </w:tc>
      </w:tr>
      <w:tr w:rsidR="00473A4A" w:rsidRPr="00123774" w14:paraId="6C4B613B" w14:textId="77777777" w:rsidTr="005B1BA7">
        <w:trPr>
          <w:trHeight w:val="125"/>
        </w:trPr>
        <w:tc>
          <w:tcPr>
            <w:tcW w:w="6655" w:type="dxa"/>
            <w:shd w:val="clear" w:color="auto" w:fill="auto"/>
          </w:tcPr>
          <w:p w14:paraId="1DF8DF37" w14:textId="77777777" w:rsidR="000F3872" w:rsidRPr="000F3872" w:rsidRDefault="000F3872" w:rsidP="000F3872">
            <w:pPr>
              <w:suppressAutoHyphens/>
              <w:autoSpaceDE w:val="0"/>
              <w:autoSpaceDN w:val="0"/>
              <w:adjustRightInd w:val="0"/>
              <w:spacing w:line="240" w:lineRule="atLeast"/>
              <w:ind w:left="709"/>
              <w:rPr>
                <w:ins w:id="963" w:author="Groot, Karina de" w:date="2025-04-24T09:45:00Z" w16du:dateUtc="2025-04-24T07:45:00Z"/>
                <w:rFonts w:cs="Arial"/>
                <w:b/>
                <w:bCs/>
                <w:snapToGrid/>
                <w:color w:val="800080"/>
                <w:kern w:val="0"/>
                <w:sz w:val="20"/>
                <w:lang w:eastAsia="nl-NL"/>
              </w:rPr>
            </w:pPr>
            <w:ins w:id="964" w:author="Groot, Karina de" w:date="2025-04-24T09:45:00Z" w16du:dateUtc="2025-04-24T07:45:00Z">
              <w:r w:rsidRPr="000F3872">
                <w:rPr>
                  <w:rFonts w:cs="Arial"/>
                  <w:b/>
                  <w:bCs/>
                  <w:snapToGrid/>
                  <w:color w:val="800080"/>
                  <w:kern w:val="0"/>
                  <w:sz w:val="20"/>
                  <w:lang w:eastAsia="nl-NL"/>
                </w:rPr>
                <w:t>Overbruggingskrediet</w:t>
              </w:r>
            </w:ins>
          </w:p>
          <w:p w14:paraId="6F97F2F4" w14:textId="77777777" w:rsidR="000F3872" w:rsidRPr="000F3872" w:rsidRDefault="000F3872" w:rsidP="000F3872">
            <w:pPr>
              <w:suppressAutoHyphens/>
              <w:autoSpaceDE w:val="0"/>
              <w:autoSpaceDN w:val="0"/>
              <w:adjustRightInd w:val="0"/>
              <w:spacing w:line="240" w:lineRule="atLeast"/>
              <w:ind w:left="709"/>
              <w:rPr>
                <w:ins w:id="965" w:author="Groot, Karina de" w:date="2025-04-24T09:45:00Z" w16du:dateUtc="2025-04-24T07:45:00Z"/>
                <w:rFonts w:cs="Arial"/>
                <w:snapToGrid/>
                <w:color w:val="800080"/>
                <w:kern w:val="0"/>
                <w:sz w:val="20"/>
                <w:lang w:eastAsia="nl-NL"/>
              </w:rPr>
            </w:pPr>
            <w:ins w:id="966" w:author="Groot, Karina de" w:date="2025-04-24T09:45:00Z" w16du:dateUtc="2025-04-24T07:45:00Z">
              <w:r w:rsidRPr="000F3872">
                <w:rPr>
                  <w:rFonts w:cs="Arial"/>
                  <w:snapToGrid/>
                  <w:color w:val="800080"/>
                  <w:kern w:val="0"/>
                  <w:sz w:val="20"/>
                  <w:lang w:eastAsia="nl-NL"/>
                </w:rPr>
                <w:t xml:space="preserve">De Schuldenaar verklaarde tevens wegens van Aegon ter leen ontvangen gelden hoofdelijk schuldig te zijn aan Aegon een bedrag van: </w:t>
              </w:r>
              <w:r w:rsidRPr="000F3872">
                <w:rPr>
                  <w:rFonts w:cs="Arial"/>
                  <w:snapToGrid/>
                  <w:kern w:val="0"/>
                  <w:sz w:val="20"/>
                  <w:szCs w:val="24"/>
                  <w:lang w:eastAsia="nl-NL"/>
                </w:rPr>
                <w:fldChar w:fldCharType="begin"/>
              </w:r>
              <w:r w:rsidRPr="000F3872">
                <w:rPr>
                  <w:rFonts w:cs="Arial"/>
                  <w:snapToGrid/>
                  <w:kern w:val="0"/>
                  <w:sz w:val="20"/>
                  <w:szCs w:val="24"/>
                  <w:lang w:eastAsia="nl-NL"/>
                </w:rPr>
                <w:instrText>MacroButton Nomacro §</w:instrText>
              </w:r>
              <w:r w:rsidRPr="000F3872">
                <w:rPr>
                  <w:rFonts w:cs="Arial"/>
                  <w:snapToGrid/>
                  <w:kern w:val="0"/>
                  <w:sz w:val="20"/>
                  <w:szCs w:val="24"/>
                  <w:lang w:eastAsia="nl-NL"/>
                </w:rPr>
                <w:fldChar w:fldCharType="end"/>
              </w:r>
              <w:proofErr w:type="spellStart"/>
              <w:r w:rsidRPr="000F3872">
                <w:rPr>
                  <w:rFonts w:cs="Arial"/>
                  <w:snapToGrid/>
                  <w:kern w:val="0"/>
                  <w:sz w:val="20"/>
                  <w:szCs w:val="24"/>
                  <w:lang w:eastAsia="nl-NL"/>
                </w:rPr>
                <w:t>overbruggingsleningbedrag</w:t>
              </w:r>
              <w:proofErr w:type="spellEnd"/>
              <w:r w:rsidRPr="000F3872">
                <w:rPr>
                  <w:rFonts w:cs="Arial"/>
                  <w:snapToGrid/>
                  <w:kern w:val="0"/>
                  <w:sz w:val="20"/>
                  <w:szCs w:val="24"/>
                  <w:lang w:eastAsia="nl-NL"/>
                </w:rPr>
                <w:t xml:space="preserve"> voluit in letters </w:t>
              </w:r>
              <w:r w:rsidRPr="000F3872">
                <w:rPr>
                  <w:rFonts w:cs="Arial"/>
                  <w:snapToGrid/>
                  <w:kern w:val="0"/>
                  <w:sz w:val="20"/>
                  <w:szCs w:val="24"/>
                  <w:lang w:eastAsia="nl-NL"/>
                </w:rPr>
                <w:lastRenderedPageBreak/>
                <w:t>(</w:t>
              </w:r>
              <w:proofErr w:type="spellStart"/>
              <w:r w:rsidRPr="000F3872">
                <w:rPr>
                  <w:rFonts w:cs="Arial"/>
                  <w:snapToGrid/>
                  <w:kern w:val="0"/>
                  <w:sz w:val="20"/>
                  <w:szCs w:val="24"/>
                  <w:lang w:eastAsia="nl-NL"/>
                </w:rPr>
                <w:t>overbruggingsleningbedrag</w:t>
              </w:r>
              <w:proofErr w:type="spellEnd"/>
              <w:r w:rsidRPr="000F3872">
                <w:rPr>
                  <w:rFonts w:cs="Arial"/>
                  <w:snapToGrid/>
                  <w:kern w:val="0"/>
                  <w:sz w:val="20"/>
                  <w:szCs w:val="24"/>
                  <w:lang w:eastAsia="nl-NL"/>
                </w:rPr>
                <w:t xml:space="preserve"> in cijfers)</w:t>
              </w:r>
              <w:r w:rsidRPr="000F3872">
                <w:rPr>
                  <w:rFonts w:cs="Arial"/>
                  <w:snapToGrid/>
                  <w:kern w:val="0"/>
                  <w:sz w:val="20"/>
                  <w:szCs w:val="24"/>
                  <w:lang w:eastAsia="nl-NL"/>
                </w:rPr>
                <w:fldChar w:fldCharType="begin"/>
              </w:r>
              <w:r w:rsidRPr="000F3872">
                <w:rPr>
                  <w:rFonts w:cs="Arial"/>
                  <w:snapToGrid/>
                  <w:kern w:val="0"/>
                  <w:sz w:val="20"/>
                  <w:szCs w:val="24"/>
                  <w:lang w:eastAsia="nl-NL"/>
                </w:rPr>
                <w:instrText>MacroButton Nomacro §</w:instrText>
              </w:r>
              <w:r w:rsidRPr="000F3872">
                <w:rPr>
                  <w:rFonts w:cs="Arial"/>
                  <w:snapToGrid/>
                  <w:kern w:val="0"/>
                  <w:sz w:val="20"/>
                  <w:szCs w:val="24"/>
                  <w:lang w:eastAsia="nl-NL"/>
                </w:rPr>
                <w:fldChar w:fldCharType="end"/>
              </w:r>
              <w:r w:rsidRPr="000F3872">
                <w:rPr>
                  <w:rFonts w:cs="Arial"/>
                  <w:snapToGrid/>
                  <w:color w:val="800080"/>
                  <w:kern w:val="0"/>
                  <w:sz w:val="20"/>
                  <w:lang w:eastAsia="nl-NL"/>
                </w:rPr>
                <w:t>,</w:t>
              </w:r>
              <w:r w:rsidRPr="000F3872">
                <w:rPr>
                  <w:rFonts w:cs="Arial"/>
                  <w:snapToGrid/>
                  <w:color w:val="800080"/>
                  <w:kern w:val="0"/>
                  <w:sz w:val="20"/>
                  <w:szCs w:val="24"/>
                  <w:lang w:eastAsia="nl-NL"/>
                </w:rPr>
                <w:t xml:space="preserve"> </w:t>
              </w:r>
              <w:r w:rsidRPr="000F3872">
                <w:rPr>
                  <w:rFonts w:cs="Arial"/>
                  <w:snapToGrid/>
                  <w:color w:val="800080"/>
                  <w:kern w:val="0"/>
                  <w:sz w:val="20"/>
                  <w:lang w:eastAsia="nl-NL"/>
                </w:rPr>
                <w:t>(hierna te noemen: ‘’Overbruggingskrediet’’).</w:t>
              </w:r>
            </w:ins>
          </w:p>
          <w:p w14:paraId="335080C3" w14:textId="77777777" w:rsidR="000F3872" w:rsidRPr="000F3872" w:rsidRDefault="000F3872" w:rsidP="000F3872">
            <w:pPr>
              <w:suppressAutoHyphens/>
              <w:autoSpaceDE w:val="0"/>
              <w:autoSpaceDN w:val="0"/>
              <w:adjustRightInd w:val="0"/>
              <w:spacing w:line="240" w:lineRule="atLeast"/>
              <w:ind w:left="709"/>
              <w:rPr>
                <w:ins w:id="967" w:author="Groot, Karina de" w:date="2025-04-24T09:45:00Z" w16du:dateUtc="2025-04-24T07:45:00Z"/>
                <w:rFonts w:cs="Arial"/>
                <w:snapToGrid/>
                <w:color w:val="800080"/>
                <w:kern w:val="0"/>
                <w:sz w:val="20"/>
                <w:lang w:eastAsia="nl-NL"/>
              </w:rPr>
            </w:pPr>
            <w:ins w:id="968" w:author="Groot, Karina de" w:date="2025-04-24T09:45:00Z" w16du:dateUtc="2025-04-24T07:45:00Z">
              <w:r w:rsidRPr="000F3872">
                <w:rPr>
                  <w:rFonts w:cs="Arial"/>
                  <w:snapToGrid/>
                  <w:color w:val="800080"/>
                  <w:kern w:val="0"/>
                  <w:sz w:val="20"/>
                  <w:lang w:eastAsia="nl-NL"/>
                </w:rPr>
                <w:t>Aegon verklaarde de hiervoor vermelde schuldbekentenis te aanvaarden.</w:t>
              </w:r>
            </w:ins>
          </w:p>
          <w:p w14:paraId="252CB5B6" w14:textId="4EDCD953" w:rsidR="0026780B" w:rsidRPr="00DC38DA" w:rsidDel="000F3872" w:rsidRDefault="0026780B" w:rsidP="008E5639">
            <w:pPr>
              <w:pStyle w:val="NormalWeb"/>
              <w:widowControl/>
              <w:suppressAutoHyphens/>
              <w:spacing w:before="0" w:beforeAutospacing="0" w:after="0" w:afterAutospacing="0" w:line="240" w:lineRule="atLeast"/>
              <w:ind w:left="731"/>
              <w:rPr>
                <w:del w:id="969" w:author="Groot, Karina de" w:date="2025-04-24T09:45:00Z" w16du:dateUtc="2025-04-24T07:45:00Z"/>
                <w:rFonts w:ascii="Arial" w:hAnsi="Arial" w:cs="Arial"/>
                <w:b/>
                <w:bCs/>
                <w:color w:val="800080"/>
                <w:sz w:val="20"/>
                <w:szCs w:val="20"/>
                <w:lang w:val="nl-NL"/>
              </w:rPr>
            </w:pPr>
            <w:del w:id="970" w:author="Groot, Karina de" w:date="2025-04-24T09:45:00Z" w16du:dateUtc="2025-04-24T07:45:00Z">
              <w:r w:rsidRPr="00DC38DA" w:rsidDel="000F3872">
                <w:rPr>
                  <w:rFonts w:ascii="Arial" w:hAnsi="Arial" w:cs="Arial"/>
                  <w:b/>
                  <w:bCs/>
                  <w:color w:val="800080"/>
                  <w:sz w:val="20"/>
                  <w:szCs w:val="20"/>
                  <w:lang w:val="nl-NL"/>
                </w:rPr>
                <w:delText>Overbruggingshypotheek</w:delText>
              </w:r>
            </w:del>
          </w:p>
          <w:p w14:paraId="3F43CA41" w14:textId="7AEB19E8" w:rsidR="0026780B" w:rsidRPr="00DC38DA" w:rsidDel="000F3872" w:rsidRDefault="0026780B" w:rsidP="008E5639">
            <w:pPr>
              <w:pStyle w:val="NormalWeb"/>
              <w:widowControl/>
              <w:suppressAutoHyphens/>
              <w:spacing w:before="0" w:beforeAutospacing="0" w:after="0" w:afterAutospacing="0" w:line="240" w:lineRule="atLeast"/>
              <w:ind w:left="731"/>
              <w:rPr>
                <w:del w:id="971" w:author="Groot, Karina de" w:date="2025-04-24T09:45:00Z" w16du:dateUtc="2025-04-24T07:45:00Z"/>
                <w:rFonts w:ascii="Arial" w:hAnsi="Arial" w:cs="Arial"/>
                <w:color w:val="800080"/>
                <w:sz w:val="20"/>
                <w:szCs w:val="20"/>
                <w:lang w:val="nl-NL"/>
              </w:rPr>
            </w:pPr>
            <w:bookmarkStart w:id="972" w:name="_DV_M30"/>
            <w:bookmarkStart w:id="973" w:name="_DV_M31"/>
            <w:bookmarkStart w:id="974" w:name="_DV_M34"/>
            <w:bookmarkStart w:id="975" w:name="_DV_M35"/>
            <w:bookmarkEnd w:id="972"/>
            <w:bookmarkEnd w:id="973"/>
            <w:bookmarkEnd w:id="974"/>
            <w:bookmarkEnd w:id="975"/>
            <w:del w:id="976" w:author="Groot, Karina de" w:date="2025-04-24T09:45:00Z" w16du:dateUtc="2025-04-24T07:45:00Z">
              <w:r w:rsidRPr="00DC38DA" w:rsidDel="000F3872">
                <w:rPr>
                  <w:rFonts w:ascii="Arial" w:hAnsi="Arial" w:cs="Arial"/>
                  <w:color w:val="800080"/>
                  <w:sz w:val="20"/>
                  <w:szCs w:val="20"/>
                  <w:lang w:val="nl-NL"/>
                </w:rPr>
                <w:delText xml:space="preserve">De Schuldenaar verklaarde tevens wegens van Aegon ter leen ontvangen gelden hoofdelijk schuldig te zijn aan Aegon een bedrag van: </w:delText>
              </w:r>
              <w:r w:rsidRPr="00D57B72" w:rsidDel="000F3872">
                <w:rPr>
                  <w:rFonts w:cs="Arial"/>
                  <w:sz w:val="20"/>
                </w:rPr>
                <w:fldChar w:fldCharType="begin"/>
              </w:r>
              <w:r w:rsidRPr="00D57B72" w:rsidDel="000F3872">
                <w:rPr>
                  <w:rFonts w:ascii="Arial" w:hAnsi="Arial" w:cs="Arial"/>
                  <w:sz w:val="20"/>
                </w:rPr>
                <w:delInstrText>MacroButton Nomacro §</w:delInstrText>
              </w:r>
              <w:r w:rsidRPr="00D57B72" w:rsidDel="000F3872">
                <w:rPr>
                  <w:rFonts w:cs="Arial"/>
                  <w:sz w:val="20"/>
                </w:rPr>
                <w:fldChar w:fldCharType="end"/>
              </w:r>
              <w:r w:rsidRPr="00D57B72" w:rsidDel="000F3872">
                <w:rPr>
                  <w:rFonts w:ascii="Arial" w:hAnsi="Arial" w:cs="Arial"/>
                  <w:sz w:val="20"/>
                </w:rPr>
                <w:delText>overbruggingsleningbedrag voluit in letters (overbruggingsleningbedrag in cijfers)</w:delText>
              </w:r>
              <w:r w:rsidRPr="00D57B72" w:rsidDel="000F3872">
                <w:rPr>
                  <w:rFonts w:cs="Arial"/>
                  <w:sz w:val="20"/>
                </w:rPr>
                <w:fldChar w:fldCharType="begin"/>
              </w:r>
              <w:r w:rsidRPr="00D57B72" w:rsidDel="000F3872">
                <w:rPr>
                  <w:rFonts w:ascii="Arial" w:hAnsi="Arial" w:cs="Arial"/>
                  <w:sz w:val="20"/>
                </w:rPr>
                <w:delInstrText>MacroButton Nomacro §</w:delInstrText>
              </w:r>
              <w:r w:rsidRPr="00D57B72" w:rsidDel="000F3872">
                <w:rPr>
                  <w:rFonts w:cs="Arial"/>
                  <w:sz w:val="20"/>
                </w:rPr>
                <w:fldChar w:fldCharType="end"/>
              </w:r>
              <w:r w:rsidRPr="00DC38DA" w:rsidDel="000F3872">
                <w:rPr>
                  <w:rFonts w:ascii="Arial" w:hAnsi="Arial" w:cs="Arial"/>
                  <w:color w:val="800080"/>
                  <w:sz w:val="20"/>
                </w:rPr>
                <w:delText>,</w:delText>
              </w:r>
              <w:r w:rsidRPr="00A464CB" w:rsidDel="000F3872">
                <w:rPr>
                  <w:rFonts w:ascii="Arial" w:hAnsi="Arial" w:cs="Arial"/>
                  <w:color w:val="FF0000"/>
                  <w:sz w:val="20"/>
                  <w:szCs w:val="20"/>
                  <w:lang w:val="nl-NL"/>
                </w:rPr>
                <w:delText xml:space="preserve"> </w:delText>
              </w:r>
              <w:r w:rsidRPr="00DC38DA" w:rsidDel="000F3872">
                <w:rPr>
                  <w:rFonts w:ascii="Arial" w:hAnsi="Arial" w:cs="Arial"/>
                  <w:color w:val="800080"/>
                  <w:sz w:val="20"/>
                  <w:szCs w:val="20"/>
                  <w:lang w:val="nl-NL"/>
                </w:rPr>
                <w:delText>(hierna te noemen: de ‘’Overbruggingshypotheek’’).</w:delText>
              </w:r>
            </w:del>
          </w:p>
          <w:p w14:paraId="26B2EFDD" w14:textId="4B97EA00" w:rsidR="0026780B" w:rsidRPr="00DC38DA" w:rsidDel="000F3872" w:rsidRDefault="0026780B" w:rsidP="008E5639">
            <w:pPr>
              <w:pStyle w:val="NormalWeb"/>
              <w:widowControl/>
              <w:suppressAutoHyphens/>
              <w:spacing w:before="0" w:beforeAutospacing="0" w:after="0" w:afterAutospacing="0" w:line="240" w:lineRule="atLeast"/>
              <w:ind w:left="731"/>
              <w:rPr>
                <w:del w:id="977" w:author="Groot, Karina de" w:date="2025-04-24T09:45:00Z" w16du:dateUtc="2025-04-24T07:45:00Z"/>
                <w:rFonts w:ascii="Arial" w:hAnsi="Arial" w:cs="Arial"/>
                <w:color w:val="800080"/>
                <w:sz w:val="20"/>
                <w:szCs w:val="20"/>
                <w:lang w:val="nl-NL"/>
              </w:rPr>
            </w:pPr>
            <w:del w:id="978" w:author="Groot, Karina de" w:date="2025-04-24T09:45:00Z" w16du:dateUtc="2025-04-24T07:45:00Z">
              <w:r w:rsidRPr="00DC38DA" w:rsidDel="000F3872">
                <w:rPr>
                  <w:rFonts w:ascii="Arial" w:hAnsi="Arial" w:cs="Arial"/>
                  <w:color w:val="800080"/>
                  <w:sz w:val="20"/>
                  <w:szCs w:val="20"/>
                  <w:lang w:val="nl-NL"/>
                </w:rPr>
                <w:delText>Aegon verklaarde de hiervoor vermelde schuldbekentenis te aanvaarden.</w:delText>
              </w:r>
            </w:del>
          </w:p>
          <w:p w14:paraId="1A0AB7B8" w14:textId="7F742221" w:rsidR="00473A4A" w:rsidRPr="00194473" w:rsidRDefault="00473A4A" w:rsidP="00F825E8">
            <w:pPr>
              <w:tabs>
                <w:tab w:val="left" w:pos="-1440"/>
                <w:tab w:val="left" w:pos="-720"/>
              </w:tabs>
              <w:suppressAutoHyphens/>
              <w:spacing w:line="276" w:lineRule="auto"/>
              <w:ind w:left="306"/>
              <w:rPr>
                <w:rFonts w:cs="Arial"/>
                <w:snapToGrid/>
                <w:color w:val="FF0000"/>
                <w:kern w:val="0"/>
                <w:szCs w:val="18"/>
                <w:lang w:val="nl" w:eastAsia="nl-NL"/>
              </w:rPr>
            </w:pPr>
          </w:p>
        </w:tc>
        <w:tc>
          <w:tcPr>
            <w:tcW w:w="7312" w:type="dxa"/>
            <w:shd w:val="clear" w:color="auto" w:fill="auto"/>
          </w:tcPr>
          <w:p w14:paraId="2836D088" w14:textId="19FD70F5" w:rsidR="00473A4A" w:rsidRDefault="00870A35" w:rsidP="00F825E8">
            <w:pPr>
              <w:spacing w:line="276" w:lineRule="auto"/>
            </w:pPr>
            <w:r>
              <w:lastRenderedPageBreak/>
              <w:t xml:space="preserve">Optionele tekst </w:t>
            </w:r>
            <w:proofErr w:type="spellStart"/>
            <w:r>
              <w:t>tbv</w:t>
            </w:r>
            <w:proofErr w:type="spellEnd"/>
            <w:r>
              <w:t xml:space="preserve"> de overbruggingshypotheek.</w:t>
            </w:r>
          </w:p>
          <w:p w14:paraId="1D8FD810" w14:textId="77777777" w:rsidR="00473A4A" w:rsidRDefault="00473A4A" w:rsidP="00F825E8">
            <w:pPr>
              <w:spacing w:line="276"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078182B0" w14:textId="77777777" w:rsidR="00870A35" w:rsidRDefault="00870A35" w:rsidP="008E3F95">
            <w:pPr>
              <w:spacing w:line="240" w:lineRule="auto"/>
            </w:pPr>
          </w:p>
          <w:p w14:paraId="650CF20F" w14:textId="77777777" w:rsidR="00870A35" w:rsidRPr="00296017" w:rsidRDefault="00870A35" w:rsidP="00870A35">
            <w:pPr>
              <w:spacing w:line="276" w:lineRule="auto"/>
              <w:rPr>
                <w:b/>
                <w:bCs/>
                <w:szCs w:val="18"/>
                <w:u w:val="single"/>
                <w:lang w:val="nl"/>
              </w:rPr>
            </w:pPr>
            <w:r w:rsidRPr="00296017">
              <w:rPr>
                <w:b/>
                <w:bCs/>
                <w:szCs w:val="18"/>
                <w:u w:val="single"/>
                <w:lang w:val="nl"/>
              </w:rPr>
              <w:lastRenderedPageBreak/>
              <w:t>Mapping tonen overbruggingshypotheek:</w:t>
            </w:r>
          </w:p>
          <w:p w14:paraId="3CAF0F34" w14:textId="77777777" w:rsidR="00870A35" w:rsidRPr="00296017" w:rsidRDefault="00870A35" w:rsidP="00870A35">
            <w:pPr>
              <w:spacing w:line="276" w:lineRule="auto"/>
              <w:rPr>
                <w:rFonts w:cs="Arial"/>
                <w:szCs w:val="18"/>
              </w:rPr>
            </w:pPr>
            <w:r w:rsidRPr="00296017">
              <w:rPr>
                <w:szCs w:val="18"/>
              </w:rPr>
              <w:t>//</w:t>
            </w:r>
            <w:proofErr w:type="spellStart"/>
            <w:r w:rsidRPr="00296017">
              <w:rPr>
                <w:szCs w:val="18"/>
              </w:rPr>
              <w:t>IMKAD_AangebodenStuk</w:t>
            </w:r>
            <w:proofErr w:type="spellEnd"/>
            <w:r w:rsidRPr="00296017">
              <w:rPr>
                <w:szCs w:val="18"/>
              </w:rPr>
              <w:t>/</w:t>
            </w:r>
            <w:proofErr w:type="spellStart"/>
            <w:r w:rsidRPr="00296017">
              <w:rPr>
                <w:szCs w:val="18"/>
              </w:rPr>
              <w:t>StukdeelHypotheek</w:t>
            </w:r>
            <w:proofErr w:type="spellEnd"/>
            <w:r w:rsidRPr="00296017">
              <w:rPr>
                <w:rFonts w:cs="Arial"/>
                <w:szCs w:val="18"/>
              </w:rPr>
              <w:t>[</w:t>
            </w:r>
            <w:proofErr w:type="spellStart"/>
            <w:r w:rsidRPr="00296017">
              <w:rPr>
                <w:rFonts w:cs="Arial"/>
                <w:szCs w:val="18"/>
              </w:rPr>
              <w:t>aanduidingHypotheek</w:t>
            </w:r>
            <w:proofErr w:type="spellEnd"/>
            <w:r w:rsidRPr="00296017">
              <w:rPr>
                <w:rFonts w:cs="Arial"/>
                <w:szCs w:val="18"/>
              </w:rPr>
              <w:t xml:space="preserve"> = ‘overbruggingshypotheek’] = aanwezig</w:t>
            </w:r>
          </w:p>
          <w:p w14:paraId="50F76E18" w14:textId="77777777" w:rsidR="00473A4A" w:rsidRPr="00296017" w:rsidRDefault="00473A4A" w:rsidP="00473A4A">
            <w:pPr>
              <w:spacing w:before="72"/>
              <w:rPr>
                <w:b/>
                <w:bCs/>
                <w:u w:val="single"/>
              </w:rPr>
            </w:pPr>
            <w:proofErr w:type="spellStart"/>
            <w:r w:rsidRPr="00296017">
              <w:rPr>
                <w:b/>
                <w:bCs/>
                <w:u w:val="single"/>
              </w:rPr>
              <w:t>Mapping</w:t>
            </w:r>
            <w:proofErr w:type="spellEnd"/>
            <w:r w:rsidRPr="00296017">
              <w:rPr>
                <w:b/>
                <w:bCs/>
                <w:u w:val="single"/>
              </w:rPr>
              <w:t xml:space="preserve"> </w:t>
            </w:r>
            <w:proofErr w:type="spellStart"/>
            <w:r w:rsidRPr="00296017">
              <w:rPr>
                <w:b/>
                <w:bCs/>
                <w:u w:val="single"/>
              </w:rPr>
              <w:t>leningbedrag</w:t>
            </w:r>
            <w:proofErr w:type="spellEnd"/>
            <w:r w:rsidRPr="00296017">
              <w:rPr>
                <w:b/>
                <w:bCs/>
                <w:u w:val="single"/>
              </w:rPr>
              <w:t>:</w:t>
            </w:r>
          </w:p>
          <w:p w14:paraId="3F47699B" w14:textId="6CBB8D6A" w:rsidR="00473A4A" w:rsidRPr="00DB7FA4" w:rsidRDefault="00473A4A" w:rsidP="00473A4A">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aanwezig]</w:t>
            </w:r>
          </w:p>
          <w:p w14:paraId="31AB45D0" w14:textId="77777777" w:rsidR="00473A4A" w:rsidRPr="007100DB" w:rsidRDefault="00473A4A" w:rsidP="007100DB">
            <w:pPr>
              <w:keepNext/>
              <w:spacing w:line="240" w:lineRule="auto"/>
              <w:ind w:left="227"/>
              <w:rPr>
                <w:snapToGrid/>
                <w:kern w:val="0"/>
                <w:sz w:val="16"/>
                <w:szCs w:val="16"/>
                <w:lang w:eastAsia="nl-NL"/>
              </w:rPr>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p>
          <w:p w14:paraId="12A202A0" w14:textId="77777777" w:rsidR="00473A4A" w:rsidRPr="004D42E8" w:rsidRDefault="00473A4A" w:rsidP="00296017">
            <w:pPr>
              <w:keepNext/>
              <w:spacing w:after="240" w:line="240" w:lineRule="auto"/>
              <w:ind w:left="227"/>
            </w:pP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tc>
      </w:tr>
      <w:tr w:rsidR="008F5243" w:rsidRPr="00123774" w14:paraId="05069F8F" w14:textId="77777777" w:rsidTr="005B1BA7">
        <w:trPr>
          <w:trHeight w:val="125"/>
        </w:trPr>
        <w:tc>
          <w:tcPr>
            <w:tcW w:w="6655" w:type="dxa"/>
            <w:shd w:val="clear" w:color="auto" w:fill="auto"/>
          </w:tcPr>
          <w:p w14:paraId="07777A2D" w14:textId="4F625B3F" w:rsidR="00DF7658" w:rsidRPr="00DF7658" w:rsidRDefault="00243775" w:rsidP="00296017">
            <w:pPr>
              <w:pStyle w:val="NormalWeb"/>
              <w:widowControl/>
              <w:suppressAutoHyphens/>
              <w:spacing w:before="0" w:beforeAutospacing="0" w:after="0" w:afterAutospacing="0"/>
              <w:ind w:left="709"/>
              <w:rPr>
                <w:rFonts w:ascii="Arial" w:hAnsi="Arial" w:cs="Arial"/>
                <w:color w:val="FF0000"/>
                <w:sz w:val="20"/>
                <w:szCs w:val="20"/>
                <w:lang w:val="nl-NL"/>
              </w:rPr>
            </w:pPr>
            <w:bookmarkStart w:id="979" w:name="_DV_M38"/>
            <w:bookmarkStart w:id="980" w:name="_DV_M44"/>
            <w:bookmarkStart w:id="981" w:name="_DV_M45"/>
            <w:bookmarkStart w:id="982" w:name="_DV_M48"/>
            <w:bookmarkStart w:id="983" w:name="_DV_M49"/>
            <w:bookmarkStart w:id="984" w:name="_DV_M50"/>
            <w:bookmarkStart w:id="985" w:name="_DV_M54"/>
            <w:bookmarkStart w:id="986" w:name="_DV_M55"/>
            <w:bookmarkStart w:id="987" w:name="_DV_M56"/>
            <w:bookmarkEnd w:id="979"/>
            <w:bookmarkEnd w:id="980"/>
            <w:bookmarkEnd w:id="981"/>
            <w:bookmarkEnd w:id="982"/>
            <w:bookmarkEnd w:id="983"/>
            <w:bookmarkEnd w:id="984"/>
            <w:bookmarkEnd w:id="985"/>
            <w:bookmarkEnd w:id="986"/>
            <w:bookmarkEnd w:id="987"/>
            <w:ins w:id="988" w:author="Groot, Karina de" w:date="2025-04-24T09:46:00Z" w16du:dateUtc="2025-04-24T07:46:00Z">
              <w:r w:rsidRPr="00243775">
                <w:rPr>
                  <w:rFonts w:ascii="Arial" w:hAnsi="Arial" w:cs="Arial"/>
                  <w:snapToGrid w:val="0"/>
                  <w:color w:val="FF0000"/>
                  <w:sz w:val="20"/>
                  <w:szCs w:val="20"/>
                  <w:lang w:val="nl-NL"/>
                </w:rPr>
                <w:lastRenderedPageBreak/>
                <w:t>De Schuldenaar is met Aegon overeengekomen en heeft zich jegens Aegon verbonden</w:t>
              </w:r>
              <w:r w:rsidRPr="00243775">
                <w:rPr>
                  <w:rFonts w:ascii="Arial" w:hAnsi="Arial" w:cs="Arial"/>
                  <w:strike/>
                  <w:snapToGrid w:val="0"/>
                  <w:color w:val="FF0000"/>
                  <w:sz w:val="20"/>
                  <w:szCs w:val="20"/>
                  <w:lang w:val="nl-NL"/>
                </w:rPr>
                <w:t xml:space="preserve"> -</w:t>
              </w:r>
              <w:r w:rsidRPr="00243775">
                <w:rPr>
                  <w:rFonts w:ascii="Arial" w:hAnsi="Arial" w:cs="Arial"/>
                  <w:snapToGrid w:val="0"/>
                  <w:color w:val="FF0000"/>
                  <w:sz w:val="20"/>
                  <w:szCs w:val="20"/>
                  <w:lang w:val="nl-NL"/>
                </w:rPr>
                <w:t xml:space="preserve"> en, voor zover nodig verklaart hierbij met Aegon overeen te komen en zich te verbinden</w:t>
              </w:r>
              <w:r w:rsidRPr="00243775">
                <w:rPr>
                  <w:rFonts w:ascii="Arial" w:hAnsi="Arial" w:cs="Arial"/>
                  <w:strike/>
                  <w:snapToGrid w:val="0"/>
                  <w:color w:val="FF0000"/>
                  <w:sz w:val="20"/>
                  <w:szCs w:val="20"/>
                  <w:lang w:val="nl-NL"/>
                </w:rPr>
                <w:t xml:space="preserve"> -</w:t>
              </w:r>
              <w:r w:rsidRPr="00243775">
                <w:rPr>
                  <w:rFonts w:ascii="Arial" w:hAnsi="Arial" w:cs="Arial"/>
                  <w:snapToGrid w:val="0"/>
                  <w:color w:val="FF0000"/>
                  <w:sz w:val="20"/>
                  <w:szCs w:val="20"/>
                  <w:lang w:val="nl-NL"/>
                </w:rPr>
                <w:t xml:space="preserve"> tot het vestigen van het recht van hypotheek op het (de) hierna te omschrijven registergoed(eren) en tot het vestigen of, al naar gelang de omstandigheden, tot het bij voorbaat vestigen van pandrecht op hierna te omschrijven roerende zaken, rechten, vorderingen, effecten en vruchten, tot zekerheid voor de betaling van de Lening </w:t>
              </w:r>
              <w:r w:rsidRPr="00243775">
                <w:rPr>
                  <w:rFonts w:ascii="Arial" w:hAnsi="Arial" w:cs="Arial"/>
                  <w:snapToGrid w:val="0"/>
                  <w:color w:val="800080"/>
                  <w:sz w:val="20"/>
                  <w:szCs w:val="20"/>
                  <w:lang w:val="nl-NL"/>
                </w:rPr>
                <w:t>en Overbruggingskrediet</w:t>
              </w:r>
              <w:r w:rsidRPr="00243775">
                <w:rPr>
                  <w:rFonts w:ascii="Arial" w:hAnsi="Arial" w:cs="Arial"/>
                  <w:snapToGrid w:val="0"/>
                  <w:color w:val="FF0000"/>
                  <w:sz w:val="20"/>
                  <w:szCs w:val="20"/>
                  <w:lang w:val="nl-NL"/>
                </w:rPr>
                <w:t>.</w:t>
              </w:r>
            </w:ins>
            <w:del w:id="989" w:author="Groot, Karina de" w:date="2025-04-24T09:46:00Z" w16du:dateUtc="2025-04-24T07:46:00Z">
              <w:r w:rsidR="00DF7658" w:rsidRPr="00DF7658" w:rsidDel="00243775">
                <w:rPr>
                  <w:rFonts w:ascii="Arial" w:hAnsi="Arial" w:cs="Arial"/>
                  <w:color w:val="FF0000"/>
                  <w:sz w:val="20"/>
                  <w:szCs w:val="20"/>
                  <w:lang w:val="nl-NL"/>
                </w:rPr>
                <w:delText>De Schuldenaar is met Aegon overeengekomen en heeft zich jegens Aegon verbonden</w:delText>
              </w:r>
              <w:r w:rsidR="00DF7658" w:rsidRPr="00DF7658" w:rsidDel="00243775">
                <w:rPr>
                  <w:rFonts w:ascii="Arial" w:hAnsi="Arial" w:cs="Arial"/>
                  <w:strike/>
                  <w:color w:val="FF0000"/>
                  <w:sz w:val="20"/>
                  <w:szCs w:val="20"/>
                  <w:lang w:val="nl-NL"/>
                </w:rPr>
                <w:delText xml:space="preserve"> -</w:delText>
              </w:r>
              <w:r w:rsidR="00DF7658" w:rsidRPr="00DF7658" w:rsidDel="00243775">
                <w:rPr>
                  <w:rFonts w:ascii="Arial" w:hAnsi="Arial" w:cs="Arial"/>
                  <w:color w:val="FF0000"/>
                  <w:sz w:val="20"/>
                  <w:szCs w:val="20"/>
                  <w:lang w:val="nl-NL"/>
                </w:rPr>
                <w:delText xml:space="preserve"> en, voor zover nodig verklaart hierbij met Aegon overeen te komen en zich te verbinden</w:delText>
              </w:r>
              <w:r w:rsidR="00DF7658" w:rsidRPr="00DF7658" w:rsidDel="00243775">
                <w:rPr>
                  <w:rFonts w:ascii="Arial" w:hAnsi="Arial" w:cs="Arial"/>
                  <w:strike/>
                  <w:color w:val="FF0000"/>
                  <w:sz w:val="20"/>
                  <w:szCs w:val="20"/>
                  <w:lang w:val="nl-NL"/>
                </w:rPr>
                <w:delText xml:space="preserve"> -</w:delText>
              </w:r>
              <w:r w:rsidR="00DF7658" w:rsidRPr="00DF7658" w:rsidDel="00243775">
                <w:rPr>
                  <w:rFonts w:ascii="Arial" w:hAnsi="Arial" w:cs="Arial"/>
                  <w:color w:val="FF0000"/>
                  <w:sz w:val="20"/>
                  <w:szCs w:val="20"/>
                  <w:lang w:val="nl-NL"/>
                </w:rPr>
                <w:delText xml:space="preserve"> tot het vestigen van het recht van hypotheek op het (de) hierna te omschrijven registergoed(eren) en tot het vestigen of, al naar gelang de omstandigheden, tot het bij voorbaat vestigen van pandrecht op hierna te omschrijven roerende zaken, rechten, vorderingen, effecten en vruchten, tot zekerheid voor de betaling van de </w:delText>
              </w:r>
              <w:r w:rsidR="00DF7658" w:rsidRPr="00BB1EC6" w:rsidDel="00243775">
                <w:rPr>
                  <w:rFonts w:ascii="Arial" w:hAnsi="Arial" w:cs="Arial"/>
                  <w:color w:val="FF0000"/>
                  <w:sz w:val="20"/>
                  <w:szCs w:val="20"/>
                  <w:lang w:val="nl-NL"/>
                </w:rPr>
                <w:delText>Lening</w:delText>
              </w:r>
              <w:r w:rsidR="00DF7658" w:rsidRPr="005B1BA7" w:rsidDel="00243775">
                <w:rPr>
                  <w:rFonts w:ascii="Arial" w:hAnsi="Arial" w:cs="Arial"/>
                  <w:color w:val="800080"/>
                  <w:sz w:val="20"/>
                  <w:szCs w:val="20"/>
                  <w:lang w:val="nl-NL"/>
                </w:rPr>
                <w:delText xml:space="preserve"> en Overbruggingshypotheek</w:delText>
              </w:r>
              <w:r w:rsidR="00DF7658" w:rsidRPr="00DF7658" w:rsidDel="00243775">
                <w:rPr>
                  <w:rFonts w:ascii="Arial" w:hAnsi="Arial" w:cs="Arial"/>
                  <w:color w:val="FF0000"/>
                  <w:sz w:val="20"/>
                  <w:szCs w:val="20"/>
                  <w:lang w:val="nl-NL"/>
                </w:rPr>
                <w:delText xml:space="preserve">. </w:delText>
              </w:r>
            </w:del>
            <w:r w:rsidR="00DF7658" w:rsidRPr="00DF7658">
              <w:rPr>
                <w:rFonts w:ascii="Arial" w:hAnsi="Arial" w:cs="Arial"/>
                <w:color w:val="FF0000"/>
                <w:sz w:val="20"/>
                <w:szCs w:val="20"/>
                <w:lang w:val="nl-NL"/>
              </w:rPr>
              <w:br/>
            </w:r>
            <w:r w:rsidR="00DF7658" w:rsidRPr="00DF7658">
              <w:rPr>
                <w:rFonts w:ascii="Arial" w:hAnsi="Arial" w:cs="Arial"/>
                <w:b/>
                <w:bCs/>
                <w:color w:val="FF0000"/>
                <w:sz w:val="20"/>
                <w:szCs w:val="20"/>
                <w:lang w:val="nl"/>
              </w:rPr>
              <w:t>Aanvullende geldlening</w:t>
            </w:r>
          </w:p>
          <w:p w14:paraId="626117A3" w14:textId="77777777" w:rsidR="00EB7212" w:rsidRPr="00EB7212" w:rsidRDefault="00EB7212" w:rsidP="00EB7212">
            <w:pPr>
              <w:suppressAutoHyphens/>
              <w:autoSpaceDE w:val="0"/>
              <w:autoSpaceDN w:val="0"/>
              <w:adjustRightInd w:val="0"/>
              <w:spacing w:line="240" w:lineRule="atLeast"/>
              <w:ind w:left="709"/>
              <w:rPr>
                <w:ins w:id="990" w:author="Groot, Karina de" w:date="2025-04-24T09:48:00Z" w16du:dateUtc="2025-04-24T07:48:00Z"/>
                <w:rFonts w:cs="Arial"/>
                <w:snapToGrid/>
                <w:color w:val="FF0000"/>
                <w:kern w:val="0"/>
                <w:sz w:val="20"/>
                <w:lang w:eastAsia="nl-NL"/>
              </w:rPr>
            </w:pPr>
            <w:ins w:id="991" w:author="Groot, Karina de" w:date="2025-04-24T09:48:00Z" w16du:dateUtc="2025-04-24T07:48:00Z">
              <w:r w:rsidRPr="00EB7212">
                <w:rPr>
                  <w:rFonts w:cs="Arial"/>
                  <w:snapToGrid/>
                  <w:color w:val="FF0000"/>
                  <w:kern w:val="0"/>
                  <w:sz w:val="20"/>
                  <w:lang w:eastAsia="nl-NL"/>
                </w:rPr>
                <w:t>De Schuldenaar en Aegon kunnen overeenkomen dat door Aegon aan de Schuldenaar een aanvullende geldlening wordt verstrekt, hierna te noemen: “de aanvullende geldlening”. Een aanvullende geldlening wordt alleen verstrekt voor zover het op grond van de voormelde overeenkomst van geldlening en eventuele aanvullende geldlening(en) uitstaande bedrag lager is dan het hierna onder Hypotheekstelling Lening (4), sub (A) genoemde bedrag en indien aan de op dat moment geldende acceptatiecriteria wordt voldaan.</w:t>
              </w:r>
            </w:ins>
          </w:p>
          <w:p w14:paraId="0D96D104" w14:textId="687EC539" w:rsidR="00DF7658" w:rsidRPr="00DF7658" w:rsidDel="00EB7212" w:rsidRDefault="00DF7658" w:rsidP="00296017">
            <w:pPr>
              <w:pStyle w:val="NormalWeb"/>
              <w:widowControl/>
              <w:suppressAutoHyphens/>
              <w:spacing w:before="0" w:beforeAutospacing="0" w:after="0" w:afterAutospacing="0"/>
              <w:ind w:left="709"/>
              <w:rPr>
                <w:del w:id="992" w:author="Groot, Karina de" w:date="2025-04-24T09:48:00Z" w16du:dateUtc="2025-04-24T07:48:00Z"/>
                <w:rFonts w:ascii="Arial" w:hAnsi="Arial" w:cs="Arial"/>
                <w:color w:val="FF0000"/>
                <w:sz w:val="20"/>
                <w:szCs w:val="20"/>
                <w:lang w:val="nl"/>
              </w:rPr>
            </w:pPr>
            <w:del w:id="993" w:author="Groot, Karina de" w:date="2025-04-24T09:48:00Z" w16du:dateUtc="2025-04-24T07:48:00Z">
              <w:r w:rsidRPr="00DF7658" w:rsidDel="00EB7212">
                <w:rPr>
                  <w:rFonts w:ascii="Arial" w:hAnsi="Arial" w:cs="Arial"/>
                  <w:color w:val="FF0000"/>
                  <w:sz w:val="20"/>
                  <w:szCs w:val="20"/>
                  <w:lang w:val="nl"/>
                </w:rPr>
                <w:delText>De schuldenaar en Aegon kunnen overeenkomen dat door Aegon aan de schuldenaar een aanvullende geldlening wordt verstrekt, hierna te noemen: “de aanvullende geldlening”. Een aanvullende geldlening wordt alleen verstrekt voor zover het op grond van de voormelde overeenkomst van geldlening en eventuele aanvullende geldlening(en) uitstaande bedrag lager is dan het hierna onder Hypotheekstelling Lening (4)</w:delText>
              </w:r>
              <w:bookmarkStart w:id="994" w:name="OpenAt"/>
              <w:bookmarkEnd w:id="994"/>
              <w:r w:rsidRPr="00DF7658" w:rsidDel="00EB7212">
                <w:rPr>
                  <w:rFonts w:ascii="Arial" w:hAnsi="Arial" w:cs="Arial"/>
                  <w:color w:val="FF0000"/>
                  <w:sz w:val="20"/>
                  <w:szCs w:val="20"/>
                  <w:lang w:val="nl"/>
                </w:rPr>
                <w:delText>, sub (A) genoemde bedrag en indien aan de op dat moment geldende acceptatiecriteria wordt voldaan.</w:delText>
              </w:r>
            </w:del>
          </w:p>
          <w:p w14:paraId="13F292F6" w14:textId="079D74C1" w:rsidR="008F5243" w:rsidRPr="00296017" w:rsidRDefault="00DF7658" w:rsidP="00296017">
            <w:pPr>
              <w:pStyle w:val="NormalWeb"/>
              <w:widowControl/>
              <w:suppressAutoHyphens/>
              <w:spacing w:before="0" w:beforeAutospacing="0" w:after="0" w:afterAutospacing="0"/>
              <w:ind w:left="731" w:hanging="284"/>
              <w:rPr>
                <w:rFonts w:ascii="Arial" w:hAnsi="Arial" w:cs="Arial"/>
                <w:color w:val="FF0000"/>
                <w:sz w:val="20"/>
                <w:szCs w:val="20"/>
                <w:lang w:val="nl"/>
              </w:rPr>
            </w:pPr>
            <w:r w:rsidRPr="00296017">
              <w:rPr>
                <w:rFonts w:ascii="Arial" w:hAnsi="Arial" w:cs="Arial"/>
                <w:b/>
                <w:bCs/>
                <w:color w:val="FF0000"/>
                <w:sz w:val="20"/>
                <w:szCs w:val="20"/>
              </w:rPr>
              <w:t xml:space="preserve">3. </w:t>
            </w:r>
            <w:r w:rsidR="005F58B4">
              <w:rPr>
                <w:rFonts w:ascii="Arial" w:hAnsi="Arial" w:cs="Arial"/>
                <w:b/>
                <w:bCs/>
                <w:color w:val="FF0000"/>
                <w:sz w:val="20"/>
                <w:szCs w:val="20"/>
              </w:rPr>
              <w:t xml:space="preserve"> </w:t>
            </w:r>
            <w:r w:rsidRPr="008E396A">
              <w:rPr>
                <w:rFonts w:ascii="Arial" w:hAnsi="Arial" w:cs="Arial"/>
                <w:b/>
                <w:bCs/>
                <w:color w:val="FF0000"/>
                <w:sz w:val="20"/>
                <w:szCs w:val="20"/>
                <w:lang w:val="nl-NL"/>
              </w:rPr>
              <w:t>Gegevens van de Geldlening</w:t>
            </w:r>
            <w:r w:rsidRPr="00296017">
              <w:rPr>
                <w:rFonts w:ascii="Arial" w:hAnsi="Arial" w:cs="Arial"/>
                <w:b/>
                <w:bCs/>
                <w:color w:val="FF0000"/>
                <w:sz w:val="20"/>
                <w:szCs w:val="20"/>
              </w:rPr>
              <w:br/>
            </w:r>
            <w:r w:rsidRPr="00296017">
              <w:rPr>
                <w:rFonts w:ascii="Arial" w:hAnsi="Arial" w:cs="Arial"/>
                <w:color w:val="FF0000"/>
                <w:sz w:val="20"/>
                <w:szCs w:val="20"/>
                <w:u w:val="single"/>
                <w:lang w:val="nl-NL"/>
              </w:rPr>
              <w:t>Looptijd en aflossing</w:t>
            </w:r>
            <w:r w:rsidRPr="00296017">
              <w:rPr>
                <w:rFonts w:ascii="Arial" w:hAnsi="Arial" w:cs="Arial"/>
                <w:b/>
                <w:bCs/>
                <w:color w:val="FF0000"/>
                <w:sz w:val="20"/>
                <w:szCs w:val="20"/>
                <w:lang w:val="nl-NL"/>
              </w:rPr>
              <w:br/>
            </w:r>
            <w:ins w:id="995" w:author="Groot, Karina de" w:date="2025-04-24T09:50:00Z">
              <w:r w:rsidR="007A121A" w:rsidRPr="007A121A">
                <w:rPr>
                  <w:rFonts w:ascii="Arial" w:hAnsi="Arial" w:cs="Arial"/>
                  <w:color w:val="FF0000"/>
                  <w:sz w:val="20"/>
                  <w:szCs w:val="20"/>
                  <w:lang w:val="nl-NL"/>
                </w:rPr>
                <w:t xml:space="preserve">De Lening heeft een looptijd zoals in de Overeenkomst van geldlening is overeengekomen, dan wel eventueel nader tussen partijen (zal worden) overeengekomen. De terugbetaling van de </w:t>
              </w:r>
              <w:r w:rsidR="007A121A" w:rsidRPr="007A121A">
                <w:rPr>
                  <w:rFonts w:ascii="Arial" w:hAnsi="Arial" w:cs="Arial"/>
                  <w:color w:val="FF0000"/>
                  <w:sz w:val="20"/>
                  <w:szCs w:val="20"/>
                  <w:lang w:val="nl-NL"/>
                </w:rPr>
                <w:lastRenderedPageBreak/>
                <w:t>Lening vindt plaats op de wijze als bepaald in de aan deze akte gehechte Bindend aanbod, en de Algemene Voorwaarden welke zijn gehecht aan het Bindend aanbod, en / of op een nader door partijen overeen te komen wijze.</w:t>
              </w:r>
            </w:ins>
            <w:del w:id="996" w:author="Groot, Karina de" w:date="2025-04-24T09:50:00Z" w16du:dateUtc="2025-04-24T07:50:00Z">
              <w:r w:rsidRPr="00296017" w:rsidDel="007A121A">
                <w:rPr>
                  <w:rFonts w:ascii="Arial" w:hAnsi="Arial" w:cs="Arial"/>
                  <w:color w:val="FF0000"/>
                  <w:sz w:val="20"/>
                  <w:szCs w:val="20"/>
                  <w:lang w:val="nl-NL"/>
                </w:rPr>
                <w:delText xml:space="preserve">De Lening heeft een looptijd zoals in de Overeenkomst van geldlening is overeengekomen, dan wel eventueel nader tussen partijen (zal worden) overeengekomen. De aflossing van de Lening vindt plaats op de wijze als bepaald in de aan deze akte gehechte Leningsovereenkomst, en de Algemene </w:delText>
              </w:r>
              <w:bookmarkStart w:id="997" w:name="_DV_M43"/>
              <w:bookmarkEnd w:id="997"/>
              <w:r w:rsidRPr="00296017" w:rsidDel="007A121A">
                <w:rPr>
                  <w:rFonts w:ascii="Arial" w:hAnsi="Arial" w:cs="Arial"/>
                  <w:color w:val="FF0000"/>
                  <w:sz w:val="20"/>
                  <w:szCs w:val="20"/>
                  <w:lang w:val="nl-NL"/>
                </w:rPr>
                <w:delText>Voorwaarden welke zijn gehecht aan de Leningsovereenkomst, en / of op een nader door partijen overeen te komen wijze.</w:delText>
              </w:r>
            </w:del>
            <w:r w:rsidRPr="00296017">
              <w:rPr>
                <w:rFonts w:ascii="Arial" w:hAnsi="Arial" w:cs="Arial"/>
                <w:b/>
                <w:bCs/>
                <w:color w:val="FF0000"/>
                <w:sz w:val="20"/>
                <w:szCs w:val="20"/>
                <w:lang w:val="nl-NL"/>
              </w:rPr>
              <w:br/>
            </w:r>
            <w:r w:rsidRPr="00296017">
              <w:rPr>
                <w:rFonts w:ascii="Arial" w:hAnsi="Arial" w:cs="Arial"/>
                <w:color w:val="FF0000"/>
                <w:sz w:val="20"/>
                <w:szCs w:val="20"/>
                <w:u w:val="single"/>
                <w:lang w:val="nl-NL"/>
              </w:rPr>
              <w:t>Rente</w:t>
            </w:r>
            <w:r w:rsidRPr="00296017">
              <w:rPr>
                <w:rFonts w:ascii="Arial" w:hAnsi="Arial" w:cs="Arial"/>
                <w:b/>
                <w:bCs/>
                <w:color w:val="FF0000"/>
                <w:sz w:val="20"/>
                <w:szCs w:val="20"/>
              </w:rPr>
              <w:br/>
            </w:r>
            <w:ins w:id="998" w:author="Groot, Karina de" w:date="2025-04-24T09:50:00Z">
              <w:r w:rsidR="00530359" w:rsidRPr="00530359">
                <w:rPr>
                  <w:rFonts w:ascii="Arial" w:hAnsi="Arial" w:cs="Arial"/>
                  <w:color w:val="FF0000"/>
                  <w:sz w:val="20"/>
                  <w:szCs w:val="20"/>
                  <w:lang w:val="nl-NL"/>
                </w:rPr>
                <w:t>De Schuldenaar is rente over de Lening tegen het in de Overeenkomst van geldlening overeengekomen rentepercentage verschuldigd. De voor het eerst te betalen rente wordt berekend vanaf de datum waarop Aegon het bedrag van de Lening ter beschikking heeft gesteld aan de Schuldenaar tot de laatste dag van de desbetreffende maand. Voor iedere volgende maand wordt de door de Schuldenaar te betalen rente berekend over het Uitstaande Bedrag per het einde van de daaraan voorafgaande maand.</w:t>
              </w:r>
            </w:ins>
            <w:del w:id="999" w:author="Groot, Karina de" w:date="2025-04-24T09:50:00Z" w16du:dateUtc="2025-04-24T07:50:00Z">
              <w:r w:rsidRPr="00296017" w:rsidDel="00530359">
                <w:rPr>
                  <w:rFonts w:ascii="Arial" w:hAnsi="Arial" w:cs="Arial"/>
                  <w:color w:val="FF0000"/>
                  <w:sz w:val="20"/>
                  <w:szCs w:val="20"/>
                  <w:lang w:val="nl-NL"/>
                </w:rPr>
                <w:delText xml:space="preserve">De Schuldenaar is rente over de Lening tegen het in de Overeenkomst van geldlening overeengekomen rentepercentage verschuldigd. De voor het eerst te betalen rente wordt berekend vanaf de datum waarop </w:delText>
              </w:r>
              <w:bookmarkStart w:id="1000" w:name="_DV_M46"/>
              <w:bookmarkEnd w:id="1000"/>
              <w:r w:rsidRPr="00296017" w:rsidDel="00530359">
                <w:rPr>
                  <w:rFonts w:ascii="Arial" w:hAnsi="Arial" w:cs="Arial"/>
                  <w:color w:val="FF0000"/>
                  <w:sz w:val="20"/>
                  <w:szCs w:val="20"/>
                  <w:lang w:val="nl-NL"/>
                </w:rPr>
                <w:delText>Aegon het bedrag van de Lening heeft overgeboekt naar de rekening van de notaris en / of naar de Bouwdepotrekening tot de laatste dag van de desbetreffende maand</w:delText>
              </w:r>
              <w:bookmarkStart w:id="1001" w:name="_DV_M47"/>
              <w:bookmarkEnd w:id="1001"/>
              <w:r w:rsidRPr="00296017" w:rsidDel="00530359">
                <w:rPr>
                  <w:rFonts w:ascii="Arial" w:hAnsi="Arial" w:cs="Arial"/>
                  <w:color w:val="FF0000"/>
                  <w:sz w:val="20"/>
                  <w:szCs w:val="20"/>
                  <w:lang w:val="nl-NL"/>
                </w:rPr>
                <w:delText>. Voor iedere volgende maand wordt de door de Schuldenaar te betalen rente berekend over het Uitstaande Bedrag per het einde van de daaraan voorafgaande maand.</w:delText>
              </w:r>
            </w:del>
            <w:r w:rsidRPr="00296017">
              <w:rPr>
                <w:rFonts w:ascii="Arial" w:hAnsi="Arial" w:cs="Arial"/>
                <w:color w:val="FF0000"/>
                <w:sz w:val="20"/>
                <w:szCs w:val="20"/>
                <w:lang w:val="nl-NL"/>
              </w:rPr>
              <w:br/>
            </w:r>
            <w:r w:rsidRPr="00221B57">
              <w:rPr>
                <w:rFonts w:ascii="Arial" w:hAnsi="Arial" w:cs="Arial"/>
                <w:color w:val="FF0000"/>
                <w:sz w:val="20"/>
                <w:szCs w:val="20"/>
                <w:u w:val="single"/>
                <w:lang w:val="nl-NL"/>
              </w:rPr>
              <w:t>Algemene Voorwaarden</w:t>
            </w:r>
            <w:r w:rsidRPr="00221B57">
              <w:rPr>
                <w:rFonts w:ascii="Arial" w:hAnsi="Arial" w:cs="Arial"/>
                <w:color w:val="FF0000"/>
                <w:sz w:val="20"/>
                <w:szCs w:val="20"/>
                <w:u w:val="single"/>
                <w:lang w:val="nl-NL"/>
              </w:rPr>
              <w:br/>
            </w:r>
            <w:ins w:id="1002" w:author="Groot, Karina de" w:date="2025-04-24T09:51:00Z">
              <w:r w:rsidR="00477DA3" w:rsidRPr="00477DA3">
                <w:rPr>
                  <w:rFonts w:ascii="Arial" w:hAnsi="Arial" w:cs="Arial"/>
                  <w:color w:val="FF0000"/>
                  <w:sz w:val="20"/>
                  <w:szCs w:val="20"/>
                  <w:lang w:val="nl-NL"/>
                </w:rPr>
                <w:t>Op de Overeenkomst van geldlening en op deze akte en de daarbij te verstrekken rechten van hypotheek en pand zijn van toepassing de Algemene Voorwaarden. De Algemene Voorwaarden worden geacht een onderdeel te zijn van de Overeenkomst van geldlening en deze akte als waren zij in de Overeenkomst van geldlening en deze akte woordelijk opgenomen. Als de bepalingen in deze akte afwijken van de Algemene Voorwaarden, dan hebben de bepalingen in deze akte voorrang. De (Derde) Hypotheekgever verklaart een exemplaar van de Algemene Voorwaarden te hebben ontvangen, daarvan kennis te hebben genomen en daarmee in te stemmen.</w:t>
              </w:r>
            </w:ins>
            <w:del w:id="1003" w:author="Groot, Karina de" w:date="2025-04-24T09:51:00Z" w16du:dateUtc="2025-04-24T07:51:00Z">
              <w:r w:rsidRPr="00296017" w:rsidDel="00477DA3">
                <w:rPr>
                  <w:rFonts w:ascii="Arial" w:hAnsi="Arial" w:cs="Arial"/>
                  <w:color w:val="FF0000"/>
                  <w:sz w:val="20"/>
                  <w:szCs w:val="20"/>
                  <w:lang w:val="nl-NL"/>
                </w:rPr>
                <w:delText>Op de Overeenkomst van geldlening en op deze akte en de daarbij te verstrekken rechten van hypotheek en pand zijn van toepassing de Algemene Voorwaarden. De Algemene Voorwaarden worden geacht een</w:delText>
              </w:r>
              <w:bookmarkStart w:id="1004" w:name="_DV_C23"/>
              <w:r w:rsidRPr="00296017" w:rsidDel="00477DA3">
                <w:rPr>
                  <w:rFonts w:ascii="Arial" w:hAnsi="Arial" w:cs="Arial"/>
                  <w:color w:val="FF0000"/>
                  <w:sz w:val="20"/>
                  <w:szCs w:val="20"/>
                  <w:lang w:val="nl-NL"/>
                </w:rPr>
                <w:delText xml:space="preserve"> </w:delText>
              </w:r>
              <w:bookmarkStart w:id="1005" w:name="_DV_M51"/>
              <w:bookmarkEnd w:id="1004"/>
              <w:bookmarkEnd w:id="1005"/>
              <w:r w:rsidRPr="00296017" w:rsidDel="00477DA3">
                <w:rPr>
                  <w:rFonts w:ascii="Arial" w:hAnsi="Arial" w:cs="Arial"/>
                  <w:color w:val="FF0000"/>
                  <w:sz w:val="20"/>
                  <w:szCs w:val="20"/>
                  <w:lang w:val="nl-NL"/>
                </w:rPr>
                <w:delText xml:space="preserve">onderdeel te zijn van de Overeenkomst van geldlening en deze akte als waren zij in de Overeenkomst van geldlening en deze akte woordelijk opgenomen. De </w:delText>
              </w:r>
              <w:bookmarkStart w:id="1006" w:name="_DV_M52"/>
              <w:bookmarkEnd w:id="1006"/>
              <w:r w:rsidRPr="00296017" w:rsidDel="00477DA3">
                <w:rPr>
                  <w:rFonts w:ascii="Arial" w:hAnsi="Arial" w:cs="Arial"/>
                  <w:color w:val="FF0000"/>
                  <w:sz w:val="20"/>
                  <w:szCs w:val="20"/>
                  <w:lang w:val="nl-NL"/>
                </w:rPr>
                <w:delText>(Derde)</w:delText>
              </w:r>
              <w:bookmarkStart w:id="1007" w:name="_DV_M53"/>
              <w:bookmarkEnd w:id="1007"/>
              <w:r w:rsidRPr="00296017" w:rsidDel="00477DA3">
                <w:rPr>
                  <w:rFonts w:ascii="Arial" w:hAnsi="Arial" w:cs="Arial"/>
                  <w:color w:val="FF0000"/>
                  <w:sz w:val="20"/>
                  <w:szCs w:val="20"/>
                  <w:lang w:val="nl-NL"/>
                </w:rPr>
                <w:delText xml:space="preserve"> Hypotheekgever verklaart een</w:delText>
              </w:r>
              <w:r w:rsidRPr="00296017" w:rsidDel="00477DA3">
                <w:rPr>
                  <w:rFonts w:ascii="Arial" w:hAnsi="Arial" w:cs="Arial"/>
                  <w:color w:val="FF0000"/>
                  <w:sz w:val="20"/>
                  <w:szCs w:val="20"/>
                </w:rPr>
                <w:delText xml:space="preserve"> </w:delText>
              </w:r>
              <w:r w:rsidRPr="004F0EB1" w:rsidDel="00477DA3">
                <w:rPr>
                  <w:rFonts w:ascii="Arial" w:hAnsi="Arial" w:cs="Arial"/>
                  <w:color w:val="FF0000"/>
                  <w:sz w:val="20"/>
                  <w:szCs w:val="20"/>
                  <w:lang w:val="nl-NL"/>
                </w:rPr>
                <w:delText>exemplaar van de Algemene Voorwaarden te hebben ontvangen, daarvan kennis te hebben genomen en daarmee in te stemmen.</w:delText>
              </w:r>
            </w:del>
            <w:r w:rsidRPr="004F0EB1">
              <w:rPr>
                <w:rFonts w:ascii="Arial" w:hAnsi="Arial" w:cs="Arial"/>
                <w:b/>
                <w:bCs/>
                <w:color w:val="FF0000"/>
                <w:sz w:val="20"/>
                <w:szCs w:val="20"/>
                <w:lang w:val="nl-NL"/>
              </w:rPr>
              <w:br/>
            </w:r>
            <w:r w:rsidRPr="004F0EB1">
              <w:rPr>
                <w:rFonts w:ascii="Arial" w:hAnsi="Arial" w:cs="Arial"/>
                <w:color w:val="FF0000"/>
                <w:sz w:val="20"/>
                <w:szCs w:val="20"/>
                <w:u w:val="single"/>
                <w:lang w:val="nl-NL"/>
              </w:rPr>
              <w:t>Begrippen</w:t>
            </w:r>
            <w:r w:rsidRPr="004F0EB1">
              <w:rPr>
                <w:rFonts w:ascii="Arial" w:hAnsi="Arial" w:cs="Arial"/>
                <w:b/>
                <w:bCs/>
                <w:color w:val="FF0000"/>
                <w:sz w:val="20"/>
                <w:szCs w:val="20"/>
                <w:lang w:val="nl-NL"/>
              </w:rPr>
              <w:br/>
            </w:r>
            <w:r w:rsidRPr="004F0EB1">
              <w:rPr>
                <w:rFonts w:ascii="Arial" w:hAnsi="Arial" w:cs="Arial"/>
                <w:color w:val="FF0000"/>
                <w:sz w:val="20"/>
                <w:szCs w:val="20"/>
                <w:lang w:val="nl-NL"/>
              </w:rPr>
              <w:t xml:space="preserve">Begrippen die in deze akte worden gebruikt, hebben de betekenis die daaraan is toegekend in de Algemene Voorwaarden, tenzij in deze akte anders is bepaald of uit de </w:t>
            </w:r>
            <w:r w:rsidRPr="004F0EB1">
              <w:rPr>
                <w:rFonts w:ascii="Arial" w:hAnsi="Arial" w:cs="Arial"/>
                <w:color w:val="FF0000"/>
                <w:sz w:val="20"/>
                <w:szCs w:val="20"/>
                <w:lang w:val="nl-NL"/>
              </w:rPr>
              <w:lastRenderedPageBreak/>
              <w:t>strekking van deze akte het tegendeel voortvloeit.</w:t>
            </w:r>
            <w:r w:rsidRPr="004F0EB1">
              <w:rPr>
                <w:rFonts w:ascii="Arial" w:hAnsi="Arial" w:cs="Arial"/>
                <w:b/>
                <w:bCs/>
                <w:color w:val="FF0000"/>
                <w:lang w:val="nl-NL"/>
              </w:rPr>
              <w:br/>
            </w:r>
          </w:p>
        </w:tc>
        <w:tc>
          <w:tcPr>
            <w:tcW w:w="7312" w:type="dxa"/>
            <w:shd w:val="clear" w:color="auto" w:fill="auto"/>
          </w:tcPr>
          <w:p w14:paraId="4E64D1AA" w14:textId="52D46AB1" w:rsidR="008F5243" w:rsidRDefault="00C81272" w:rsidP="00F825E8">
            <w:pPr>
              <w:spacing w:line="276" w:lineRule="auto"/>
            </w:pPr>
            <w:r>
              <w:lastRenderedPageBreak/>
              <w:t>Vaste tekst</w:t>
            </w:r>
            <w:r w:rsidR="00BB1EC6">
              <w:t xml:space="preserve"> met </w:t>
            </w:r>
            <w:proofErr w:type="spellStart"/>
            <w:r w:rsidR="00BB1EC6">
              <w:t>optionel</w:t>
            </w:r>
            <w:proofErr w:type="spellEnd"/>
            <w:r w:rsidR="00BB1EC6">
              <w:t xml:space="preserve"> tekst</w:t>
            </w:r>
          </w:p>
          <w:p w14:paraId="67C99BB3" w14:textId="77777777" w:rsidR="00BB1EC6" w:rsidRDefault="00BB1EC6" w:rsidP="00F825E8">
            <w:pPr>
              <w:spacing w:line="276" w:lineRule="auto"/>
            </w:pPr>
          </w:p>
          <w:p w14:paraId="33816907" w14:textId="5122F9C2" w:rsidR="00BB1EC6" w:rsidRDefault="00BB1EC6" w:rsidP="00F825E8">
            <w:pPr>
              <w:spacing w:line="276" w:lineRule="auto"/>
              <w:rPr>
                <w:rFonts w:cs="Arial"/>
                <w:color w:val="800080"/>
                <w:sz w:val="20"/>
                <w:u w:val="single"/>
              </w:rPr>
            </w:pPr>
            <w:proofErr w:type="spellStart"/>
            <w:r w:rsidRPr="005B1BA7">
              <w:rPr>
                <w:u w:val="single"/>
              </w:rPr>
              <w:t>Mapping</w:t>
            </w:r>
            <w:proofErr w:type="spellEnd"/>
            <w:r w:rsidRPr="005B1BA7">
              <w:rPr>
                <w:u w:val="single"/>
              </w:rPr>
              <w:t xml:space="preserve"> tonen</w:t>
            </w:r>
            <w:r>
              <w:rPr>
                <w:u w:val="single"/>
              </w:rPr>
              <w:t xml:space="preserve"> tekst</w:t>
            </w:r>
            <w:r w:rsidRPr="005B1BA7">
              <w:rPr>
                <w:rFonts w:cs="Arial"/>
                <w:color w:val="800080"/>
                <w:sz w:val="20"/>
                <w:u w:val="single"/>
              </w:rPr>
              <w:t xml:space="preserve"> e</w:t>
            </w:r>
            <w:r w:rsidRPr="00754B3E">
              <w:rPr>
                <w:rFonts w:cs="Arial"/>
                <w:color w:val="800080"/>
                <w:sz w:val="20"/>
                <w:u w:val="single"/>
              </w:rPr>
              <w:t xml:space="preserve">n </w:t>
            </w:r>
            <w:ins w:id="1008" w:author="Groot, Karina de" w:date="2025-04-24T14:42:00Z" w16du:dateUtc="2025-04-24T12:42:00Z">
              <w:r w:rsidR="00754B3E" w:rsidRPr="00754B3E">
                <w:rPr>
                  <w:rFonts w:cs="Arial"/>
                  <w:color w:val="800080"/>
                  <w:sz w:val="20"/>
                  <w:u w:val="single"/>
                  <w:rPrChange w:id="1009" w:author="Groot, Karina de" w:date="2025-04-24T14:42:00Z" w16du:dateUtc="2025-04-24T12:42:00Z">
                    <w:rPr>
                      <w:rFonts w:cs="Arial"/>
                      <w:color w:val="800080"/>
                      <w:sz w:val="20"/>
                    </w:rPr>
                  </w:rPrChange>
                </w:rPr>
                <w:t>Overbruggingskrediet</w:t>
              </w:r>
            </w:ins>
            <w:del w:id="1010" w:author="Groot, Karina de" w:date="2025-04-24T14:42:00Z" w16du:dateUtc="2025-04-24T12:42:00Z">
              <w:r w:rsidRPr="005B1BA7" w:rsidDel="00754B3E">
                <w:rPr>
                  <w:rFonts w:cs="Arial"/>
                  <w:color w:val="800080"/>
                  <w:sz w:val="20"/>
                  <w:u w:val="single"/>
                </w:rPr>
                <w:delText>Overbruggingshypotheek</w:delText>
              </w:r>
            </w:del>
            <w:r>
              <w:rPr>
                <w:rFonts w:cs="Arial"/>
                <w:color w:val="800080"/>
                <w:sz w:val="20"/>
                <w:u w:val="single"/>
              </w:rPr>
              <w:t>:</w:t>
            </w:r>
          </w:p>
          <w:p w14:paraId="6D8E4C77" w14:textId="77777777" w:rsidR="0045130F" w:rsidRPr="00296017" w:rsidRDefault="0045130F" w:rsidP="0045130F">
            <w:pPr>
              <w:spacing w:line="276" w:lineRule="auto"/>
              <w:rPr>
                <w:rFonts w:cs="Arial"/>
                <w:szCs w:val="18"/>
              </w:rPr>
            </w:pPr>
            <w:r w:rsidRPr="00296017">
              <w:rPr>
                <w:szCs w:val="18"/>
              </w:rPr>
              <w:t>//</w:t>
            </w:r>
            <w:proofErr w:type="spellStart"/>
            <w:r w:rsidRPr="00296017">
              <w:rPr>
                <w:szCs w:val="18"/>
              </w:rPr>
              <w:t>IMKAD_AangebodenStuk</w:t>
            </w:r>
            <w:proofErr w:type="spellEnd"/>
            <w:r w:rsidRPr="00296017">
              <w:rPr>
                <w:szCs w:val="18"/>
              </w:rPr>
              <w:t>/</w:t>
            </w:r>
            <w:proofErr w:type="spellStart"/>
            <w:r w:rsidRPr="00296017">
              <w:rPr>
                <w:szCs w:val="18"/>
              </w:rPr>
              <w:t>StukdeelHypotheek</w:t>
            </w:r>
            <w:proofErr w:type="spellEnd"/>
            <w:r w:rsidRPr="00296017">
              <w:rPr>
                <w:rFonts w:cs="Arial"/>
                <w:szCs w:val="18"/>
              </w:rPr>
              <w:t>[</w:t>
            </w:r>
            <w:proofErr w:type="spellStart"/>
            <w:r w:rsidRPr="00296017">
              <w:rPr>
                <w:rFonts w:cs="Arial"/>
                <w:szCs w:val="18"/>
              </w:rPr>
              <w:t>aanduidingHypotheek</w:t>
            </w:r>
            <w:proofErr w:type="spellEnd"/>
            <w:r w:rsidRPr="00296017">
              <w:rPr>
                <w:rFonts w:cs="Arial"/>
                <w:szCs w:val="18"/>
              </w:rPr>
              <w:t xml:space="preserve"> = ‘overbruggingshypotheek’] = aanwezig</w:t>
            </w:r>
          </w:p>
          <w:p w14:paraId="5BFC9C57" w14:textId="43D878BB" w:rsidR="0045130F" w:rsidRPr="005B1BA7" w:rsidDel="00870A35" w:rsidRDefault="0045130F" w:rsidP="00F825E8">
            <w:pPr>
              <w:spacing w:line="276" w:lineRule="auto"/>
              <w:rPr>
                <w:u w:val="single"/>
              </w:rPr>
            </w:pPr>
          </w:p>
        </w:tc>
      </w:tr>
      <w:tr w:rsidR="00DF7658" w:rsidRPr="00123774" w14:paraId="72B6D292" w14:textId="77777777" w:rsidTr="005B1BA7">
        <w:trPr>
          <w:trHeight w:val="125"/>
        </w:trPr>
        <w:tc>
          <w:tcPr>
            <w:tcW w:w="6655" w:type="dxa"/>
            <w:shd w:val="clear" w:color="auto" w:fill="auto"/>
          </w:tcPr>
          <w:p w14:paraId="1145532B" w14:textId="56BD2E7E" w:rsidR="00DF7658" w:rsidRPr="00807B73" w:rsidRDefault="00807B73" w:rsidP="00C81272">
            <w:pPr>
              <w:pStyle w:val="NormalWeb"/>
              <w:widowControl/>
              <w:suppressAutoHyphens/>
              <w:spacing w:before="0" w:beforeAutospacing="0" w:after="0" w:afterAutospacing="0" w:line="240" w:lineRule="atLeast"/>
              <w:ind w:left="709"/>
              <w:rPr>
                <w:rFonts w:ascii="Arial" w:hAnsi="Arial" w:cs="Arial"/>
                <w:color w:val="FF0000"/>
                <w:sz w:val="20"/>
                <w:szCs w:val="20"/>
                <w:lang w:val="nl-NL"/>
              </w:rPr>
            </w:pPr>
            <w:ins w:id="1011" w:author="Groot, Karina de" w:date="2025-04-24T10:15:00Z" w16du:dateUtc="2025-04-24T08:15:00Z">
              <w:r w:rsidRPr="00807B73">
                <w:rPr>
                  <w:rFonts w:ascii="Arial" w:hAnsi="Arial" w:cs="Arial"/>
                  <w:snapToGrid w:val="0"/>
                  <w:color w:val="800080"/>
                  <w:sz w:val="20"/>
                  <w:szCs w:val="20"/>
                  <w:u w:val="single"/>
                  <w:lang w:val="nl-NL"/>
                  <w:rPrChange w:id="1012" w:author="Groot, Karina de" w:date="2025-04-24T10:15:00Z" w16du:dateUtc="2025-04-24T08:15:00Z">
                    <w:rPr>
                      <w:rFonts w:ascii="Arial" w:hAnsi="Arial" w:cs="Arial"/>
                      <w:snapToGrid w:val="0"/>
                      <w:color w:val="800080"/>
                      <w:szCs w:val="20"/>
                      <w:u w:val="single"/>
                      <w:lang w:val="nl-NL"/>
                    </w:rPr>
                  </w:rPrChange>
                </w:rPr>
                <w:lastRenderedPageBreak/>
                <w:t>Overbruggingskrediet</w:t>
              </w:r>
              <w:r w:rsidRPr="00807B73">
                <w:rPr>
                  <w:rFonts w:ascii="Arial" w:hAnsi="Arial" w:cs="Arial"/>
                  <w:snapToGrid w:val="0"/>
                  <w:color w:val="800080"/>
                  <w:sz w:val="20"/>
                  <w:szCs w:val="20"/>
                  <w:u w:val="single"/>
                  <w:lang w:val="nl-NL"/>
                  <w:rPrChange w:id="1013" w:author="Groot, Karina de" w:date="2025-04-24T10:15:00Z" w16du:dateUtc="2025-04-24T08:15:00Z">
                    <w:rPr>
                      <w:rFonts w:ascii="Arial" w:hAnsi="Arial" w:cs="Arial"/>
                      <w:snapToGrid w:val="0"/>
                      <w:color w:val="800080"/>
                      <w:szCs w:val="20"/>
                      <w:u w:val="single"/>
                      <w:lang w:val="nl-NL"/>
                    </w:rPr>
                  </w:rPrChange>
                </w:rPr>
                <w:br/>
              </w:r>
              <w:r w:rsidRPr="00807B73">
                <w:rPr>
                  <w:rFonts w:ascii="Arial" w:hAnsi="Arial" w:cs="Arial"/>
                  <w:snapToGrid w:val="0"/>
                  <w:color w:val="800080"/>
                  <w:sz w:val="20"/>
                  <w:szCs w:val="20"/>
                  <w:lang w:val="nl-NL"/>
                  <w:rPrChange w:id="1014" w:author="Groot, Karina de" w:date="2025-04-24T10:15:00Z" w16du:dateUtc="2025-04-24T08:15:00Z">
                    <w:rPr>
                      <w:rFonts w:ascii="Arial" w:hAnsi="Arial" w:cs="Arial"/>
                      <w:snapToGrid w:val="0"/>
                      <w:color w:val="800080"/>
                      <w:szCs w:val="20"/>
                      <w:lang w:val="nl-NL"/>
                    </w:rPr>
                  </w:rPrChange>
                </w:rPr>
                <w:t>In de Overeenkomst van geldlening is overeengekomen dat Aegon, ter overbrugging van de periode tussen de koop van de nieuwe Woning en de verkoop van de bestaande Woning aan de Schuldenaar een tijdelijke Lening verstrekt, het Overbruggingskrediet. Zie hiervoor en onder 5. Het Overbruggingskrediet heeft een looptijd zoals in de Overeenkomst van geldlening is overeengekomen, dan wel eventueel nader tussen partijen (zal worden) overeengekomen. De Schuldenaar is rente over het Overbruggingskrediet tegen het in de Overeenkomst van geldlening overeengekomen rentepercentage verschuldigd.</w:t>
              </w:r>
            </w:ins>
            <w:del w:id="1015" w:author="Groot, Karina de" w:date="2025-04-24T10:15:00Z" w16du:dateUtc="2025-04-24T08:15:00Z">
              <w:r w:rsidR="00DF7658" w:rsidRPr="00807B73" w:rsidDel="00807B73">
                <w:rPr>
                  <w:rFonts w:ascii="Arial" w:hAnsi="Arial" w:cs="Arial"/>
                  <w:color w:val="800080"/>
                  <w:sz w:val="20"/>
                  <w:szCs w:val="20"/>
                  <w:u w:val="single"/>
                  <w:lang w:val="nl-NL"/>
                </w:rPr>
                <w:delText>Overbruggingshypotheek</w:delText>
              </w:r>
              <w:r w:rsidR="00DF7658" w:rsidRPr="00807B73" w:rsidDel="00807B73">
                <w:rPr>
                  <w:rFonts w:ascii="Arial" w:hAnsi="Arial" w:cs="Arial"/>
                  <w:color w:val="800080"/>
                  <w:sz w:val="20"/>
                  <w:szCs w:val="20"/>
                  <w:u w:val="single"/>
                  <w:lang w:val="nl-NL"/>
                  <w:rPrChange w:id="1016" w:author="Groot, Karina de" w:date="2025-04-24T10:15:00Z" w16du:dateUtc="2025-04-24T08:15:00Z">
                    <w:rPr>
                      <w:rFonts w:ascii="Arial" w:hAnsi="Arial" w:cs="Arial"/>
                      <w:color w:val="800080"/>
                      <w:u w:val="single"/>
                      <w:lang w:val="nl-NL"/>
                    </w:rPr>
                  </w:rPrChange>
                </w:rPr>
                <w:br/>
              </w:r>
              <w:r w:rsidR="00DF7658" w:rsidRPr="00807B73" w:rsidDel="00807B73">
                <w:rPr>
                  <w:rFonts w:ascii="Arial" w:hAnsi="Arial" w:cs="Arial"/>
                  <w:color w:val="800080"/>
                  <w:sz w:val="20"/>
                  <w:szCs w:val="20"/>
                  <w:lang w:val="nl-NL"/>
                </w:rPr>
                <w:delText>In de Overeenkomst van geldlening is overeengekomen dat Aegon, ter overbrugging van de periode tussen de koop van de nieuwe woning en de verkoop van de huidige woning aan de schuldenaar een tijdelijke aanvullende lening verstrekt, de Overbruggingshypotheek. Zie hiervoor en onder 5. De Overbruggingshypotheek heeft een looptijd zoals in de Overeenkomst van geldlening is overeengekomen, dan wel eventueel nader tussen partijen (zal worden) overeengekomen. De Schuldenaar is rente over de Overbruggingshypotheek tegen het in de Overeenkomst van geldlening overeengekomen rentepercentage verschuldigd.</w:delText>
              </w:r>
            </w:del>
            <w:r w:rsidR="00DF7658" w:rsidRPr="00807B73">
              <w:rPr>
                <w:rFonts w:ascii="Arial" w:hAnsi="Arial" w:cs="Arial"/>
                <w:color w:val="800080"/>
                <w:sz w:val="20"/>
                <w:szCs w:val="20"/>
                <w:lang w:val="nl-NL"/>
                <w:rPrChange w:id="1017" w:author="Groot, Karina de" w:date="2025-04-24T10:15:00Z" w16du:dateUtc="2025-04-24T08:15:00Z">
                  <w:rPr>
                    <w:rFonts w:ascii="Arial" w:hAnsi="Arial" w:cs="Arial"/>
                    <w:color w:val="800080"/>
                    <w:lang w:val="nl-NL"/>
                  </w:rPr>
                </w:rPrChange>
              </w:rPr>
              <w:br/>
            </w:r>
          </w:p>
        </w:tc>
        <w:tc>
          <w:tcPr>
            <w:tcW w:w="7312" w:type="dxa"/>
            <w:shd w:val="clear" w:color="auto" w:fill="auto"/>
          </w:tcPr>
          <w:p w14:paraId="472AE2AF" w14:textId="694D2C43" w:rsidR="005D3BC7" w:rsidRPr="00296017" w:rsidRDefault="005D3BC7" w:rsidP="005D3BC7">
            <w:pPr>
              <w:spacing w:line="276" w:lineRule="auto"/>
              <w:rPr>
                <w:szCs w:val="18"/>
                <w:lang w:val="nl"/>
              </w:rPr>
            </w:pPr>
            <w:r w:rsidRPr="00296017">
              <w:rPr>
                <w:szCs w:val="18"/>
                <w:lang w:val="nl"/>
              </w:rPr>
              <w:t>Optionele tekst.</w:t>
            </w:r>
          </w:p>
          <w:p w14:paraId="1655F739" w14:textId="77777777" w:rsidR="005D3BC7" w:rsidRDefault="005D3BC7" w:rsidP="005D3BC7">
            <w:pPr>
              <w:spacing w:line="276" w:lineRule="auto"/>
              <w:rPr>
                <w:b/>
                <w:bCs/>
                <w:szCs w:val="18"/>
                <w:u w:val="single"/>
                <w:lang w:val="nl"/>
              </w:rPr>
            </w:pPr>
          </w:p>
          <w:p w14:paraId="4C7012E5" w14:textId="6FDD42BB" w:rsidR="005D3BC7" w:rsidRPr="00AC3B3D" w:rsidRDefault="005D3BC7" w:rsidP="005D3BC7">
            <w:pPr>
              <w:spacing w:line="276" w:lineRule="auto"/>
              <w:rPr>
                <w:b/>
                <w:bCs/>
                <w:szCs w:val="18"/>
                <w:u w:val="single"/>
                <w:lang w:val="nl"/>
              </w:rPr>
            </w:pPr>
            <w:r w:rsidRPr="00AC3B3D">
              <w:rPr>
                <w:b/>
                <w:bCs/>
                <w:szCs w:val="18"/>
                <w:u w:val="single"/>
                <w:lang w:val="nl"/>
              </w:rPr>
              <w:t>Mapping tonen overbruggingshypotheek:</w:t>
            </w:r>
          </w:p>
          <w:p w14:paraId="0291C824" w14:textId="77777777" w:rsidR="005D3BC7" w:rsidRPr="00AC3B3D" w:rsidRDefault="005D3BC7" w:rsidP="005D3BC7">
            <w:pPr>
              <w:spacing w:line="276" w:lineRule="auto"/>
              <w:rPr>
                <w:rFonts w:cs="Arial"/>
                <w:szCs w:val="18"/>
              </w:rPr>
            </w:pPr>
            <w:r w:rsidRPr="00AC3B3D">
              <w:rPr>
                <w:szCs w:val="18"/>
              </w:rPr>
              <w:t>//</w:t>
            </w:r>
            <w:proofErr w:type="spellStart"/>
            <w:r w:rsidRPr="00AC3B3D">
              <w:rPr>
                <w:szCs w:val="18"/>
              </w:rPr>
              <w:t>IMKAD_AangebodenStuk</w:t>
            </w:r>
            <w:proofErr w:type="spellEnd"/>
            <w:r w:rsidRPr="00AC3B3D">
              <w:rPr>
                <w:szCs w:val="18"/>
              </w:rPr>
              <w:t>/</w:t>
            </w:r>
            <w:proofErr w:type="spellStart"/>
            <w:r w:rsidRPr="00AC3B3D">
              <w:rPr>
                <w:szCs w:val="18"/>
              </w:rPr>
              <w:t>StukdeelHypotheek</w:t>
            </w:r>
            <w:proofErr w:type="spellEnd"/>
            <w:r w:rsidRPr="00AC3B3D">
              <w:rPr>
                <w:rFonts w:cs="Arial"/>
                <w:szCs w:val="18"/>
              </w:rPr>
              <w:t>[</w:t>
            </w:r>
            <w:proofErr w:type="spellStart"/>
            <w:r w:rsidRPr="00AC3B3D">
              <w:rPr>
                <w:rFonts w:cs="Arial"/>
                <w:szCs w:val="18"/>
              </w:rPr>
              <w:t>aanduidingHypotheek</w:t>
            </w:r>
            <w:proofErr w:type="spellEnd"/>
            <w:r w:rsidRPr="00AC3B3D">
              <w:rPr>
                <w:rFonts w:cs="Arial"/>
                <w:szCs w:val="18"/>
              </w:rPr>
              <w:t xml:space="preserve"> = ‘overbruggingshypotheek’] = aanwezig</w:t>
            </w:r>
          </w:p>
          <w:p w14:paraId="2B9448BA" w14:textId="77777777" w:rsidR="00DF7658" w:rsidRDefault="00DF7658" w:rsidP="00F825E8">
            <w:pPr>
              <w:spacing w:line="276" w:lineRule="auto"/>
            </w:pPr>
          </w:p>
        </w:tc>
      </w:tr>
      <w:tr w:rsidR="005D3BC7" w:rsidRPr="00123774" w14:paraId="302877D6" w14:textId="77777777" w:rsidTr="005B1BA7">
        <w:trPr>
          <w:trHeight w:val="125"/>
        </w:trPr>
        <w:tc>
          <w:tcPr>
            <w:tcW w:w="6655" w:type="dxa"/>
            <w:shd w:val="clear" w:color="auto" w:fill="auto"/>
          </w:tcPr>
          <w:p w14:paraId="54E858EB" w14:textId="6B8BD8A1" w:rsidR="005D3BC7" w:rsidRDefault="005D3BC7" w:rsidP="005B1BA7">
            <w:pPr>
              <w:pStyle w:val="Normal7"/>
              <w:ind w:left="737" w:hanging="6"/>
              <w:rPr>
                <w:rFonts w:ascii="Arial" w:hAnsi="Arial" w:cs="Arial"/>
                <w:color w:val="800080"/>
              </w:rPr>
            </w:pPr>
            <w:proofErr w:type="spellStart"/>
            <w:r w:rsidRPr="00315027">
              <w:rPr>
                <w:rFonts w:ascii="Arial" w:hAnsi="Arial" w:cs="Arial"/>
                <w:color w:val="800080"/>
                <w:u w:val="single"/>
              </w:rPr>
              <w:t>SVn</w:t>
            </w:r>
            <w:proofErr w:type="spellEnd"/>
            <w:r w:rsidRPr="00315027">
              <w:rPr>
                <w:rFonts w:ascii="Arial" w:hAnsi="Arial" w:cs="Arial"/>
                <w:color w:val="800080"/>
                <w:u w:val="single"/>
              </w:rPr>
              <w:t xml:space="preserve"> Starterslening</w:t>
            </w:r>
            <w:r>
              <w:rPr>
                <w:rFonts w:ascii="Arial" w:hAnsi="Arial" w:cs="Arial"/>
                <w:color w:val="800080"/>
                <w:u w:val="single"/>
              </w:rPr>
              <w:br/>
            </w:r>
            <w:ins w:id="1018" w:author="Groot, Karina de" w:date="2025-04-24T10:17:00Z" w16du:dateUtc="2025-04-24T08:17:00Z">
              <w:r w:rsidR="00807B73" w:rsidRPr="00022174">
                <w:rPr>
                  <w:rFonts w:ascii="Arial" w:hAnsi="Arial" w:cs="Arial"/>
                  <w:color w:val="800080"/>
                </w:rPr>
                <w:t>In verband met de door de Stichting Stimuleringsfonds Volkshuisvesting Nederlandse Gemeenten (</w:t>
              </w:r>
              <w:proofErr w:type="spellStart"/>
              <w:r w:rsidR="00807B73" w:rsidRPr="00022174">
                <w:rPr>
                  <w:rFonts w:ascii="Arial" w:hAnsi="Arial" w:cs="Arial"/>
                  <w:color w:val="800080"/>
                </w:rPr>
                <w:t>SVn</w:t>
              </w:r>
              <w:proofErr w:type="spellEnd"/>
              <w:r w:rsidR="00807B73" w:rsidRPr="00022174">
                <w:rPr>
                  <w:rFonts w:ascii="Arial" w:hAnsi="Arial" w:cs="Arial"/>
                  <w:color w:val="800080"/>
                </w:rPr>
                <w:t xml:space="preserve">) te verstrekken Starterslening, heeft Aegon zich jegens </w:t>
              </w:r>
              <w:proofErr w:type="spellStart"/>
              <w:r w:rsidR="00807B73" w:rsidRPr="00022174">
                <w:rPr>
                  <w:rFonts w:ascii="Arial" w:hAnsi="Arial" w:cs="Arial"/>
                  <w:color w:val="800080"/>
                </w:rPr>
                <w:t>SVn</w:t>
              </w:r>
              <w:proofErr w:type="spellEnd"/>
              <w:r w:rsidR="00807B73" w:rsidRPr="00022174">
                <w:rPr>
                  <w:rFonts w:ascii="Arial" w:hAnsi="Arial" w:cs="Arial"/>
                  <w:color w:val="800080"/>
                </w:rPr>
                <w:t xml:space="preserve"> en Stichting Waarborgfonds Eigen Woningen (WEW) verplicht, na het ingaan van de </w:t>
              </w:r>
              <w:r w:rsidR="00807B73">
                <w:rPr>
                  <w:rFonts w:ascii="Arial" w:hAnsi="Arial" w:cs="Arial"/>
                  <w:color w:val="800080"/>
                </w:rPr>
                <w:t>L</w:t>
              </w:r>
              <w:r w:rsidR="00807B73" w:rsidRPr="00022174">
                <w:rPr>
                  <w:rFonts w:ascii="Arial" w:hAnsi="Arial" w:cs="Arial"/>
                  <w:color w:val="800080"/>
                </w:rPr>
                <w:t xml:space="preserve">ening geen gelden meer onder verband van de eerste hypotheekstelling ter leen te verstrekken aan de </w:t>
              </w:r>
              <w:r w:rsidR="00807B73">
                <w:rPr>
                  <w:rFonts w:ascii="Arial" w:hAnsi="Arial" w:cs="Arial"/>
                  <w:color w:val="800080"/>
                </w:rPr>
                <w:t>S</w:t>
              </w:r>
              <w:r w:rsidR="00807B73" w:rsidRPr="00022174">
                <w:rPr>
                  <w:rFonts w:ascii="Arial" w:hAnsi="Arial" w:cs="Arial"/>
                  <w:color w:val="800080"/>
                </w:rPr>
                <w:t xml:space="preserve">chuldenaar. Tevens heeft Aegon zich jegens </w:t>
              </w:r>
              <w:proofErr w:type="spellStart"/>
              <w:r w:rsidR="00807B73" w:rsidRPr="00022174">
                <w:rPr>
                  <w:rFonts w:ascii="Arial" w:hAnsi="Arial" w:cs="Arial"/>
                  <w:color w:val="800080"/>
                </w:rPr>
                <w:t>SVn</w:t>
              </w:r>
              <w:proofErr w:type="spellEnd"/>
              <w:r w:rsidR="00807B73" w:rsidRPr="00022174">
                <w:rPr>
                  <w:rFonts w:ascii="Arial" w:hAnsi="Arial" w:cs="Arial"/>
                  <w:color w:val="800080"/>
                </w:rPr>
                <w:t xml:space="preserve"> en WEW verplicht reeds afgeloste bedragen op de lening, onder verband van de eerste hypotheekstelling, niet opnieuw te laten opnemen door de </w:t>
              </w:r>
              <w:r w:rsidR="00807B73">
                <w:rPr>
                  <w:rFonts w:ascii="Arial" w:hAnsi="Arial" w:cs="Arial"/>
                  <w:color w:val="800080"/>
                </w:rPr>
                <w:t>S</w:t>
              </w:r>
              <w:r w:rsidR="00807B73" w:rsidRPr="00022174">
                <w:rPr>
                  <w:rFonts w:ascii="Arial" w:hAnsi="Arial" w:cs="Arial"/>
                  <w:color w:val="800080"/>
                </w:rPr>
                <w:t xml:space="preserve">chuldenaar. Voormelde verplichtingen rusten op Aegon uitsluitend zolang de bij </w:t>
              </w:r>
              <w:proofErr w:type="spellStart"/>
              <w:r w:rsidR="00807B73" w:rsidRPr="00022174">
                <w:rPr>
                  <w:rFonts w:ascii="Arial" w:hAnsi="Arial" w:cs="Arial"/>
                  <w:color w:val="800080"/>
                </w:rPr>
                <w:t>SVn</w:t>
              </w:r>
              <w:proofErr w:type="spellEnd"/>
              <w:r w:rsidR="00807B73" w:rsidRPr="00022174">
                <w:rPr>
                  <w:rFonts w:ascii="Arial" w:hAnsi="Arial" w:cs="Arial"/>
                  <w:color w:val="800080"/>
                </w:rPr>
                <w:t xml:space="preserve"> aangegane Starterslening niet volledig is afgelost.</w:t>
              </w:r>
            </w:ins>
            <w:del w:id="1019" w:author="Groot, Karina de" w:date="2025-04-24T10:17:00Z" w16du:dateUtc="2025-04-24T08:17:00Z">
              <w:r w:rsidRPr="00315027" w:rsidDel="00807B73">
                <w:rPr>
                  <w:rFonts w:ascii="Arial" w:hAnsi="Arial" w:cs="Arial"/>
                  <w:color w:val="800080"/>
                </w:rPr>
                <w:delText>In verband met de door de Stichting Stimuleringsfonds Volkshuisvesting Nederlandse Gemeenten (SVn) te verstrekken Starterslening, heeft Aegon zich jegens SVn en Stichting Waarborgfonds Eigen Woningen (WEW) verplicht, na het ingaan van de lening geen gelden meer onder verband van de eerste hypotheekstelling ter leen te verstrekken aan de schuldenaar. Tevens heeft Aegon zich jegens SVn en WEW verplicht reeds afgeloste bedragen op de lening, onder verband van de eerste hypotheekstelling, niet opnieuw te laten opnemen door de schuldenaar. Voormelde verplichtingen rusten op Aegon uitsluitend zolang de bij SVn aangegane Starterslening niet volledig is afgelost.</w:delText>
              </w:r>
            </w:del>
          </w:p>
          <w:p w14:paraId="0BDDA89F" w14:textId="77777777" w:rsidR="005D3BC7" w:rsidRPr="005D3BC7" w:rsidRDefault="005D3BC7" w:rsidP="00C81272">
            <w:pPr>
              <w:pStyle w:val="NormalWeb"/>
              <w:widowControl/>
              <w:suppressAutoHyphens/>
              <w:spacing w:before="0" w:beforeAutospacing="0" w:after="0" w:afterAutospacing="0" w:line="240" w:lineRule="atLeast"/>
              <w:ind w:left="709"/>
              <w:rPr>
                <w:rFonts w:ascii="Arial" w:hAnsi="Arial" w:cs="Arial"/>
                <w:color w:val="800080"/>
                <w:sz w:val="20"/>
                <w:szCs w:val="20"/>
                <w:u w:val="single"/>
              </w:rPr>
            </w:pPr>
          </w:p>
        </w:tc>
        <w:tc>
          <w:tcPr>
            <w:tcW w:w="7312" w:type="dxa"/>
            <w:shd w:val="clear" w:color="auto" w:fill="auto"/>
          </w:tcPr>
          <w:p w14:paraId="1739C567" w14:textId="77777777" w:rsidR="002819BE" w:rsidRPr="00296017" w:rsidRDefault="002819BE" w:rsidP="002819BE">
            <w:pPr>
              <w:spacing w:line="276" w:lineRule="auto"/>
              <w:rPr>
                <w:szCs w:val="18"/>
                <w:lang w:val="nl"/>
              </w:rPr>
            </w:pPr>
            <w:r w:rsidRPr="00296017">
              <w:rPr>
                <w:snapToGrid/>
                <w:szCs w:val="18"/>
              </w:rPr>
              <w:t>Optionele</w:t>
            </w:r>
            <w:r w:rsidRPr="00296017">
              <w:rPr>
                <w:szCs w:val="18"/>
                <w:lang w:val="nl"/>
              </w:rPr>
              <w:t xml:space="preserve"> tekst.</w:t>
            </w:r>
          </w:p>
          <w:p w14:paraId="1E56B565" w14:textId="77777777" w:rsidR="002819BE" w:rsidRPr="00296017" w:rsidRDefault="002819BE" w:rsidP="002819BE">
            <w:pPr>
              <w:spacing w:line="276" w:lineRule="auto"/>
              <w:rPr>
                <w:szCs w:val="18"/>
                <w:lang w:val="nl"/>
              </w:rPr>
            </w:pPr>
          </w:p>
          <w:p w14:paraId="7F79A746" w14:textId="77777777" w:rsidR="002819BE" w:rsidRPr="00296017" w:rsidRDefault="002819BE" w:rsidP="002819BE">
            <w:pPr>
              <w:spacing w:line="276" w:lineRule="auto"/>
              <w:rPr>
                <w:szCs w:val="18"/>
                <w:lang w:val="nl"/>
              </w:rPr>
            </w:pPr>
            <w:r w:rsidRPr="00296017">
              <w:rPr>
                <w:b/>
                <w:bCs/>
                <w:szCs w:val="18"/>
                <w:u w:val="single"/>
                <w:lang w:val="nl"/>
              </w:rPr>
              <w:t>Mapping tonen tekstblok starterslening:</w:t>
            </w:r>
          </w:p>
          <w:p w14:paraId="7913227C" w14:textId="77777777" w:rsidR="002819BE" w:rsidRPr="00296017" w:rsidRDefault="002819BE" w:rsidP="002819BE">
            <w:pPr>
              <w:spacing w:line="276" w:lineRule="auto"/>
              <w:rPr>
                <w:szCs w:val="18"/>
                <w:lang w:val="nl"/>
              </w:rPr>
            </w:pPr>
            <w:r w:rsidRPr="00296017">
              <w:rPr>
                <w:szCs w:val="18"/>
                <w:lang w:val="nl"/>
              </w:rPr>
              <w:t>IMKAD_AangebodenStuk/tia_TekstKeuze/</w:t>
            </w:r>
          </w:p>
          <w:p w14:paraId="6E1EEB33" w14:textId="77777777" w:rsidR="002819BE" w:rsidRPr="00296017" w:rsidRDefault="002819BE" w:rsidP="00296017">
            <w:pPr>
              <w:spacing w:line="276" w:lineRule="auto"/>
              <w:rPr>
                <w:szCs w:val="18"/>
                <w:lang w:val="nl"/>
              </w:rPr>
            </w:pPr>
            <w:r w:rsidRPr="00296017">
              <w:rPr>
                <w:szCs w:val="18"/>
                <w:lang w:val="nl"/>
              </w:rPr>
              <w:t>./tagNaam('k_SVnStarterslening')</w:t>
            </w:r>
          </w:p>
          <w:p w14:paraId="333202FB" w14:textId="77777777" w:rsidR="002819BE" w:rsidRPr="00296017" w:rsidRDefault="002819BE" w:rsidP="002819BE">
            <w:pPr>
              <w:spacing w:line="276" w:lineRule="auto"/>
              <w:rPr>
                <w:szCs w:val="18"/>
                <w:lang w:val="nl"/>
              </w:rPr>
            </w:pPr>
            <w:r w:rsidRPr="00296017">
              <w:rPr>
                <w:szCs w:val="18"/>
                <w:lang w:val="nl"/>
              </w:rPr>
              <w:t>./tekst = (‘true’ = tekst wordt wel getoond; ‘false’ = tekst wordt niet getoond)</w:t>
            </w:r>
          </w:p>
          <w:p w14:paraId="519A868C" w14:textId="77777777" w:rsidR="005D3BC7" w:rsidRPr="00AC3B3D" w:rsidRDefault="005D3BC7" w:rsidP="005D3BC7">
            <w:pPr>
              <w:spacing w:line="276" w:lineRule="auto"/>
              <w:rPr>
                <w:b/>
                <w:bCs/>
                <w:szCs w:val="18"/>
                <w:u w:val="single"/>
                <w:lang w:val="nl"/>
              </w:rPr>
            </w:pPr>
          </w:p>
        </w:tc>
      </w:tr>
    </w:tbl>
    <w:p w14:paraId="44234ECB" w14:textId="5228D4D3" w:rsidR="000F63B0" w:rsidRPr="00395E97" w:rsidRDefault="000F63B0" w:rsidP="00296017">
      <w:pPr>
        <w:pStyle w:val="Kop2"/>
        <w:pageBreakBefore/>
        <w:spacing w:after="240"/>
        <w:rPr>
          <w:szCs w:val="18"/>
          <w:rPrChange w:id="1020" w:author="Groot, Karina de" w:date="2025-04-17T15:09:00Z" w16du:dateUtc="2025-04-17T13:09:00Z">
            <w:rPr>
              <w:b w:val="0"/>
              <w:bCs/>
              <w:sz w:val="20"/>
            </w:rPr>
          </w:rPrChange>
        </w:rPr>
      </w:pPr>
      <w:bookmarkStart w:id="1021" w:name="_Toc196384043"/>
      <w:bookmarkStart w:id="1022" w:name="_Ref438469058"/>
      <w:r w:rsidRPr="00395E97">
        <w:rPr>
          <w:szCs w:val="18"/>
          <w:rPrChange w:id="1023" w:author="Groot, Karina de" w:date="2025-04-17T15:09:00Z" w16du:dateUtc="2025-04-17T13:09:00Z">
            <w:rPr>
              <w:b w:val="0"/>
              <w:bCs/>
              <w:sz w:val="20"/>
            </w:rPr>
          </w:rPrChange>
        </w:rPr>
        <w:lastRenderedPageBreak/>
        <w:t>Hypotheekrecht</w:t>
      </w:r>
      <w:bookmarkEnd w:id="1021"/>
    </w:p>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087"/>
      </w:tblGrid>
      <w:tr w:rsidR="000F63B0" w:rsidRPr="00296017" w14:paraId="653AFB57" w14:textId="77777777" w:rsidTr="005B1BA7">
        <w:trPr>
          <w:trHeight w:val="125"/>
        </w:trPr>
        <w:tc>
          <w:tcPr>
            <w:tcW w:w="6655" w:type="dxa"/>
            <w:shd w:val="clear" w:color="auto" w:fill="DEEAF6" w:themeFill="accent1" w:themeFillTint="33"/>
          </w:tcPr>
          <w:p w14:paraId="2C8E5425" w14:textId="77777777" w:rsidR="000F63B0" w:rsidRPr="00296017" w:rsidRDefault="000F63B0" w:rsidP="00AC3B3D">
            <w:pPr>
              <w:rPr>
                <w:b/>
                <w:sz w:val="20"/>
              </w:rPr>
            </w:pPr>
            <w:r w:rsidRPr="00296017">
              <w:rPr>
                <w:b/>
                <w:sz w:val="20"/>
              </w:rPr>
              <w:t>Modeldocument tekst</w:t>
            </w:r>
          </w:p>
        </w:tc>
        <w:tc>
          <w:tcPr>
            <w:tcW w:w="7087" w:type="dxa"/>
            <w:shd w:val="clear" w:color="auto" w:fill="DEEAF6" w:themeFill="accent1" w:themeFillTint="33"/>
          </w:tcPr>
          <w:p w14:paraId="6B3ED9EB" w14:textId="77777777" w:rsidR="000F63B0" w:rsidRPr="00296017" w:rsidRDefault="000F63B0" w:rsidP="00AC3B3D">
            <w:pPr>
              <w:rPr>
                <w:b/>
                <w:sz w:val="20"/>
              </w:rPr>
            </w:pPr>
            <w:proofErr w:type="spellStart"/>
            <w:r w:rsidRPr="00296017">
              <w:rPr>
                <w:b/>
                <w:sz w:val="20"/>
              </w:rPr>
              <w:t>Mapping</w:t>
            </w:r>
            <w:proofErr w:type="spellEnd"/>
            <w:r w:rsidRPr="00296017">
              <w:rPr>
                <w:b/>
                <w:sz w:val="20"/>
              </w:rPr>
              <w:t xml:space="preserve"> en toelichting</w:t>
            </w:r>
          </w:p>
        </w:tc>
      </w:tr>
      <w:tr w:rsidR="000F63B0" w:rsidRPr="00123774" w14:paraId="4028F64E" w14:textId="77777777" w:rsidTr="005B1BA7">
        <w:trPr>
          <w:trHeight w:val="125"/>
        </w:trPr>
        <w:tc>
          <w:tcPr>
            <w:tcW w:w="6655" w:type="dxa"/>
            <w:shd w:val="clear" w:color="auto" w:fill="auto"/>
          </w:tcPr>
          <w:p w14:paraId="11E746F9" w14:textId="4BD7DD59" w:rsidR="00C47D54" w:rsidRDefault="00C47D54" w:rsidP="00C47D54">
            <w:pPr>
              <w:pStyle w:val="Normal7"/>
              <w:ind w:left="426" w:hanging="426"/>
              <w:rPr>
                <w:rFonts w:ascii="Arial" w:hAnsi="Arial" w:cs="Arial"/>
                <w:b/>
                <w:bCs/>
                <w:color w:val="FF0000"/>
              </w:rPr>
            </w:pPr>
            <w:r>
              <w:rPr>
                <w:rFonts w:ascii="Arial" w:hAnsi="Arial" w:cs="Arial"/>
                <w:b/>
                <w:bCs/>
                <w:color w:val="FF0000"/>
              </w:rPr>
              <w:t>B</w:t>
            </w:r>
            <w:r w:rsidRPr="00127A53">
              <w:rPr>
                <w:rFonts w:ascii="Arial" w:hAnsi="Arial" w:cs="Arial"/>
                <w:b/>
                <w:bCs/>
                <w:color w:val="FF0000"/>
              </w:rPr>
              <w:t>.</w:t>
            </w:r>
            <w:r>
              <w:rPr>
                <w:rFonts w:ascii="Arial" w:hAnsi="Arial" w:cs="Arial"/>
                <w:b/>
                <w:bCs/>
                <w:color w:val="FF0000"/>
              </w:rPr>
              <w:t xml:space="preserve">   </w:t>
            </w:r>
            <w:r w:rsidRPr="00127A53">
              <w:rPr>
                <w:rFonts w:ascii="Arial" w:hAnsi="Arial" w:cs="Arial"/>
                <w:b/>
                <w:bCs/>
                <w:color w:val="FF0000"/>
              </w:rPr>
              <w:t xml:space="preserve"> </w:t>
            </w:r>
            <w:r>
              <w:rPr>
                <w:rFonts w:ascii="Arial" w:hAnsi="Arial" w:cs="Arial"/>
                <w:b/>
                <w:bCs/>
                <w:color w:val="FF0000"/>
              </w:rPr>
              <w:t>HYPOTHEEKRECHT</w:t>
            </w:r>
            <w:r>
              <w:rPr>
                <w:rFonts w:ascii="Arial" w:hAnsi="Arial" w:cs="Arial"/>
                <w:b/>
                <w:bCs/>
                <w:color w:val="FF0000"/>
              </w:rPr>
              <w:br/>
            </w:r>
            <w:r w:rsidRPr="00DD7A0B">
              <w:rPr>
                <w:rFonts w:ascii="Arial" w:hAnsi="Arial" w:cs="Arial"/>
                <w:b/>
                <w:bCs/>
                <w:color w:val="FF0000"/>
              </w:rPr>
              <w:t>4.</w:t>
            </w:r>
            <w:bookmarkStart w:id="1024" w:name="_DV_M59"/>
            <w:bookmarkEnd w:id="1024"/>
            <w:r>
              <w:rPr>
                <w:rFonts w:ascii="Arial" w:hAnsi="Arial" w:cs="Arial"/>
                <w:b/>
                <w:bCs/>
                <w:color w:val="FF0000"/>
              </w:rPr>
              <w:t xml:space="preserve"> </w:t>
            </w:r>
            <w:r w:rsidR="00E22B5A">
              <w:rPr>
                <w:rFonts w:ascii="Arial" w:hAnsi="Arial" w:cs="Arial"/>
                <w:b/>
                <w:bCs/>
                <w:color w:val="FF0000"/>
              </w:rPr>
              <w:t xml:space="preserve"> </w:t>
            </w:r>
            <w:r w:rsidRPr="00DD7A0B">
              <w:rPr>
                <w:rFonts w:ascii="Arial" w:hAnsi="Arial" w:cs="Arial"/>
                <w:b/>
                <w:bCs/>
                <w:color w:val="FF0000"/>
              </w:rPr>
              <w:t>Hypotheekstelling Lening</w:t>
            </w:r>
          </w:p>
          <w:p w14:paraId="0F5A6392" w14:textId="77777777" w:rsidR="00195544" w:rsidRDefault="00807B73" w:rsidP="00195544">
            <w:pPr>
              <w:autoSpaceDE w:val="0"/>
              <w:autoSpaceDN w:val="0"/>
              <w:adjustRightInd w:val="0"/>
              <w:spacing w:line="240" w:lineRule="auto"/>
              <w:ind w:left="731"/>
              <w:rPr>
                <w:ins w:id="1025" w:author="Groot, Karina de" w:date="2025-04-24T10:44:00Z" w16du:dateUtc="2025-04-24T08:44:00Z"/>
                <w:rFonts w:cs="Arial"/>
                <w:snapToGrid/>
                <w:color w:val="FF0000"/>
                <w:spacing w:val="5"/>
                <w:kern w:val="0"/>
                <w:sz w:val="20"/>
              </w:rPr>
            </w:pPr>
            <w:ins w:id="1026" w:author="Groot, Karina de" w:date="2025-04-24T10:18:00Z" w16du:dateUtc="2025-04-24T08:18:00Z">
              <w:r w:rsidRPr="00807B73">
                <w:rPr>
                  <w:rFonts w:cs="Arial"/>
                  <w:snapToGrid/>
                  <w:color w:val="FF0000"/>
                  <w:spacing w:val="5"/>
                  <w:kern w:val="0"/>
                  <w:sz w:val="20"/>
                </w:rPr>
                <w:t>De (Derde) Hypotheekgever verleent tot zekerheid voor de betaling van de Lening en al hetgeen Aegon in verband daarmee te vorderen mocht hebben of krijgen op grond van de Overeenkomst van geldlening, eventueel nog te verstrekken aanvullende geldlening(en), de betaling van de verschuldigde rente (ook indien deze betrekking heeft op een periode van langer dan drie jaar), in de Algemene Voorwaarden bedoelde</w:t>
              </w:r>
              <w:r w:rsidRPr="00807B73">
                <w:rPr>
                  <w:rFonts w:cs="Arial"/>
                  <w:snapToGrid/>
                  <w:spacing w:val="5"/>
                  <w:kern w:val="0"/>
                  <w:sz w:val="20"/>
                </w:rPr>
                <w:t xml:space="preserve"> </w:t>
              </w:r>
              <w:r w:rsidRPr="00807B73">
                <w:rPr>
                  <w:rFonts w:cs="Arial"/>
                  <w:snapToGrid/>
                  <w:color w:val="FF0000"/>
                  <w:spacing w:val="5"/>
                  <w:kern w:val="0"/>
                  <w:sz w:val="20"/>
                </w:rPr>
                <w:t xml:space="preserve">kosten, vergoedingen en premies voor verzekeringen of inleg voor bankrekeningen een recht van hypotheek </w:t>
              </w:r>
              <w:r w:rsidRPr="00807B73">
                <w:rPr>
                  <w:rFonts w:cs="Arial"/>
                  <w:kern w:val="0"/>
                  <w:sz w:val="20"/>
                </w:rPr>
                <w:fldChar w:fldCharType="begin"/>
              </w:r>
              <w:r w:rsidRPr="00807B73">
                <w:rPr>
                  <w:rFonts w:cs="Arial"/>
                  <w:kern w:val="0"/>
                  <w:sz w:val="20"/>
                </w:rPr>
                <w:instrText>MacroButton Nomacro §</w:instrText>
              </w:r>
              <w:r w:rsidRPr="00807B73">
                <w:rPr>
                  <w:rFonts w:cs="Arial"/>
                  <w:kern w:val="0"/>
                  <w:sz w:val="20"/>
                </w:rPr>
                <w:fldChar w:fldCharType="end"/>
              </w:r>
              <w:r w:rsidRPr="00807B73">
                <w:rPr>
                  <w:rFonts w:cs="Arial"/>
                  <w:kern w:val="0"/>
                  <w:sz w:val="20"/>
                </w:rPr>
                <w:t>telwoord hypotheek</w:t>
              </w:r>
              <w:r w:rsidRPr="00807B73">
                <w:rPr>
                  <w:rFonts w:cs="Arial"/>
                  <w:kern w:val="0"/>
                  <w:sz w:val="20"/>
                </w:rPr>
                <w:fldChar w:fldCharType="begin"/>
              </w:r>
              <w:r w:rsidRPr="00807B73">
                <w:rPr>
                  <w:rFonts w:cs="Arial"/>
                  <w:kern w:val="0"/>
                  <w:sz w:val="20"/>
                </w:rPr>
                <w:instrText>MacroButton Nomacro §</w:instrText>
              </w:r>
              <w:r w:rsidRPr="00807B73">
                <w:rPr>
                  <w:rFonts w:cs="Arial"/>
                  <w:kern w:val="0"/>
                  <w:sz w:val="20"/>
                </w:rPr>
                <w:fldChar w:fldCharType="end"/>
              </w:r>
              <w:r w:rsidRPr="00807B73">
                <w:rPr>
                  <w:rFonts w:cs="Arial"/>
                  <w:kern w:val="0"/>
                  <w:sz w:val="20"/>
                </w:rPr>
                <w:t xml:space="preserve"> </w:t>
              </w:r>
              <w:r w:rsidRPr="00807B73">
                <w:rPr>
                  <w:rFonts w:cs="Arial"/>
                  <w:snapToGrid/>
                  <w:color w:val="FF0000"/>
                  <w:spacing w:val="5"/>
                  <w:kern w:val="0"/>
                  <w:sz w:val="20"/>
                </w:rPr>
                <w:t>in rang, en wel op het registergoed zoals hierna vermeld tot een bedrag van:</w:t>
              </w:r>
            </w:ins>
          </w:p>
          <w:p w14:paraId="48BC2145" w14:textId="35AED627" w:rsidR="00807B73" w:rsidRPr="00807B73" w:rsidRDefault="00807B73" w:rsidP="00195544">
            <w:pPr>
              <w:autoSpaceDE w:val="0"/>
              <w:autoSpaceDN w:val="0"/>
              <w:adjustRightInd w:val="0"/>
              <w:spacing w:line="240" w:lineRule="auto"/>
              <w:ind w:left="1156" w:hanging="425"/>
              <w:rPr>
                <w:ins w:id="1027" w:author="Groot, Karina de" w:date="2025-04-24T10:18:00Z" w16du:dateUtc="2025-04-24T08:18:00Z"/>
                <w:rFonts w:cs="Arial"/>
                <w:snapToGrid/>
                <w:color w:val="FF0000"/>
                <w:kern w:val="0"/>
                <w:sz w:val="20"/>
              </w:rPr>
            </w:pPr>
            <w:ins w:id="1028" w:author="Groot, Karina de" w:date="2025-04-24T10:18:00Z" w16du:dateUtc="2025-04-24T08:18:00Z">
              <w:r w:rsidRPr="00807B73">
                <w:rPr>
                  <w:rFonts w:cs="Arial"/>
                  <w:snapToGrid/>
                  <w:color w:val="FF0000"/>
                  <w:kern w:val="0"/>
                  <w:sz w:val="20"/>
                </w:rPr>
                <w:t>(A)</w:t>
              </w:r>
              <w:r w:rsidRPr="00807B73">
                <w:rPr>
                  <w:rFonts w:cs="Arial"/>
                  <w:snapToGrid/>
                  <w:kern w:val="0"/>
                  <w:sz w:val="20"/>
                </w:rPr>
                <w:tab/>
              </w:r>
              <w:r w:rsidRPr="00807B73">
                <w:rPr>
                  <w:rFonts w:cs="Arial"/>
                  <w:snapToGrid/>
                  <w:kern w:val="0"/>
                  <w:sz w:val="20"/>
                </w:rPr>
                <w:fldChar w:fldCharType="begin"/>
              </w:r>
              <w:r w:rsidRPr="00807B73">
                <w:rPr>
                  <w:rFonts w:cs="Arial"/>
                  <w:snapToGrid/>
                  <w:kern w:val="0"/>
                  <w:sz w:val="20"/>
                </w:rPr>
                <w:instrText>MacroButton Nomacro §</w:instrText>
              </w:r>
              <w:r w:rsidRPr="00807B73">
                <w:rPr>
                  <w:rFonts w:cs="Arial"/>
                  <w:snapToGrid/>
                  <w:kern w:val="0"/>
                  <w:sz w:val="20"/>
                </w:rPr>
                <w:fldChar w:fldCharType="end"/>
              </w:r>
              <w:r w:rsidRPr="00807B73">
                <w:rPr>
                  <w:rFonts w:cs="Arial"/>
                  <w:snapToGrid/>
                  <w:kern w:val="0"/>
                  <w:sz w:val="20"/>
                </w:rPr>
                <w:t>hypotheekbedrag voluit in letters (hypotheekbedrag in</w:t>
              </w:r>
            </w:ins>
            <w:ins w:id="1029" w:author="Groot, Karina de" w:date="2025-04-24T10:43:00Z" w16du:dateUtc="2025-04-24T08:43:00Z">
              <w:r w:rsidR="00195544">
                <w:rPr>
                  <w:rFonts w:cs="Arial"/>
                  <w:snapToGrid/>
                  <w:kern w:val="0"/>
                  <w:sz w:val="20"/>
                </w:rPr>
                <w:t xml:space="preserve"> </w:t>
              </w:r>
            </w:ins>
            <w:ins w:id="1030" w:author="Groot, Karina de" w:date="2025-04-24T10:18:00Z" w16du:dateUtc="2025-04-24T08:18:00Z">
              <w:r w:rsidRPr="00807B73">
                <w:rPr>
                  <w:rFonts w:cs="Arial"/>
                  <w:snapToGrid/>
                  <w:kern w:val="0"/>
                  <w:sz w:val="20"/>
                </w:rPr>
                <w:t>cijfers)</w:t>
              </w:r>
              <w:r w:rsidRPr="00807B73">
                <w:rPr>
                  <w:rFonts w:cs="Arial"/>
                  <w:snapToGrid/>
                  <w:kern w:val="0"/>
                  <w:sz w:val="20"/>
                </w:rPr>
                <w:fldChar w:fldCharType="begin"/>
              </w:r>
              <w:r w:rsidRPr="00807B73">
                <w:rPr>
                  <w:rFonts w:cs="Arial"/>
                  <w:snapToGrid/>
                  <w:kern w:val="0"/>
                  <w:sz w:val="20"/>
                </w:rPr>
                <w:instrText>MacroButton Nomacro §</w:instrText>
              </w:r>
              <w:r w:rsidRPr="00807B73">
                <w:rPr>
                  <w:rFonts w:cs="Arial"/>
                  <w:snapToGrid/>
                  <w:kern w:val="0"/>
                  <w:sz w:val="20"/>
                </w:rPr>
                <w:fldChar w:fldCharType="end"/>
              </w:r>
              <w:r w:rsidRPr="00807B73">
                <w:rPr>
                  <w:rFonts w:cs="Arial"/>
                  <w:snapToGrid/>
                  <w:color w:val="FF0000"/>
                  <w:kern w:val="0"/>
                  <w:sz w:val="20"/>
                </w:rPr>
                <w:t xml:space="preserve">, te vermeerderen met </w:t>
              </w:r>
            </w:ins>
          </w:p>
          <w:p w14:paraId="74553BD7" w14:textId="77777777" w:rsidR="00807B73" w:rsidRPr="00807B73" w:rsidRDefault="00807B73" w:rsidP="00807B73">
            <w:pPr>
              <w:tabs>
                <w:tab w:val="left" w:pos="1134"/>
              </w:tabs>
              <w:autoSpaceDE w:val="0"/>
              <w:autoSpaceDN w:val="0"/>
              <w:adjustRightInd w:val="0"/>
              <w:spacing w:line="240" w:lineRule="auto"/>
              <w:ind w:left="1134" w:hanging="425"/>
              <w:rPr>
                <w:ins w:id="1031" w:author="Groot, Karina de" w:date="2025-04-24T10:18:00Z" w16du:dateUtc="2025-04-24T08:18:00Z"/>
                <w:rFonts w:cs="Arial"/>
                <w:snapToGrid/>
                <w:color w:val="FF0000"/>
                <w:kern w:val="0"/>
                <w:sz w:val="20"/>
              </w:rPr>
            </w:pPr>
            <w:ins w:id="1032" w:author="Groot, Karina de" w:date="2025-04-24T10:18:00Z" w16du:dateUtc="2025-04-24T08:18:00Z">
              <w:r w:rsidRPr="00807B73">
                <w:rPr>
                  <w:rFonts w:cs="Arial"/>
                  <w:color w:val="FF0000"/>
                  <w:kern w:val="0"/>
                  <w:sz w:val="20"/>
                </w:rPr>
                <w:t>(B)</w:t>
              </w:r>
              <w:r w:rsidRPr="00807B73">
                <w:rPr>
                  <w:rFonts w:cs="Arial"/>
                  <w:color w:val="FF0000"/>
                  <w:kern w:val="0"/>
                  <w:sz w:val="20"/>
                </w:rPr>
                <w:tab/>
                <w:t xml:space="preserve">de hiervoor bedoelde rente, kosten, vergoedingen en premies en/ of inleg, die tezamen worden begroot op veertig procent (40%) van het onder (A) omschreven bedrag, zijnde </w:t>
              </w:r>
              <w:r w:rsidRPr="00807B73">
                <w:rPr>
                  <w:rFonts w:cs="Arial"/>
                  <w:snapToGrid/>
                  <w:kern w:val="0"/>
                  <w:sz w:val="20"/>
                </w:rPr>
                <w:fldChar w:fldCharType="begin"/>
              </w:r>
              <w:r w:rsidRPr="00807B73">
                <w:rPr>
                  <w:rFonts w:cs="Arial"/>
                  <w:snapToGrid/>
                  <w:kern w:val="0"/>
                  <w:sz w:val="20"/>
                </w:rPr>
                <w:instrText>MacroButton Nomacro §</w:instrText>
              </w:r>
              <w:r w:rsidRPr="00807B73">
                <w:rPr>
                  <w:rFonts w:cs="Arial"/>
                  <w:snapToGrid/>
                  <w:kern w:val="0"/>
                  <w:sz w:val="20"/>
                </w:rPr>
                <w:fldChar w:fldCharType="end"/>
              </w:r>
              <w:r w:rsidRPr="00807B73">
                <w:rPr>
                  <w:rFonts w:cs="Arial"/>
                  <w:snapToGrid/>
                  <w:kern w:val="0"/>
                  <w:sz w:val="20"/>
                </w:rPr>
                <w:t>40% van hypotheekbedrag voluit in letters (40% van hypotheekbedrag in cijfers)</w:t>
              </w:r>
              <w:r w:rsidRPr="00807B73">
                <w:rPr>
                  <w:rFonts w:cs="Arial"/>
                  <w:snapToGrid/>
                  <w:kern w:val="0"/>
                  <w:sz w:val="20"/>
                </w:rPr>
                <w:fldChar w:fldCharType="begin"/>
              </w:r>
              <w:r w:rsidRPr="00807B73">
                <w:rPr>
                  <w:rFonts w:cs="Arial"/>
                  <w:snapToGrid/>
                  <w:kern w:val="0"/>
                  <w:sz w:val="20"/>
                </w:rPr>
                <w:instrText>MacroButton Nomacro §</w:instrText>
              </w:r>
              <w:r w:rsidRPr="00807B73">
                <w:rPr>
                  <w:rFonts w:cs="Arial"/>
                  <w:snapToGrid/>
                  <w:kern w:val="0"/>
                  <w:sz w:val="20"/>
                </w:rPr>
                <w:fldChar w:fldCharType="end"/>
              </w:r>
              <w:r w:rsidRPr="00807B73">
                <w:rPr>
                  <w:rFonts w:cs="Arial"/>
                  <w:snapToGrid/>
                  <w:color w:val="FF0000"/>
                  <w:kern w:val="0"/>
                  <w:sz w:val="20"/>
                </w:rPr>
                <w:t xml:space="preserve">, </w:t>
              </w:r>
            </w:ins>
          </w:p>
          <w:p w14:paraId="78929BFA" w14:textId="00A0158D" w:rsidR="00807B73" w:rsidRPr="00807B73" w:rsidRDefault="00807B73">
            <w:pPr>
              <w:tabs>
                <w:tab w:val="left" w:pos="731"/>
              </w:tabs>
              <w:autoSpaceDE w:val="0"/>
              <w:autoSpaceDN w:val="0"/>
              <w:adjustRightInd w:val="0"/>
              <w:spacing w:line="240" w:lineRule="auto"/>
              <w:ind w:left="731"/>
              <w:rPr>
                <w:ins w:id="1033" w:author="Groot, Karina de" w:date="2025-04-24T10:18:00Z" w16du:dateUtc="2025-04-24T08:18:00Z"/>
                <w:rFonts w:cs="Arial"/>
                <w:snapToGrid/>
                <w:kern w:val="0"/>
                <w:sz w:val="20"/>
              </w:rPr>
              <w:pPrChange w:id="1034" w:author="Groot, Karina de" w:date="2025-04-24T10:44:00Z" w16du:dateUtc="2025-04-24T08:44:00Z">
                <w:pPr>
                  <w:tabs>
                    <w:tab w:val="left" w:pos="1134"/>
                  </w:tabs>
                  <w:autoSpaceDE w:val="0"/>
                  <w:autoSpaceDN w:val="0"/>
                  <w:adjustRightInd w:val="0"/>
                  <w:spacing w:line="240" w:lineRule="auto"/>
                  <w:ind w:left="1134" w:hanging="425"/>
                </w:pPr>
              </w:pPrChange>
            </w:pPr>
            <w:ins w:id="1035" w:author="Groot, Karina de" w:date="2025-04-24T10:18:00Z" w16du:dateUtc="2025-04-24T08:18:00Z">
              <w:r w:rsidRPr="00807B73">
                <w:rPr>
                  <w:rFonts w:cs="Arial"/>
                  <w:snapToGrid/>
                  <w:color w:val="FF0000"/>
                  <w:kern w:val="0"/>
                  <w:sz w:val="20"/>
                </w:rPr>
                <w:t xml:space="preserve">dus tot een maximaal eindbedrag van </w:t>
              </w:r>
              <w:r w:rsidRPr="00807B73">
                <w:rPr>
                  <w:rFonts w:cs="Arial"/>
                  <w:snapToGrid/>
                  <w:kern w:val="0"/>
                  <w:sz w:val="20"/>
                </w:rPr>
                <w:fldChar w:fldCharType="begin"/>
              </w:r>
              <w:r w:rsidRPr="00807B73">
                <w:rPr>
                  <w:rFonts w:cs="Arial"/>
                  <w:snapToGrid/>
                  <w:kern w:val="0"/>
                  <w:sz w:val="20"/>
                </w:rPr>
                <w:instrText>MacroButton Nomacro §</w:instrText>
              </w:r>
              <w:r w:rsidRPr="00807B73">
                <w:rPr>
                  <w:rFonts w:cs="Arial"/>
                  <w:snapToGrid/>
                  <w:kern w:val="0"/>
                  <w:sz w:val="20"/>
                </w:rPr>
                <w:fldChar w:fldCharType="end"/>
              </w:r>
              <w:r w:rsidRPr="00807B73">
                <w:rPr>
                  <w:rFonts w:cs="Arial"/>
                  <w:snapToGrid/>
                  <w:kern w:val="0"/>
                  <w:sz w:val="20"/>
                </w:rPr>
                <w:t>140% van hypotheekbedrag voluit in letters (140% van</w:t>
              </w:r>
            </w:ins>
            <w:ins w:id="1036" w:author="Groot, Karina de" w:date="2025-04-24T10:44:00Z" w16du:dateUtc="2025-04-24T08:44:00Z">
              <w:r w:rsidR="00E5384B">
                <w:rPr>
                  <w:rFonts w:cs="Arial"/>
                  <w:snapToGrid/>
                  <w:kern w:val="0"/>
                  <w:sz w:val="20"/>
                </w:rPr>
                <w:t xml:space="preserve"> </w:t>
              </w:r>
            </w:ins>
            <w:ins w:id="1037" w:author="Groot, Karina de" w:date="2025-04-24T10:18:00Z" w16du:dateUtc="2025-04-24T08:18:00Z">
              <w:r w:rsidRPr="00807B73">
                <w:rPr>
                  <w:rFonts w:cs="Arial"/>
                  <w:snapToGrid/>
                  <w:kern w:val="0"/>
                  <w:sz w:val="20"/>
                </w:rPr>
                <w:t>hypotheekbedrag in cijfers)</w:t>
              </w:r>
              <w:r w:rsidRPr="00807B73">
                <w:rPr>
                  <w:rFonts w:cs="Arial"/>
                  <w:snapToGrid/>
                  <w:kern w:val="0"/>
                  <w:sz w:val="20"/>
                </w:rPr>
                <w:fldChar w:fldCharType="begin"/>
              </w:r>
              <w:r w:rsidRPr="00807B73">
                <w:rPr>
                  <w:rFonts w:cs="Arial"/>
                  <w:snapToGrid/>
                  <w:kern w:val="0"/>
                  <w:sz w:val="20"/>
                </w:rPr>
                <w:instrText>MacroButton Nomacro §</w:instrText>
              </w:r>
              <w:r w:rsidRPr="00807B73">
                <w:rPr>
                  <w:rFonts w:cs="Arial"/>
                  <w:snapToGrid/>
                  <w:kern w:val="0"/>
                  <w:sz w:val="20"/>
                </w:rPr>
                <w:fldChar w:fldCharType="end"/>
              </w:r>
              <w:r w:rsidRPr="00807B73">
                <w:rPr>
                  <w:rFonts w:cs="Arial"/>
                  <w:snapToGrid/>
                  <w:color w:val="FF0000"/>
                  <w:kern w:val="0"/>
                  <w:sz w:val="20"/>
                </w:rPr>
                <w:t>.</w:t>
              </w:r>
            </w:ins>
          </w:p>
          <w:p w14:paraId="2B76CFFD" w14:textId="77777777" w:rsidR="00807B73" w:rsidRPr="00807B73" w:rsidRDefault="00807B73" w:rsidP="00807B73">
            <w:pPr>
              <w:autoSpaceDE w:val="0"/>
              <w:autoSpaceDN w:val="0"/>
              <w:adjustRightInd w:val="0"/>
              <w:spacing w:line="240" w:lineRule="atLeast"/>
              <w:ind w:left="709"/>
              <w:rPr>
                <w:ins w:id="1038" w:author="Groot, Karina de" w:date="2025-04-24T10:18:00Z" w16du:dateUtc="2025-04-24T08:18:00Z"/>
                <w:rFonts w:cs="Arial"/>
                <w:snapToGrid/>
                <w:color w:val="FF0000"/>
                <w:spacing w:val="5"/>
                <w:kern w:val="0"/>
                <w:sz w:val="20"/>
                <w:lang w:eastAsia="nl-NL"/>
              </w:rPr>
            </w:pPr>
            <w:ins w:id="1039" w:author="Groot, Karina de" w:date="2025-04-24T10:18:00Z" w16du:dateUtc="2025-04-24T08:18:00Z">
              <w:r w:rsidRPr="00807B73">
                <w:rPr>
                  <w:rFonts w:cs="Arial"/>
                  <w:snapToGrid/>
                  <w:color w:val="FF0000"/>
                  <w:spacing w:val="5"/>
                  <w:kern w:val="0"/>
                  <w:sz w:val="20"/>
                  <w:lang w:eastAsia="nl-NL"/>
                </w:rPr>
                <w:t xml:space="preserve">De hypotheek zoals hiervoor omschreven wordt verleend </w:t>
              </w:r>
              <w:r w:rsidRPr="00807B73">
                <w:rPr>
                  <w:rFonts w:cs="Arial"/>
                  <w:snapToGrid/>
                  <w:color w:val="FF0000"/>
                  <w:kern w:val="0"/>
                  <w:sz w:val="20"/>
                </w:rPr>
                <w:t>op het hierna te omschrijven Onderpand:</w:t>
              </w:r>
            </w:ins>
          </w:p>
          <w:p w14:paraId="77333DAA" w14:textId="77F21D7F" w:rsidR="00AE7714" w:rsidDel="00807B73" w:rsidRDefault="00C47D54" w:rsidP="00AE7714">
            <w:pPr>
              <w:pStyle w:val="Normal7"/>
              <w:ind w:left="709" w:firstLine="23"/>
              <w:rPr>
                <w:del w:id="1040" w:author="Groot, Karina de" w:date="2025-04-24T10:18:00Z" w16du:dateUtc="2025-04-24T08:18:00Z"/>
                <w:rFonts w:ascii="Arial" w:hAnsi="Arial" w:cs="Arial"/>
                <w:color w:val="FF0000"/>
              </w:rPr>
            </w:pPr>
            <w:del w:id="1041" w:author="Groot, Karina de" w:date="2025-04-24T10:18:00Z" w16du:dateUtc="2025-04-24T08:18:00Z">
              <w:r w:rsidRPr="005952FC" w:rsidDel="00807B73">
                <w:rPr>
                  <w:rFonts w:ascii="Arial" w:hAnsi="Arial" w:cs="Arial"/>
                  <w:color w:val="FF0000"/>
                  <w:spacing w:val="5"/>
                </w:rPr>
                <w:delText>De (</w:delText>
              </w:r>
              <w:r w:rsidR="00BC18C0" w:rsidDel="00807B73">
                <w:rPr>
                  <w:rFonts w:ascii="Arial" w:hAnsi="Arial" w:cs="Arial"/>
                  <w:color w:val="FF0000"/>
                  <w:spacing w:val="5"/>
                </w:rPr>
                <w:delText>D</w:delText>
              </w:r>
              <w:r w:rsidRPr="005952FC" w:rsidDel="00807B73">
                <w:rPr>
                  <w:rFonts w:ascii="Arial" w:hAnsi="Arial" w:cs="Arial"/>
                  <w:color w:val="FF0000"/>
                  <w:spacing w:val="5"/>
                </w:rPr>
                <w:delText xml:space="preserve">erde) hypotheekgever verleent tot zekerheid voor de betaling van de Lening en al hetgeen Aegon in verband daarmee te vorderen mocht hebben of krijgen op grond van de </w:delText>
              </w:r>
              <w:r w:rsidR="00BC18C0" w:rsidDel="00807B73">
                <w:rPr>
                  <w:rFonts w:ascii="Arial" w:hAnsi="Arial" w:cs="Arial"/>
                  <w:color w:val="FF0000"/>
                  <w:spacing w:val="5"/>
                </w:rPr>
                <w:delText>o</w:delText>
              </w:r>
              <w:r w:rsidRPr="005952FC" w:rsidDel="00807B73">
                <w:rPr>
                  <w:rFonts w:ascii="Arial" w:hAnsi="Arial" w:cs="Arial"/>
                  <w:color w:val="FF0000"/>
                  <w:spacing w:val="5"/>
                </w:rPr>
                <w:delText>vereenkomst van geldlening, eventueel nog te verstrekken aanvullende geldlening(en), de betaling van de verschuldigde rente (ook indien deze betrekking heeft op een periode van langer dan drie jaar), boeten en de Algemene Voorwaarden bedoelde</w:delText>
              </w:r>
              <w:r w:rsidRPr="00F95F5B" w:rsidDel="00807B73">
                <w:rPr>
                  <w:rFonts w:ascii="Arial" w:hAnsi="Arial" w:cs="Arial"/>
                  <w:spacing w:val="5"/>
                </w:rPr>
                <w:delText xml:space="preserve"> </w:delText>
              </w:r>
              <w:r w:rsidRPr="00F95F5B" w:rsidDel="00807B73">
                <w:rPr>
                  <w:rFonts w:ascii="Arial" w:hAnsi="Arial" w:cs="Arial"/>
                  <w:color w:val="FF0000"/>
                  <w:spacing w:val="5"/>
                </w:rPr>
                <w:delText xml:space="preserve">kosten, een recht van hypotheek </w:delText>
              </w:r>
              <w:r w:rsidRPr="00E35D09" w:rsidDel="00807B73">
                <w:rPr>
                  <w:rFonts w:cs="Arial"/>
                </w:rPr>
                <w:fldChar w:fldCharType="begin"/>
              </w:r>
              <w:r w:rsidRPr="00E35D09" w:rsidDel="00807B73">
                <w:rPr>
                  <w:rFonts w:ascii="Arial" w:hAnsi="Arial" w:cs="Arial"/>
                  <w:snapToGrid w:val="0"/>
                </w:rPr>
                <w:delInstrText>MacroButton Nomacro §</w:delInstrText>
              </w:r>
              <w:r w:rsidRPr="00E35D09" w:rsidDel="00807B73">
                <w:rPr>
                  <w:rFonts w:cs="Arial"/>
                </w:rPr>
                <w:fldChar w:fldCharType="end"/>
              </w:r>
              <w:r w:rsidRPr="00E35D09" w:rsidDel="00807B73">
                <w:rPr>
                  <w:rFonts w:ascii="Arial" w:hAnsi="Arial" w:cs="Arial"/>
                  <w:snapToGrid w:val="0"/>
                </w:rPr>
                <w:delText>telwoord hypotheek</w:delText>
              </w:r>
              <w:r w:rsidRPr="00E35D09" w:rsidDel="00807B73">
                <w:rPr>
                  <w:rFonts w:cs="Arial"/>
                </w:rPr>
                <w:fldChar w:fldCharType="begin"/>
              </w:r>
              <w:r w:rsidRPr="00E35D09" w:rsidDel="00807B73">
                <w:rPr>
                  <w:rFonts w:ascii="Arial" w:hAnsi="Arial" w:cs="Arial"/>
                  <w:snapToGrid w:val="0"/>
                </w:rPr>
                <w:delInstrText>MacroButton Nomacro §</w:delInstrText>
              </w:r>
              <w:r w:rsidRPr="00E35D09" w:rsidDel="00807B73">
                <w:rPr>
                  <w:rFonts w:cs="Arial"/>
                </w:rPr>
                <w:fldChar w:fldCharType="end"/>
              </w:r>
              <w:r w:rsidDel="00807B73">
                <w:rPr>
                  <w:rFonts w:ascii="Arial" w:hAnsi="Arial" w:cs="Arial"/>
                  <w:snapToGrid w:val="0"/>
                </w:rPr>
                <w:delText xml:space="preserve"> </w:delText>
              </w:r>
              <w:r w:rsidRPr="00F95F5B" w:rsidDel="00807B73">
                <w:rPr>
                  <w:rFonts w:ascii="Arial" w:hAnsi="Arial" w:cs="Arial"/>
                  <w:color w:val="FF0000"/>
                  <w:spacing w:val="5"/>
                </w:rPr>
                <w:delText>in rang, en wel op het registergoed zoals hierna vermeld tot een bedrag van</w:delText>
              </w:r>
              <w:r w:rsidDel="00807B73">
                <w:rPr>
                  <w:rFonts w:ascii="Arial" w:hAnsi="Arial" w:cs="Arial"/>
                  <w:color w:val="FF0000"/>
                  <w:spacing w:val="5"/>
                </w:rPr>
                <w:delText>:</w:delText>
              </w:r>
            </w:del>
          </w:p>
          <w:p w14:paraId="709A6E42" w14:textId="2556084C" w:rsidR="00C47D54" w:rsidDel="00807B73" w:rsidRDefault="00C47D54" w:rsidP="005B1BA7">
            <w:pPr>
              <w:pStyle w:val="Normal7"/>
              <w:ind w:left="1156" w:hanging="424"/>
              <w:rPr>
                <w:del w:id="1042" w:author="Groot, Karina de" w:date="2025-04-24T10:18:00Z" w16du:dateUtc="2025-04-24T08:18:00Z"/>
                <w:rFonts w:ascii="Arial" w:hAnsi="Arial" w:cs="Arial"/>
                <w:color w:val="FF0000"/>
              </w:rPr>
            </w:pPr>
            <w:del w:id="1043" w:author="Groot, Karina de" w:date="2025-04-24T10:18:00Z" w16du:dateUtc="2025-04-24T08:18:00Z">
              <w:r w:rsidRPr="00391BBE" w:rsidDel="00807B73">
                <w:rPr>
                  <w:rFonts w:ascii="Arial" w:hAnsi="Arial" w:cs="Arial"/>
                  <w:color w:val="FF0000"/>
                </w:rPr>
                <w:delText>(A)</w:delText>
              </w:r>
              <w:r w:rsidDel="00807B73">
                <w:rPr>
                  <w:rFonts w:ascii="Arial" w:hAnsi="Arial" w:cs="Arial"/>
                </w:rPr>
                <w:tab/>
              </w:r>
              <w:r w:rsidRPr="00E957A4" w:rsidDel="00807B73">
                <w:rPr>
                  <w:rFonts w:cs="Arial"/>
                </w:rPr>
                <w:fldChar w:fldCharType="begin"/>
              </w:r>
              <w:r w:rsidRPr="00E957A4" w:rsidDel="00807B73">
                <w:rPr>
                  <w:rFonts w:ascii="Arial" w:hAnsi="Arial" w:cs="Arial"/>
                </w:rPr>
                <w:delInstrText>MacroButton Nomacro §</w:delInstrText>
              </w:r>
              <w:r w:rsidRPr="00E957A4" w:rsidDel="00807B73">
                <w:rPr>
                  <w:rFonts w:cs="Arial"/>
                </w:rPr>
                <w:fldChar w:fldCharType="end"/>
              </w:r>
              <w:r w:rsidDel="00807B73">
                <w:rPr>
                  <w:rFonts w:ascii="Arial" w:hAnsi="Arial" w:cs="Arial"/>
                </w:rPr>
                <w:delText>hypotheekbedrag</w:delText>
              </w:r>
              <w:r w:rsidRPr="007E2DE6" w:rsidDel="00807B73">
                <w:rPr>
                  <w:rFonts w:ascii="Arial" w:hAnsi="Arial" w:cs="Arial"/>
                </w:rPr>
                <w:delText xml:space="preserve"> voluit in letters (hypotheekbedrag in</w:delText>
              </w:r>
              <w:r w:rsidR="00AE7714" w:rsidDel="00807B73">
                <w:rPr>
                  <w:rFonts w:ascii="Arial" w:hAnsi="Arial" w:cs="Arial"/>
                </w:rPr>
                <w:delText xml:space="preserve"> </w:delText>
              </w:r>
              <w:r w:rsidRPr="007E2DE6" w:rsidDel="00807B73">
                <w:rPr>
                  <w:rFonts w:ascii="Arial" w:hAnsi="Arial" w:cs="Arial"/>
                </w:rPr>
                <w:delText>cijfers)</w:delText>
              </w:r>
              <w:r w:rsidRPr="007E2DE6" w:rsidDel="00807B73">
                <w:rPr>
                  <w:rFonts w:cs="Arial"/>
                </w:rPr>
                <w:fldChar w:fldCharType="begin"/>
              </w:r>
              <w:r w:rsidRPr="007E2DE6" w:rsidDel="00807B73">
                <w:rPr>
                  <w:rFonts w:ascii="Arial" w:hAnsi="Arial" w:cs="Arial"/>
                </w:rPr>
                <w:delInstrText>MacroButton Nomacro §</w:delInstrText>
              </w:r>
              <w:r w:rsidRPr="007E2DE6" w:rsidDel="00807B73">
                <w:rPr>
                  <w:rFonts w:cs="Arial"/>
                </w:rPr>
                <w:fldChar w:fldCharType="end"/>
              </w:r>
              <w:r w:rsidRPr="006B3BFA" w:rsidDel="00807B73">
                <w:rPr>
                  <w:rFonts w:ascii="Arial" w:hAnsi="Arial" w:cs="Arial"/>
                  <w:color w:val="FF0000"/>
                </w:rPr>
                <w:delText>,</w:delText>
              </w:r>
              <w:r w:rsidRPr="007E2DE6" w:rsidDel="00807B73">
                <w:rPr>
                  <w:rFonts w:ascii="Arial" w:hAnsi="Arial" w:cs="Arial"/>
                  <w:color w:val="FF0000"/>
                </w:rPr>
                <w:delText xml:space="preserve"> te vermeerderen met </w:delText>
              </w:r>
            </w:del>
          </w:p>
          <w:p w14:paraId="6F84D5D5" w14:textId="1A5EE58A" w:rsidR="00C47D54" w:rsidDel="00807B73" w:rsidRDefault="00C47D54" w:rsidP="007457E8">
            <w:pPr>
              <w:pStyle w:val="Normal7"/>
              <w:ind w:left="1134" w:hanging="425"/>
              <w:rPr>
                <w:del w:id="1044" w:author="Groot, Karina de" w:date="2025-04-24T10:18:00Z" w16du:dateUtc="2025-04-24T08:18:00Z"/>
                <w:rFonts w:ascii="Arial" w:hAnsi="Arial" w:cs="Arial"/>
                <w:color w:val="FF0000"/>
              </w:rPr>
            </w:pPr>
            <w:del w:id="1045" w:author="Groot, Karina de" w:date="2025-04-24T10:18:00Z" w16du:dateUtc="2025-04-24T08:18:00Z">
              <w:r w:rsidDel="00807B73">
                <w:rPr>
                  <w:rFonts w:ascii="Arial" w:hAnsi="Arial" w:cs="Arial"/>
                  <w:snapToGrid w:val="0"/>
                  <w:color w:val="FF0000"/>
                </w:rPr>
                <w:delText>(B)</w:delText>
              </w:r>
              <w:r w:rsidDel="00807B73">
                <w:rPr>
                  <w:rFonts w:ascii="Arial" w:hAnsi="Arial" w:cs="Arial"/>
                  <w:snapToGrid w:val="0"/>
                  <w:color w:val="FF0000"/>
                </w:rPr>
                <w:tab/>
              </w:r>
              <w:r w:rsidRPr="007E2DE6" w:rsidDel="00807B73">
                <w:rPr>
                  <w:rFonts w:ascii="Arial" w:hAnsi="Arial" w:cs="Arial"/>
                  <w:snapToGrid w:val="0"/>
                  <w:color w:val="FF0000"/>
                </w:rPr>
                <w:delText xml:space="preserve">de hiervoor bedoelde rente, boeten en kosten, die tezamen worden begroot op </w:delText>
              </w:r>
              <w:r w:rsidDel="00807B73">
                <w:rPr>
                  <w:rFonts w:ascii="Arial" w:hAnsi="Arial" w:cs="Arial"/>
                  <w:snapToGrid w:val="0"/>
                  <w:color w:val="FF0000"/>
                </w:rPr>
                <w:delText xml:space="preserve">veertig </w:delText>
              </w:r>
              <w:r w:rsidRPr="007E2DE6" w:rsidDel="00807B73">
                <w:rPr>
                  <w:rFonts w:ascii="Arial" w:hAnsi="Arial" w:cs="Arial"/>
                  <w:snapToGrid w:val="0"/>
                  <w:color w:val="FF0000"/>
                </w:rPr>
                <w:delText>procent (</w:delText>
              </w:r>
              <w:r w:rsidDel="00807B73">
                <w:rPr>
                  <w:rFonts w:ascii="Arial" w:hAnsi="Arial" w:cs="Arial"/>
                  <w:snapToGrid w:val="0"/>
                  <w:color w:val="FF0000"/>
                </w:rPr>
                <w:delText>4</w:delText>
              </w:r>
              <w:r w:rsidRPr="007E2DE6" w:rsidDel="00807B73">
                <w:rPr>
                  <w:rFonts w:ascii="Arial" w:hAnsi="Arial" w:cs="Arial"/>
                  <w:snapToGrid w:val="0"/>
                  <w:color w:val="FF0000"/>
                </w:rPr>
                <w:delText>0%) van het onder (A) omschreven bedrag, zijnde</w:delText>
              </w:r>
              <w:r w:rsidDel="00807B73">
                <w:rPr>
                  <w:rFonts w:ascii="Arial" w:hAnsi="Arial" w:cs="Arial"/>
                  <w:snapToGrid w:val="0"/>
                  <w:color w:val="FF0000"/>
                </w:rPr>
                <w:delText xml:space="preserve"> </w:delText>
              </w:r>
              <w:r w:rsidRPr="00E957A4" w:rsidDel="00807B73">
                <w:rPr>
                  <w:rFonts w:cs="Arial"/>
                </w:rPr>
                <w:fldChar w:fldCharType="begin"/>
              </w:r>
              <w:r w:rsidRPr="00E957A4" w:rsidDel="00807B73">
                <w:rPr>
                  <w:rFonts w:ascii="Arial" w:hAnsi="Arial" w:cs="Arial"/>
                </w:rPr>
                <w:delInstrText>MacroButton Nomacro §</w:delInstrText>
              </w:r>
              <w:r w:rsidRPr="00E957A4" w:rsidDel="00807B73">
                <w:rPr>
                  <w:rFonts w:cs="Arial"/>
                </w:rPr>
                <w:fldChar w:fldCharType="end"/>
              </w:r>
              <w:r w:rsidDel="00807B73">
                <w:rPr>
                  <w:rFonts w:ascii="Arial" w:hAnsi="Arial" w:cs="Arial"/>
                </w:rPr>
                <w:delText>40% van hypotheekbedrag voluit in letters (40% van hypotheekbedrag in cijfers)</w:delText>
              </w:r>
              <w:r w:rsidRPr="00E957A4" w:rsidDel="00807B73">
                <w:rPr>
                  <w:rFonts w:cs="Arial"/>
                </w:rPr>
                <w:fldChar w:fldCharType="begin"/>
              </w:r>
              <w:r w:rsidRPr="00E957A4" w:rsidDel="00807B73">
                <w:rPr>
                  <w:rFonts w:ascii="Arial" w:hAnsi="Arial" w:cs="Arial"/>
                </w:rPr>
                <w:delInstrText>MacroButton Nomacro §</w:delInstrText>
              </w:r>
              <w:r w:rsidRPr="00E957A4" w:rsidDel="00807B73">
                <w:rPr>
                  <w:rFonts w:cs="Arial"/>
                </w:rPr>
                <w:fldChar w:fldCharType="end"/>
              </w:r>
              <w:r w:rsidRPr="006B3BFA" w:rsidDel="00807B73">
                <w:rPr>
                  <w:rFonts w:ascii="Arial" w:hAnsi="Arial" w:cs="Arial"/>
                  <w:color w:val="FF0000"/>
                </w:rPr>
                <w:delText xml:space="preserve">, </w:delText>
              </w:r>
            </w:del>
          </w:p>
          <w:p w14:paraId="560C2FF5" w14:textId="31B038B3" w:rsidR="00C47D54" w:rsidDel="00807B73" w:rsidRDefault="00C47D54" w:rsidP="007457E8">
            <w:pPr>
              <w:pStyle w:val="Normal7"/>
              <w:ind w:left="731" w:hanging="22"/>
              <w:rPr>
                <w:del w:id="1046" w:author="Groot, Karina de" w:date="2025-04-24T10:18:00Z" w16du:dateUtc="2025-04-24T08:18:00Z"/>
                <w:rFonts w:ascii="Arial" w:hAnsi="Arial" w:cs="Arial"/>
              </w:rPr>
            </w:pPr>
            <w:del w:id="1047" w:author="Groot, Karina de" w:date="2025-04-24T10:18:00Z" w16du:dateUtc="2025-04-24T08:18:00Z">
              <w:r w:rsidDel="00807B73">
                <w:rPr>
                  <w:rFonts w:ascii="Arial" w:hAnsi="Arial" w:cs="Arial"/>
                  <w:color w:val="FF0000"/>
                </w:rPr>
                <w:delText xml:space="preserve">dus tot een maximaal </w:delText>
              </w:r>
              <w:r w:rsidRPr="006A601E" w:rsidDel="00807B73">
                <w:rPr>
                  <w:rFonts w:ascii="Arial" w:hAnsi="Arial" w:cs="Arial"/>
                  <w:color w:val="FF0000"/>
                </w:rPr>
                <w:delText>eindbedrag</w:delText>
              </w:r>
              <w:r w:rsidDel="00807B73">
                <w:rPr>
                  <w:rFonts w:ascii="Arial" w:hAnsi="Arial" w:cs="Arial"/>
                  <w:color w:val="FF0000"/>
                </w:rPr>
                <w:delText xml:space="preserve"> van</w:delText>
              </w:r>
              <w:r w:rsidRPr="006A601E" w:rsidDel="00807B73">
                <w:rPr>
                  <w:rFonts w:ascii="Arial" w:hAnsi="Arial" w:cs="Arial"/>
                  <w:color w:val="FF0000"/>
                </w:rPr>
                <w:delText xml:space="preserve"> </w:delText>
              </w:r>
              <w:r w:rsidRPr="00E957A4" w:rsidDel="00807B73">
                <w:rPr>
                  <w:rFonts w:cs="Arial"/>
                </w:rPr>
                <w:fldChar w:fldCharType="begin"/>
              </w:r>
              <w:r w:rsidRPr="00E957A4" w:rsidDel="00807B73">
                <w:rPr>
                  <w:rFonts w:ascii="Arial" w:hAnsi="Arial" w:cs="Arial"/>
                </w:rPr>
                <w:delInstrText>MacroButton Nomacro §</w:delInstrText>
              </w:r>
              <w:r w:rsidRPr="00E957A4" w:rsidDel="00807B73">
                <w:rPr>
                  <w:rFonts w:cs="Arial"/>
                </w:rPr>
                <w:fldChar w:fldCharType="end"/>
              </w:r>
              <w:r w:rsidDel="00807B73">
                <w:rPr>
                  <w:rFonts w:ascii="Arial" w:hAnsi="Arial" w:cs="Arial"/>
                </w:rPr>
                <w:delText>140% van</w:delText>
              </w:r>
              <w:r w:rsidR="007457E8" w:rsidDel="00807B73">
                <w:rPr>
                  <w:rFonts w:ascii="Arial" w:hAnsi="Arial" w:cs="Arial"/>
                </w:rPr>
                <w:delText xml:space="preserve"> </w:delText>
              </w:r>
              <w:r w:rsidDel="00807B73">
                <w:rPr>
                  <w:rFonts w:ascii="Arial" w:hAnsi="Arial" w:cs="Arial"/>
                </w:rPr>
                <w:delText>hypotheekbedrag voluit in letters (140% van</w:delText>
              </w:r>
            </w:del>
          </w:p>
          <w:p w14:paraId="2C98B348" w14:textId="5D716746" w:rsidR="00C47D54" w:rsidRPr="008814C6" w:rsidDel="00807B73" w:rsidRDefault="00C47D54" w:rsidP="00C47D54">
            <w:pPr>
              <w:pStyle w:val="Normal7"/>
              <w:tabs>
                <w:tab w:val="left" w:pos="1134"/>
              </w:tabs>
              <w:ind w:left="1134" w:hanging="425"/>
              <w:rPr>
                <w:del w:id="1048" w:author="Groot, Karina de" w:date="2025-04-24T10:18:00Z" w16du:dateUtc="2025-04-24T08:18:00Z"/>
                <w:rFonts w:ascii="Arial" w:hAnsi="Arial" w:cs="Arial"/>
              </w:rPr>
            </w:pPr>
            <w:del w:id="1049" w:author="Groot, Karina de" w:date="2025-04-24T10:18:00Z" w16du:dateUtc="2025-04-24T08:18:00Z">
              <w:r w:rsidDel="00807B73">
                <w:rPr>
                  <w:rFonts w:ascii="Arial" w:hAnsi="Arial" w:cs="Arial"/>
                </w:rPr>
                <w:delText>hypotheekbedrag in cijfers)</w:delText>
              </w:r>
              <w:r w:rsidRPr="00E957A4" w:rsidDel="00807B73">
                <w:rPr>
                  <w:rFonts w:cs="Arial"/>
                </w:rPr>
                <w:fldChar w:fldCharType="begin"/>
              </w:r>
              <w:r w:rsidRPr="00E957A4" w:rsidDel="00807B73">
                <w:rPr>
                  <w:rFonts w:ascii="Arial" w:hAnsi="Arial" w:cs="Arial"/>
                </w:rPr>
                <w:delInstrText>MacroButton Nomacro §</w:delInstrText>
              </w:r>
              <w:r w:rsidRPr="00E957A4" w:rsidDel="00807B73">
                <w:rPr>
                  <w:rFonts w:cs="Arial"/>
                </w:rPr>
                <w:fldChar w:fldCharType="end"/>
              </w:r>
              <w:r w:rsidRPr="006A601E" w:rsidDel="00807B73">
                <w:rPr>
                  <w:rFonts w:ascii="Arial" w:hAnsi="Arial" w:cs="Arial"/>
                  <w:color w:val="FF0000"/>
                </w:rPr>
                <w:delText>.</w:delText>
              </w:r>
            </w:del>
          </w:p>
          <w:p w14:paraId="3A43890B" w14:textId="006BF5AA" w:rsidR="000F63B0" w:rsidRPr="00296017" w:rsidDel="00807B73" w:rsidRDefault="00C47D54" w:rsidP="00296017">
            <w:pPr>
              <w:pStyle w:val="Normal7"/>
              <w:spacing w:line="240" w:lineRule="atLeast"/>
              <w:ind w:left="709"/>
              <w:rPr>
                <w:del w:id="1050" w:author="Groot, Karina de" w:date="2025-04-24T10:18:00Z" w16du:dateUtc="2025-04-24T08:18:00Z"/>
                <w:rFonts w:cs="Arial"/>
                <w:color w:val="FF0000"/>
                <w:spacing w:val="5"/>
                <w:lang w:eastAsia="nl-NL"/>
              </w:rPr>
            </w:pPr>
            <w:del w:id="1051" w:author="Groot, Karina de" w:date="2025-04-24T10:18:00Z" w16du:dateUtc="2025-04-24T08:18:00Z">
              <w:r w:rsidRPr="0009587C" w:rsidDel="00807B73">
                <w:rPr>
                  <w:rFonts w:ascii="Arial" w:hAnsi="Arial" w:cs="Arial"/>
                  <w:color w:val="FF0000"/>
                  <w:spacing w:val="5"/>
                  <w:lang w:eastAsia="nl-NL"/>
                </w:rPr>
                <w:delText xml:space="preserve">De hypotheek zoals hiervoor omschreven wordt verleend </w:delText>
              </w:r>
              <w:r w:rsidRPr="0009587C" w:rsidDel="00807B73">
                <w:rPr>
                  <w:rFonts w:ascii="Arial" w:hAnsi="Arial" w:cs="Arial"/>
                  <w:color w:val="FF0000"/>
                </w:rPr>
                <w:delText>op het hierna te omschrijven Onderpand:</w:delText>
              </w:r>
            </w:del>
          </w:p>
          <w:p w14:paraId="4BED47FB" w14:textId="77777777" w:rsidR="000F63B0" w:rsidRPr="00194473" w:rsidRDefault="000F63B0" w:rsidP="00AC3B3D">
            <w:pPr>
              <w:tabs>
                <w:tab w:val="left" w:pos="-1440"/>
                <w:tab w:val="left" w:pos="-720"/>
              </w:tabs>
              <w:suppressAutoHyphens/>
              <w:spacing w:line="276" w:lineRule="auto"/>
              <w:ind w:left="360"/>
              <w:rPr>
                <w:rFonts w:cs="Arial"/>
                <w:color w:val="FF0000"/>
                <w:szCs w:val="18"/>
              </w:rPr>
            </w:pPr>
          </w:p>
        </w:tc>
        <w:tc>
          <w:tcPr>
            <w:tcW w:w="7087" w:type="dxa"/>
            <w:shd w:val="clear" w:color="auto" w:fill="auto"/>
          </w:tcPr>
          <w:p w14:paraId="52770F0D" w14:textId="77777777" w:rsidR="000F63B0" w:rsidRDefault="000F63B0" w:rsidP="00296017">
            <w:pPr>
              <w:spacing w:line="240" w:lineRule="auto"/>
            </w:pPr>
            <w:r>
              <w:t>Vaste tekst.</w:t>
            </w:r>
          </w:p>
          <w:p w14:paraId="36AD428C" w14:textId="77777777" w:rsidR="007457E8" w:rsidRDefault="007457E8" w:rsidP="00296017">
            <w:pPr>
              <w:spacing w:line="240" w:lineRule="auto"/>
            </w:pPr>
          </w:p>
          <w:p w14:paraId="427745DF" w14:textId="1F3BF85B" w:rsidR="007457E8" w:rsidRPr="00296017" w:rsidRDefault="007457E8" w:rsidP="00296017">
            <w:pPr>
              <w:spacing w:line="240" w:lineRule="auto"/>
              <w:rPr>
                <w:szCs w:val="18"/>
              </w:rPr>
            </w:pPr>
            <w:r w:rsidRPr="007457E8">
              <w:rPr>
                <w:szCs w:val="18"/>
              </w:rPr>
              <w:t>-</w:t>
            </w:r>
            <w:r w:rsidRPr="00296017">
              <w:rPr>
                <w:szCs w:val="18"/>
              </w:rPr>
              <w:t>Het opnemen van een rangtelwoord is optioneel. In de XML opnemen als getal. Op de PDF tonen als tekst.</w:t>
            </w:r>
          </w:p>
          <w:p w14:paraId="77E2C911" w14:textId="77777777" w:rsidR="007457E8" w:rsidRDefault="007457E8" w:rsidP="00296017">
            <w:pPr>
              <w:spacing w:line="240" w:lineRule="auto"/>
              <w:rPr>
                <w:b/>
                <w:bCs/>
                <w:szCs w:val="18"/>
                <w:u w:val="single"/>
              </w:rPr>
            </w:pPr>
          </w:p>
          <w:p w14:paraId="411BA87D" w14:textId="276C115C" w:rsidR="00C47D54" w:rsidRPr="00296017" w:rsidRDefault="00C47D54" w:rsidP="00296017">
            <w:pPr>
              <w:spacing w:line="240" w:lineRule="auto"/>
              <w:rPr>
                <w:b/>
                <w:bCs/>
                <w:szCs w:val="18"/>
                <w:u w:val="single"/>
              </w:rPr>
            </w:pPr>
            <w:proofErr w:type="spellStart"/>
            <w:r w:rsidRPr="00296017">
              <w:rPr>
                <w:b/>
                <w:bCs/>
                <w:szCs w:val="18"/>
                <w:u w:val="single"/>
              </w:rPr>
              <w:t>Mapping</w:t>
            </w:r>
            <w:proofErr w:type="spellEnd"/>
            <w:r w:rsidRPr="00296017">
              <w:rPr>
                <w:b/>
                <w:bCs/>
                <w:szCs w:val="18"/>
                <w:u w:val="single"/>
              </w:rPr>
              <w:t xml:space="preserve"> hypotheekbedrag:</w:t>
            </w:r>
          </w:p>
          <w:p w14:paraId="5D1B9202" w14:textId="77777777" w:rsidR="00C47D54" w:rsidRPr="00296017" w:rsidRDefault="00C47D54" w:rsidP="00296017">
            <w:pPr>
              <w:spacing w:line="240" w:lineRule="auto"/>
              <w:rPr>
                <w:szCs w:val="18"/>
              </w:rPr>
            </w:pPr>
            <w:r w:rsidRPr="00296017">
              <w:rPr>
                <w:rFonts w:cs="Arial"/>
                <w:szCs w:val="18"/>
              </w:rPr>
              <w:t>//</w:t>
            </w:r>
            <w:proofErr w:type="spellStart"/>
            <w:r w:rsidRPr="00296017">
              <w:rPr>
                <w:rFonts w:cs="Arial"/>
                <w:szCs w:val="18"/>
              </w:rPr>
              <w:t>IMKAD_AangebodenStuk</w:t>
            </w:r>
            <w:proofErr w:type="spellEnd"/>
            <w:r w:rsidRPr="00296017">
              <w:rPr>
                <w:rFonts w:cs="Arial"/>
                <w:szCs w:val="18"/>
              </w:rPr>
              <w:t>/</w:t>
            </w:r>
            <w:proofErr w:type="spellStart"/>
            <w:r w:rsidRPr="00296017">
              <w:rPr>
                <w:rFonts w:cs="Arial"/>
                <w:szCs w:val="18"/>
              </w:rPr>
              <w:t>StukdeelHypotheek</w:t>
            </w:r>
            <w:proofErr w:type="spellEnd"/>
            <w:r w:rsidRPr="00296017">
              <w:rPr>
                <w:rFonts w:cs="Arial"/>
                <w:szCs w:val="18"/>
              </w:rPr>
              <w:t xml:space="preserve"> [</w:t>
            </w:r>
            <w:proofErr w:type="spellStart"/>
            <w:r w:rsidRPr="00296017">
              <w:rPr>
                <w:rFonts w:cs="Arial"/>
                <w:szCs w:val="18"/>
              </w:rPr>
              <w:t>aanduidingHypotheek</w:t>
            </w:r>
            <w:proofErr w:type="spellEnd"/>
            <w:r w:rsidRPr="00296017">
              <w:rPr>
                <w:rFonts w:cs="Arial"/>
                <w:szCs w:val="18"/>
              </w:rPr>
              <w:t xml:space="preserve"> = niet aanwezig]</w:t>
            </w:r>
          </w:p>
          <w:p w14:paraId="73E4AD2D" w14:textId="77777777" w:rsidR="00C47D54" w:rsidRDefault="00C47D54" w:rsidP="00296017">
            <w:pPr>
              <w:spacing w:line="240" w:lineRule="auto"/>
              <w:rPr>
                <w:szCs w:val="18"/>
              </w:rPr>
            </w:pPr>
            <w:r w:rsidRPr="00296017">
              <w:rPr>
                <w:szCs w:val="18"/>
              </w:rPr>
              <w:t>./hoofdsom/</w:t>
            </w:r>
            <w:r w:rsidRPr="00296017">
              <w:rPr>
                <w:rFonts w:cs="Arial"/>
                <w:szCs w:val="18"/>
              </w:rPr>
              <w:t>som</w:t>
            </w:r>
            <w:r w:rsidRPr="00296017" w:rsidDel="00C46A8C">
              <w:rPr>
                <w:szCs w:val="18"/>
              </w:rPr>
              <w:t xml:space="preserve"> </w:t>
            </w:r>
          </w:p>
          <w:p w14:paraId="6D971331" w14:textId="77777777" w:rsidR="00C47D54" w:rsidRDefault="00C47D54" w:rsidP="00296017">
            <w:pPr>
              <w:spacing w:line="240" w:lineRule="auto"/>
              <w:rPr>
                <w:szCs w:val="18"/>
              </w:rPr>
            </w:pPr>
            <w:r w:rsidRPr="00296017">
              <w:rPr>
                <w:szCs w:val="18"/>
              </w:rPr>
              <w:t>./hoofdsom/valuta</w:t>
            </w:r>
          </w:p>
          <w:p w14:paraId="33102FA7" w14:textId="77777777" w:rsidR="005B076A" w:rsidRDefault="005B076A" w:rsidP="00296017">
            <w:pPr>
              <w:spacing w:line="240" w:lineRule="auto"/>
              <w:rPr>
                <w:szCs w:val="18"/>
              </w:rPr>
            </w:pPr>
          </w:p>
          <w:p w14:paraId="059786A4" w14:textId="54B9ED50" w:rsidR="007457E8" w:rsidRDefault="005B076A" w:rsidP="00296017">
            <w:pPr>
              <w:spacing w:line="240" w:lineRule="auto"/>
              <w:rPr>
                <w:b/>
                <w:bCs/>
                <w:szCs w:val="18"/>
                <w:u w:val="single"/>
              </w:rPr>
            </w:pPr>
            <w:proofErr w:type="spellStart"/>
            <w:r w:rsidRPr="00296017">
              <w:rPr>
                <w:b/>
                <w:bCs/>
                <w:szCs w:val="18"/>
                <w:u w:val="single"/>
              </w:rPr>
              <w:t>Mapping</w:t>
            </w:r>
            <w:proofErr w:type="spellEnd"/>
            <w:r w:rsidRPr="00296017">
              <w:rPr>
                <w:b/>
                <w:bCs/>
                <w:szCs w:val="18"/>
                <w:u w:val="single"/>
              </w:rPr>
              <w:t xml:space="preserve"> rente bedrag</w:t>
            </w:r>
            <w:r w:rsidR="007457E8">
              <w:rPr>
                <w:b/>
                <w:bCs/>
                <w:szCs w:val="18"/>
                <w:u w:val="single"/>
              </w:rPr>
              <w:t>:</w:t>
            </w:r>
          </w:p>
          <w:p w14:paraId="0BBA9C16" w14:textId="26116D36" w:rsidR="005B076A" w:rsidRPr="00296017" w:rsidRDefault="005B076A" w:rsidP="00296017">
            <w:pPr>
              <w:spacing w:line="240" w:lineRule="auto"/>
              <w:rPr>
                <w:szCs w:val="18"/>
              </w:rPr>
            </w:pPr>
            <w:r w:rsidRPr="00296017">
              <w:rPr>
                <w:rFonts w:cs="Arial"/>
                <w:szCs w:val="18"/>
              </w:rPr>
              <w:t>//</w:t>
            </w:r>
            <w:proofErr w:type="spellStart"/>
            <w:r w:rsidRPr="00296017">
              <w:rPr>
                <w:rFonts w:cs="Arial"/>
                <w:szCs w:val="18"/>
              </w:rPr>
              <w:t>IMKAD_AangebodenStuk</w:t>
            </w:r>
            <w:proofErr w:type="spellEnd"/>
            <w:r w:rsidRPr="00296017">
              <w:rPr>
                <w:rFonts w:cs="Arial"/>
                <w:szCs w:val="18"/>
              </w:rPr>
              <w:t>/</w:t>
            </w:r>
            <w:proofErr w:type="spellStart"/>
            <w:r w:rsidRPr="00296017">
              <w:rPr>
                <w:rFonts w:cs="Arial"/>
                <w:szCs w:val="18"/>
              </w:rPr>
              <w:t>StukdeelHypotheek</w:t>
            </w:r>
            <w:proofErr w:type="spellEnd"/>
            <w:r w:rsidRPr="00296017">
              <w:rPr>
                <w:rFonts w:cs="Arial"/>
                <w:szCs w:val="18"/>
              </w:rPr>
              <w:t xml:space="preserve"> [</w:t>
            </w:r>
            <w:proofErr w:type="spellStart"/>
            <w:r w:rsidRPr="00296017">
              <w:rPr>
                <w:rFonts w:cs="Arial"/>
                <w:szCs w:val="18"/>
              </w:rPr>
              <w:t>aanduidingHypotheek</w:t>
            </w:r>
            <w:proofErr w:type="spellEnd"/>
            <w:r w:rsidRPr="00296017">
              <w:rPr>
                <w:rFonts w:cs="Arial"/>
                <w:szCs w:val="18"/>
              </w:rPr>
              <w:t xml:space="preserve"> = niet aanwezig]</w:t>
            </w:r>
          </w:p>
          <w:p w14:paraId="11029FC8" w14:textId="77777777" w:rsidR="005B076A" w:rsidRPr="00296017" w:rsidRDefault="005B076A" w:rsidP="00296017">
            <w:pPr>
              <w:spacing w:line="240" w:lineRule="auto"/>
              <w:rPr>
                <w:szCs w:val="18"/>
              </w:rPr>
            </w:pPr>
            <w:r w:rsidRPr="00296017">
              <w:rPr>
                <w:szCs w:val="18"/>
              </w:rPr>
              <w:t>/</w:t>
            </w:r>
            <w:proofErr w:type="spellStart"/>
            <w:r w:rsidRPr="00296017">
              <w:rPr>
                <w:szCs w:val="18"/>
              </w:rPr>
              <w:t>bedragRente</w:t>
            </w:r>
            <w:proofErr w:type="spellEnd"/>
            <w:r w:rsidRPr="00296017">
              <w:rPr>
                <w:szCs w:val="18"/>
              </w:rPr>
              <w:t>/som</w:t>
            </w:r>
          </w:p>
          <w:p w14:paraId="07D74BCB" w14:textId="77777777" w:rsidR="005B076A" w:rsidRDefault="005B076A" w:rsidP="00296017">
            <w:pPr>
              <w:spacing w:line="240" w:lineRule="auto"/>
              <w:rPr>
                <w:szCs w:val="18"/>
              </w:rPr>
            </w:pPr>
            <w:r w:rsidRPr="00296017">
              <w:rPr>
                <w:szCs w:val="18"/>
              </w:rPr>
              <w:t>./</w:t>
            </w:r>
            <w:proofErr w:type="spellStart"/>
            <w:r w:rsidRPr="00296017">
              <w:rPr>
                <w:szCs w:val="18"/>
              </w:rPr>
              <w:t>bedragRente</w:t>
            </w:r>
            <w:proofErr w:type="spellEnd"/>
            <w:r w:rsidRPr="00296017">
              <w:rPr>
                <w:szCs w:val="18"/>
              </w:rPr>
              <w:t>/valuta</w:t>
            </w:r>
          </w:p>
          <w:p w14:paraId="65AA0715" w14:textId="77777777" w:rsidR="007457E8" w:rsidRPr="007457E8" w:rsidRDefault="007457E8" w:rsidP="00296017">
            <w:pPr>
              <w:spacing w:line="240" w:lineRule="auto"/>
              <w:rPr>
                <w:szCs w:val="18"/>
              </w:rPr>
            </w:pPr>
          </w:p>
          <w:p w14:paraId="1DAA187E" w14:textId="77777777" w:rsidR="007457E8" w:rsidRPr="00296017" w:rsidRDefault="007457E8" w:rsidP="00296017">
            <w:pPr>
              <w:spacing w:line="240" w:lineRule="auto"/>
              <w:rPr>
                <w:b/>
                <w:bCs/>
                <w:szCs w:val="18"/>
              </w:rPr>
            </w:pPr>
            <w:proofErr w:type="spellStart"/>
            <w:r w:rsidRPr="00296017">
              <w:rPr>
                <w:b/>
                <w:bCs/>
                <w:szCs w:val="18"/>
                <w:u w:val="single"/>
              </w:rPr>
              <w:t>Mapping</w:t>
            </w:r>
            <w:proofErr w:type="spellEnd"/>
            <w:r w:rsidRPr="00296017">
              <w:rPr>
                <w:b/>
                <w:bCs/>
                <w:szCs w:val="18"/>
                <w:u w:val="single"/>
              </w:rPr>
              <w:t xml:space="preserve"> totaal bedrag</w:t>
            </w:r>
          </w:p>
          <w:p w14:paraId="217A593D" w14:textId="77777777" w:rsidR="007457E8" w:rsidRPr="00296017" w:rsidRDefault="007457E8" w:rsidP="00296017">
            <w:pPr>
              <w:spacing w:line="240" w:lineRule="auto"/>
              <w:rPr>
                <w:szCs w:val="18"/>
              </w:rPr>
            </w:pPr>
            <w:r w:rsidRPr="00296017">
              <w:rPr>
                <w:rFonts w:cs="Arial"/>
                <w:szCs w:val="18"/>
              </w:rPr>
              <w:t>//</w:t>
            </w:r>
            <w:proofErr w:type="spellStart"/>
            <w:r w:rsidRPr="00296017">
              <w:rPr>
                <w:rFonts w:cs="Arial"/>
                <w:szCs w:val="18"/>
              </w:rPr>
              <w:t>IMKAD_AangebodenStuk</w:t>
            </w:r>
            <w:proofErr w:type="spellEnd"/>
            <w:r w:rsidRPr="00296017">
              <w:rPr>
                <w:rFonts w:cs="Arial"/>
                <w:szCs w:val="18"/>
              </w:rPr>
              <w:t>/</w:t>
            </w:r>
            <w:proofErr w:type="spellStart"/>
            <w:r w:rsidRPr="00296017">
              <w:rPr>
                <w:rFonts w:cs="Arial"/>
                <w:szCs w:val="18"/>
              </w:rPr>
              <w:t>StukdeelHypotheek</w:t>
            </w:r>
            <w:proofErr w:type="spellEnd"/>
            <w:r w:rsidRPr="00296017">
              <w:rPr>
                <w:rFonts w:cs="Arial"/>
                <w:szCs w:val="18"/>
              </w:rPr>
              <w:t xml:space="preserve"> [</w:t>
            </w:r>
            <w:proofErr w:type="spellStart"/>
            <w:r w:rsidRPr="00296017">
              <w:rPr>
                <w:rFonts w:cs="Arial"/>
                <w:szCs w:val="18"/>
              </w:rPr>
              <w:t>aanduidingHypotheek</w:t>
            </w:r>
            <w:proofErr w:type="spellEnd"/>
            <w:r w:rsidRPr="00296017">
              <w:rPr>
                <w:rFonts w:cs="Arial"/>
                <w:szCs w:val="18"/>
              </w:rPr>
              <w:t xml:space="preserve"> = niet aanwezig]</w:t>
            </w:r>
          </w:p>
          <w:p w14:paraId="6DBE4D3A" w14:textId="77777777" w:rsidR="007457E8" w:rsidRPr="00296017" w:rsidRDefault="007457E8" w:rsidP="00296017">
            <w:pPr>
              <w:spacing w:line="240" w:lineRule="auto"/>
              <w:rPr>
                <w:szCs w:val="18"/>
              </w:rPr>
            </w:pPr>
            <w:r w:rsidRPr="00296017">
              <w:rPr>
                <w:szCs w:val="18"/>
              </w:rPr>
              <w:t>./</w:t>
            </w:r>
            <w:proofErr w:type="spellStart"/>
            <w:r w:rsidRPr="00296017">
              <w:rPr>
                <w:szCs w:val="18"/>
              </w:rPr>
              <w:t>bedragTotaal</w:t>
            </w:r>
            <w:proofErr w:type="spellEnd"/>
            <w:r w:rsidRPr="00296017">
              <w:rPr>
                <w:szCs w:val="18"/>
              </w:rPr>
              <w:t>/som</w:t>
            </w:r>
          </w:p>
          <w:p w14:paraId="38A5A2A1" w14:textId="77777777" w:rsidR="007457E8" w:rsidRPr="00296017" w:rsidRDefault="007457E8" w:rsidP="00296017">
            <w:pPr>
              <w:spacing w:line="240" w:lineRule="auto"/>
              <w:rPr>
                <w:szCs w:val="18"/>
              </w:rPr>
            </w:pPr>
            <w:r w:rsidRPr="00296017">
              <w:rPr>
                <w:szCs w:val="18"/>
              </w:rPr>
              <w:t>./</w:t>
            </w:r>
            <w:proofErr w:type="spellStart"/>
            <w:r w:rsidRPr="00296017">
              <w:rPr>
                <w:szCs w:val="18"/>
              </w:rPr>
              <w:t>bedragTotaal</w:t>
            </w:r>
            <w:proofErr w:type="spellEnd"/>
            <w:r w:rsidRPr="00296017">
              <w:rPr>
                <w:szCs w:val="18"/>
              </w:rPr>
              <w:t>/valuta</w:t>
            </w:r>
          </w:p>
          <w:p w14:paraId="455CDE5E" w14:textId="77777777" w:rsidR="007457E8" w:rsidRPr="00296017" w:rsidRDefault="007457E8" w:rsidP="00296017">
            <w:pPr>
              <w:spacing w:line="240" w:lineRule="auto"/>
              <w:rPr>
                <w:szCs w:val="18"/>
              </w:rPr>
            </w:pPr>
          </w:p>
          <w:p w14:paraId="16CB9ADC" w14:textId="77777777" w:rsidR="007457E8" w:rsidRPr="00296017" w:rsidRDefault="007457E8" w:rsidP="00296017">
            <w:pPr>
              <w:spacing w:line="240" w:lineRule="auto"/>
              <w:rPr>
                <w:b/>
                <w:bCs/>
                <w:szCs w:val="18"/>
                <w:u w:val="single"/>
              </w:rPr>
            </w:pPr>
            <w:proofErr w:type="spellStart"/>
            <w:r w:rsidRPr="00296017">
              <w:rPr>
                <w:b/>
                <w:bCs/>
                <w:szCs w:val="18"/>
                <w:u w:val="single"/>
              </w:rPr>
              <w:t>Mapping</w:t>
            </w:r>
            <w:proofErr w:type="spellEnd"/>
            <w:r w:rsidRPr="00296017">
              <w:rPr>
                <w:b/>
                <w:bCs/>
                <w:szCs w:val="18"/>
                <w:u w:val="single"/>
              </w:rPr>
              <w:t xml:space="preserve"> telwoord:</w:t>
            </w:r>
          </w:p>
          <w:p w14:paraId="1C00B42E" w14:textId="77777777" w:rsidR="007457E8" w:rsidRPr="00296017" w:rsidRDefault="007457E8" w:rsidP="00296017">
            <w:pPr>
              <w:spacing w:line="240" w:lineRule="auto"/>
              <w:rPr>
                <w:szCs w:val="18"/>
              </w:rPr>
            </w:pPr>
            <w:r w:rsidRPr="00296017">
              <w:rPr>
                <w:rFonts w:cs="Arial"/>
                <w:szCs w:val="18"/>
              </w:rPr>
              <w:t>//</w:t>
            </w:r>
            <w:proofErr w:type="spellStart"/>
            <w:r w:rsidRPr="00296017">
              <w:rPr>
                <w:rFonts w:cs="Arial"/>
                <w:szCs w:val="18"/>
              </w:rPr>
              <w:t>IMKAD_AangebodenStuk</w:t>
            </w:r>
            <w:proofErr w:type="spellEnd"/>
            <w:r w:rsidRPr="00296017">
              <w:rPr>
                <w:rFonts w:cs="Arial"/>
                <w:szCs w:val="18"/>
              </w:rPr>
              <w:t>/</w:t>
            </w:r>
            <w:proofErr w:type="spellStart"/>
            <w:r w:rsidRPr="00296017">
              <w:rPr>
                <w:rFonts w:cs="Arial"/>
                <w:szCs w:val="18"/>
              </w:rPr>
              <w:t>StukdeelHypotheek</w:t>
            </w:r>
            <w:proofErr w:type="spellEnd"/>
            <w:r w:rsidRPr="00296017">
              <w:rPr>
                <w:rFonts w:cs="Arial"/>
                <w:szCs w:val="18"/>
              </w:rPr>
              <w:t xml:space="preserve"> [</w:t>
            </w:r>
            <w:proofErr w:type="spellStart"/>
            <w:r w:rsidRPr="00296017">
              <w:rPr>
                <w:rFonts w:cs="Arial"/>
                <w:szCs w:val="18"/>
              </w:rPr>
              <w:t>aanduidingHypotheek</w:t>
            </w:r>
            <w:proofErr w:type="spellEnd"/>
            <w:r w:rsidRPr="00296017">
              <w:rPr>
                <w:rFonts w:cs="Arial"/>
                <w:szCs w:val="18"/>
              </w:rPr>
              <w:t xml:space="preserve"> = niet aanwezig]</w:t>
            </w:r>
          </w:p>
          <w:p w14:paraId="620CFC69" w14:textId="77777777" w:rsidR="007457E8" w:rsidRPr="00296017" w:rsidRDefault="007457E8" w:rsidP="00296017">
            <w:pPr>
              <w:spacing w:line="240" w:lineRule="auto"/>
              <w:rPr>
                <w:rFonts w:cs="Arial"/>
                <w:szCs w:val="18"/>
              </w:rPr>
            </w:pPr>
            <w:r w:rsidRPr="00296017">
              <w:rPr>
                <w:szCs w:val="18"/>
              </w:rPr>
              <w:t>./</w:t>
            </w:r>
            <w:proofErr w:type="spellStart"/>
            <w:r w:rsidRPr="00296017">
              <w:rPr>
                <w:rFonts w:cs="Arial"/>
                <w:szCs w:val="18"/>
              </w:rPr>
              <w:t>rangordeHypotheek</w:t>
            </w:r>
            <w:proofErr w:type="spellEnd"/>
          </w:p>
          <w:p w14:paraId="68EF51FB" w14:textId="2CB88071" w:rsidR="007457E8" w:rsidRPr="004D42E8" w:rsidRDefault="007457E8" w:rsidP="00296017">
            <w:pPr>
              <w:spacing w:line="276" w:lineRule="auto"/>
            </w:pPr>
          </w:p>
        </w:tc>
      </w:tr>
      <w:tr w:rsidR="00C140E0" w:rsidRPr="00123774" w14:paraId="1B296886" w14:textId="77777777" w:rsidTr="005B1BA7">
        <w:trPr>
          <w:trHeight w:val="125"/>
        </w:trPr>
        <w:tc>
          <w:tcPr>
            <w:tcW w:w="6655" w:type="dxa"/>
            <w:shd w:val="clear" w:color="auto" w:fill="auto"/>
          </w:tcPr>
          <w:p w14:paraId="58E498F0" w14:textId="77777777" w:rsidR="00C140E0" w:rsidRDefault="00C140E0" w:rsidP="00C140E0">
            <w:pPr>
              <w:tabs>
                <w:tab w:val="left" w:pos="-1440"/>
                <w:tab w:val="left" w:pos="-720"/>
              </w:tabs>
              <w:suppressAutoHyphens/>
              <w:ind w:left="709"/>
              <w:rPr>
                <w:rFonts w:cs="Arial"/>
                <w:color w:val="FF0000"/>
                <w:sz w:val="20"/>
              </w:rPr>
            </w:pPr>
            <w:bookmarkStart w:id="1052" w:name="_Hlk177394661"/>
            <w:r w:rsidRPr="002E7F50">
              <w:rPr>
                <w:rFonts w:cs="Arial"/>
                <w:color w:val="FF0000"/>
                <w:sz w:val="20"/>
                <w:highlight w:val="yellow"/>
              </w:rPr>
              <w:t>TEKSTBLOK RECHT</w:t>
            </w:r>
            <w:r w:rsidRPr="002E7F50">
              <w:rPr>
                <w:rFonts w:cs="Arial"/>
                <w:color w:val="FF0000"/>
                <w:sz w:val="20"/>
              </w:rPr>
              <w:t xml:space="preserve"> </w:t>
            </w:r>
            <w:r w:rsidRPr="002E7F50">
              <w:rPr>
                <w:rFonts w:cs="Arial"/>
                <w:color w:val="FF0000"/>
                <w:sz w:val="20"/>
                <w:highlight w:val="yellow"/>
              </w:rPr>
              <w:t>TEKSTBLOK REGISTERGOED</w:t>
            </w:r>
            <w:r>
              <w:rPr>
                <w:rFonts w:cs="Arial"/>
                <w:color w:val="FF0000"/>
                <w:sz w:val="20"/>
              </w:rPr>
              <w:t>.</w:t>
            </w:r>
          </w:p>
          <w:bookmarkEnd w:id="1052"/>
          <w:p w14:paraId="403BE6B3" w14:textId="77777777" w:rsidR="00C140E0" w:rsidRDefault="00C140E0" w:rsidP="00C47D54">
            <w:pPr>
              <w:pStyle w:val="Normal7"/>
              <w:ind w:left="426" w:hanging="426"/>
              <w:rPr>
                <w:rFonts w:ascii="Arial" w:hAnsi="Arial" w:cs="Arial"/>
                <w:b/>
                <w:bCs/>
                <w:color w:val="FF0000"/>
              </w:rPr>
            </w:pPr>
          </w:p>
        </w:tc>
        <w:tc>
          <w:tcPr>
            <w:tcW w:w="7087" w:type="dxa"/>
            <w:shd w:val="clear" w:color="auto" w:fill="auto"/>
          </w:tcPr>
          <w:p w14:paraId="6A1A9E90" w14:textId="77777777" w:rsidR="00C140E0" w:rsidRPr="00296017" w:rsidRDefault="00C140E0" w:rsidP="00C140E0">
            <w:pPr>
              <w:spacing w:line="276" w:lineRule="auto"/>
              <w:rPr>
                <w:szCs w:val="18"/>
              </w:rPr>
            </w:pPr>
            <w:r w:rsidRPr="00296017">
              <w:rPr>
                <w:szCs w:val="18"/>
              </w:rPr>
              <w:t xml:space="preserve">Herhalende combinatie van minimaal één TEKSTBLOK RECHT met één TEKSTBLOK REGISTERGOED, wanneer er meer dan één combinatie wordt getoond </w:t>
            </w:r>
            <w:r w:rsidRPr="00296017">
              <w:rPr>
                <w:szCs w:val="18"/>
              </w:rPr>
              <w:lastRenderedPageBreak/>
              <w:t>dan wordt de tekst per combinatie voorafgegaan door een opvolgende letter</w:t>
            </w:r>
            <w:r w:rsidRPr="00296017">
              <w:rPr>
                <w:szCs w:val="18"/>
                <w:lang w:val="nl"/>
              </w:rPr>
              <w:t xml:space="preserve"> beginnend bij ‘a.’. Elke opsomming eindig met een puntkomma (;).</w:t>
            </w:r>
          </w:p>
          <w:p w14:paraId="1A41EC95" w14:textId="77777777" w:rsidR="00C140E0" w:rsidRPr="00296017" w:rsidRDefault="00C140E0" w:rsidP="00C140E0">
            <w:pPr>
              <w:spacing w:line="276" w:lineRule="auto"/>
              <w:rPr>
                <w:szCs w:val="18"/>
              </w:rPr>
            </w:pPr>
          </w:p>
          <w:p w14:paraId="6E1DC3AD" w14:textId="77777777" w:rsidR="00C140E0" w:rsidRPr="00296017" w:rsidRDefault="00C140E0" w:rsidP="00C140E0">
            <w:pPr>
              <w:spacing w:line="276" w:lineRule="auto"/>
              <w:rPr>
                <w:szCs w:val="18"/>
                <w:lang w:val="nl"/>
              </w:rPr>
            </w:pPr>
            <w:r w:rsidRPr="00296017">
              <w:rPr>
                <w:szCs w:val="18"/>
              </w:rPr>
              <w:t>Van TEKSTBLOK REGISTERGOED zijn alleen de objecten perceel, appartementsrecht, netwerk en schip van toepassing.</w:t>
            </w:r>
            <w:r w:rsidRPr="00296017">
              <w:rPr>
                <w:szCs w:val="18"/>
                <w:lang w:val="nl"/>
              </w:rPr>
              <w:t xml:space="preserve"> </w:t>
            </w:r>
          </w:p>
          <w:p w14:paraId="06E8C2DB" w14:textId="77777777" w:rsidR="00C140E0" w:rsidRPr="00296017" w:rsidRDefault="00C140E0" w:rsidP="00C140E0">
            <w:pPr>
              <w:spacing w:line="276" w:lineRule="auto"/>
              <w:rPr>
                <w:szCs w:val="18"/>
                <w:lang w:val="nl"/>
              </w:rPr>
            </w:pPr>
          </w:p>
          <w:p w14:paraId="2A87FA8A" w14:textId="77777777" w:rsidR="00C140E0" w:rsidRPr="00296017" w:rsidRDefault="00C140E0" w:rsidP="00C140E0">
            <w:pPr>
              <w:spacing w:line="276" w:lineRule="auto"/>
              <w:rPr>
                <w:b/>
                <w:bCs/>
                <w:szCs w:val="18"/>
                <w:u w:val="single"/>
                <w:lang w:val="nl"/>
              </w:rPr>
            </w:pPr>
            <w:r w:rsidRPr="00296017">
              <w:rPr>
                <w:b/>
                <w:bCs/>
                <w:szCs w:val="18"/>
                <w:u w:val="single"/>
                <w:lang w:val="nl"/>
              </w:rPr>
              <w:t>Mapping recht en registergoed:</w:t>
            </w:r>
          </w:p>
          <w:p w14:paraId="3E1B9E80" w14:textId="13229167" w:rsidR="00C140E0" w:rsidRPr="00296017" w:rsidRDefault="00C140E0" w:rsidP="00C140E0">
            <w:pPr>
              <w:spacing w:line="276" w:lineRule="auto"/>
              <w:rPr>
                <w:szCs w:val="18"/>
              </w:rPr>
            </w:pPr>
            <w:r w:rsidRPr="00296017">
              <w:rPr>
                <w:szCs w:val="18"/>
              </w:rPr>
              <w:t>//</w:t>
            </w:r>
            <w:proofErr w:type="spellStart"/>
            <w:r w:rsidRPr="00296017">
              <w:rPr>
                <w:szCs w:val="18"/>
              </w:rPr>
              <w:t>IMKAD_AangebodenStuk</w:t>
            </w:r>
            <w:proofErr w:type="spellEnd"/>
            <w:r w:rsidRPr="00296017">
              <w:rPr>
                <w:szCs w:val="18"/>
              </w:rPr>
              <w:t>/</w:t>
            </w:r>
            <w:proofErr w:type="spellStart"/>
            <w:r w:rsidRPr="00296017">
              <w:rPr>
                <w:szCs w:val="18"/>
              </w:rPr>
              <w:t>StukdeelHypotheek</w:t>
            </w:r>
            <w:proofErr w:type="spellEnd"/>
            <w:r w:rsidRPr="00296017">
              <w:rPr>
                <w:szCs w:val="18"/>
              </w:rPr>
              <w:t xml:space="preserve"> </w:t>
            </w:r>
            <w:r w:rsidRPr="00296017">
              <w:rPr>
                <w:rFonts w:cs="Arial"/>
                <w:szCs w:val="18"/>
              </w:rPr>
              <w:t>[</w:t>
            </w:r>
            <w:proofErr w:type="spellStart"/>
            <w:r w:rsidRPr="00296017">
              <w:rPr>
                <w:rFonts w:cs="Arial"/>
                <w:szCs w:val="18"/>
              </w:rPr>
              <w:t>aanduidingHypotheek</w:t>
            </w:r>
            <w:proofErr w:type="spellEnd"/>
            <w:r w:rsidRPr="00296017">
              <w:rPr>
                <w:rFonts w:cs="Arial"/>
                <w:szCs w:val="18"/>
              </w:rPr>
              <w:t xml:space="preserve"> = niet aanwezig] </w:t>
            </w:r>
            <w:r w:rsidRPr="00296017">
              <w:rPr>
                <w:szCs w:val="18"/>
              </w:rPr>
              <w:t>/</w:t>
            </w:r>
            <w:proofErr w:type="spellStart"/>
            <w:r w:rsidRPr="00296017">
              <w:rPr>
                <w:szCs w:val="18"/>
              </w:rPr>
              <w:t>IMKAD_ZakelijkRecht</w:t>
            </w:r>
            <w:proofErr w:type="spellEnd"/>
          </w:p>
          <w:p w14:paraId="550E2835" w14:textId="449C729C" w:rsidR="00C140E0" w:rsidRDefault="00C140E0" w:rsidP="00C140E0">
            <w:pPr>
              <w:spacing w:line="240" w:lineRule="auto"/>
            </w:pPr>
            <w:r w:rsidRPr="00296017">
              <w:rPr>
                <w:szCs w:val="18"/>
                <w:lang w:val="nl"/>
              </w:rPr>
              <w:t>- verdere mapping is opgenomen in het genoemde tekstblok.</w:t>
            </w:r>
          </w:p>
        </w:tc>
      </w:tr>
    </w:tbl>
    <w:p w14:paraId="690080CE" w14:textId="77777777" w:rsidR="004F162F" w:rsidRDefault="004F162F"/>
    <w:p w14:paraId="1F26D7EB" w14:textId="1740712C" w:rsidR="004F162F" w:rsidRPr="00395E97" w:rsidRDefault="004F162F" w:rsidP="00296017">
      <w:pPr>
        <w:pStyle w:val="Kop2"/>
        <w:rPr>
          <w:szCs w:val="18"/>
          <w:rPrChange w:id="1053" w:author="Groot, Karina de" w:date="2025-04-17T15:09:00Z" w16du:dateUtc="2025-04-17T13:09:00Z">
            <w:rPr>
              <w:b w:val="0"/>
              <w:bCs/>
              <w:sz w:val="20"/>
            </w:rPr>
          </w:rPrChange>
        </w:rPr>
      </w:pPr>
      <w:bookmarkStart w:id="1054" w:name="_Toc196384044"/>
      <w:r w:rsidRPr="00395E97">
        <w:rPr>
          <w:szCs w:val="18"/>
          <w:rPrChange w:id="1055" w:author="Groot, Karina de" w:date="2025-04-17T15:09:00Z" w16du:dateUtc="2025-04-17T13:09:00Z">
            <w:rPr>
              <w:b w:val="0"/>
              <w:bCs/>
              <w:sz w:val="20"/>
            </w:rPr>
          </w:rPrChange>
        </w:rPr>
        <w:t>Hypotheekstelling Overbruggingshypotheek</w:t>
      </w:r>
      <w:bookmarkEnd w:id="1054"/>
    </w:p>
    <w:p w14:paraId="1EFB42AE" w14:textId="77777777" w:rsidR="004F162F" w:rsidRDefault="004F162F"/>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087"/>
      </w:tblGrid>
      <w:tr w:rsidR="00C918BE" w:rsidRPr="00296017" w14:paraId="5A28D703" w14:textId="77777777" w:rsidTr="005B1BA7">
        <w:trPr>
          <w:trHeight w:val="125"/>
        </w:trPr>
        <w:tc>
          <w:tcPr>
            <w:tcW w:w="6655" w:type="dxa"/>
            <w:shd w:val="clear" w:color="auto" w:fill="DEEAF6" w:themeFill="accent1" w:themeFillTint="33"/>
          </w:tcPr>
          <w:p w14:paraId="3BCABDF0" w14:textId="4B350AD0" w:rsidR="00C918BE" w:rsidRPr="00296017" w:rsidRDefault="00C918BE" w:rsidP="00EB3736">
            <w:pPr>
              <w:pStyle w:val="Normal7"/>
              <w:ind w:left="426"/>
              <w:rPr>
                <w:rFonts w:ascii="Arial" w:hAnsi="Arial" w:cs="Arial"/>
                <w:b/>
                <w:bCs/>
              </w:rPr>
            </w:pPr>
            <w:r w:rsidRPr="00296017">
              <w:rPr>
                <w:rFonts w:ascii="Arial" w:hAnsi="Arial" w:cs="Arial"/>
                <w:b/>
                <w:bCs/>
              </w:rPr>
              <w:t>Modeldocument tekst</w:t>
            </w:r>
          </w:p>
        </w:tc>
        <w:tc>
          <w:tcPr>
            <w:tcW w:w="7087" w:type="dxa"/>
            <w:shd w:val="clear" w:color="auto" w:fill="DEEAF6" w:themeFill="accent1" w:themeFillTint="33"/>
          </w:tcPr>
          <w:p w14:paraId="6BE5638C" w14:textId="1140AA46" w:rsidR="00C918BE" w:rsidRPr="00296017" w:rsidRDefault="00C918BE" w:rsidP="001F4B1E">
            <w:pPr>
              <w:spacing w:line="276" w:lineRule="auto"/>
              <w:rPr>
                <w:sz w:val="20"/>
                <w:lang w:val="nl"/>
              </w:rPr>
            </w:pPr>
            <w:proofErr w:type="spellStart"/>
            <w:r w:rsidRPr="00296017">
              <w:rPr>
                <w:b/>
                <w:sz w:val="20"/>
              </w:rPr>
              <w:t>Mapping</w:t>
            </w:r>
            <w:proofErr w:type="spellEnd"/>
            <w:r w:rsidRPr="00296017">
              <w:rPr>
                <w:b/>
                <w:sz w:val="20"/>
              </w:rPr>
              <w:t xml:space="preserve"> en toelichting</w:t>
            </w:r>
          </w:p>
        </w:tc>
      </w:tr>
      <w:tr w:rsidR="00EB3736" w:rsidRPr="00123774" w14:paraId="39671EA2" w14:textId="77777777" w:rsidTr="005B1BA7">
        <w:trPr>
          <w:trHeight w:val="125"/>
        </w:trPr>
        <w:tc>
          <w:tcPr>
            <w:tcW w:w="6655" w:type="dxa"/>
            <w:shd w:val="clear" w:color="auto" w:fill="auto"/>
          </w:tcPr>
          <w:p w14:paraId="5283FC10" w14:textId="77777777" w:rsidR="00694F7E" w:rsidRPr="00022174" w:rsidRDefault="00694F7E" w:rsidP="00694F7E">
            <w:pPr>
              <w:pStyle w:val="Normal7"/>
              <w:ind w:left="1156" w:hanging="730"/>
              <w:rPr>
                <w:ins w:id="1056" w:author="Groot, Karina de" w:date="2025-04-24T10:26:00Z" w16du:dateUtc="2025-04-24T08:26:00Z"/>
                <w:rFonts w:ascii="Arial" w:hAnsi="Arial" w:cs="Arial"/>
                <w:b/>
                <w:bCs/>
                <w:color w:val="800080"/>
              </w:rPr>
            </w:pPr>
            <w:ins w:id="1057" w:author="Groot, Karina de" w:date="2025-04-24T10:26:00Z" w16du:dateUtc="2025-04-24T08:26:00Z">
              <w:r w:rsidRPr="00022174">
                <w:rPr>
                  <w:rFonts w:ascii="Arial" w:hAnsi="Arial" w:cs="Arial"/>
                  <w:b/>
                  <w:bCs/>
                  <w:color w:val="800080"/>
                </w:rPr>
                <w:t>5. Hypotheekstelling Overbruggings</w:t>
              </w:r>
              <w:r>
                <w:rPr>
                  <w:rFonts w:ascii="Arial" w:hAnsi="Arial" w:cs="Arial"/>
                  <w:b/>
                  <w:bCs/>
                  <w:color w:val="800080"/>
                </w:rPr>
                <w:t>krediet</w:t>
              </w:r>
            </w:ins>
          </w:p>
          <w:p w14:paraId="51EF7CDD" w14:textId="77777777" w:rsidR="00694F7E" w:rsidRDefault="00694F7E" w:rsidP="00694F7E">
            <w:pPr>
              <w:pStyle w:val="Normal7"/>
              <w:ind w:left="731" w:hanging="50"/>
              <w:rPr>
                <w:ins w:id="1058" w:author="Groot, Karina de" w:date="2025-04-24T10:36:00Z" w16du:dateUtc="2025-04-24T08:36:00Z"/>
                <w:rFonts w:ascii="Arial" w:hAnsi="Arial" w:cs="Arial"/>
                <w:color w:val="800080"/>
                <w:spacing w:val="5"/>
              </w:rPr>
            </w:pPr>
            <w:ins w:id="1059" w:author="Groot, Karina de" w:date="2025-04-24T10:26:00Z" w16du:dateUtc="2025-04-24T08:26:00Z">
              <w:r w:rsidRPr="00022174">
                <w:rPr>
                  <w:rFonts w:ascii="Arial" w:hAnsi="Arial" w:cs="Arial"/>
                  <w:color w:val="800080"/>
                </w:rPr>
                <w:t xml:space="preserve">Daarnaast verleent de (Derde) Hypotheekgever tot zekerheid voor de betaling van al hetgeen Aegon te vorderen mocht hebben of krijgen op grond van </w:t>
              </w:r>
              <w:r>
                <w:rPr>
                  <w:rFonts w:ascii="Arial" w:hAnsi="Arial" w:cs="Arial"/>
                  <w:color w:val="800080"/>
                </w:rPr>
                <w:t>het</w:t>
              </w:r>
              <w:r w:rsidRPr="00022174">
                <w:rPr>
                  <w:rFonts w:ascii="Arial" w:hAnsi="Arial" w:cs="Arial"/>
                  <w:color w:val="800080"/>
                </w:rPr>
                <w:t xml:space="preserve"> Overbruggings</w:t>
              </w:r>
              <w:r>
                <w:rPr>
                  <w:rFonts w:ascii="Arial" w:hAnsi="Arial" w:cs="Arial"/>
                  <w:color w:val="800080"/>
                </w:rPr>
                <w:t>krediet</w:t>
              </w:r>
              <w:r w:rsidRPr="00022174">
                <w:rPr>
                  <w:rFonts w:ascii="Arial" w:hAnsi="Arial" w:cs="Arial"/>
                  <w:color w:val="800080"/>
                </w:rPr>
                <w:t xml:space="preserve">, de betaling van de verschuldigde rente (ook indien deze betrekking heeft op een periode van langer dan drie jaar), </w:t>
              </w:r>
              <w:r>
                <w:rPr>
                  <w:rFonts w:ascii="Arial" w:hAnsi="Arial" w:cs="Arial"/>
                  <w:color w:val="800080"/>
                </w:rPr>
                <w:t>in de Algemene Voorwaarden bedoelde kosten en vergoedingen</w:t>
              </w:r>
              <w:r w:rsidRPr="00022174">
                <w:rPr>
                  <w:rFonts w:ascii="Arial" w:hAnsi="Arial" w:cs="Arial"/>
                  <w:color w:val="800080"/>
                </w:rPr>
                <w:t xml:space="preserve">, een recht van hypotheek </w:t>
              </w:r>
              <w:r w:rsidRPr="00022174">
                <w:rPr>
                  <w:rFonts w:ascii="Arial" w:hAnsi="Arial" w:cs="Arial"/>
                  <w:snapToGrid w:val="0"/>
                </w:rPr>
                <w:fldChar w:fldCharType="begin"/>
              </w:r>
              <w:r w:rsidRPr="00022174">
                <w:rPr>
                  <w:rFonts w:ascii="Arial" w:hAnsi="Arial" w:cs="Arial"/>
                  <w:snapToGrid w:val="0"/>
                </w:rPr>
                <w:instrText>MacroButton Nomacro §</w:instrText>
              </w:r>
              <w:r w:rsidRPr="00022174">
                <w:rPr>
                  <w:rFonts w:ascii="Arial" w:hAnsi="Arial" w:cs="Arial"/>
                  <w:snapToGrid w:val="0"/>
                </w:rPr>
                <w:fldChar w:fldCharType="end"/>
              </w:r>
              <w:r w:rsidRPr="00022174">
                <w:rPr>
                  <w:rFonts w:ascii="Arial" w:hAnsi="Arial" w:cs="Arial"/>
                  <w:snapToGrid w:val="0"/>
                </w:rPr>
                <w:t>telwoord hypotheek</w:t>
              </w:r>
              <w:r w:rsidRPr="00022174">
                <w:rPr>
                  <w:rFonts w:ascii="Arial" w:hAnsi="Arial" w:cs="Arial"/>
                  <w:snapToGrid w:val="0"/>
                </w:rPr>
                <w:fldChar w:fldCharType="begin"/>
              </w:r>
              <w:r w:rsidRPr="00022174">
                <w:rPr>
                  <w:rFonts w:ascii="Arial" w:hAnsi="Arial" w:cs="Arial"/>
                  <w:snapToGrid w:val="0"/>
                </w:rPr>
                <w:instrText>MacroButton Nomacro §</w:instrText>
              </w:r>
              <w:r w:rsidRPr="00022174">
                <w:rPr>
                  <w:rFonts w:ascii="Arial" w:hAnsi="Arial" w:cs="Arial"/>
                  <w:snapToGrid w:val="0"/>
                </w:rPr>
                <w:fldChar w:fldCharType="end"/>
              </w:r>
              <w:r w:rsidRPr="00022174">
                <w:rPr>
                  <w:rFonts w:ascii="Arial" w:hAnsi="Arial" w:cs="Arial"/>
                  <w:snapToGrid w:val="0"/>
                </w:rPr>
                <w:t xml:space="preserve"> </w:t>
              </w:r>
              <w:r w:rsidRPr="00022174">
                <w:rPr>
                  <w:rFonts w:ascii="Arial" w:hAnsi="Arial" w:cs="Arial"/>
                  <w:color w:val="800080"/>
                  <w:spacing w:val="5"/>
                </w:rPr>
                <w:t>in rang, en wel op het overbruggingspand zoals hierna vermeld tot een bedrag van:</w:t>
              </w:r>
            </w:ins>
          </w:p>
          <w:p w14:paraId="7140BCA4" w14:textId="45969D75" w:rsidR="00694F7E" w:rsidRPr="00022174" w:rsidRDefault="00694F7E">
            <w:pPr>
              <w:pStyle w:val="Normal7"/>
              <w:ind w:left="1156" w:hanging="475"/>
              <w:rPr>
                <w:ins w:id="1060" w:author="Groot, Karina de" w:date="2025-04-24T10:26:00Z" w16du:dateUtc="2025-04-24T08:26:00Z"/>
                <w:rFonts w:ascii="Arial" w:hAnsi="Arial" w:cs="Arial"/>
                <w:color w:val="800080"/>
              </w:rPr>
              <w:pPrChange w:id="1061" w:author="Groot, Karina de" w:date="2025-04-24T10:35:00Z" w16du:dateUtc="2025-04-24T08:35:00Z">
                <w:pPr>
                  <w:pStyle w:val="Normal7"/>
                  <w:tabs>
                    <w:tab w:val="left" w:pos="1134"/>
                  </w:tabs>
                  <w:ind w:left="709"/>
                </w:pPr>
              </w:pPrChange>
            </w:pPr>
            <w:ins w:id="1062" w:author="Groot, Karina de" w:date="2025-04-24T10:33:00Z" w16du:dateUtc="2025-04-24T08:33:00Z">
              <w:r>
                <w:rPr>
                  <w:rFonts w:ascii="Arial" w:hAnsi="Arial" w:cs="Arial"/>
                  <w:color w:val="800080"/>
                  <w:spacing w:val="5"/>
                </w:rPr>
                <w:t xml:space="preserve"> </w:t>
              </w:r>
            </w:ins>
            <w:ins w:id="1063" w:author="Groot, Karina de" w:date="2025-04-24T10:26:00Z" w16du:dateUtc="2025-04-24T08:26:00Z">
              <w:r w:rsidRPr="00022174">
                <w:rPr>
                  <w:rFonts w:ascii="Arial" w:hAnsi="Arial" w:cs="Arial"/>
                  <w:color w:val="800080"/>
                  <w:spacing w:val="5"/>
                  <w:lang w:eastAsia="nl-NL"/>
                </w:rPr>
                <w:t>(I)</w:t>
              </w:r>
            </w:ins>
            <w:ins w:id="1064" w:author="Groot, Karina de" w:date="2025-04-24T10:35:00Z" w16du:dateUtc="2025-04-24T08:35:00Z">
              <w:r>
                <w:rPr>
                  <w:rFonts w:ascii="Arial" w:hAnsi="Arial" w:cs="Arial"/>
                  <w:color w:val="800080"/>
                  <w:spacing w:val="5"/>
                  <w:lang w:eastAsia="nl-NL"/>
                </w:rPr>
                <w:t xml:space="preserve"> </w:t>
              </w:r>
            </w:ins>
            <w:ins w:id="1065" w:author="Groot, Karina de" w:date="2025-04-24T10:36:00Z" w16du:dateUtc="2025-04-24T08:36:00Z">
              <w:r>
                <w:rPr>
                  <w:rFonts w:ascii="Arial" w:hAnsi="Arial" w:cs="Arial"/>
                  <w:color w:val="800080"/>
                  <w:spacing w:val="5"/>
                  <w:lang w:eastAsia="nl-NL"/>
                </w:rPr>
                <w:t xml:space="preserve">  </w:t>
              </w:r>
            </w:ins>
            <w:ins w:id="1066" w:author="Groot, Karina de" w:date="2025-04-24T10:26:00Z" w16du:dateUtc="2025-04-24T08:26:00Z">
              <w:r w:rsidRPr="00022174">
                <w:rPr>
                  <w:rFonts w:ascii="Arial" w:hAnsi="Arial" w:cs="Arial"/>
                </w:rPr>
                <w:t>hypotheekbedrag overbruggingshypotheek voluit in</w:t>
              </w:r>
            </w:ins>
            <w:ins w:id="1067" w:author="Groot, Karina de" w:date="2025-04-24T10:34:00Z" w16du:dateUtc="2025-04-24T08:34:00Z">
              <w:r>
                <w:rPr>
                  <w:rFonts w:ascii="Arial" w:hAnsi="Arial" w:cs="Arial"/>
                </w:rPr>
                <w:t xml:space="preserve"> </w:t>
              </w:r>
            </w:ins>
            <w:ins w:id="1068" w:author="Groot, Karina de" w:date="2025-04-24T10:26:00Z" w16du:dateUtc="2025-04-24T08:26:00Z">
              <w:r w:rsidRPr="00022174">
                <w:rPr>
                  <w:rFonts w:ascii="Arial" w:hAnsi="Arial" w:cs="Arial"/>
                </w:rPr>
                <w:t>letters(hypotheekbedrag</w:t>
              </w:r>
            </w:ins>
            <w:ins w:id="1069" w:author="Groot, Karina de" w:date="2025-04-24T10:33:00Z" w16du:dateUtc="2025-04-24T08:33:00Z">
              <w:r>
                <w:rPr>
                  <w:rFonts w:ascii="Arial" w:hAnsi="Arial" w:cs="Arial"/>
                </w:rPr>
                <w:t xml:space="preserve"> </w:t>
              </w:r>
            </w:ins>
            <w:ins w:id="1070" w:author="Groot, Karina de" w:date="2025-04-24T10:26:00Z" w16du:dateUtc="2025-04-24T08:26:00Z">
              <w:r w:rsidRPr="00022174">
                <w:rPr>
                  <w:rFonts w:ascii="Arial" w:hAnsi="Arial" w:cs="Arial"/>
                </w:rPr>
                <w:t>overbruggingshypotheek in cijfers)</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color w:val="800080"/>
                </w:rPr>
                <w:t xml:space="preserve">, te vermeerderen met </w:t>
              </w:r>
            </w:ins>
          </w:p>
          <w:p w14:paraId="5B91C87A" w14:textId="77777777" w:rsidR="00694F7E" w:rsidRPr="00022174" w:rsidRDefault="00694F7E" w:rsidP="00694F7E">
            <w:pPr>
              <w:pStyle w:val="Normal7"/>
              <w:tabs>
                <w:tab w:val="left" w:pos="1134"/>
              </w:tabs>
              <w:ind w:left="1129" w:hanging="420"/>
              <w:rPr>
                <w:ins w:id="1071" w:author="Groot, Karina de" w:date="2025-04-24T10:26:00Z" w16du:dateUtc="2025-04-24T08:26:00Z"/>
                <w:rFonts w:ascii="Arial" w:hAnsi="Arial" w:cs="Arial"/>
                <w:color w:val="800080"/>
              </w:rPr>
            </w:pPr>
            <w:ins w:id="1072" w:author="Groot, Karina de" w:date="2025-04-24T10:26:00Z" w16du:dateUtc="2025-04-24T08:26:00Z">
              <w:r w:rsidRPr="00022174">
                <w:rPr>
                  <w:rFonts w:ascii="Arial" w:hAnsi="Arial" w:cs="Arial"/>
                  <w:color w:val="800080"/>
                </w:rPr>
                <w:t xml:space="preserve">(II) </w:t>
              </w:r>
              <w:r w:rsidRPr="00022174">
                <w:rPr>
                  <w:rFonts w:ascii="Arial" w:hAnsi="Arial" w:cs="Arial"/>
                  <w:color w:val="800080"/>
                </w:rPr>
                <w:tab/>
                <w:t xml:space="preserve">de hiervoor bedoelde rente, </w:t>
              </w:r>
              <w:r>
                <w:rPr>
                  <w:rFonts w:ascii="Arial" w:hAnsi="Arial" w:cs="Arial"/>
                  <w:color w:val="800080"/>
                </w:rPr>
                <w:t>kosten en vergoedingen</w:t>
              </w:r>
              <w:r w:rsidRPr="00022174">
                <w:rPr>
                  <w:rFonts w:ascii="Arial" w:hAnsi="Arial" w:cs="Arial"/>
                  <w:color w:val="800080"/>
                </w:rPr>
                <w:t xml:space="preserve">, die tezamen worden begroot op veertig procent (40%) van het onder (I) omschreven bedrag, zijnde </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rPr>
                <w:t xml:space="preserve">40% van hypotheekbedrag overbruggingshypotheek voluit in letters </w:t>
              </w:r>
              <w:r w:rsidRPr="00022174">
                <w:rPr>
                  <w:rFonts w:ascii="Arial" w:hAnsi="Arial" w:cs="Arial"/>
                </w:rPr>
                <w:lastRenderedPageBreak/>
                <w:t>(40% van hypotheekbedrag overbruggingshypotheek in cijfers)</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color w:val="800080"/>
                </w:rPr>
                <w:t xml:space="preserve">, </w:t>
              </w:r>
            </w:ins>
          </w:p>
          <w:p w14:paraId="544144E8" w14:textId="6BF42145" w:rsidR="00694F7E" w:rsidRPr="00022174" w:rsidRDefault="00694F7E">
            <w:pPr>
              <w:pStyle w:val="Normal7"/>
              <w:ind w:left="731"/>
              <w:rPr>
                <w:ins w:id="1073" w:author="Groot, Karina de" w:date="2025-04-24T10:26:00Z" w16du:dateUtc="2025-04-24T08:26:00Z"/>
                <w:rFonts w:ascii="Arial" w:hAnsi="Arial" w:cs="Arial"/>
                <w:color w:val="800080"/>
              </w:rPr>
              <w:pPrChange w:id="1074" w:author="Groot, Karina de" w:date="2025-04-24T10:38:00Z" w16du:dateUtc="2025-04-24T08:38:00Z">
                <w:pPr>
                  <w:pStyle w:val="Normal7"/>
                  <w:tabs>
                    <w:tab w:val="left" w:pos="1134"/>
                  </w:tabs>
                  <w:ind w:left="1129" w:hanging="420"/>
                </w:pPr>
              </w:pPrChange>
            </w:pPr>
            <w:ins w:id="1075" w:author="Groot, Karina de" w:date="2025-04-24T10:26:00Z" w16du:dateUtc="2025-04-24T08:26:00Z">
              <w:r w:rsidRPr="00022174">
                <w:rPr>
                  <w:rFonts w:ascii="Arial" w:hAnsi="Arial" w:cs="Arial"/>
                  <w:color w:val="800080"/>
                </w:rPr>
                <w:t xml:space="preserve">dus tot een maximaal eindbedrag van </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rPr>
                <w:t>140% van</w:t>
              </w:r>
            </w:ins>
            <w:ins w:id="1076" w:author="Groot, Karina de" w:date="2025-04-24T10:38:00Z" w16du:dateUtc="2025-04-24T08:38:00Z">
              <w:r>
                <w:rPr>
                  <w:rFonts w:ascii="Arial" w:hAnsi="Arial" w:cs="Arial"/>
                </w:rPr>
                <w:t xml:space="preserve"> </w:t>
              </w:r>
            </w:ins>
            <w:ins w:id="1077" w:author="Groot, Karina de" w:date="2025-04-24T10:26:00Z" w16du:dateUtc="2025-04-24T08:26:00Z">
              <w:r w:rsidRPr="00022174">
                <w:rPr>
                  <w:rFonts w:ascii="Arial" w:hAnsi="Arial" w:cs="Arial"/>
                </w:rPr>
                <w:t>hypotheekbedrag overbruggingshypotheek</w:t>
              </w:r>
            </w:ins>
            <w:ins w:id="1078" w:author="Groot, Karina de" w:date="2025-04-24T10:39:00Z" w16du:dateUtc="2025-04-24T08:39:00Z">
              <w:r>
                <w:rPr>
                  <w:rFonts w:ascii="Arial" w:hAnsi="Arial" w:cs="Arial"/>
                </w:rPr>
                <w:t xml:space="preserve"> </w:t>
              </w:r>
            </w:ins>
            <w:ins w:id="1079" w:author="Groot, Karina de" w:date="2025-04-24T10:26:00Z" w16du:dateUtc="2025-04-24T08:26:00Z">
              <w:r w:rsidRPr="00022174">
                <w:rPr>
                  <w:rFonts w:ascii="Arial" w:hAnsi="Arial" w:cs="Arial"/>
                </w:rPr>
                <w:t>voluit in letters (140% van hypotheekbedrag overbruggingshypotheek in cijfers)</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color w:val="800080"/>
                </w:rPr>
                <w:t>.</w:t>
              </w:r>
            </w:ins>
          </w:p>
          <w:p w14:paraId="230FEC3A" w14:textId="0A820F47" w:rsidR="00694F7E" w:rsidRPr="00022174" w:rsidRDefault="00694F7E" w:rsidP="00694F7E">
            <w:pPr>
              <w:pStyle w:val="Normal7"/>
              <w:ind w:left="731"/>
              <w:rPr>
                <w:ins w:id="1080" w:author="Groot, Karina de" w:date="2025-04-24T10:26:00Z" w16du:dateUtc="2025-04-24T08:26:00Z"/>
                <w:rFonts w:ascii="Arial" w:hAnsi="Arial" w:cs="Arial"/>
                <w:color w:val="800080"/>
              </w:rPr>
            </w:pPr>
            <w:ins w:id="1081" w:author="Groot, Karina de" w:date="2025-04-24T10:26:00Z" w16du:dateUtc="2025-04-24T08:26:00Z">
              <w:r w:rsidRPr="00022174">
                <w:rPr>
                  <w:rFonts w:ascii="Arial" w:hAnsi="Arial" w:cs="Arial"/>
                  <w:color w:val="800080"/>
                  <w:spacing w:val="5"/>
                  <w:lang w:eastAsia="nl-NL"/>
                </w:rPr>
                <w:t xml:space="preserve">De hypotheek zoals hiervoor omschreven wordt verleend </w:t>
              </w:r>
              <w:r w:rsidRPr="00022174">
                <w:rPr>
                  <w:rFonts w:ascii="Arial" w:hAnsi="Arial" w:cs="Arial"/>
                  <w:color w:val="800080"/>
                </w:rPr>
                <w:t>op het hierna te omschrijven</w:t>
              </w:r>
            </w:ins>
            <w:ins w:id="1082" w:author="Groot, Karina de" w:date="2025-04-24T10:39:00Z" w16du:dateUtc="2025-04-24T08:39:00Z">
              <w:r>
                <w:rPr>
                  <w:rFonts w:ascii="Arial" w:hAnsi="Arial" w:cs="Arial"/>
                  <w:color w:val="800080"/>
                </w:rPr>
                <w:t xml:space="preserve"> </w:t>
              </w:r>
            </w:ins>
            <w:ins w:id="1083" w:author="Groot, Karina de" w:date="2025-04-24T10:26:00Z" w16du:dateUtc="2025-04-24T08:26:00Z">
              <w:r w:rsidRPr="00022174">
                <w:rPr>
                  <w:rFonts w:ascii="Arial" w:hAnsi="Arial" w:cs="Arial"/>
                  <w:color w:val="800080"/>
                </w:rPr>
                <w:t>Overbruggingspand:</w:t>
              </w:r>
            </w:ins>
          </w:p>
          <w:p w14:paraId="62BFDF9C" w14:textId="5E4D0F96" w:rsidR="00EB3736" w:rsidRPr="002334A7" w:rsidDel="00694F7E" w:rsidRDefault="00EB3736" w:rsidP="00EB3736">
            <w:pPr>
              <w:pStyle w:val="Normal7"/>
              <w:ind w:left="426"/>
              <w:rPr>
                <w:del w:id="1084" w:author="Groot, Karina de" w:date="2025-04-24T10:26:00Z" w16du:dateUtc="2025-04-24T08:26:00Z"/>
                <w:rFonts w:ascii="Arial" w:hAnsi="Arial" w:cs="Arial"/>
                <w:b/>
                <w:bCs/>
                <w:color w:val="800080"/>
              </w:rPr>
            </w:pPr>
            <w:del w:id="1085" w:author="Groot, Karina de" w:date="2025-04-24T10:26:00Z" w16du:dateUtc="2025-04-24T08:26:00Z">
              <w:r w:rsidRPr="002334A7" w:rsidDel="00694F7E">
                <w:rPr>
                  <w:rFonts w:ascii="Arial" w:hAnsi="Arial" w:cs="Arial"/>
                  <w:b/>
                  <w:bCs/>
                  <w:color w:val="800080"/>
                </w:rPr>
                <w:delText xml:space="preserve">5. </w:delText>
              </w:r>
              <w:r w:rsidR="00F710E4" w:rsidDel="00694F7E">
                <w:rPr>
                  <w:rFonts w:ascii="Arial" w:hAnsi="Arial" w:cs="Arial"/>
                  <w:b/>
                  <w:bCs/>
                  <w:color w:val="800080"/>
                </w:rPr>
                <w:delText xml:space="preserve"> </w:delText>
              </w:r>
              <w:r w:rsidRPr="002334A7" w:rsidDel="00694F7E">
                <w:rPr>
                  <w:rFonts w:ascii="Arial" w:hAnsi="Arial" w:cs="Arial"/>
                  <w:b/>
                  <w:bCs/>
                  <w:color w:val="800080"/>
                </w:rPr>
                <w:delText>Hypotheekstelling Overbruggingshypotheek</w:delText>
              </w:r>
            </w:del>
          </w:p>
          <w:p w14:paraId="11BB16B8" w14:textId="7B626D5B" w:rsidR="00EB3736" w:rsidDel="00694F7E" w:rsidRDefault="00EB3736" w:rsidP="00EB3736">
            <w:pPr>
              <w:pStyle w:val="Normal7"/>
              <w:tabs>
                <w:tab w:val="left" w:pos="1134"/>
              </w:tabs>
              <w:ind w:left="709"/>
              <w:rPr>
                <w:del w:id="1086" w:author="Groot, Karina de" w:date="2025-04-24T10:26:00Z" w16du:dateUtc="2025-04-24T08:26:00Z"/>
                <w:rFonts w:ascii="Arial" w:hAnsi="Arial" w:cs="Arial"/>
                <w:color w:val="800080"/>
                <w:spacing w:val="5"/>
              </w:rPr>
            </w:pPr>
            <w:del w:id="1087" w:author="Groot, Karina de" w:date="2025-04-24T10:26:00Z" w16du:dateUtc="2025-04-24T08:26:00Z">
              <w:r w:rsidRPr="007342E1" w:rsidDel="00694F7E">
                <w:rPr>
                  <w:rFonts w:ascii="Arial" w:hAnsi="Arial" w:cs="Arial"/>
                  <w:color w:val="800080"/>
                </w:rPr>
                <w:delText xml:space="preserve">Daarnaast verleent de </w:delText>
              </w:r>
              <w:bookmarkStart w:id="1088" w:name="_DV_M95"/>
              <w:bookmarkEnd w:id="1088"/>
              <w:r w:rsidRPr="007342E1" w:rsidDel="00694F7E">
                <w:rPr>
                  <w:rFonts w:ascii="Arial" w:hAnsi="Arial" w:cs="Arial"/>
                  <w:color w:val="800080"/>
                </w:rPr>
                <w:delText>(Derde)</w:delText>
              </w:r>
              <w:bookmarkStart w:id="1089" w:name="_DV_M96"/>
              <w:bookmarkEnd w:id="1089"/>
              <w:r w:rsidRPr="007342E1" w:rsidDel="00694F7E">
                <w:rPr>
                  <w:rFonts w:ascii="Arial" w:hAnsi="Arial" w:cs="Arial"/>
                  <w:color w:val="800080"/>
                </w:rPr>
                <w:delText xml:space="preserve"> Hypotheekgever tot zekerheid voor de betaling van al hetgeen Aegon te vorderen mocht hebben of krijgen op grond van de Overbruggingshypotheek, de betaling van de verschuldigde rente (ook indien deze betrekking heeft op een periode van langer dan drie jaar), boeten en de in de Algemene Voorwaarden bedoelde kosten, een recht</w:delText>
              </w:r>
              <w:bookmarkStart w:id="1090" w:name="_DV_M97"/>
              <w:bookmarkStart w:id="1091" w:name="_DV_M98"/>
              <w:bookmarkEnd w:id="1090"/>
              <w:bookmarkEnd w:id="1091"/>
              <w:r w:rsidRPr="002334A7" w:rsidDel="00694F7E">
                <w:rPr>
                  <w:rFonts w:ascii="Arial" w:hAnsi="Arial" w:cs="Arial"/>
                  <w:color w:val="800080"/>
                </w:rPr>
                <w:delText xml:space="preserve"> van hypotheek </w:delText>
              </w:r>
              <w:r w:rsidRPr="00E35D09" w:rsidDel="00694F7E">
                <w:rPr>
                  <w:rFonts w:cs="Arial"/>
                </w:rPr>
                <w:fldChar w:fldCharType="begin"/>
              </w:r>
              <w:r w:rsidRPr="00E35D09" w:rsidDel="00694F7E">
                <w:rPr>
                  <w:rFonts w:ascii="Arial" w:hAnsi="Arial" w:cs="Arial"/>
                  <w:snapToGrid w:val="0"/>
                </w:rPr>
                <w:delInstrText>MacroButton Nomacro §</w:delInstrText>
              </w:r>
              <w:r w:rsidRPr="00E35D09" w:rsidDel="00694F7E">
                <w:rPr>
                  <w:rFonts w:cs="Arial"/>
                </w:rPr>
                <w:fldChar w:fldCharType="end"/>
              </w:r>
              <w:r w:rsidRPr="00E35D09" w:rsidDel="00694F7E">
                <w:rPr>
                  <w:rFonts w:ascii="Arial" w:hAnsi="Arial" w:cs="Arial"/>
                  <w:snapToGrid w:val="0"/>
                </w:rPr>
                <w:delText>telwoord hypotheek</w:delText>
              </w:r>
              <w:r w:rsidRPr="00E35D09" w:rsidDel="00694F7E">
                <w:rPr>
                  <w:rFonts w:cs="Arial"/>
                </w:rPr>
                <w:fldChar w:fldCharType="begin"/>
              </w:r>
              <w:r w:rsidRPr="00E35D09" w:rsidDel="00694F7E">
                <w:rPr>
                  <w:rFonts w:ascii="Arial" w:hAnsi="Arial" w:cs="Arial"/>
                  <w:snapToGrid w:val="0"/>
                </w:rPr>
                <w:delInstrText>MacroButton Nomacro §</w:delInstrText>
              </w:r>
              <w:r w:rsidRPr="00E35D09" w:rsidDel="00694F7E">
                <w:rPr>
                  <w:rFonts w:cs="Arial"/>
                </w:rPr>
                <w:fldChar w:fldCharType="end"/>
              </w:r>
              <w:r w:rsidDel="00694F7E">
                <w:rPr>
                  <w:rFonts w:ascii="Arial" w:hAnsi="Arial" w:cs="Arial"/>
                  <w:snapToGrid w:val="0"/>
                </w:rPr>
                <w:delText xml:space="preserve"> </w:delText>
              </w:r>
              <w:r w:rsidRPr="002334A7" w:rsidDel="00694F7E">
                <w:rPr>
                  <w:rFonts w:ascii="Arial" w:hAnsi="Arial" w:cs="Arial"/>
                  <w:color w:val="800080"/>
                  <w:spacing w:val="5"/>
                </w:rPr>
                <w:delText>in rang, en wel op het overbruggingspand zoals hierna vermeld tot een bedrag van:</w:delText>
              </w:r>
            </w:del>
          </w:p>
          <w:p w14:paraId="68FADE96" w14:textId="104C77FC" w:rsidR="00EB3736" w:rsidDel="00694F7E" w:rsidRDefault="00EB3736" w:rsidP="00296017">
            <w:pPr>
              <w:pStyle w:val="Normal7"/>
              <w:numPr>
                <w:ilvl w:val="0"/>
                <w:numId w:val="44"/>
              </w:numPr>
              <w:rPr>
                <w:del w:id="1092" w:author="Groot, Karina de" w:date="2025-04-24T10:26:00Z" w16du:dateUtc="2025-04-24T08:26:00Z"/>
                <w:rFonts w:ascii="Arial" w:hAnsi="Arial" w:cs="Arial"/>
                <w:color w:val="800080"/>
              </w:rPr>
            </w:pPr>
            <w:del w:id="1093" w:author="Groot, Karina de" w:date="2025-04-24T10:26:00Z" w16du:dateUtc="2025-04-24T08:26:00Z">
              <w:r w:rsidRPr="002D3B18" w:rsidDel="00694F7E">
                <w:rPr>
                  <w:rFonts w:ascii="Arial" w:hAnsi="Arial" w:cs="Arial"/>
                </w:rPr>
                <w:delText>hypotheekbedrag overbruggings</w:delText>
              </w:r>
              <w:r w:rsidDel="00694F7E">
                <w:rPr>
                  <w:rFonts w:ascii="Arial" w:hAnsi="Arial" w:cs="Arial"/>
                </w:rPr>
                <w:delText>hypotheek</w:delText>
              </w:r>
              <w:r w:rsidRPr="002D3B18" w:rsidDel="00694F7E">
                <w:rPr>
                  <w:rFonts w:ascii="Arial" w:hAnsi="Arial" w:cs="Arial"/>
                </w:rPr>
                <w:delText xml:space="preserve"> voluit in letters</w:delText>
              </w:r>
              <w:r w:rsidDel="00694F7E">
                <w:rPr>
                  <w:rFonts w:ascii="Arial" w:hAnsi="Arial" w:cs="Arial"/>
                </w:rPr>
                <w:delText xml:space="preserve"> </w:delText>
              </w:r>
              <w:r w:rsidRPr="002D3B18" w:rsidDel="00694F7E">
                <w:rPr>
                  <w:rFonts w:ascii="Arial" w:hAnsi="Arial" w:cs="Arial"/>
                </w:rPr>
                <w:delText>(hypotheekbedrag</w:delText>
              </w:r>
              <w:r w:rsidDel="00694F7E">
                <w:rPr>
                  <w:rFonts w:ascii="Arial" w:hAnsi="Arial" w:cs="Arial"/>
                </w:rPr>
                <w:delText xml:space="preserve"> </w:delText>
              </w:r>
              <w:r w:rsidRPr="00EB3736" w:rsidDel="00694F7E">
                <w:rPr>
                  <w:rFonts w:ascii="Arial" w:hAnsi="Arial" w:cs="Arial"/>
                </w:rPr>
                <w:delText>overbruggingshypotheek in cijfers)</w:delText>
              </w:r>
              <w:r w:rsidRPr="00EB3736" w:rsidDel="00694F7E">
                <w:rPr>
                  <w:rFonts w:cs="Arial"/>
                </w:rPr>
                <w:fldChar w:fldCharType="begin"/>
              </w:r>
              <w:r w:rsidRPr="00EB3736" w:rsidDel="00694F7E">
                <w:rPr>
                  <w:rFonts w:ascii="Arial" w:hAnsi="Arial" w:cs="Arial"/>
                </w:rPr>
                <w:delInstrText>MacroButton Nomacro §</w:delInstrText>
              </w:r>
              <w:r w:rsidRPr="00EB3736" w:rsidDel="00694F7E">
                <w:rPr>
                  <w:rFonts w:cs="Arial"/>
                </w:rPr>
                <w:fldChar w:fldCharType="end"/>
              </w:r>
              <w:r w:rsidRPr="00EB3736" w:rsidDel="00694F7E">
                <w:rPr>
                  <w:rFonts w:ascii="Arial" w:hAnsi="Arial" w:cs="Arial"/>
                  <w:color w:val="800080"/>
                </w:rPr>
                <w:delText xml:space="preserve">, te vermeerderen met </w:delText>
              </w:r>
            </w:del>
          </w:p>
          <w:p w14:paraId="7B3A1DB2" w14:textId="77EB1DAA" w:rsidR="00EB3736" w:rsidDel="00694F7E" w:rsidRDefault="0079360A" w:rsidP="005B1BA7">
            <w:pPr>
              <w:pStyle w:val="Normal7"/>
              <w:ind w:left="1014" w:hanging="305"/>
              <w:rPr>
                <w:del w:id="1094" w:author="Groot, Karina de" w:date="2025-04-24T10:26:00Z" w16du:dateUtc="2025-04-24T08:26:00Z"/>
                <w:rFonts w:ascii="Arial" w:hAnsi="Arial" w:cs="Arial"/>
                <w:color w:val="800080"/>
              </w:rPr>
            </w:pPr>
            <w:del w:id="1095" w:author="Groot, Karina de" w:date="2025-04-24T10:26:00Z" w16du:dateUtc="2025-04-24T08:26:00Z">
              <w:r w:rsidDel="00694F7E">
                <w:rPr>
                  <w:rFonts w:ascii="Arial" w:hAnsi="Arial" w:cs="Arial"/>
                  <w:color w:val="800080"/>
                </w:rPr>
                <w:delText xml:space="preserve">(II)  </w:delText>
              </w:r>
              <w:r w:rsidR="00EB3736" w:rsidRPr="006A601E" w:rsidDel="00694F7E">
                <w:rPr>
                  <w:rFonts w:ascii="Arial" w:hAnsi="Arial" w:cs="Arial"/>
                  <w:color w:val="800080"/>
                </w:rPr>
                <w:delText xml:space="preserve">de hiervoor bedoelde rente, boeten en kosten, die tezamen worden begroot op </w:delText>
              </w:r>
              <w:r w:rsidR="00EB3736" w:rsidDel="00694F7E">
                <w:rPr>
                  <w:rFonts w:ascii="Arial" w:hAnsi="Arial" w:cs="Arial"/>
                  <w:color w:val="800080"/>
                </w:rPr>
                <w:delText>veertig</w:delText>
              </w:r>
              <w:r w:rsidR="00EB3736" w:rsidRPr="006A601E" w:rsidDel="00694F7E">
                <w:rPr>
                  <w:rFonts w:ascii="Arial" w:hAnsi="Arial" w:cs="Arial"/>
                  <w:color w:val="800080"/>
                </w:rPr>
                <w:delText xml:space="preserve"> procent (</w:delText>
              </w:r>
              <w:r w:rsidR="00EB3736" w:rsidDel="00694F7E">
                <w:rPr>
                  <w:rFonts w:ascii="Arial" w:hAnsi="Arial" w:cs="Arial"/>
                  <w:color w:val="800080"/>
                </w:rPr>
                <w:delText>4</w:delText>
              </w:r>
              <w:r w:rsidR="00EB3736" w:rsidRPr="006A601E" w:rsidDel="00694F7E">
                <w:rPr>
                  <w:rFonts w:ascii="Arial" w:hAnsi="Arial" w:cs="Arial"/>
                  <w:color w:val="800080"/>
                </w:rPr>
                <w:delText>0%)</w:delText>
              </w:r>
              <w:r w:rsidR="00EB3736" w:rsidDel="00694F7E">
                <w:rPr>
                  <w:rFonts w:ascii="Arial" w:hAnsi="Arial" w:cs="Arial"/>
                  <w:color w:val="800080"/>
                </w:rPr>
                <w:delText xml:space="preserve"> van het onder </w:delText>
              </w:r>
              <w:r w:rsidR="00EB3736" w:rsidRPr="00136411" w:rsidDel="00694F7E">
                <w:rPr>
                  <w:rFonts w:ascii="Arial" w:hAnsi="Arial" w:cs="Arial"/>
                  <w:color w:val="800080"/>
                </w:rPr>
                <w:delText>(I)</w:delText>
              </w:r>
              <w:r w:rsidR="00EB3736" w:rsidDel="00694F7E">
                <w:rPr>
                  <w:rFonts w:ascii="Arial" w:hAnsi="Arial" w:cs="Arial"/>
                  <w:color w:val="800080"/>
                </w:rPr>
                <w:delText xml:space="preserve"> omschreven bedrag, zijnde </w:delText>
              </w:r>
              <w:r w:rsidR="00EB3736" w:rsidRPr="002D3B18" w:rsidDel="00694F7E">
                <w:rPr>
                  <w:rFonts w:cs="Arial"/>
                </w:rPr>
                <w:fldChar w:fldCharType="begin"/>
              </w:r>
              <w:r w:rsidR="00EB3736" w:rsidRPr="002D3B18" w:rsidDel="00694F7E">
                <w:rPr>
                  <w:rFonts w:ascii="Arial" w:hAnsi="Arial" w:cs="Arial"/>
                </w:rPr>
                <w:delInstrText>MacroButton Nomacro §</w:delInstrText>
              </w:r>
              <w:r w:rsidR="00EB3736" w:rsidRPr="002D3B18" w:rsidDel="00694F7E">
                <w:rPr>
                  <w:rFonts w:cs="Arial"/>
                </w:rPr>
                <w:fldChar w:fldCharType="end"/>
              </w:r>
              <w:r w:rsidR="00EB3736" w:rsidDel="00694F7E">
                <w:rPr>
                  <w:rFonts w:ascii="Arial" w:hAnsi="Arial" w:cs="Arial"/>
                </w:rPr>
                <w:delText>4</w:delText>
              </w:r>
              <w:r w:rsidR="00EB3736" w:rsidRPr="002D3B18" w:rsidDel="00694F7E">
                <w:rPr>
                  <w:rFonts w:ascii="Arial" w:hAnsi="Arial" w:cs="Arial"/>
                </w:rPr>
                <w:delText>0% van hypotheekbedrag overbruggings</w:delText>
              </w:r>
              <w:r w:rsidR="00EB3736" w:rsidDel="00694F7E">
                <w:rPr>
                  <w:rFonts w:ascii="Arial" w:hAnsi="Arial" w:cs="Arial"/>
                </w:rPr>
                <w:delText>hypotheek</w:delText>
              </w:r>
              <w:r w:rsidR="00EB3736" w:rsidRPr="002D3B18" w:rsidDel="00694F7E">
                <w:rPr>
                  <w:rFonts w:ascii="Arial" w:hAnsi="Arial" w:cs="Arial"/>
                </w:rPr>
                <w:delText xml:space="preserve"> voluit in letters (</w:delText>
              </w:r>
              <w:r w:rsidR="00EB3736" w:rsidDel="00694F7E">
                <w:rPr>
                  <w:rFonts w:ascii="Arial" w:hAnsi="Arial" w:cs="Arial"/>
                </w:rPr>
                <w:delText>4</w:delText>
              </w:r>
              <w:r w:rsidR="00EB3736" w:rsidRPr="002D3B18" w:rsidDel="00694F7E">
                <w:rPr>
                  <w:rFonts w:ascii="Arial" w:hAnsi="Arial" w:cs="Arial"/>
                </w:rPr>
                <w:delText>0% van hypotheekbedrag overbruggings</w:delText>
              </w:r>
              <w:r w:rsidR="00EB3736" w:rsidDel="00694F7E">
                <w:rPr>
                  <w:rFonts w:ascii="Arial" w:hAnsi="Arial" w:cs="Arial"/>
                </w:rPr>
                <w:delText>hypotheek</w:delText>
              </w:r>
              <w:r w:rsidR="00EB3736" w:rsidRPr="002D3B18" w:rsidDel="00694F7E">
                <w:rPr>
                  <w:rFonts w:ascii="Arial" w:hAnsi="Arial" w:cs="Arial"/>
                </w:rPr>
                <w:delText xml:space="preserve"> in cijfers)</w:delText>
              </w:r>
              <w:r w:rsidR="00EB3736" w:rsidRPr="002D3B18" w:rsidDel="00694F7E">
                <w:rPr>
                  <w:rFonts w:cs="Arial"/>
                </w:rPr>
                <w:fldChar w:fldCharType="begin"/>
              </w:r>
              <w:r w:rsidR="00EB3736" w:rsidRPr="002D3B18" w:rsidDel="00694F7E">
                <w:rPr>
                  <w:rFonts w:ascii="Arial" w:hAnsi="Arial" w:cs="Arial"/>
                </w:rPr>
                <w:delInstrText>MacroButton Nomacro §</w:delInstrText>
              </w:r>
              <w:r w:rsidR="00EB3736" w:rsidRPr="002D3B18" w:rsidDel="00694F7E">
                <w:rPr>
                  <w:rFonts w:cs="Arial"/>
                </w:rPr>
                <w:fldChar w:fldCharType="end"/>
              </w:r>
              <w:r w:rsidR="00EB3736" w:rsidRPr="006A601E" w:rsidDel="00694F7E">
                <w:rPr>
                  <w:rFonts w:ascii="Arial" w:hAnsi="Arial" w:cs="Arial"/>
                  <w:color w:val="800080"/>
                </w:rPr>
                <w:delText xml:space="preserve">, </w:delText>
              </w:r>
            </w:del>
          </w:p>
          <w:p w14:paraId="24691728" w14:textId="607A1BCC" w:rsidR="00EB3736" w:rsidDel="00694F7E" w:rsidRDefault="00EB3736" w:rsidP="00296017">
            <w:pPr>
              <w:pStyle w:val="Normal7"/>
              <w:ind w:left="731" w:hanging="22"/>
              <w:rPr>
                <w:del w:id="1096" w:author="Groot, Karina de" w:date="2025-04-24T10:26:00Z" w16du:dateUtc="2025-04-24T08:26:00Z"/>
                <w:rFonts w:ascii="Arial" w:hAnsi="Arial" w:cs="Arial"/>
                <w:color w:val="800080"/>
              </w:rPr>
            </w:pPr>
            <w:del w:id="1097" w:author="Groot, Karina de" w:date="2025-04-24T10:26:00Z" w16du:dateUtc="2025-04-24T08:26:00Z">
              <w:r w:rsidRPr="006A601E" w:rsidDel="00694F7E">
                <w:rPr>
                  <w:rFonts w:ascii="Arial" w:hAnsi="Arial" w:cs="Arial"/>
                  <w:color w:val="800080"/>
                </w:rPr>
                <w:delText xml:space="preserve">dus tot een </w:delText>
              </w:r>
              <w:r w:rsidDel="00694F7E">
                <w:rPr>
                  <w:rFonts w:ascii="Arial" w:hAnsi="Arial" w:cs="Arial"/>
                  <w:color w:val="800080"/>
                </w:rPr>
                <w:delText xml:space="preserve">maximaal </w:delText>
              </w:r>
              <w:r w:rsidRPr="006A601E" w:rsidDel="00694F7E">
                <w:rPr>
                  <w:rFonts w:ascii="Arial" w:hAnsi="Arial" w:cs="Arial"/>
                  <w:color w:val="800080"/>
                </w:rPr>
                <w:delText>eindbedrag van</w:delText>
              </w:r>
              <w:r w:rsidDel="00694F7E">
                <w:rPr>
                  <w:rFonts w:ascii="Arial" w:hAnsi="Arial" w:cs="Arial"/>
                  <w:color w:val="800080"/>
                </w:rPr>
                <w:delText xml:space="preserve"> </w:delText>
              </w:r>
              <w:r w:rsidRPr="002D3B18" w:rsidDel="00694F7E">
                <w:rPr>
                  <w:rFonts w:cs="Arial"/>
                </w:rPr>
                <w:fldChar w:fldCharType="begin"/>
              </w:r>
              <w:r w:rsidRPr="002D3B18" w:rsidDel="00694F7E">
                <w:rPr>
                  <w:rFonts w:ascii="Arial" w:hAnsi="Arial" w:cs="Arial"/>
                </w:rPr>
                <w:delInstrText>MacroButton Nomacro §</w:delInstrText>
              </w:r>
              <w:r w:rsidRPr="002D3B18" w:rsidDel="00694F7E">
                <w:rPr>
                  <w:rFonts w:cs="Arial"/>
                </w:rPr>
                <w:fldChar w:fldCharType="end"/>
              </w:r>
              <w:r w:rsidRPr="002D3B18" w:rsidDel="00694F7E">
                <w:rPr>
                  <w:rFonts w:ascii="Arial" w:hAnsi="Arial" w:cs="Arial"/>
                </w:rPr>
                <w:delText>1</w:delText>
              </w:r>
              <w:r w:rsidDel="00694F7E">
                <w:rPr>
                  <w:rFonts w:ascii="Arial" w:hAnsi="Arial" w:cs="Arial"/>
                </w:rPr>
                <w:delText>4</w:delText>
              </w:r>
              <w:r w:rsidRPr="002D3B18" w:rsidDel="00694F7E">
                <w:rPr>
                  <w:rFonts w:ascii="Arial" w:hAnsi="Arial" w:cs="Arial"/>
                </w:rPr>
                <w:delText>0% van hypotheekbedrag overbruggings</w:delText>
              </w:r>
              <w:r w:rsidDel="00694F7E">
                <w:rPr>
                  <w:rFonts w:ascii="Arial" w:hAnsi="Arial" w:cs="Arial"/>
                </w:rPr>
                <w:delText xml:space="preserve">hypotheek </w:delText>
              </w:r>
              <w:r w:rsidRPr="002D3B18" w:rsidDel="00694F7E">
                <w:rPr>
                  <w:rFonts w:ascii="Arial" w:hAnsi="Arial" w:cs="Arial"/>
                </w:rPr>
                <w:delText>voluit in letters (1</w:delText>
              </w:r>
              <w:r w:rsidDel="00694F7E">
                <w:rPr>
                  <w:rFonts w:ascii="Arial" w:hAnsi="Arial" w:cs="Arial"/>
                </w:rPr>
                <w:delText>4</w:delText>
              </w:r>
              <w:r w:rsidRPr="002D3B18" w:rsidDel="00694F7E">
                <w:rPr>
                  <w:rFonts w:ascii="Arial" w:hAnsi="Arial" w:cs="Arial"/>
                </w:rPr>
                <w:delText>0% van hypotheekbedrag overbruggings</w:delText>
              </w:r>
              <w:r w:rsidDel="00694F7E">
                <w:rPr>
                  <w:rFonts w:ascii="Arial" w:hAnsi="Arial" w:cs="Arial"/>
                </w:rPr>
                <w:delText>hypotheek</w:delText>
              </w:r>
              <w:r w:rsidRPr="002D3B18" w:rsidDel="00694F7E">
                <w:rPr>
                  <w:rFonts w:ascii="Arial" w:hAnsi="Arial" w:cs="Arial"/>
                </w:rPr>
                <w:delText xml:space="preserve"> in cijfers)</w:delText>
              </w:r>
              <w:r w:rsidRPr="002D3B18" w:rsidDel="00694F7E">
                <w:rPr>
                  <w:rFonts w:cs="Arial"/>
                </w:rPr>
                <w:fldChar w:fldCharType="begin"/>
              </w:r>
              <w:r w:rsidRPr="002D3B18" w:rsidDel="00694F7E">
                <w:rPr>
                  <w:rFonts w:ascii="Arial" w:hAnsi="Arial" w:cs="Arial"/>
                </w:rPr>
                <w:delInstrText>MacroButton Nomacro §</w:delInstrText>
              </w:r>
              <w:r w:rsidRPr="002D3B18" w:rsidDel="00694F7E">
                <w:rPr>
                  <w:rFonts w:cs="Arial"/>
                </w:rPr>
                <w:fldChar w:fldCharType="end"/>
              </w:r>
              <w:r w:rsidRPr="00C97504" w:rsidDel="00694F7E">
                <w:rPr>
                  <w:rFonts w:ascii="Arial" w:hAnsi="Arial" w:cs="Arial"/>
                  <w:color w:val="800080"/>
                </w:rPr>
                <w:delText>.</w:delText>
              </w:r>
            </w:del>
          </w:p>
          <w:p w14:paraId="109EAAEA" w14:textId="53CBF507" w:rsidR="00EB3736" w:rsidDel="00694F7E" w:rsidRDefault="00EB3736" w:rsidP="00EB3736">
            <w:pPr>
              <w:pStyle w:val="Normal7"/>
              <w:ind w:left="731" w:hanging="22"/>
              <w:rPr>
                <w:del w:id="1098" w:author="Groot, Karina de" w:date="2025-04-24T10:26:00Z" w16du:dateUtc="2025-04-24T08:26:00Z"/>
                <w:rFonts w:ascii="Arial" w:hAnsi="Arial" w:cs="Arial"/>
                <w:color w:val="800080"/>
              </w:rPr>
            </w:pPr>
            <w:del w:id="1099" w:author="Groot, Karina de" w:date="2025-04-24T10:26:00Z" w16du:dateUtc="2025-04-24T08:26:00Z">
              <w:r w:rsidRPr="00123C4B" w:rsidDel="00694F7E">
                <w:rPr>
                  <w:rFonts w:ascii="Arial" w:hAnsi="Arial" w:cs="Arial"/>
                  <w:color w:val="800080"/>
                  <w:spacing w:val="5"/>
                  <w:lang w:eastAsia="nl-NL"/>
                </w:rPr>
                <w:delText xml:space="preserve">De hypotheek zoals hiervoor omschreven wordt verleend </w:delText>
              </w:r>
              <w:r w:rsidRPr="00123C4B" w:rsidDel="00694F7E">
                <w:rPr>
                  <w:rFonts w:ascii="Arial" w:hAnsi="Arial" w:cs="Arial"/>
                  <w:color w:val="800080"/>
                </w:rPr>
                <w:delText>op het hierna te omschrijven</w:delText>
              </w:r>
              <w:r w:rsidR="00D83D81" w:rsidDel="00694F7E">
                <w:rPr>
                  <w:rFonts w:ascii="Arial" w:hAnsi="Arial" w:cs="Arial"/>
                  <w:color w:val="800080"/>
                </w:rPr>
                <w:delText xml:space="preserve"> </w:delText>
              </w:r>
              <w:r w:rsidRPr="00123C4B" w:rsidDel="00694F7E">
                <w:rPr>
                  <w:rFonts w:ascii="Arial" w:hAnsi="Arial" w:cs="Arial"/>
                  <w:color w:val="800080"/>
                </w:rPr>
                <w:delText>Overbruggingspand:</w:delText>
              </w:r>
            </w:del>
          </w:p>
          <w:p w14:paraId="63924FA6" w14:textId="77777777" w:rsidR="00EB3736" w:rsidRPr="002E7F50" w:rsidRDefault="00EB3736" w:rsidP="00C140E0">
            <w:pPr>
              <w:tabs>
                <w:tab w:val="left" w:pos="-1440"/>
                <w:tab w:val="left" w:pos="-720"/>
              </w:tabs>
              <w:suppressAutoHyphens/>
              <w:ind w:left="709"/>
              <w:rPr>
                <w:rFonts w:cs="Arial"/>
                <w:color w:val="FF0000"/>
                <w:sz w:val="20"/>
                <w:highlight w:val="yellow"/>
              </w:rPr>
            </w:pPr>
          </w:p>
        </w:tc>
        <w:tc>
          <w:tcPr>
            <w:tcW w:w="7087" w:type="dxa"/>
            <w:shd w:val="clear" w:color="auto" w:fill="auto"/>
          </w:tcPr>
          <w:p w14:paraId="09B1E0FA" w14:textId="483B4E1F" w:rsidR="002F4C35" w:rsidRPr="00296017" w:rsidRDefault="002F4C35" w:rsidP="001F4B1E">
            <w:pPr>
              <w:spacing w:line="276" w:lineRule="auto"/>
              <w:rPr>
                <w:szCs w:val="18"/>
                <w:lang w:val="nl"/>
              </w:rPr>
            </w:pPr>
            <w:r w:rsidRPr="00296017">
              <w:rPr>
                <w:szCs w:val="18"/>
                <w:lang w:val="nl"/>
              </w:rPr>
              <w:lastRenderedPageBreak/>
              <w:t>Optionele tekst</w:t>
            </w:r>
            <w:r>
              <w:rPr>
                <w:szCs w:val="18"/>
                <w:lang w:val="nl"/>
              </w:rPr>
              <w:t>. Als eerder in de tekst al is gekozen voor Overbruggingshypotheek dan mooet deze tekst ook getoond worden.</w:t>
            </w:r>
          </w:p>
          <w:p w14:paraId="3A1C258E" w14:textId="77777777" w:rsidR="002F4C35" w:rsidRDefault="002F4C35" w:rsidP="001F4B1E">
            <w:pPr>
              <w:spacing w:line="276" w:lineRule="auto"/>
              <w:rPr>
                <w:b/>
                <w:bCs/>
                <w:szCs w:val="18"/>
                <w:u w:val="single"/>
                <w:lang w:val="nl"/>
              </w:rPr>
            </w:pPr>
          </w:p>
          <w:p w14:paraId="1314DC98" w14:textId="7B2B7839" w:rsidR="002F4C35" w:rsidRPr="007C7480" w:rsidRDefault="002F4C35" w:rsidP="002F4C35">
            <w:pPr>
              <w:spacing w:line="240" w:lineRule="auto"/>
              <w:rPr>
                <w:szCs w:val="18"/>
              </w:rPr>
            </w:pPr>
            <w:r>
              <w:rPr>
                <w:szCs w:val="18"/>
              </w:rPr>
              <w:t>-</w:t>
            </w:r>
            <w:r w:rsidRPr="007C7480">
              <w:rPr>
                <w:szCs w:val="18"/>
              </w:rPr>
              <w:t>Het opnemen van een rangtelwoord is optioneel. In de XML opnemen als getal. Op de PDF tonen als tekst.</w:t>
            </w:r>
          </w:p>
          <w:p w14:paraId="6166E564" w14:textId="77777777" w:rsidR="002F4C35" w:rsidRDefault="002F4C35" w:rsidP="001F4B1E">
            <w:pPr>
              <w:spacing w:line="276" w:lineRule="auto"/>
              <w:rPr>
                <w:b/>
                <w:bCs/>
                <w:szCs w:val="18"/>
                <w:u w:val="single"/>
                <w:lang w:val="nl"/>
              </w:rPr>
            </w:pPr>
          </w:p>
          <w:p w14:paraId="08FC398B" w14:textId="3728FA6E" w:rsidR="001F4B1E" w:rsidRPr="00AC3B3D" w:rsidRDefault="001F4B1E" w:rsidP="001F4B1E">
            <w:pPr>
              <w:spacing w:line="276" w:lineRule="auto"/>
              <w:rPr>
                <w:b/>
                <w:bCs/>
                <w:szCs w:val="18"/>
                <w:u w:val="single"/>
                <w:lang w:val="nl"/>
              </w:rPr>
            </w:pPr>
            <w:r w:rsidRPr="00AC3B3D">
              <w:rPr>
                <w:b/>
                <w:bCs/>
                <w:szCs w:val="18"/>
                <w:u w:val="single"/>
                <w:lang w:val="nl"/>
              </w:rPr>
              <w:t>Mapping tonen overbruggingshypotheek:</w:t>
            </w:r>
          </w:p>
          <w:p w14:paraId="4F384630" w14:textId="77777777" w:rsidR="001F4B1E" w:rsidRPr="00AC3B3D" w:rsidRDefault="001F4B1E" w:rsidP="001F4B1E">
            <w:pPr>
              <w:spacing w:line="276" w:lineRule="auto"/>
              <w:rPr>
                <w:rFonts w:cs="Arial"/>
                <w:szCs w:val="18"/>
              </w:rPr>
            </w:pPr>
            <w:r w:rsidRPr="00AC3B3D">
              <w:rPr>
                <w:szCs w:val="18"/>
              </w:rPr>
              <w:t>//</w:t>
            </w:r>
            <w:proofErr w:type="spellStart"/>
            <w:r w:rsidRPr="00AC3B3D">
              <w:rPr>
                <w:szCs w:val="18"/>
              </w:rPr>
              <w:t>IMKAD_AangebodenStuk</w:t>
            </w:r>
            <w:proofErr w:type="spellEnd"/>
            <w:r w:rsidRPr="00AC3B3D">
              <w:rPr>
                <w:szCs w:val="18"/>
              </w:rPr>
              <w:t>/</w:t>
            </w:r>
            <w:proofErr w:type="spellStart"/>
            <w:r w:rsidRPr="00AC3B3D">
              <w:rPr>
                <w:szCs w:val="18"/>
              </w:rPr>
              <w:t>StukdeelHypotheek</w:t>
            </w:r>
            <w:proofErr w:type="spellEnd"/>
            <w:r w:rsidRPr="00AC3B3D">
              <w:rPr>
                <w:rFonts w:cs="Arial"/>
                <w:szCs w:val="18"/>
              </w:rPr>
              <w:t>[</w:t>
            </w:r>
            <w:proofErr w:type="spellStart"/>
            <w:r w:rsidRPr="00AC3B3D">
              <w:rPr>
                <w:rFonts w:cs="Arial"/>
                <w:szCs w:val="18"/>
              </w:rPr>
              <w:t>aanduidingHypotheek</w:t>
            </w:r>
            <w:proofErr w:type="spellEnd"/>
            <w:r w:rsidRPr="00AC3B3D">
              <w:rPr>
                <w:rFonts w:cs="Arial"/>
                <w:szCs w:val="18"/>
              </w:rPr>
              <w:t xml:space="preserve"> = ‘overbruggingshypotheek’] = aanwezig</w:t>
            </w:r>
          </w:p>
          <w:p w14:paraId="505B92FB" w14:textId="77777777" w:rsidR="002F4C35" w:rsidRDefault="002F4C35" w:rsidP="002F4C35">
            <w:pPr>
              <w:spacing w:line="240" w:lineRule="auto"/>
              <w:rPr>
                <w:b/>
                <w:bCs/>
                <w:szCs w:val="18"/>
                <w:u w:val="single"/>
              </w:rPr>
            </w:pPr>
          </w:p>
          <w:p w14:paraId="64229866" w14:textId="77777777" w:rsidR="002F4C35" w:rsidRPr="007C7480" w:rsidRDefault="002F4C35" w:rsidP="002F4C35">
            <w:pPr>
              <w:spacing w:line="240" w:lineRule="auto"/>
              <w:rPr>
                <w:b/>
                <w:bCs/>
                <w:szCs w:val="18"/>
                <w:u w:val="single"/>
              </w:rPr>
            </w:pPr>
            <w:proofErr w:type="spellStart"/>
            <w:r w:rsidRPr="007C7480">
              <w:rPr>
                <w:b/>
                <w:bCs/>
                <w:szCs w:val="18"/>
                <w:u w:val="single"/>
              </w:rPr>
              <w:t>Mapping</w:t>
            </w:r>
            <w:proofErr w:type="spellEnd"/>
            <w:r w:rsidRPr="007C7480">
              <w:rPr>
                <w:b/>
                <w:bCs/>
                <w:szCs w:val="18"/>
                <w:u w:val="single"/>
              </w:rPr>
              <w:t xml:space="preserve"> hypotheekbedrag:</w:t>
            </w:r>
          </w:p>
          <w:p w14:paraId="3B465E3C" w14:textId="4FB846FB" w:rsidR="002F4C35" w:rsidRPr="00AC3B3D" w:rsidRDefault="002F4C35" w:rsidP="002F4C35">
            <w:pPr>
              <w:spacing w:line="276" w:lineRule="auto"/>
              <w:rPr>
                <w:rFonts w:cs="Arial"/>
                <w:szCs w:val="18"/>
              </w:rPr>
            </w:pPr>
            <w:r w:rsidRPr="007C7480">
              <w:rPr>
                <w:rFonts w:cs="Arial"/>
                <w:szCs w:val="18"/>
              </w:rPr>
              <w:t>//</w:t>
            </w:r>
            <w:proofErr w:type="spellStart"/>
            <w:r w:rsidRPr="007C7480">
              <w:rPr>
                <w:rFonts w:cs="Arial"/>
                <w:szCs w:val="18"/>
              </w:rPr>
              <w:t>IMKAD_AangebodenStuk</w:t>
            </w:r>
            <w:proofErr w:type="spellEnd"/>
            <w:r w:rsidRPr="007C7480">
              <w:rPr>
                <w:rFonts w:cs="Arial"/>
                <w:szCs w:val="18"/>
              </w:rPr>
              <w:t>/</w:t>
            </w:r>
            <w:r w:rsidRPr="00AC3B3D">
              <w:rPr>
                <w:szCs w:val="18"/>
              </w:rPr>
              <w:t xml:space="preserve"> </w:t>
            </w:r>
            <w:proofErr w:type="spellStart"/>
            <w:r w:rsidRPr="00AC3B3D">
              <w:rPr>
                <w:szCs w:val="18"/>
              </w:rPr>
              <w:t>StukdeelHypotheek</w:t>
            </w:r>
            <w:proofErr w:type="spellEnd"/>
            <w:r w:rsidRPr="00AC3B3D">
              <w:rPr>
                <w:rFonts w:cs="Arial"/>
                <w:szCs w:val="18"/>
              </w:rPr>
              <w:t>[</w:t>
            </w:r>
            <w:proofErr w:type="spellStart"/>
            <w:r w:rsidRPr="00AC3B3D">
              <w:rPr>
                <w:rFonts w:cs="Arial"/>
                <w:szCs w:val="18"/>
              </w:rPr>
              <w:t>aanduidingHypotheek</w:t>
            </w:r>
            <w:proofErr w:type="spellEnd"/>
            <w:r w:rsidRPr="00AC3B3D">
              <w:rPr>
                <w:rFonts w:cs="Arial"/>
                <w:szCs w:val="18"/>
              </w:rPr>
              <w:t xml:space="preserve"> = ‘overbruggingshypotheek’] = aanwezig</w:t>
            </w:r>
          </w:p>
          <w:p w14:paraId="35785679" w14:textId="77777777" w:rsidR="002F4C35" w:rsidRDefault="002F4C35" w:rsidP="002F4C35">
            <w:pPr>
              <w:spacing w:line="240" w:lineRule="auto"/>
              <w:rPr>
                <w:szCs w:val="18"/>
              </w:rPr>
            </w:pPr>
            <w:r w:rsidRPr="007C7480">
              <w:rPr>
                <w:szCs w:val="18"/>
              </w:rPr>
              <w:t>./hoofdsom/</w:t>
            </w:r>
            <w:r w:rsidRPr="007C7480">
              <w:rPr>
                <w:rFonts w:cs="Arial"/>
                <w:szCs w:val="18"/>
              </w:rPr>
              <w:t>som</w:t>
            </w:r>
            <w:r w:rsidRPr="007C7480" w:rsidDel="00C46A8C">
              <w:rPr>
                <w:szCs w:val="18"/>
              </w:rPr>
              <w:t xml:space="preserve"> </w:t>
            </w:r>
          </w:p>
          <w:p w14:paraId="649A2FFB" w14:textId="77777777" w:rsidR="002F4C35" w:rsidRDefault="002F4C35" w:rsidP="002F4C35">
            <w:pPr>
              <w:spacing w:line="240" w:lineRule="auto"/>
              <w:rPr>
                <w:szCs w:val="18"/>
              </w:rPr>
            </w:pPr>
            <w:r w:rsidRPr="007C7480">
              <w:rPr>
                <w:szCs w:val="18"/>
              </w:rPr>
              <w:t>./hoofdsom/valuta</w:t>
            </w:r>
          </w:p>
          <w:p w14:paraId="0A2F89BA" w14:textId="77777777" w:rsidR="002F4C35" w:rsidRDefault="002F4C35" w:rsidP="002F4C35">
            <w:pPr>
              <w:spacing w:line="240" w:lineRule="auto"/>
              <w:rPr>
                <w:szCs w:val="18"/>
              </w:rPr>
            </w:pPr>
          </w:p>
          <w:p w14:paraId="5CC35A5E" w14:textId="77777777" w:rsidR="002F4C35" w:rsidRDefault="002F4C35" w:rsidP="002F4C35">
            <w:pPr>
              <w:spacing w:line="240" w:lineRule="auto"/>
              <w:rPr>
                <w:b/>
                <w:bCs/>
                <w:szCs w:val="18"/>
                <w:u w:val="single"/>
              </w:rPr>
            </w:pPr>
            <w:proofErr w:type="spellStart"/>
            <w:r w:rsidRPr="007C7480">
              <w:rPr>
                <w:b/>
                <w:bCs/>
                <w:szCs w:val="18"/>
                <w:u w:val="single"/>
              </w:rPr>
              <w:lastRenderedPageBreak/>
              <w:t>Mapping</w:t>
            </w:r>
            <w:proofErr w:type="spellEnd"/>
            <w:r w:rsidRPr="007C7480">
              <w:rPr>
                <w:b/>
                <w:bCs/>
                <w:szCs w:val="18"/>
                <w:u w:val="single"/>
              </w:rPr>
              <w:t xml:space="preserve"> rente bedrag</w:t>
            </w:r>
            <w:r>
              <w:rPr>
                <w:b/>
                <w:bCs/>
                <w:szCs w:val="18"/>
                <w:u w:val="single"/>
              </w:rPr>
              <w:t>:</w:t>
            </w:r>
          </w:p>
          <w:p w14:paraId="2A873072" w14:textId="650E5FEF" w:rsidR="002F4C35" w:rsidRPr="00AC3B3D" w:rsidRDefault="002F4C35" w:rsidP="002F4C35">
            <w:pPr>
              <w:spacing w:line="276" w:lineRule="auto"/>
              <w:rPr>
                <w:rFonts w:cs="Arial"/>
                <w:szCs w:val="18"/>
              </w:rPr>
            </w:pPr>
            <w:r w:rsidRPr="007C7480">
              <w:rPr>
                <w:rFonts w:cs="Arial"/>
                <w:szCs w:val="18"/>
              </w:rPr>
              <w:t>//</w:t>
            </w:r>
            <w:proofErr w:type="spellStart"/>
            <w:r w:rsidRPr="007C7480">
              <w:rPr>
                <w:rFonts w:cs="Arial"/>
                <w:szCs w:val="18"/>
              </w:rPr>
              <w:t>IMKAD_AangebodenStuk</w:t>
            </w:r>
            <w:proofErr w:type="spellEnd"/>
            <w:r w:rsidRPr="007C7480">
              <w:rPr>
                <w:rFonts w:cs="Arial"/>
                <w:szCs w:val="18"/>
              </w:rPr>
              <w:t>/</w:t>
            </w:r>
            <w:r w:rsidRPr="00AC3B3D">
              <w:rPr>
                <w:szCs w:val="18"/>
              </w:rPr>
              <w:t xml:space="preserve"> </w:t>
            </w:r>
            <w:proofErr w:type="spellStart"/>
            <w:r w:rsidRPr="00AC3B3D">
              <w:rPr>
                <w:szCs w:val="18"/>
              </w:rPr>
              <w:t>StukdeelHypotheek</w:t>
            </w:r>
            <w:proofErr w:type="spellEnd"/>
            <w:r w:rsidRPr="00AC3B3D">
              <w:rPr>
                <w:rFonts w:cs="Arial"/>
                <w:szCs w:val="18"/>
              </w:rPr>
              <w:t>[</w:t>
            </w:r>
            <w:proofErr w:type="spellStart"/>
            <w:r w:rsidRPr="00AC3B3D">
              <w:rPr>
                <w:rFonts w:cs="Arial"/>
                <w:szCs w:val="18"/>
              </w:rPr>
              <w:t>aanduidingHypotheek</w:t>
            </w:r>
            <w:proofErr w:type="spellEnd"/>
            <w:r w:rsidRPr="00AC3B3D">
              <w:rPr>
                <w:rFonts w:cs="Arial"/>
                <w:szCs w:val="18"/>
              </w:rPr>
              <w:t xml:space="preserve"> = ‘overbruggingshypotheek’] = aanwezig</w:t>
            </w:r>
          </w:p>
          <w:p w14:paraId="2AB05CE8" w14:textId="77777777" w:rsidR="002F4C35" w:rsidRPr="007C7480" w:rsidRDefault="002F4C35" w:rsidP="002F4C35">
            <w:pPr>
              <w:spacing w:line="240" w:lineRule="auto"/>
              <w:rPr>
                <w:szCs w:val="18"/>
              </w:rPr>
            </w:pPr>
            <w:r w:rsidRPr="007C7480">
              <w:rPr>
                <w:szCs w:val="18"/>
              </w:rPr>
              <w:t>/</w:t>
            </w:r>
            <w:proofErr w:type="spellStart"/>
            <w:r w:rsidRPr="007C7480">
              <w:rPr>
                <w:szCs w:val="18"/>
              </w:rPr>
              <w:t>bedragRente</w:t>
            </w:r>
            <w:proofErr w:type="spellEnd"/>
            <w:r w:rsidRPr="007C7480">
              <w:rPr>
                <w:szCs w:val="18"/>
              </w:rPr>
              <w:t>/som</w:t>
            </w:r>
          </w:p>
          <w:p w14:paraId="4AE90A1F" w14:textId="77777777" w:rsidR="002F4C35" w:rsidRDefault="002F4C35" w:rsidP="002F4C35">
            <w:pPr>
              <w:spacing w:line="240" w:lineRule="auto"/>
              <w:rPr>
                <w:szCs w:val="18"/>
              </w:rPr>
            </w:pPr>
            <w:r w:rsidRPr="007C7480">
              <w:rPr>
                <w:szCs w:val="18"/>
              </w:rPr>
              <w:t>./</w:t>
            </w:r>
            <w:proofErr w:type="spellStart"/>
            <w:r w:rsidRPr="007C7480">
              <w:rPr>
                <w:szCs w:val="18"/>
              </w:rPr>
              <w:t>bedragRente</w:t>
            </w:r>
            <w:proofErr w:type="spellEnd"/>
            <w:r w:rsidRPr="007C7480">
              <w:rPr>
                <w:szCs w:val="18"/>
              </w:rPr>
              <w:t>/valuta</w:t>
            </w:r>
          </w:p>
          <w:p w14:paraId="693618EE" w14:textId="77777777" w:rsidR="002F4C35" w:rsidRPr="007457E8" w:rsidRDefault="002F4C35" w:rsidP="002F4C35">
            <w:pPr>
              <w:spacing w:line="240" w:lineRule="auto"/>
              <w:rPr>
                <w:szCs w:val="18"/>
              </w:rPr>
            </w:pPr>
          </w:p>
          <w:p w14:paraId="5B676236" w14:textId="77777777" w:rsidR="002F4C35" w:rsidRPr="007C7480" w:rsidRDefault="002F4C35" w:rsidP="002F4C35">
            <w:pPr>
              <w:spacing w:line="240" w:lineRule="auto"/>
              <w:rPr>
                <w:b/>
                <w:bCs/>
                <w:szCs w:val="18"/>
              </w:rPr>
            </w:pPr>
            <w:proofErr w:type="spellStart"/>
            <w:r w:rsidRPr="007C7480">
              <w:rPr>
                <w:b/>
                <w:bCs/>
                <w:szCs w:val="18"/>
                <w:u w:val="single"/>
              </w:rPr>
              <w:t>Mapping</w:t>
            </w:r>
            <w:proofErr w:type="spellEnd"/>
            <w:r w:rsidRPr="007C7480">
              <w:rPr>
                <w:b/>
                <w:bCs/>
                <w:szCs w:val="18"/>
                <w:u w:val="single"/>
              </w:rPr>
              <w:t xml:space="preserve"> totaal bedrag</w:t>
            </w:r>
          </w:p>
          <w:p w14:paraId="1A04C11F" w14:textId="75AFC372" w:rsidR="002F4C35" w:rsidRPr="00AC3B3D" w:rsidRDefault="002F4C35" w:rsidP="002F4C35">
            <w:pPr>
              <w:spacing w:line="276" w:lineRule="auto"/>
              <w:rPr>
                <w:rFonts w:cs="Arial"/>
                <w:szCs w:val="18"/>
              </w:rPr>
            </w:pPr>
            <w:r w:rsidRPr="007C7480">
              <w:rPr>
                <w:rFonts w:cs="Arial"/>
                <w:szCs w:val="18"/>
              </w:rPr>
              <w:t>//</w:t>
            </w:r>
            <w:proofErr w:type="spellStart"/>
            <w:r w:rsidRPr="007C7480">
              <w:rPr>
                <w:rFonts w:cs="Arial"/>
                <w:szCs w:val="18"/>
              </w:rPr>
              <w:t>IMKAD_AangebodenStuk</w:t>
            </w:r>
            <w:proofErr w:type="spellEnd"/>
            <w:r w:rsidRPr="007C7480">
              <w:rPr>
                <w:rFonts w:cs="Arial"/>
                <w:szCs w:val="18"/>
              </w:rPr>
              <w:t>/</w:t>
            </w:r>
            <w:r w:rsidRPr="00AC3B3D">
              <w:rPr>
                <w:szCs w:val="18"/>
              </w:rPr>
              <w:t xml:space="preserve"> </w:t>
            </w:r>
            <w:proofErr w:type="spellStart"/>
            <w:r w:rsidRPr="00AC3B3D">
              <w:rPr>
                <w:szCs w:val="18"/>
              </w:rPr>
              <w:t>StukdeelHypotheek</w:t>
            </w:r>
            <w:proofErr w:type="spellEnd"/>
            <w:r w:rsidRPr="00AC3B3D">
              <w:rPr>
                <w:rFonts w:cs="Arial"/>
                <w:szCs w:val="18"/>
              </w:rPr>
              <w:t>[</w:t>
            </w:r>
            <w:proofErr w:type="spellStart"/>
            <w:r w:rsidRPr="00AC3B3D">
              <w:rPr>
                <w:rFonts w:cs="Arial"/>
                <w:szCs w:val="18"/>
              </w:rPr>
              <w:t>aanduidingHypotheek</w:t>
            </w:r>
            <w:proofErr w:type="spellEnd"/>
            <w:r w:rsidRPr="00AC3B3D">
              <w:rPr>
                <w:rFonts w:cs="Arial"/>
                <w:szCs w:val="18"/>
              </w:rPr>
              <w:t xml:space="preserve"> = ‘overbruggingshypotheek’] = aanwezig</w:t>
            </w:r>
          </w:p>
          <w:p w14:paraId="47080B02" w14:textId="77777777" w:rsidR="002F4C35" w:rsidRPr="007C7480" w:rsidRDefault="002F4C35" w:rsidP="002F4C35">
            <w:pPr>
              <w:spacing w:line="240" w:lineRule="auto"/>
              <w:rPr>
                <w:szCs w:val="18"/>
              </w:rPr>
            </w:pPr>
            <w:r w:rsidRPr="007C7480">
              <w:rPr>
                <w:szCs w:val="18"/>
              </w:rPr>
              <w:t>./</w:t>
            </w:r>
            <w:proofErr w:type="spellStart"/>
            <w:r w:rsidRPr="007C7480">
              <w:rPr>
                <w:szCs w:val="18"/>
              </w:rPr>
              <w:t>bedragTotaal</w:t>
            </w:r>
            <w:proofErr w:type="spellEnd"/>
            <w:r w:rsidRPr="007C7480">
              <w:rPr>
                <w:szCs w:val="18"/>
              </w:rPr>
              <w:t>/som</w:t>
            </w:r>
          </w:p>
          <w:p w14:paraId="1A9B17B5" w14:textId="77777777" w:rsidR="002F4C35" w:rsidRPr="007C7480" w:rsidRDefault="002F4C35" w:rsidP="002F4C35">
            <w:pPr>
              <w:spacing w:line="240" w:lineRule="auto"/>
              <w:rPr>
                <w:szCs w:val="18"/>
              </w:rPr>
            </w:pPr>
            <w:r w:rsidRPr="007C7480">
              <w:rPr>
                <w:szCs w:val="18"/>
              </w:rPr>
              <w:t>./</w:t>
            </w:r>
            <w:proofErr w:type="spellStart"/>
            <w:r w:rsidRPr="007C7480">
              <w:rPr>
                <w:szCs w:val="18"/>
              </w:rPr>
              <w:t>bedragTotaal</w:t>
            </w:r>
            <w:proofErr w:type="spellEnd"/>
            <w:r w:rsidRPr="007C7480">
              <w:rPr>
                <w:szCs w:val="18"/>
              </w:rPr>
              <w:t>/valuta</w:t>
            </w:r>
          </w:p>
          <w:p w14:paraId="4AE93546" w14:textId="77777777" w:rsidR="002F4C35" w:rsidRPr="007C7480" w:rsidRDefault="002F4C35" w:rsidP="002F4C35">
            <w:pPr>
              <w:spacing w:line="240" w:lineRule="auto"/>
              <w:rPr>
                <w:szCs w:val="18"/>
              </w:rPr>
            </w:pPr>
          </w:p>
          <w:p w14:paraId="6FAD92F2" w14:textId="77777777" w:rsidR="002F4C35" w:rsidRPr="007C7480" w:rsidRDefault="002F4C35" w:rsidP="002F4C35">
            <w:pPr>
              <w:spacing w:line="240" w:lineRule="auto"/>
              <w:rPr>
                <w:b/>
                <w:bCs/>
                <w:szCs w:val="18"/>
                <w:u w:val="single"/>
              </w:rPr>
            </w:pPr>
            <w:proofErr w:type="spellStart"/>
            <w:r w:rsidRPr="007C7480">
              <w:rPr>
                <w:b/>
                <w:bCs/>
                <w:szCs w:val="18"/>
                <w:u w:val="single"/>
              </w:rPr>
              <w:t>Mapping</w:t>
            </w:r>
            <w:proofErr w:type="spellEnd"/>
            <w:r w:rsidRPr="007C7480">
              <w:rPr>
                <w:b/>
                <w:bCs/>
                <w:szCs w:val="18"/>
                <w:u w:val="single"/>
              </w:rPr>
              <w:t xml:space="preserve"> telwoord:</w:t>
            </w:r>
          </w:p>
          <w:p w14:paraId="2A36E9CA" w14:textId="636513F1" w:rsidR="002F4C35" w:rsidRPr="00AC3B3D" w:rsidRDefault="002F4C35" w:rsidP="002F4C35">
            <w:pPr>
              <w:spacing w:line="276" w:lineRule="auto"/>
              <w:rPr>
                <w:rFonts w:cs="Arial"/>
                <w:szCs w:val="18"/>
              </w:rPr>
            </w:pPr>
            <w:r w:rsidRPr="007C7480">
              <w:rPr>
                <w:rFonts w:cs="Arial"/>
                <w:szCs w:val="18"/>
              </w:rPr>
              <w:t>//</w:t>
            </w:r>
            <w:proofErr w:type="spellStart"/>
            <w:r w:rsidRPr="007C7480">
              <w:rPr>
                <w:rFonts w:cs="Arial"/>
                <w:szCs w:val="18"/>
              </w:rPr>
              <w:t>IMKAD_AangebodenStuk</w:t>
            </w:r>
            <w:proofErr w:type="spellEnd"/>
            <w:r w:rsidRPr="007C7480">
              <w:rPr>
                <w:rFonts w:cs="Arial"/>
                <w:szCs w:val="18"/>
              </w:rPr>
              <w:t>/</w:t>
            </w:r>
            <w:r w:rsidRPr="00AC3B3D">
              <w:rPr>
                <w:szCs w:val="18"/>
              </w:rPr>
              <w:t xml:space="preserve"> </w:t>
            </w:r>
            <w:proofErr w:type="spellStart"/>
            <w:r w:rsidRPr="00AC3B3D">
              <w:rPr>
                <w:szCs w:val="18"/>
              </w:rPr>
              <w:t>StukdeelHypotheek</w:t>
            </w:r>
            <w:proofErr w:type="spellEnd"/>
            <w:r w:rsidRPr="00AC3B3D">
              <w:rPr>
                <w:rFonts w:cs="Arial"/>
                <w:szCs w:val="18"/>
              </w:rPr>
              <w:t>[</w:t>
            </w:r>
            <w:proofErr w:type="spellStart"/>
            <w:r w:rsidRPr="00AC3B3D">
              <w:rPr>
                <w:rFonts w:cs="Arial"/>
                <w:szCs w:val="18"/>
              </w:rPr>
              <w:t>aanduidingHypotheek</w:t>
            </w:r>
            <w:proofErr w:type="spellEnd"/>
            <w:r w:rsidRPr="00AC3B3D">
              <w:rPr>
                <w:rFonts w:cs="Arial"/>
                <w:szCs w:val="18"/>
              </w:rPr>
              <w:t xml:space="preserve"> = ‘overbruggingshypotheek’] = aanwezig</w:t>
            </w:r>
          </w:p>
          <w:p w14:paraId="2928FAB5" w14:textId="77777777" w:rsidR="002F4C35" w:rsidRPr="007C7480" w:rsidRDefault="002F4C35" w:rsidP="002F4C35">
            <w:pPr>
              <w:spacing w:line="240" w:lineRule="auto"/>
              <w:rPr>
                <w:rFonts w:cs="Arial"/>
                <w:szCs w:val="18"/>
              </w:rPr>
            </w:pPr>
            <w:r w:rsidRPr="007C7480">
              <w:rPr>
                <w:szCs w:val="18"/>
              </w:rPr>
              <w:t>./</w:t>
            </w:r>
            <w:proofErr w:type="spellStart"/>
            <w:r w:rsidRPr="007C7480">
              <w:rPr>
                <w:rFonts w:cs="Arial"/>
                <w:szCs w:val="18"/>
              </w:rPr>
              <w:t>rangordeHypotheek</w:t>
            </w:r>
            <w:proofErr w:type="spellEnd"/>
          </w:p>
          <w:p w14:paraId="7F068D49" w14:textId="17B3AF9F" w:rsidR="002F4C35" w:rsidRPr="00EB3736" w:rsidRDefault="002F4C35" w:rsidP="00C140E0">
            <w:pPr>
              <w:spacing w:line="276" w:lineRule="auto"/>
              <w:rPr>
                <w:szCs w:val="18"/>
              </w:rPr>
            </w:pPr>
          </w:p>
        </w:tc>
      </w:tr>
      <w:tr w:rsidR="004F162F" w:rsidRPr="00123774" w14:paraId="32FFC086" w14:textId="77777777" w:rsidTr="005B1BA7">
        <w:trPr>
          <w:trHeight w:val="125"/>
        </w:trPr>
        <w:tc>
          <w:tcPr>
            <w:tcW w:w="6655" w:type="dxa"/>
            <w:shd w:val="clear" w:color="auto" w:fill="auto"/>
          </w:tcPr>
          <w:p w14:paraId="71DB9061" w14:textId="77777777" w:rsidR="004F162F" w:rsidRPr="00934F69" w:rsidRDefault="004F162F" w:rsidP="004F162F">
            <w:pPr>
              <w:pStyle w:val="Normal7"/>
              <w:tabs>
                <w:tab w:val="left" w:pos="1134"/>
              </w:tabs>
              <w:ind w:left="1129" w:hanging="420"/>
              <w:rPr>
                <w:rFonts w:ascii="Arial" w:hAnsi="Arial" w:cs="Arial"/>
              </w:rPr>
            </w:pPr>
            <w:r w:rsidRPr="00123C4B">
              <w:rPr>
                <w:rFonts w:ascii="Arial" w:hAnsi="Arial" w:cs="Arial"/>
                <w:color w:val="800080"/>
                <w:highlight w:val="yellow"/>
              </w:rPr>
              <w:lastRenderedPageBreak/>
              <w:t>TEKSTBLOK RECHT</w:t>
            </w:r>
            <w:r w:rsidRPr="00123C4B">
              <w:rPr>
                <w:rFonts w:ascii="Arial" w:hAnsi="Arial" w:cs="Arial"/>
                <w:color w:val="800080"/>
              </w:rPr>
              <w:t xml:space="preserve"> </w:t>
            </w:r>
            <w:r w:rsidRPr="00123C4B">
              <w:rPr>
                <w:rFonts w:ascii="Arial" w:hAnsi="Arial" w:cs="Arial"/>
                <w:color w:val="800080"/>
                <w:highlight w:val="yellow"/>
              </w:rPr>
              <w:t>TEKSTBLOK REGISTERGOED</w:t>
            </w:r>
            <w:r w:rsidRPr="00123C4B">
              <w:rPr>
                <w:rFonts w:ascii="Arial" w:hAnsi="Arial" w:cs="Arial"/>
                <w:color w:val="800080"/>
              </w:rPr>
              <w:t>.</w:t>
            </w:r>
          </w:p>
          <w:p w14:paraId="64C74627" w14:textId="77777777" w:rsidR="004F162F" w:rsidRPr="002334A7" w:rsidRDefault="004F162F" w:rsidP="00EB3736">
            <w:pPr>
              <w:pStyle w:val="Normal7"/>
              <w:ind w:left="426"/>
              <w:rPr>
                <w:rFonts w:ascii="Arial" w:hAnsi="Arial" w:cs="Arial"/>
                <w:b/>
                <w:bCs/>
                <w:color w:val="800080"/>
              </w:rPr>
            </w:pPr>
          </w:p>
        </w:tc>
        <w:tc>
          <w:tcPr>
            <w:tcW w:w="7087" w:type="dxa"/>
            <w:shd w:val="clear" w:color="auto" w:fill="auto"/>
          </w:tcPr>
          <w:p w14:paraId="4BDB3151" w14:textId="77777777" w:rsidR="004F162F" w:rsidRPr="00EB3736" w:rsidRDefault="004F162F" w:rsidP="00C140E0">
            <w:pPr>
              <w:spacing w:line="276" w:lineRule="auto"/>
              <w:rPr>
                <w:szCs w:val="18"/>
              </w:rPr>
            </w:pPr>
          </w:p>
        </w:tc>
      </w:tr>
    </w:tbl>
    <w:p w14:paraId="55177843" w14:textId="77777777" w:rsidR="004F162F" w:rsidRDefault="004F162F"/>
    <w:p w14:paraId="3C29A8EE" w14:textId="3198F3B6" w:rsidR="004F162F" w:rsidRPr="00395E97" w:rsidRDefault="004F162F" w:rsidP="00296017">
      <w:pPr>
        <w:pStyle w:val="Kop2"/>
        <w:rPr>
          <w:szCs w:val="18"/>
          <w:rPrChange w:id="1100" w:author="Groot, Karina de" w:date="2025-04-17T15:09:00Z" w16du:dateUtc="2025-04-17T13:09:00Z">
            <w:rPr>
              <w:b w:val="0"/>
              <w:bCs/>
              <w:sz w:val="20"/>
            </w:rPr>
          </w:rPrChange>
        </w:rPr>
      </w:pPr>
      <w:bookmarkStart w:id="1101" w:name="_Toc196384045"/>
      <w:r w:rsidRPr="00395E97">
        <w:rPr>
          <w:szCs w:val="18"/>
          <w:rPrChange w:id="1102" w:author="Groot, Karina de" w:date="2025-04-17T15:09:00Z" w16du:dateUtc="2025-04-17T13:09:00Z">
            <w:rPr>
              <w:b w:val="0"/>
              <w:bCs/>
              <w:sz w:val="20"/>
            </w:rPr>
          </w:rPrChange>
        </w:rPr>
        <w:t>Woonplaatskeuze</w:t>
      </w:r>
      <w:bookmarkEnd w:id="1101"/>
    </w:p>
    <w:p w14:paraId="018D69FB" w14:textId="77777777" w:rsidR="004F162F" w:rsidRDefault="004F162F"/>
    <w:tbl>
      <w:tblPr>
        <w:tblW w:w="547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085"/>
      </w:tblGrid>
      <w:tr w:rsidR="00C918BE" w:rsidRPr="00296017" w14:paraId="2A3F7B3E" w14:textId="77777777" w:rsidTr="005B1BA7">
        <w:trPr>
          <w:trHeight w:val="125"/>
        </w:trPr>
        <w:tc>
          <w:tcPr>
            <w:tcW w:w="2422" w:type="pct"/>
            <w:shd w:val="clear" w:color="auto" w:fill="DEEAF6" w:themeFill="accent1" w:themeFillTint="33"/>
          </w:tcPr>
          <w:p w14:paraId="110E3782" w14:textId="3438178B" w:rsidR="00C918BE" w:rsidRPr="00C918BE" w:rsidRDefault="00C918BE" w:rsidP="004F162F">
            <w:pPr>
              <w:pStyle w:val="NormalWeb"/>
              <w:widowControl/>
              <w:suppressAutoHyphens/>
              <w:spacing w:before="0" w:beforeAutospacing="0" w:after="0" w:afterAutospacing="0" w:line="240" w:lineRule="atLeast"/>
              <w:rPr>
                <w:rFonts w:ascii="Arial" w:hAnsi="Arial" w:cs="Arial"/>
                <w:color w:val="800080"/>
                <w:sz w:val="20"/>
                <w:szCs w:val="20"/>
                <w:u w:val="single"/>
                <w:lang w:val="nl-NL"/>
              </w:rPr>
            </w:pPr>
            <w:proofErr w:type="spellStart"/>
            <w:r w:rsidRPr="00296017">
              <w:rPr>
                <w:rFonts w:ascii="Arial" w:hAnsi="Arial" w:cs="Arial"/>
                <w:b/>
                <w:bCs/>
                <w:sz w:val="20"/>
                <w:szCs w:val="20"/>
              </w:rPr>
              <w:t>Modeldocument</w:t>
            </w:r>
            <w:proofErr w:type="spellEnd"/>
            <w:r w:rsidRPr="00296017">
              <w:rPr>
                <w:rFonts w:ascii="Arial" w:hAnsi="Arial" w:cs="Arial"/>
                <w:b/>
                <w:bCs/>
                <w:sz w:val="20"/>
                <w:szCs w:val="20"/>
              </w:rPr>
              <w:t xml:space="preserve"> </w:t>
            </w:r>
            <w:proofErr w:type="spellStart"/>
            <w:r w:rsidRPr="00296017">
              <w:rPr>
                <w:rFonts w:ascii="Arial" w:hAnsi="Arial" w:cs="Arial"/>
                <w:b/>
                <w:bCs/>
                <w:sz w:val="20"/>
                <w:szCs w:val="20"/>
              </w:rPr>
              <w:t>tekst</w:t>
            </w:r>
            <w:proofErr w:type="spellEnd"/>
          </w:p>
        </w:tc>
        <w:tc>
          <w:tcPr>
            <w:tcW w:w="2578" w:type="pct"/>
            <w:shd w:val="clear" w:color="auto" w:fill="DEEAF6" w:themeFill="accent1" w:themeFillTint="33"/>
          </w:tcPr>
          <w:p w14:paraId="697435C3" w14:textId="33A4222F" w:rsidR="00C918BE" w:rsidRPr="00296017" w:rsidRDefault="00C918BE" w:rsidP="00C140E0">
            <w:pPr>
              <w:spacing w:line="276" w:lineRule="auto"/>
              <w:rPr>
                <w:sz w:val="20"/>
              </w:rPr>
            </w:pPr>
            <w:proofErr w:type="spellStart"/>
            <w:r w:rsidRPr="00296017">
              <w:rPr>
                <w:b/>
                <w:sz w:val="20"/>
              </w:rPr>
              <w:t>Mapping</w:t>
            </w:r>
            <w:proofErr w:type="spellEnd"/>
            <w:r w:rsidRPr="00296017">
              <w:rPr>
                <w:b/>
                <w:sz w:val="20"/>
              </w:rPr>
              <w:t xml:space="preserve"> en toelichting</w:t>
            </w:r>
          </w:p>
        </w:tc>
      </w:tr>
      <w:tr w:rsidR="004F162F" w:rsidRPr="00123774" w14:paraId="0BF6B6C7" w14:textId="77777777" w:rsidTr="005B1BA7">
        <w:trPr>
          <w:trHeight w:val="125"/>
        </w:trPr>
        <w:tc>
          <w:tcPr>
            <w:tcW w:w="2422" w:type="pct"/>
            <w:shd w:val="clear" w:color="auto" w:fill="auto"/>
          </w:tcPr>
          <w:p w14:paraId="13A694F5" w14:textId="77777777" w:rsidR="004F162F" w:rsidRPr="00AD026C" w:rsidRDefault="004F162F" w:rsidP="004F162F">
            <w:pPr>
              <w:pStyle w:val="NormalWeb"/>
              <w:widowControl/>
              <w:suppressAutoHyphens/>
              <w:spacing w:before="0" w:beforeAutospacing="0" w:after="0" w:afterAutospacing="0" w:line="240" w:lineRule="atLeast"/>
              <w:rPr>
                <w:rFonts w:ascii="Arial" w:hAnsi="Arial" w:cs="Arial"/>
                <w:color w:val="800080"/>
                <w:sz w:val="20"/>
                <w:szCs w:val="20"/>
                <w:u w:val="single"/>
                <w:lang w:val="nl-NL"/>
              </w:rPr>
            </w:pPr>
            <w:r w:rsidRPr="00AD026C">
              <w:rPr>
                <w:rFonts w:ascii="Arial" w:hAnsi="Arial" w:cs="Arial"/>
                <w:color w:val="800080"/>
                <w:sz w:val="20"/>
                <w:szCs w:val="20"/>
                <w:u w:val="single"/>
                <w:lang w:val="nl-NL"/>
              </w:rPr>
              <w:t>Woonplaats</w:t>
            </w:r>
          </w:p>
          <w:p w14:paraId="78AD3F7C" w14:textId="77777777" w:rsidR="004F162F" w:rsidRPr="00AD026C" w:rsidRDefault="004F162F" w:rsidP="004F162F">
            <w:pPr>
              <w:pStyle w:val="NormalWeb"/>
              <w:widowControl/>
              <w:suppressAutoHyphens/>
              <w:spacing w:before="0" w:beforeAutospacing="0" w:after="0" w:afterAutospacing="0" w:line="240" w:lineRule="atLeast"/>
              <w:rPr>
                <w:rFonts w:ascii="Arial" w:hAnsi="Arial" w:cs="Arial"/>
                <w:color w:val="800080"/>
                <w:sz w:val="20"/>
                <w:szCs w:val="20"/>
                <w:lang w:val="nl-NL"/>
              </w:rPr>
            </w:pPr>
            <w:bookmarkStart w:id="1103" w:name="_DV_M327"/>
            <w:bookmarkEnd w:id="1103"/>
            <w:r w:rsidRPr="00AD026C">
              <w:rPr>
                <w:rFonts w:ascii="Arial" w:hAnsi="Arial" w:cs="Arial"/>
                <w:color w:val="800080"/>
                <w:sz w:val="20"/>
                <w:szCs w:val="20"/>
                <w:lang w:val="nl-NL"/>
              </w:rPr>
              <w:t xml:space="preserve">Partijen kiezen woonplaats ten kantore van de bewaarder van deze akte. </w:t>
            </w:r>
          </w:p>
          <w:p w14:paraId="23A08665" w14:textId="77777777" w:rsidR="004F162F" w:rsidRPr="00123C4B" w:rsidRDefault="004F162F" w:rsidP="004F162F">
            <w:pPr>
              <w:pStyle w:val="Normal7"/>
              <w:tabs>
                <w:tab w:val="left" w:pos="1134"/>
              </w:tabs>
              <w:ind w:left="1129" w:hanging="420"/>
              <w:rPr>
                <w:rFonts w:ascii="Arial" w:hAnsi="Arial" w:cs="Arial"/>
                <w:color w:val="800080"/>
                <w:highlight w:val="yellow"/>
              </w:rPr>
            </w:pPr>
          </w:p>
        </w:tc>
        <w:tc>
          <w:tcPr>
            <w:tcW w:w="2578" w:type="pct"/>
            <w:shd w:val="clear" w:color="auto" w:fill="auto"/>
          </w:tcPr>
          <w:p w14:paraId="75A7B634" w14:textId="77777777" w:rsidR="00C72F99" w:rsidRDefault="00C72F99" w:rsidP="00C72F99">
            <w:pPr>
              <w:spacing w:before="72" w:line="276" w:lineRule="auto"/>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3E05CE32" w14:textId="77777777" w:rsidR="00C72F99" w:rsidRDefault="00C72F99" w:rsidP="00C72F99">
            <w:pPr>
              <w:spacing w:before="72" w:line="276" w:lineRule="auto"/>
              <w:rPr>
                <w:szCs w:val="18"/>
              </w:rPr>
            </w:pPr>
          </w:p>
          <w:p w14:paraId="21B8C9F9" w14:textId="5378CC4B" w:rsidR="00C72F99" w:rsidRPr="00DB7FA4" w:rsidRDefault="00C72F99" w:rsidP="005B1BA7">
            <w:pPr>
              <w:spacing w:before="72" w:line="276"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4929106D" w14:textId="77777777" w:rsidR="00C72F99" w:rsidRPr="00DB7FA4" w:rsidRDefault="00C72F99" w:rsidP="00C72F99">
            <w:pPr>
              <w:keepNext/>
              <w:rPr>
                <w:szCs w:val="18"/>
                <w:u w:val="single"/>
              </w:rPr>
            </w:pPr>
            <w:proofErr w:type="spellStart"/>
            <w:r w:rsidRPr="00DB7FA4">
              <w:rPr>
                <w:szCs w:val="18"/>
                <w:u w:val="single"/>
              </w:rPr>
              <w:lastRenderedPageBreak/>
              <w:t>Mapping</w:t>
            </w:r>
            <w:proofErr w:type="spellEnd"/>
            <w:r w:rsidRPr="00DB7FA4">
              <w:rPr>
                <w:szCs w:val="18"/>
                <w:u w:val="single"/>
              </w:rPr>
              <w:t>:</w:t>
            </w:r>
          </w:p>
          <w:p w14:paraId="4767FD90" w14:textId="77777777" w:rsidR="00C72F99" w:rsidRPr="00DB7FA4" w:rsidRDefault="00C72F99" w:rsidP="00C72F99">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7B776097" w14:textId="77777777" w:rsidR="00C72F99" w:rsidRPr="00DB7FA4" w:rsidRDefault="00C72F99" w:rsidP="00C72F99">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2DC1748C" w14:textId="1E61692A" w:rsidR="00C72F99" w:rsidRDefault="00C72F99" w:rsidP="00C72F99">
            <w:pPr>
              <w:tabs>
                <w:tab w:val="left" w:pos="-1440"/>
                <w:tab w:val="left" w:pos="-720"/>
              </w:tabs>
              <w:suppressAutoHyphens/>
              <w:spacing w:line="240" w:lineRule="auto"/>
              <w:rPr>
                <w:i/>
                <w:sz w:val="16"/>
                <w:szCs w:val="16"/>
              </w:rPr>
            </w:pPr>
            <w:r w:rsidRPr="00DB7FA4">
              <w:rPr>
                <w:sz w:val="16"/>
                <w:szCs w:val="16"/>
              </w:rPr>
              <w:t>./tekst</w:t>
            </w:r>
            <w:r>
              <w:rPr>
                <w:sz w:val="16"/>
                <w:szCs w:val="16"/>
              </w:rPr>
              <w:t xml:space="preserve"> </w:t>
            </w:r>
            <w:r w:rsidRPr="00584C9C">
              <w:rPr>
                <w:i/>
                <w:sz w:val="16"/>
                <w:szCs w:val="16"/>
              </w:rPr>
              <w:t>(</w:t>
            </w:r>
            <w:r w:rsidRPr="00296017">
              <w:rPr>
                <w:rFonts w:cs="Arial"/>
                <w:color w:val="800080"/>
                <w:szCs w:val="18"/>
              </w:rPr>
              <w:t>Partijen kiezen woonplaats ten kantore van de bewaarder van deze akte</w:t>
            </w:r>
            <w:r w:rsidRPr="00584C9C">
              <w:rPr>
                <w:i/>
                <w:sz w:val="16"/>
                <w:szCs w:val="16"/>
              </w:rPr>
              <w:t>)</w:t>
            </w:r>
          </w:p>
          <w:p w14:paraId="60508477" w14:textId="77777777" w:rsidR="004F162F" w:rsidRPr="00EB3736" w:rsidRDefault="004F162F" w:rsidP="00C140E0">
            <w:pPr>
              <w:spacing w:line="276" w:lineRule="auto"/>
              <w:rPr>
                <w:szCs w:val="18"/>
              </w:rPr>
            </w:pPr>
          </w:p>
        </w:tc>
      </w:tr>
      <w:bookmarkEnd w:id="1022"/>
    </w:tbl>
    <w:p w14:paraId="61F44060" w14:textId="77777777" w:rsidR="00AF2E85" w:rsidRPr="001B2D57" w:rsidRDefault="00AF2E85" w:rsidP="00F825E8"/>
    <w:p w14:paraId="14CAFAB4" w14:textId="3D833038" w:rsidR="0082293D" w:rsidRPr="00546D63" w:rsidRDefault="0082293D" w:rsidP="008E3F95">
      <w:pPr>
        <w:pStyle w:val="Kop2"/>
        <w:numPr>
          <w:ilvl w:val="1"/>
          <w:numId w:val="1"/>
        </w:numPr>
        <w:rPr>
          <w:lang w:val="nl-NL"/>
          <w:rPrChange w:id="1104" w:author="Groot, Karina de" w:date="2025-04-08T14:44:00Z" w16du:dateUtc="2025-04-08T12:44:00Z">
            <w:rPr>
              <w:b w:val="0"/>
              <w:bCs/>
              <w:lang w:val="nl-NL"/>
            </w:rPr>
          </w:rPrChange>
        </w:rPr>
      </w:pPr>
      <w:bookmarkStart w:id="1105" w:name="_Toc196384046"/>
      <w:r w:rsidRPr="00546D63">
        <w:rPr>
          <w:rPrChange w:id="1106" w:author="Groot, Karina de" w:date="2025-04-08T14:44:00Z" w16du:dateUtc="2025-04-08T12:44:00Z">
            <w:rPr>
              <w:b w:val="0"/>
              <w:bCs/>
            </w:rPr>
          </w:rPrChange>
        </w:rPr>
        <w:t xml:space="preserve">Einde </w:t>
      </w:r>
      <w:r w:rsidRPr="00546D63">
        <w:rPr>
          <w:lang w:val="nl-NL"/>
          <w:rPrChange w:id="1107" w:author="Groot, Karina de" w:date="2025-04-08T14:44:00Z" w16du:dateUtc="2025-04-08T12:44:00Z">
            <w:rPr>
              <w:b w:val="0"/>
              <w:bCs/>
              <w:lang w:val="nl-NL"/>
            </w:rPr>
          </w:rPrChange>
        </w:rPr>
        <w:t>kadasterdeel</w:t>
      </w:r>
      <w:bookmarkEnd w:id="1105"/>
    </w:p>
    <w:p w14:paraId="33F714EA" w14:textId="77777777" w:rsidR="00C47252" w:rsidRPr="00C47252" w:rsidRDefault="00C47252" w:rsidP="00F825E8"/>
    <w:tbl>
      <w:tblPr>
        <w:tblW w:w="547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4"/>
        <w:gridCol w:w="7088"/>
      </w:tblGrid>
      <w:tr w:rsidR="00C1196A" w:rsidRPr="00D77156" w14:paraId="6555A9F8" w14:textId="77777777" w:rsidTr="005B1BA7">
        <w:trPr>
          <w:tblHeader/>
        </w:trPr>
        <w:tc>
          <w:tcPr>
            <w:tcW w:w="2421" w:type="pct"/>
            <w:shd w:val="clear" w:color="auto" w:fill="DEEAF6" w:themeFill="accent1" w:themeFillTint="33"/>
          </w:tcPr>
          <w:p w14:paraId="4A007619" w14:textId="77777777" w:rsidR="00E729A7" w:rsidRPr="00D77156" w:rsidRDefault="00E729A7" w:rsidP="00D77156">
            <w:pPr>
              <w:rPr>
                <w:b/>
              </w:rPr>
            </w:pPr>
            <w:r w:rsidRPr="00DB7FA4">
              <w:rPr>
                <w:b/>
              </w:rPr>
              <w:t>Modeldocument tekst</w:t>
            </w:r>
          </w:p>
        </w:tc>
        <w:tc>
          <w:tcPr>
            <w:tcW w:w="2579" w:type="pct"/>
            <w:shd w:val="clear" w:color="auto" w:fill="DEEAF6" w:themeFill="accent1" w:themeFillTint="33"/>
          </w:tcPr>
          <w:p w14:paraId="0EBF8B74" w14:textId="0C55A8F7" w:rsidR="00E729A7" w:rsidRPr="00D77156" w:rsidRDefault="00C47252" w:rsidP="00E729A7">
            <w:pPr>
              <w:rPr>
                <w:b/>
              </w:rPr>
            </w:pPr>
            <w:proofErr w:type="spellStart"/>
            <w:r>
              <w:rPr>
                <w:b/>
              </w:rPr>
              <w:t>Mapping</w:t>
            </w:r>
            <w:proofErr w:type="spellEnd"/>
            <w:r>
              <w:rPr>
                <w:b/>
              </w:rPr>
              <w:t xml:space="preserve"> en t</w:t>
            </w:r>
            <w:r w:rsidRPr="00DB7FA4">
              <w:rPr>
                <w:b/>
              </w:rPr>
              <w:t>oelichting</w:t>
            </w:r>
          </w:p>
        </w:tc>
      </w:tr>
      <w:tr w:rsidR="00C1196A" w:rsidRPr="00343045" w14:paraId="3F23DC7A" w14:textId="77777777" w:rsidTr="005B1BA7">
        <w:tc>
          <w:tcPr>
            <w:tcW w:w="2421" w:type="pct"/>
            <w:shd w:val="clear" w:color="auto" w:fill="auto"/>
          </w:tcPr>
          <w:p w14:paraId="22667E37" w14:textId="77777777" w:rsidR="00E729A7" w:rsidRPr="0048674A" w:rsidRDefault="00E729A7" w:rsidP="00CB5ED0">
            <w:pPr>
              <w:tabs>
                <w:tab w:val="left" w:pos="0"/>
              </w:tabs>
              <w:suppressAutoHyphens/>
              <w:rPr>
                <w:b/>
                <w:color w:val="FF0000"/>
                <w:szCs w:val="18"/>
              </w:rPr>
            </w:pPr>
            <w:r w:rsidRPr="0048674A">
              <w:rPr>
                <w:b/>
                <w:color w:val="FF0000"/>
                <w:szCs w:val="18"/>
              </w:rPr>
              <w:t>EINDE KADASTERDEEL</w:t>
            </w:r>
          </w:p>
        </w:tc>
        <w:tc>
          <w:tcPr>
            <w:tcW w:w="2579" w:type="pct"/>
            <w:shd w:val="clear" w:color="auto" w:fill="auto"/>
          </w:tcPr>
          <w:p w14:paraId="62B61AC7" w14:textId="77777777" w:rsidR="00E729A7" w:rsidRDefault="00E729A7" w:rsidP="00E729A7">
            <w:pPr>
              <w:rPr>
                <w:szCs w:val="18"/>
              </w:rPr>
            </w:pPr>
            <w:r w:rsidRPr="00DB7FA4">
              <w:rPr>
                <w:szCs w:val="18"/>
              </w:rPr>
              <w:t>Vaste tekst.</w:t>
            </w:r>
          </w:p>
          <w:p w14:paraId="5104C5C4" w14:textId="77777777" w:rsidR="00104184" w:rsidRPr="00DB7FA4" w:rsidRDefault="00104184" w:rsidP="00E729A7">
            <w:pPr>
              <w:rPr>
                <w:szCs w:val="18"/>
              </w:rPr>
            </w:pPr>
          </w:p>
        </w:tc>
      </w:tr>
    </w:tbl>
    <w:p w14:paraId="5DCDF9DA" w14:textId="77777777" w:rsidR="00C80891" w:rsidRDefault="00C80891" w:rsidP="00145092"/>
    <w:p w14:paraId="41F70F9D" w14:textId="111C7C46" w:rsidR="0000015B" w:rsidRDefault="0000015B" w:rsidP="00B13D63">
      <w:pPr>
        <w:pStyle w:val="Kop2"/>
        <w:pageBreakBefore/>
        <w:numPr>
          <w:ilvl w:val="1"/>
          <w:numId w:val="1"/>
        </w:numPr>
        <w:rPr>
          <w:lang w:val="nl-NL"/>
        </w:rPr>
      </w:pPr>
      <w:bookmarkStart w:id="1108" w:name="_Toc248216324"/>
      <w:bookmarkStart w:id="1109" w:name="_Toc196384047"/>
      <w:r w:rsidRPr="00B13D63">
        <w:rPr>
          <w:lang w:val="nl-NL"/>
        </w:rPr>
        <w:lastRenderedPageBreak/>
        <w:t>Vrije gedeelte</w:t>
      </w:r>
      <w:bookmarkEnd w:id="1108"/>
      <w:bookmarkEnd w:id="1109"/>
    </w:p>
    <w:p w14:paraId="77481D33" w14:textId="77777777" w:rsidR="00C47252" w:rsidRPr="00C47252" w:rsidRDefault="00C47252" w:rsidP="00F825E8"/>
    <w:tbl>
      <w:tblPr>
        <w:tblW w:w="31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15162"/>
        <w:gridCol w:w="15942"/>
      </w:tblGrid>
      <w:tr w:rsidR="00C1196A" w:rsidRPr="00D77156" w14:paraId="6546D572" w14:textId="77777777" w:rsidTr="005B1BA7">
        <w:trPr>
          <w:tblHeader/>
        </w:trPr>
        <w:tc>
          <w:tcPr>
            <w:tcW w:w="15162" w:type="dxa"/>
            <w:shd w:val="clear" w:color="auto" w:fill="DEEAF6" w:themeFill="accent1" w:themeFillTint="33"/>
          </w:tcPr>
          <w:p w14:paraId="7893306A" w14:textId="77777777" w:rsidR="00C47252" w:rsidRPr="00D77156" w:rsidRDefault="00C47252" w:rsidP="005E13D7">
            <w:pPr>
              <w:rPr>
                <w:b/>
              </w:rPr>
            </w:pPr>
            <w:r w:rsidRPr="00DB7FA4">
              <w:rPr>
                <w:b/>
              </w:rPr>
              <w:t>Modeldocument tekst</w:t>
            </w:r>
          </w:p>
        </w:tc>
        <w:tc>
          <w:tcPr>
            <w:tcW w:w="15942" w:type="dxa"/>
            <w:shd w:val="clear" w:color="auto" w:fill="DEEAF6" w:themeFill="accent1" w:themeFillTint="33"/>
          </w:tcPr>
          <w:p w14:paraId="41B559E7" w14:textId="77777777" w:rsidR="00C47252" w:rsidRPr="00D77156" w:rsidRDefault="00C47252" w:rsidP="005E13D7">
            <w:pPr>
              <w:rPr>
                <w:b/>
              </w:rPr>
            </w:pPr>
            <w:proofErr w:type="spellStart"/>
            <w:r>
              <w:rPr>
                <w:b/>
              </w:rPr>
              <w:t>Mapping</w:t>
            </w:r>
            <w:proofErr w:type="spellEnd"/>
            <w:r>
              <w:rPr>
                <w:b/>
              </w:rPr>
              <w:t xml:space="preserve"> en t</w:t>
            </w:r>
            <w:r w:rsidRPr="00DB7FA4">
              <w:rPr>
                <w:b/>
              </w:rPr>
              <w:t>oelichting</w:t>
            </w:r>
          </w:p>
        </w:tc>
      </w:tr>
      <w:tr w:rsidR="00C1196A" w:rsidRPr="00A10B2A" w14:paraId="521DEFC2" w14:textId="77777777" w:rsidTr="005B1BA7">
        <w:tc>
          <w:tcPr>
            <w:tcW w:w="15162" w:type="dxa"/>
            <w:shd w:val="clear" w:color="auto" w:fill="auto"/>
          </w:tcPr>
          <w:p w14:paraId="3E1ED7B2" w14:textId="77777777" w:rsidR="0000015B" w:rsidRPr="00DB7FA4" w:rsidRDefault="0000015B" w:rsidP="00012F09">
            <w:pPr>
              <w:rPr>
                <w:rFonts w:cs="Arial"/>
                <w:color w:val="999999"/>
              </w:rPr>
            </w:pPr>
          </w:p>
        </w:tc>
        <w:tc>
          <w:tcPr>
            <w:tcW w:w="15942" w:type="dxa"/>
            <w:shd w:val="clear" w:color="auto" w:fill="auto"/>
          </w:tcPr>
          <w:p w14:paraId="4045A374" w14:textId="77777777" w:rsidR="0000015B" w:rsidRDefault="0000015B" w:rsidP="00F825E8">
            <w:pPr>
              <w:spacing w:before="72" w:line="276" w:lineRule="auto"/>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4A9C602C" w14:textId="77777777" w:rsidR="00266366" w:rsidRDefault="00266366" w:rsidP="005B1BA7">
            <w:pPr>
              <w:spacing w:before="72"/>
              <w:ind w:right="-38"/>
            </w:pPr>
          </w:p>
          <w:p w14:paraId="6C225950" w14:textId="77777777" w:rsidR="00266366" w:rsidRPr="00DB7FA4" w:rsidRDefault="00266366" w:rsidP="00DB7FA4">
            <w:pPr>
              <w:spacing w:before="72"/>
              <w:rPr>
                <w:u w:val="single"/>
              </w:rPr>
            </w:pPr>
            <w:proofErr w:type="spellStart"/>
            <w:r w:rsidRPr="00DB7FA4">
              <w:rPr>
                <w:u w:val="single"/>
              </w:rPr>
              <w:t>Mapping</w:t>
            </w:r>
            <w:proofErr w:type="spellEnd"/>
            <w:r w:rsidRPr="00DB7FA4">
              <w:rPr>
                <w:u w:val="single"/>
              </w:rPr>
              <w:t>:</w:t>
            </w:r>
          </w:p>
          <w:p w14:paraId="7885D2C8" w14:textId="77777777" w:rsidR="00266366" w:rsidRDefault="00266366" w:rsidP="00DB7FA4">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p w14:paraId="7CC95063" w14:textId="77777777" w:rsidR="00104184" w:rsidRPr="00A10B2A" w:rsidRDefault="00104184" w:rsidP="00DB7FA4">
            <w:pPr>
              <w:keepNext/>
              <w:spacing w:line="240" w:lineRule="auto"/>
            </w:pPr>
          </w:p>
        </w:tc>
      </w:tr>
    </w:tbl>
    <w:p w14:paraId="6183C0D0"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B00AE" w14:textId="77777777" w:rsidR="00F00837" w:rsidRDefault="00F00837">
      <w:r>
        <w:separator/>
      </w:r>
    </w:p>
  </w:endnote>
  <w:endnote w:type="continuationSeparator" w:id="0">
    <w:p w14:paraId="76157E0A" w14:textId="77777777" w:rsidR="00F00837" w:rsidRDefault="00F00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4A695" w14:textId="77777777" w:rsidR="00F00837" w:rsidRDefault="00F00837">
      <w:r>
        <w:separator/>
      </w:r>
    </w:p>
  </w:footnote>
  <w:footnote w:type="continuationSeparator" w:id="0">
    <w:p w14:paraId="5ADF87A5" w14:textId="77777777" w:rsidR="00F00837" w:rsidRDefault="00F00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A1B24" w14:paraId="3683205A" w14:textId="77777777">
      <w:tc>
        <w:tcPr>
          <w:tcW w:w="4181" w:type="dxa"/>
        </w:tcPr>
        <w:p w14:paraId="2F99B35F" w14:textId="77777777" w:rsidR="00DA1B24" w:rsidRDefault="00DA1B24">
          <w:pPr>
            <w:pStyle w:val="tussenkopje"/>
            <w:spacing w:before="0"/>
          </w:pPr>
          <w:r>
            <w:t>Datum</w:t>
          </w:r>
        </w:p>
      </w:tc>
    </w:tr>
    <w:bookmarkStart w:id="174" w:name="Datum"/>
    <w:tr w:rsidR="00DA1B24" w14:paraId="560B0E76" w14:textId="77777777">
      <w:tc>
        <w:tcPr>
          <w:tcW w:w="4181" w:type="dxa"/>
        </w:tcPr>
        <w:p w14:paraId="5F7CE932" w14:textId="011D5888" w:rsidR="00DA1B24" w:rsidRDefault="00DA1B24" w:rsidP="00101970">
          <w:pPr>
            <w:spacing w:line="240" w:lineRule="atLeast"/>
          </w:pPr>
          <w:r>
            <w:fldChar w:fldCharType="begin"/>
          </w:r>
          <w:r>
            <w:instrText xml:space="preserve"> STYLEREF Datumopmaakprofiel\l  \* MERGEFORMAT </w:instrText>
          </w:r>
          <w:r>
            <w:fldChar w:fldCharType="separate"/>
          </w:r>
          <w:r w:rsidR="00754B3E">
            <w:rPr>
              <w:noProof/>
            </w:rPr>
            <w:t>24 april 2025</w:t>
          </w:r>
          <w:r>
            <w:fldChar w:fldCharType="end"/>
          </w:r>
          <w:bookmarkEnd w:id="174"/>
        </w:p>
      </w:tc>
    </w:tr>
    <w:tr w:rsidR="00DA1B24" w14:paraId="2814502F" w14:textId="77777777">
      <w:tc>
        <w:tcPr>
          <w:tcW w:w="4181" w:type="dxa"/>
        </w:tcPr>
        <w:p w14:paraId="0136A2E8" w14:textId="77777777" w:rsidR="00DA1B24" w:rsidRDefault="00DA1B24">
          <w:pPr>
            <w:pStyle w:val="tussenkopje"/>
          </w:pPr>
          <w:r>
            <w:t>Titel</w:t>
          </w:r>
        </w:p>
      </w:tc>
    </w:tr>
    <w:tr w:rsidR="00DA1B24" w14:paraId="0C1C53FF" w14:textId="77777777">
      <w:tc>
        <w:tcPr>
          <w:tcW w:w="4181" w:type="dxa"/>
        </w:tcPr>
        <w:p w14:paraId="2E54F3DE" w14:textId="120781F3" w:rsidR="00DA1B24" w:rsidRPr="00435110" w:rsidRDefault="00926FE2">
          <w:pPr>
            <w:spacing w:line="240" w:lineRule="atLeast"/>
          </w:pPr>
          <w:fldSimple w:instr=" STYLEREF Titel \* MERGEFORMAT ">
            <w:r w:rsidR="00754B3E">
              <w:rPr>
                <w:noProof/>
              </w:rPr>
              <w:t>Toelichting modeldocument AEGON hypotheek v7.0</w:t>
            </w:r>
          </w:fldSimple>
        </w:p>
      </w:tc>
    </w:tr>
    <w:tr w:rsidR="00DA1B24" w14:paraId="6316EF8C" w14:textId="77777777">
      <w:tc>
        <w:tcPr>
          <w:tcW w:w="4181" w:type="dxa"/>
        </w:tcPr>
        <w:p w14:paraId="35CF0C48" w14:textId="77777777" w:rsidR="00DA1B24" w:rsidRDefault="00DA1B24">
          <w:pPr>
            <w:pStyle w:val="tussenkopje"/>
          </w:pPr>
          <w:r>
            <w:t>Versie</w:t>
          </w:r>
        </w:p>
      </w:tc>
    </w:tr>
    <w:bookmarkStart w:id="175" w:name="Versie"/>
    <w:tr w:rsidR="00DA1B24" w14:paraId="0AC29428" w14:textId="77777777">
      <w:tc>
        <w:tcPr>
          <w:tcW w:w="4181" w:type="dxa"/>
        </w:tcPr>
        <w:p w14:paraId="01F0B7AA" w14:textId="3825A7A3" w:rsidR="00DA1B24" w:rsidRDefault="00DA1B24">
          <w:pPr>
            <w:spacing w:line="240" w:lineRule="atLeast"/>
          </w:pPr>
          <w:r>
            <w:fldChar w:fldCharType="begin"/>
          </w:r>
          <w:r>
            <w:instrText xml:space="preserve"> STYLEREF Versie\l  \* MERGEFORMAT </w:instrText>
          </w:r>
          <w:r>
            <w:fldChar w:fldCharType="separate"/>
          </w:r>
          <w:r w:rsidR="00754B3E">
            <w:rPr>
              <w:noProof/>
            </w:rPr>
            <w:t>7.0</w:t>
          </w:r>
          <w:r>
            <w:fldChar w:fldCharType="end"/>
          </w:r>
          <w:bookmarkEnd w:id="175"/>
        </w:p>
      </w:tc>
    </w:tr>
    <w:tr w:rsidR="00DA1B24" w14:paraId="3DEC2C48" w14:textId="77777777">
      <w:tc>
        <w:tcPr>
          <w:tcW w:w="4181" w:type="dxa"/>
        </w:tcPr>
        <w:p w14:paraId="65BA7A21" w14:textId="58BFD05A" w:rsidR="00DA1B24" w:rsidRDefault="00DA1B24" w:rsidP="00797697">
          <w:pPr>
            <w:pStyle w:val="tussenkopje"/>
            <w:tabs>
              <w:tab w:val="center" w:pos="2020"/>
            </w:tabs>
          </w:pPr>
          <w:r>
            <w:t>Blad</w:t>
          </w:r>
          <w:r w:rsidR="00FC7AFC">
            <w:tab/>
          </w:r>
        </w:p>
      </w:tc>
    </w:tr>
    <w:tr w:rsidR="00DA1B24" w14:paraId="40B5700A" w14:textId="77777777">
      <w:tc>
        <w:tcPr>
          <w:tcW w:w="4181" w:type="dxa"/>
        </w:tcPr>
        <w:p w14:paraId="286B8AB8" w14:textId="07924CF1" w:rsidR="00DA1B24" w:rsidRDefault="00DA1B24">
          <w:pPr>
            <w:spacing w:line="240" w:lineRule="atLeast"/>
          </w:pPr>
          <w:r>
            <w:fldChar w:fldCharType="begin"/>
          </w:r>
          <w:r>
            <w:instrText xml:space="preserve"> PAGE  \* MERGEFORMAT </w:instrText>
          </w:r>
          <w:r>
            <w:fldChar w:fldCharType="separate"/>
          </w:r>
          <w:r w:rsidR="00506AE5">
            <w:rPr>
              <w:noProof/>
            </w:rPr>
            <w:t>22</w:t>
          </w:r>
          <w:r>
            <w:fldChar w:fldCharType="end"/>
          </w:r>
          <w:r>
            <w:t xml:space="preserve"> van </w:t>
          </w:r>
          <w:r>
            <w:fldChar w:fldCharType="begin"/>
          </w:r>
          <w:r>
            <w:instrText xml:space="preserve"> = 1+</w:instrText>
          </w:r>
          <w:fldSimple w:instr=" NUMPAGES   \* MERGEFORMAT ">
            <w:r w:rsidR="00754B3E">
              <w:rPr>
                <w:noProof/>
              </w:rPr>
              <w:instrText>28</w:instrText>
            </w:r>
          </w:fldSimple>
          <w:r>
            <w:instrText xml:space="preserve"> </w:instrText>
          </w:r>
          <w:r>
            <w:fldChar w:fldCharType="separate"/>
          </w:r>
          <w:r w:rsidR="00754B3E">
            <w:rPr>
              <w:noProof/>
            </w:rPr>
            <w:t>29</w:t>
          </w:r>
          <w:r>
            <w:fldChar w:fldCharType="end"/>
          </w:r>
          <w:r>
            <w:t xml:space="preserve"> </w:t>
          </w:r>
        </w:p>
      </w:tc>
    </w:tr>
  </w:tbl>
  <w:p w14:paraId="0B97F625" w14:textId="26534A4A" w:rsidR="00DA1B24" w:rsidRDefault="00DA1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62D21" w14:textId="37F0E0C7" w:rsidR="00CD0F7C" w:rsidRPr="00CD0F7C" w:rsidRDefault="00CD0F7C" w:rsidP="00CD0F7C">
    <w:pPr>
      <w:pStyle w:val="Koptekst"/>
    </w:pPr>
    <w:bookmarkStart w:id="176" w:name="bmLogo_K"/>
    <w:r>
      <w:rPr>
        <w:noProof/>
        <w:lang w:eastAsia="nl-NL"/>
      </w:rPr>
      <mc:AlternateContent>
        <mc:Choice Requires="wps">
          <w:drawing>
            <wp:anchor distT="0" distB="0" distL="114300" distR="114300" simplePos="0" relativeHeight="251659264" behindDoc="0" locked="0" layoutInCell="1" allowOverlap="1" wp14:anchorId="2EEC0CE2" wp14:editId="30B704BB">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66EB7FC9" w14:textId="77777777" w:rsidR="00CD0F7C" w:rsidRDefault="00CD0F7C" w:rsidP="005C5431">
                          <w:r>
                            <w:rPr>
                              <w:noProof/>
                            </w:rPr>
                            <w:drawing>
                              <wp:inline distT="0" distB="0" distL="0" distR="0" wp14:anchorId="4B5CC964" wp14:editId="41A6D2C7">
                                <wp:extent cx="1393200" cy="1072800"/>
                                <wp:effectExtent l="0" t="0" r="0" b="0"/>
                                <wp:docPr id="1024250510"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C0CE2" id="_x0000_t202" coordsize="21600,21600" o:spt="202" path="m,l,21600r21600,l21600,xe">
              <v:stroke joinstyle="miter"/>
              <v:path gradientshapeok="t" o:connecttype="rect"/>
            </v:shapetype>
            <v:shape id="Logo" o:spid="_x0000_s1026" type="#_x0000_t202" style="position:absolute;margin-left:25.5pt;margin-top:22.1pt;width:131.55pt;height:103.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" fillcolor="white [3201]" stroked="f" strokeweight=".5pt">
              <v:textbox>
                <w:txbxContent>
                  <w:p w14:paraId="66EB7FC9" w14:textId="77777777" w:rsidR="00CD0F7C" w:rsidRDefault="00CD0F7C" w:rsidP="005C5431">
                    <w:r>
                      <w:rPr>
                        <w:noProof/>
                      </w:rPr>
                      <w:drawing>
                        <wp:inline distT="0" distB="0" distL="0" distR="0" wp14:anchorId="4B5CC964" wp14:editId="41A6D2C7">
                          <wp:extent cx="1393200" cy="1072800"/>
                          <wp:effectExtent l="0" t="0" r="0" b="0"/>
                          <wp:docPr id="1024250510"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bookmarkEnd w:id="17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0D095377"/>
    <w:multiLevelType w:val="hybridMultilevel"/>
    <w:tmpl w:val="9CF01F26"/>
    <w:lvl w:ilvl="0" w:tplc="0413000F">
      <w:start w:val="1"/>
      <w:numFmt w:val="decimal"/>
      <w:lvlText w:val="%1."/>
      <w:lvlJc w:val="left"/>
      <w:pPr>
        <w:ind w:left="814" w:hanging="360"/>
      </w:pPr>
    </w:lvl>
    <w:lvl w:ilvl="1" w:tplc="04130019" w:tentative="1">
      <w:start w:val="1"/>
      <w:numFmt w:val="lowerLetter"/>
      <w:lvlText w:val="%2."/>
      <w:lvlJc w:val="left"/>
      <w:pPr>
        <w:ind w:left="1534" w:hanging="360"/>
      </w:pPr>
    </w:lvl>
    <w:lvl w:ilvl="2" w:tplc="0413001B" w:tentative="1">
      <w:start w:val="1"/>
      <w:numFmt w:val="lowerRoman"/>
      <w:lvlText w:val="%3."/>
      <w:lvlJc w:val="right"/>
      <w:pPr>
        <w:ind w:left="2254" w:hanging="180"/>
      </w:pPr>
    </w:lvl>
    <w:lvl w:ilvl="3" w:tplc="0413000F" w:tentative="1">
      <w:start w:val="1"/>
      <w:numFmt w:val="decimal"/>
      <w:lvlText w:val="%4."/>
      <w:lvlJc w:val="left"/>
      <w:pPr>
        <w:ind w:left="2974" w:hanging="360"/>
      </w:pPr>
    </w:lvl>
    <w:lvl w:ilvl="4" w:tplc="04130019" w:tentative="1">
      <w:start w:val="1"/>
      <w:numFmt w:val="lowerLetter"/>
      <w:lvlText w:val="%5."/>
      <w:lvlJc w:val="left"/>
      <w:pPr>
        <w:ind w:left="3694" w:hanging="360"/>
      </w:pPr>
    </w:lvl>
    <w:lvl w:ilvl="5" w:tplc="0413001B" w:tentative="1">
      <w:start w:val="1"/>
      <w:numFmt w:val="lowerRoman"/>
      <w:lvlText w:val="%6."/>
      <w:lvlJc w:val="right"/>
      <w:pPr>
        <w:ind w:left="4414" w:hanging="180"/>
      </w:pPr>
    </w:lvl>
    <w:lvl w:ilvl="6" w:tplc="0413000F" w:tentative="1">
      <w:start w:val="1"/>
      <w:numFmt w:val="decimal"/>
      <w:lvlText w:val="%7."/>
      <w:lvlJc w:val="left"/>
      <w:pPr>
        <w:ind w:left="5134" w:hanging="360"/>
      </w:pPr>
    </w:lvl>
    <w:lvl w:ilvl="7" w:tplc="04130019" w:tentative="1">
      <w:start w:val="1"/>
      <w:numFmt w:val="lowerLetter"/>
      <w:lvlText w:val="%8."/>
      <w:lvlJc w:val="left"/>
      <w:pPr>
        <w:ind w:left="5854" w:hanging="360"/>
      </w:pPr>
    </w:lvl>
    <w:lvl w:ilvl="8" w:tplc="0413001B" w:tentative="1">
      <w:start w:val="1"/>
      <w:numFmt w:val="lowerRoman"/>
      <w:lvlText w:val="%9."/>
      <w:lvlJc w:val="right"/>
      <w:pPr>
        <w:ind w:left="6574" w:hanging="180"/>
      </w:pPr>
    </w:lvl>
  </w:abstractNum>
  <w:abstractNum w:abstractNumId="4"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A5C06"/>
    <w:multiLevelType w:val="hybridMultilevel"/>
    <w:tmpl w:val="5896E6AC"/>
    <w:lvl w:ilvl="0" w:tplc="CBAE7090">
      <w:start w:val="1"/>
      <w:numFmt w:val="upperRoman"/>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6"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65C170D"/>
    <w:multiLevelType w:val="hybridMultilevel"/>
    <w:tmpl w:val="431C1C08"/>
    <w:lvl w:ilvl="0" w:tplc="BEA68A64">
      <w:start w:val="1"/>
      <w:numFmt w:val="decimal"/>
      <w:lvlText w:val="(%1)"/>
      <w:lvlJc w:val="left"/>
      <w:pPr>
        <w:ind w:left="360" w:hanging="360"/>
      </w:pPr>
      <w:rPr>
        <w:rFonts w:hint="default"/>
        <w:b/>
        <w:bCs/>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2" w15:restartNumberingAfterBreak="0">
    <w:nsid w:val="3FE02BB3"/>
    <w:multiLevelType w:val="hybridMultilevel"/>
    <w:tmpl w:val="A05435C2"/>
    <w:lvl w:ilvl="0" w:tplc="CBAE7090">
      <w:start w:val="1"/>
      <w:numFmt w:val="upperRoman"/>
      <w:lvlText w:val="(%1)"/>
      <w:lvlJc w:val="left"/>
      <w:pPr>
        <w:ind w:left="1146" w:hanging="72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3" w15:restartNumberingAfterBreak="0">
    <w:nsid w:val="442F0A5D"/>
    <w:multiLevelType w:val="hybridMultilevel"/>
    <w:tmpl w:val="826E5AB2"/>
    <w:lvl w:ilvl="0" w:tplc="CECAA6DA">
      <w:start w:val="3"/>
      <w:numFmt w:val="decimal"/>
      <w:lvlText w:val="(%1)"/>
      <w:lvlJc w:val="left"/>
      <w:pPr>
        <w:ind w:left="360" w:hanging="360"/>
      </w:pPr>
      <w:rPr>
        <w:rFonts w:hint="default"/>
        <w:b/>
        <w:bCs/>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99469CF"/>
    <w:multiLevelType w:val="hybridMultilevel"/>
    <w:tmpl w:val="D932CB3E"/>
    <w:lvl w:ilvl="0" w:tplc="CBAE7090">
      <w:start w:val="1"/>
      <w:numFmt w:val="upperRoman"/>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16"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996A90"/>
    <w:multiLevelType w:val="hybridMultilevel"/>
    <w:tmpl w:val="8BE8D1C8"/>
    <w:lvl w:ilvl="0" w:tplc="BB203D8C">
      <w:start w:val="1"/>
      <w:numFmt w:val="upperRoman"/>
      <w:lvlText w:val="(%1)"/>
      <w:lvlJc w:val="left"/>
      <w:pPr>
        <w:ind w:left="1174" w:hanging="720"/>
      </w:pPr>
      <w:rPr>
        <w:rFonts w:hint="default"/>
        <w:color w:val="800080"/>
      </w:rPr>
    </w:lvl>
    <w:lvl w:ilvl="1" w:tplc="04130019" w:tentative="1">
      <w:start w:val="1"/>
      <w:numFmt w:val="lowerLetter"/>
      <w:lvlText w:val="%2."/>
      <w:lvlJc w:val="left"/>
      <w:pPr>
        <w:ind w:left="1534" w:hanging="360"/>
      </w:pPr>
    </w:lvl>
    <w:lvl w:ilvl="2" w:tplc="0413001B" w:tentative="1">
      <w:start w:val="1"/>
      <w:numFmt w:val="lowerRoman"/>
      <w:lvlText w:val="%3."/>
      <w:lvlJc w:val="right"/>
      <w:pPr>
        <w:ind w:left="2254" w:hanging="180"/>
      </w:pPr>
    </w:lvl>
    <w:lvl w:ilvl="3" w:tplc="0413000F" w:tentative="1">
      <w:start w:val="1"/>
      <w:numFmt w:val="decimal"/>
      <w:lvlText w:val="%4."/>
      <w:lvlJc w:val="left"/>
      <w:pPr>
        <w:ind w:left="2974" w:hanging="360"/>
      </w:pPr>
    </w:lvl>
    <w:lvl w:ilvl="4" w:tplc="04130019" w:tentative="1">
      <w:start w:val="1"/>
      <w:numFmt w:val="lowerLetter"/>
      <w:lvlText w:val="%5."/>
      <w:lvlJc w:val="left"/>
      <w:pPr>
        <w:ind w:left="3694" w:hanging="360"/>
      </w:pPr>
    </w:lvl>
    <w:lvl w:ilvl="5" w:tplc="0413001B" w:tentative="1">
      <w:start w:val="1"/>
      <w:numFmt w:val="lowerRoman"/>
      <w:lvlText w:val="%6."/>
      <w:lvlJc w:val="right"/>
      <w:pPr>
        <w:ind w:left="4414" w:hanging="180"/>
      </w:pPr>
    </w:lvl>
    <w:lvl w:ilvl="6" w:tplc="0413000F" w:tentative="1">
      <w:start w:val="1"/>
      <w:numFmt w:val="decimal"/>
      <w:lvlText w:val="%7."/>
      <w:lvlJc w:val="left"/>
      <w:pPr>
        <w:ind w:left="5134" w:hanging="360"/>
      </w:pPr>
    </w:lvl>
    <w:lvl w:ilvl="7" w:tplc="04130019" w:tentative="1">
      <w:start w:val="1"/>
      <w:numFmt w:val="lowerLetter"/>
      <w:lvlText w:val="%8."/>
      <w:lvlJc w:val="left"/>
      <w:pPr>
        <w:ind w:left="5854" w:hanging="360"/>
      </w:pPr>
    </w:lvl>
    <w:lvl w:ilvl="8" w:tplc="0413001B" w:tentative="1">
      <w:start w:val="1"/>
      <w:numFmt w:val="lowerRoman"/>
      <w:lvlText w:val="%9."/>
      <w:lvlJc w:val="right"/>
      <w:pPr>
        <w:ind w:left="6574" w:hanging="180"/>
      </w:pPr>
    </w:lvl>
  </w:abstractNum>
  <w:abstractNum w:abstractNumId="19"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BF22E60"/>
    <w:multiLevelType w:val="hybridMultilevel"/>
    <w:tmpl w:val="51FA3626"/>
    <w:lvl w:ilvl="0" w:tplc="167AB11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729"/>
    <w:multiLevelType w:val="hybridMultilevel"/>
    <w:tmpl w:val="56649DDE"/>
    <w:lvl w:ilvl="0" w:tplc="F55EC732">
      <w:start w:val="1"/>
      <w:numFmt w:val="bullet"/>
      <w:lvlText w:val="-"/>
      <w:lvlJc w:val="left"/>
      <w:pPr>
        <w:ind w:left="720" w:hanging="360"/>
      </w:pPr>
      <w:rPr>
        <w:rFonts w:ascii="Arial" w:eastAsia="Times New Roman" w:hAnsi="Arial" w:cs="Arial" w:hint="default"/>
        <w:color w:val="auto"/>
        <w:sz w:val="1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52E5326"/>
    <w:multiLevelType w:val="hybridMultilevel"/>
    <w:tmpl w:val="87323262"/>
    <w:lvl w:ilvl="0" w:tplc="B71ADC5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7127333"/>
    <w:multiLevelType w:val="hybridMultilevel"/>
    <w:tmpl w:val="468AAAC8"/>
    <w:lvl w:ilvl="0" w:tplc="0F2EAA2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7EB7406"/>
    <w:multiLevelType w:val="hybridMultilevel"/>
    <w:tmpl w:val="6E9CB5A0"/>
    <w:lvl w:ilvl="0" w:tplc="51A45EAC">
      <w:start w:val="1"/>
      <w:numFmt w:val="upperRoman"/>
      <w:lvlText w:val="(%1)"/>
      <w:lvlJc w:val="left"/>
      <w:pPr>
        <w:ind w:left="1429" w:hanging="720"/>
      </w:pPr>
      <w:rPr>
        <w:rFonts w:hint="default"/>
        <w:color w:val="800080"/>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30" w15:restartNumberingAfterBreak="0">
    <w:nsid w:val="6A3A0F3A"/>
    <w:multiLevelType w:val="hybridMultilevel"/>
    <w:tmpl w:val="895873E2"/>
    <w:lvl w:ilvl="0" w:tplc="A6FA40D0">
      <w:start w:val="1"/>
      <w:numFmt w:val="bullet"/>
      <w:lvlText w:val="-"/>
      <w:lvlJc w:val="left"/>
      <w:pPr>
        <w:ind w:left="720" w:hanging="360"/>
      </w:pPr>
      <w:rPr>
        <w:rFonts w:ascii="Courier New" w:hAnsi="Courier New" w:cs="Courier New" w:hint="default"/>
        <w:b w:val="0"/>
        <w:i w:val="0"/>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7315BE"/>
    <w:multiLevelType w:val="hybridMultilevel"/>
    <w:tmpl w:val="A05EDD2E"/>
    <w:lvl w:ilvl="0" w:tplc="0413000F">
      <w:start w:val="1"/>
      <w:numFmt w:val="decimal"/>
      <w:lvlText w:val="%1."/>
      <w:lvlJc w:val="left"/>
      <w:pPr>
        <w:ind w:left="814" w:hanging="360"/>
      </w:pPr>
    </w:lvl>
    <w:lvl w:ilvl="1" w:tplc="04130019" w:tentative="1">
      <w:start w:val="1"/>
      <w:numFmt w:val="lowerLetter"/>
      <w:lvlText w:val="%2."/>
      <w:lvlJc w:val="left"/>
      <w:pPr>
        <w:ind w:left="1534" w:hanging="360"/>
      </w:pPr>
    </w:lvl>
    <w:lvl w:ilvl="2" w:tplc="0413001B" w:tentative="1">
      <w:start w:val="1"/>
      <w:numFmt w:val="lowerRoman"/>
      <w:lvlText w:val="%3."/>
      <w:lvlJc w:val="right"/>
      <w:pPr>
        <w:ind w:left="2254" w:hanging="180"/>
      </w:pPr>
    </w:lvl>
    <w:lvl w:ilvl="3" w:tplc="0413000F" w:tentative="1">
      <w:start w:val="1"/>
      <w:numFmt w:val="decimal"/>
      <w:lvlText w:val="%4."/>
      <w:lvlJc w:val="left"/>
      <w:pPr>
        <w:ind w:left="2974" w:hanging="360"/>
      </w:pPr>
    </w:lvl>
    <w:lvl w:ilvl="4" w:tplc="04130019" w:tentative="1">
      <w:start w:val="1"/>
      <w:numFmt w:val="lowerLetter"/>
      <w:lvlText w:val="%5."/>
      <w:lvlJc w:val="left"/>
      <w:pPr>
        <w:ind w:left="3694" w:hanging="360"/>
      </w:pPr>
    </w:lvl>
    <w:lvl w:ilvl="5" w:tplc="0413001B" w:tentative="1">
      <w:start w:val="1"/>
      <w:numFmt w:val="lowerRoman"/>
      <w:lvlText w:val="%6."/>
      <w:lvlJc w:val="right"/>
      <w:pPr>
        <w:ind w:left="4414" w:hanging="180"/>
      </w:pPr>
    </w:lvl>
    <w:lvl w:ilvl="6" w:tplc="0413000F" w:tentative="1">
      <w:start w:val="1"/>
      <w:numFmt w:val="decimal"/>
      <w:lvlText w:val="%7."/>
      <w:lvlJc w:val="left"/>
      <w:pPr>
        <w:ind w:left="5134" w:hanging="360"/>
      </w:pPr>
    </w:lvl>
    <w:lvl w:ilvl="7" w:tplc="04130019" w:tentative="1">
      <w:start w:val="1"/>
      <w:numFmt w:val="lowerLetter"/>
      <w:lvlText w:val="%8."/>
      <w:lvlJc w:val="left"/>
      <w:pPr>
        <w:ind w:left="5854" w:hanging="360"/>
      </w:pPr>
    </w:lvl>
    <w:lvl w:ilvl="8" w:tplc="0413001B" w:tentative="1">
      <w:start w:val="1"/>
      <w:numFmt w:val="lowerRoman"/>
      <w:lvlText w:val="%9."/>
      <w:lvlJc w:val="right"/>
      <w:pPr>
        <w:ind w:left="6574" w:hanging="180"/>
      </w:pPr>
    </w:lvl>
  </w:abstractNum>
  <w:abstractNum w:abstractNumId="33"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4" w15:restartNumberingAfterBreak="0">
    <w:nsid w:val="6E1A1DD1"/>
    <w:multiLevelType w:val="multilevel"/>
    <w:tmpl w:val="BB66CE9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ascii="Arial" w:hAnsi="Arial" w:cs="Arial" w:hint="default"/>
        <w:sz w:val="20"/>
        <w:szCs w:val="20"/>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5"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6"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3E7446F"/>
    <w:multiLevelType w:val="hybridMultilevel"/>
    <w:tmpl w:val="FB602D78"/>
    <w:lvl w:ilvl="0" w:tplc="DD90841C">
      <w:start w:val="1"/>
      <w:numFmt w:val="upperRoman"/>
      <w:lvlText w:val="(%1)"/>
      <w:lvlJc w:val="left"/>
      <w:pPr>
        <w:ind w:left="1401" w:hanging="720"/>
      </w:pPr>
      <w:rPr>
        <w:rFonts w:hint="default"/>
        <w:color w:val="7030A0"/>
      </w:rPr>
    </w:lvl>
    <w:lvl w:ilvl="1" w:tplc="04130019" w:tentative="1">
      <w:start w:val="1"/>
      <w:numFmt w:val="lowerLetter"/>
      <w:lvlText w:val="%2."/>
      <w:lvlJc w:val="left"/>
      <w:pPr>
        <w:ind w:left="1761" w:hanging="360"/>
      </w:pPr>
    </w:lvl>
    <w:lvl w:ilvl="2" w:tplc="0413001B" w:tentative="1">
      <w:start w:val="1"/>
      <w:numFmt w:val="lowerRoman"/>
      <w:lvlText w:val="%3."/>
      <w:lvlJc w:val="right"/>
      <w:pPr>
        <w:ind w:left="2481" w:hanging="180"/>
      </w:pPr>
    </w:lvl>
    <w:lvl w:ilvl="3" w:tplc="0413000F" w:tentative="1">
      <w:start w:val="1"/>
      <w:numFmt w:val="decimal"/>
      <w:lvlText w:val="%4."/>
      <w:lvlJc w:val="left"/>
      <w:pPr>
        <w:ind w:left="3201" w:hanging="360"/>
      </w:pPr>
    </w:lvl>
    <w:lvl w:ilvl="4" w:tplc="04130019" w:tentative="1">
      <w:start w:val="1"/>
      <w:numFmt w:val="lowerLetter"/>
      <w:lvlText w:val="%5."/>
      <w:lvlJc w:val="left"/>
      <w:pPr>
        <w:ind w:left="3921" w:hanging="360"/>
      </w:pPr>
    </w:lvl>
    <w:lvl w:ilvl="5" w:tplc="0413001B" w:tentative="1">
      <w:start w:val="1"/>
      <w:numFmt w:val="lowerRoman"/>
      <w:lvlText w:val="%6."/>
      <w:lvlJc w:val="right"/>
      <w:pPr>
        <w:ind w:left="4641" w:hanging="180"/>
      </w:pPr>
    </w:lvl>
    <w:lvl w:ilvl="6" w:tplc="0413000F" w:tentative="1">
      <w:start w:val="1"/>
      <w:numFmt w:val="decimal"/>
      <w:lvlText w:val="%7."/>
      <w:lvlJc w:val="left"/>
      <w:pPr>
        <w:ind w:left="5361" w:hanging="360"/>
      </w:pPr>
    </w:lvl>
    <w:lvl w:ilvl="7" w:tplc="04130019" w:tentative="1">
      <w:start w:val="1"/>
      <w:numFmt w:val="lowerLetter"/>
      <w:lvlText w:val="%8."/>
      <w:lvlJc w:val="left"/>
      <w:pPr>
        <w:ind w:left="6081" w:hanging="360"/>
      </w:pPr>
    </w:lvl>
    <w:lvl w:ilvl="8" w:tplc="0413001B" w:tentative="1">
      <w:start w:val="1"/>
      <w:numFmt w:val="lowerRoman"/>
      <w:lvlText w:val="%9."/>
      <w:lvlJc w:val="right"/>
      <w:pPr>
        <w:ind w:left="6801" w:hanging="180"/>
      </w:pPr>
    </w:lvl>
  </w:abstractNum>
  <w:abstractNum w:abstractNumId="39"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661129266">
    <w:abstractNumId w:val="34"/>
  </w:num>
  <w:num w:numId="2" w16cid:durableId="353314354">
    <w:abstractNumId w:val="34"/>
  </w:num>
  <w:num w:numId="3" w16cid:durableId="1389455265">
    <w:abstractNumId w:val="33"/>
  </w:num>
  <w:num w:numId="4" w16cid:durableId="1677803638">
    <w:abstractNumId w:val="14"/>
  </w:num>
  <w:num w:numId="5" w16cid:durableId="1045060005">
    <w:abstractNumId w:val="0"/>
  </w:num>
  <w:num w:numId="6" w16cid:durableId="1209533320">
    <w:abstractNumId w:val="2"/>
  </w:num>
  <w:num w:numId="7" w16cid:durableId="1838184452">
    <w:abstractNumId w:val="35"/>
  </w:num>
  <w:num w:numId="8" w16cid:durableId="236287773">
    <w:abstractNumId w:val="10"/>
  </w:num>
  <w:num w:numId="9" w16cid:durableId="1869904760">
    <w:abstractNumId w:val="31"/>
  </w:num>
  <w:num w:numId="10" w16cid:durableId="1741711124">
    <w:abstractNumId w:val="11"/>
  </w:num>
  <w:num w:numId="11" w16cid:durableId="1859388220">
    <w:abstractNumId w:val="17"/>
  </w:num>
  <w:num w:numId="12" w16cid:durableId="1192378136">
    <w:abstractNumId w:val="22"/>
  </w:num>
  <w:num w:numId="13" w16cid:durableId="1761174458">
    <w:abstractNumId w:val="16"/>
  </w:num>
  <w:num w:numId="14" w16cid:durableId="1040782600">
    <w:abstractNumId w:val="34"/>
  </w:num>
  <w:num w:numId="15" w16cid:durableId="462694468">
    <w:abstractNumId w:val="34"/>
  </w:num>
  <w:num w:numId="16" w16cid:durableId="1908227330">
    <w:abstractNumId w:val="24"/>
  </w:num>
  <w:num w:numId="17" w16cid:durableId="1339850197">
    <w:abstractNumId w:val="20"/>
  </w:num>
  <w:num w:numId="18" w16cid:durableId="308705221">
    <w:abstractNumId w:val="4"/>
  </w:num>
  <w:num w:numId="19" w16cid:durableId="1799106039">
    <w:abstractNumId w:val="37"/>
  </w:num>
  <w:num w:numId="20" w16cid:durableId="1191453260">
    <w:abstractNumId w:val="39"/>
  </w:num>
  <w:num w:numId="21" w16cid:durableId="2006935823">
    <w:abstractNumId w:val="34"/>
  </w:num>
  <w:num w:numId="22" w16cid:durableId="423500167">
    <w:abstractNumId w:val="34"/>
  </w:num>
  <w:num w:numId="23" w16cid:durableId="1241910094">
    <w:abstractNumId w:val="34"/>
  </w:num>
  <w:num w:numId="24" w16cid:durableId="1067143146">
    <w:abstractNumId w:val="25"/>
  </w:num>
  <w:num w:numId="25" w16cid:durableId="531655362">
    <w:abstractNumId w:val="8"/>
  </w:num>
  <w:num w:numId="26" w16cid:durableId="2069763303">
    <w:abstractNumId w:val="1"/>
  </w:num>
  <w:num w:numId="27" w16cid:durableId="260723521">
    <w:abstractNumId w:val="6"/>
  </w:num>
  <w:num w:numId="28" w16cid:durableId="108621177">
    <w:abstractNumId w:val="0"/>
  </w:num>
  <w:num w:numId="29" w16cid:durableId="2038961924">
    <w:abstractNumId w:val="19"/>
  </w:num>
  <w:num w:numId="30" w16cid:durableId="405298222">
    <w:abstractNumId w:val="7"/>
  </w:num>
  <w:num w:numId="31" w16cid:durableId="2015067968">
    <w:abstractNumId w:val="28"/>
  </w:num>
  <w:num w:numId="32" w16cid:durableId="90202908">
    <w:abstractNumId w:val="36"/>
  </w:num>
  <w:num w:numId="33" w16cid:durableId="2059284611">
    <w:abstractNumId w:val="9"/>
  </w:num>
  <w:num w:numId="34" w16cid:durableId="98567594">
    <w:abstractNumId w:val="13"/>
  </w:num>
  <w:num w:numId="35" w16cid:durableId="1554583161">
    <w:abstractNumId w:val="12"/>
  </w:num>
  <w:num w:numId="36" w16cid:durableId="680468514">
    <w:abstractNumId w:val="23"/>
  </w:num>
  <w:num w:numId="37" w16cid:durableId="1080101073">
    <w:abstractNumId w:val="26"/>
  </w:num>
  <w:num w:numId="38" w16cid:durableId="69550317">
    <w:abstractNumId w:val="21"/>
  </w:num>
  <w:num w:numId="39" w16cid:durableId="337781407">
    <w:abstractNumId w:val="30"/>
  </w:num>
  <w:num w:numId="40" w16cid:durableId="511649586">
    <w:abstractNumId w:val="18"/>
  </w:num>
  <w:num w:numId="41" w16cid:durableId="639964271">
    <w:abstractNumId w:val="27"/>
  </w:num>
  <w:num w:numId="42" w16cid:durableId="1136605504">
    <w:abstractNumId w:val="38"/>
  </w:num>
  <w:num w:numId="43" w16cid:durableId="2010282856">
    <w:abstractNumId w:val="29"/>
  </w:num>
  <w:num w:numId="44" w16cid:durableId="1917133436">
    <w:abstractNumId w:val="5"/>
  </w:num>
  <w:num w:numId="45" w16cid:durableId="1072503574">
    <w:abstractNumId w:val="15"/>
  </w:num>
  <w:num w:numId="46" w16cid:durableId="686559345">
    <w:abstractNumId w:val="32"/>
  </w:num>
  <w:num w:numId="47" w16cid:durableId="1868251854">
    <w:abstractNumId w:val="3"/>
  </w:num>
  <w:num w:numId="48" w16cid:durableId="1007440403">
    <w:abstractNumId w:val="3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9BF"/>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343E3"/>
    <w:rsid w:val="000400E1"/>
    <w:rsid w:val="0004124D"/>
    <w:rsid w:val="00043F59"/>
    <w:rsid w:val="00044219"/>
    <w:rsid w:val="000459CD"/>
    <w:rsid w:val="00046BDB"/>
    <w:rsid w:val="00047FAF"/>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977"/>
    <w:rsid w:val="00077A26"/>
    <w:rsid w:val="00080684"/>
    <w:rsid w:val="00082A23"/>
    <w:rsid w:val="00083121"/>
    <w:rsid w:val="00084C0A"/>
    <w:rsid w:val="00085E96"/>
    <w:rsid w:val="0008708F"/>
    <w:rsid w:val="00090725"/>
    <w:rsid w:val="000911E2"/>
    <w:rsid w:val="0009268D"/>
    <w:rsid w:val="00093CFA"/>
    <w:rsid w:val="00093DCF"/>
    <w:rsid w:val="000974F6"/>
    <w:rsid w:val="000A01CD"/>
    <w:rsid w:val="000A0356"/>
    <w:rsid w:val="000A0E02"/>
    <w:rsid w:val="000A0E63"/>
    <w:rsid w:val="000A0EA1"/>
    <w:rsid w:val="000A70AC"/>
    <w:rsid w:val="000A77B3"/>
    <w:rsid w:val="000A787C"/>
    <w:rsid w:val="000B1694"/>
    <w:rsid w:val="000B3BE7"/>
    <w:rsid w:val="000B5054"/>
    <w:rsid w:val="000B530F"/>
    <w:rsid w:val="000B74F1"/>
    <w:rsid w:val="000C0836"/>
    <w:rsid w:val="000C4C66"/>
    <w:rsid w:val="000C7052"/>
    <w:rsid w:val="000D1B5D"/>
    <w:rsid w:val="000D1FDF"/>
    <w:rsid w:val="000D1FE3"/>
    <w:rsid w:val="000D3BDA"/>
    <w:rsid w:val="000D3C60"/>
    <w:rsid w:val="000D497B"/>
    <w:rsid w:val="000D4B08"/>
    <w:rsid w:val="000D5E8B"/>
    <w:rsid w:val="000D6CAC"/>
    <w:rsid w:val="000E079F"/>
    <w:rsid w:val="000E0CF2"/>
    <w:rsid w:val="000E0DE1"/>
    <w:rsid w:val="000E2D2E"/>
    <w:rsid w:val="000E4058"/>
    <w:rsid w:val="000E4BB4"/>
    <w:rsid w:val="000E7B91"/>
    <w:rsid w:val="000F063D"/>
    <w:rsid w:val="000F0D7F"/>
    <w:rsid w:val="000F0EA5"/>
    <w:rsid w:val="000F3872"/>
    <w:rsid w:val="000F42C6"/>
    <w:rsid w:val="000F63B0"/>
    <w:rsid w:val="000F702C"/>
    <w:rsid w:val="000F79A2"/>
    <w:rsid w:val="00101970"/>
    <w:rsid w:val="00102295"/>
    <w:rsid w:val="00104184"/>
    <w:rsid w:val="0010537D"/>
    <w:rsid w:val="00106786"/>
    <w:rsid w:val="00106F44"/>
    <w:rsid w:val="001078CB"/>
    <w:rsid w:val="00110CA7"/>
    <w:rsid w:val="00112A20"/>
    <w:rsid w:val="00114244"/>
    <w:rsid w:val="00115025"/>
    <w:rsid w:val="0011696F"/>
    <w:rsid w:val="00116C5D"/>
    <w:rsid w:val="001175A5"/>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2BB"/>
    <w:rsid w:val="00154B89"/>
    <w:rsid w:val="0015507F"/>
    <w:rsid w:val="00155224"/>
    <w:rsid w:val="001567E6"/>
    <w:rsid w:val="00156B8A"/>
    <w:rsid w:val="00156B93"/>
    <w:rsid w:val="00161192"/>
    <w:rsid w:val="00161B8D"/>
    <w:rsid w:val="001638FF"/>
    <w:rsid w:val="00164707"/>
    <w:rsid w:val="00170D29"/>
    <w:rsid w:val="00171107"/>
    <w:rsid w:val="00171114"/>
    <w:rsid w:val="0017212E"/>
    <w:rsid w:val="00172EB3"/>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5544"/>
    <w:rsid w:val="00195609"/>
    <w:rsid w:val="0019702F"/>
    <w:rsid w:val="00197230"/>
    <w:rsid w:val="00197A69"/>
    <w:rsid w:val="001A0476"/>
    <w:rsid w:val="001A0CC3"/>
    <w:rsid w:val="001A14E0"/>
    <w:rsid w:val="001A2B0C"/>
    <w:rsid w:val="001A2E0E"/>
    <w:rsid w:val="001A3292"/>
    <w:rsid w:val="001A33F5"/>
    <w:rsid w:val="001A4AA8"/>
    <w:rsid w:val="001A4C08"/>
    <w:rsid w:val="001A5981"/>
    <w:rsid w:val="001A72F0"/>
    <w:rsid w:val="001B01E9"/>
    <w:rsid w:val="001B0354"/>
    <w:rsid w:val="001B0DF9"/>
    <w:rsid w:val="001B2D57"/>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6F35"/>
    <w:rsid w:val="001D701C"/>
    <w:rsid w:val="001E03D6"/>
    <w:rsid w:val="001E0F5F"/>
    <w:rsid w:val="001E2BC9"/>
    <w:rsid w:val="001E5C53"/>
    <w:rsid w:val="001E7516"/>
    <w:rsid w:val="001E7703"/>
    <w:rsid w:val="001F0E67"/>
    <w:rsid w:val="001F46A7"/>
    <w:rsid w:val="001F4B1E"/>
    <w:rsid w:val="001F7092"/>
    <w:rsid w:val="001F79D4"/>
    <w:rsid w:val="001F7DAA"/>
    <w:rsid w:val="00201932"/>
    <w:rsid w:val="00203E69"/>
    <w:rsid w:val="002043C9"/>
    <w:rsid w:val="002069A7"/>
    <w:rsid w:val="00210539"/>
    <w:rsid w:val="0021075A"/>
    <w:rsid w:val="00210E51"/>
    <w:rsid w:val="0021170D"/>
    <w:rsid w:val="00213190"/>
    <w:rsid w:val="002140BD"/>
    <w:rsid w:val="0021478F"/>
    <w:rsid w:val="0021646D"/>
    <w:rsid w:val="0021680B"/>
    <w:rsid w:val="00221B57"/>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4F2B"/>
    <w:rsid w:val="00236AF8"/>
    <w:rsid w:val="00236F33"/>
    <w:rsid w:val="002428E4"/>
    <w:rsid w:val="002433FD"/>
    <w:rsid w:val="00243775"/>
    <w:rsid w:val="002441B4"/>
    <w:rsid w:val="00244480"/>
    <w:rsid w:val="00244A4B"/>
    <w:rsid w:val="00244CE3"/>
    <w:rsid w:val="0024626E"/>
    <w:rsid w:val="00246B04"/>
    <w:rsid w:val="00246C0C"/>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6780B"/>
    <w:rsid w:val="00273437"/>
    <w:rsid w:val="002739F2"/>
    <w:rsid w:val="00273BA4"/>
    <w:rsid w:val="0027554A"/>
    <w:rsid w:val="00276333"/>
    <w:rsid w:val="002764A9"/>
    <w:rsid w:val="00280B9A"/>
    <w:rsid w:val="002812ED"/>
    <w:rsid w:val="002819BE"/>
    <w:rsid w:val="00281E98"/>
    <w:rsid w:val="00283475"/>
    <w:rsid w:val="00284690"/>
    <w:rsid w:val="00284A06"/>
    <w:rsid w:val="00285BAF"/>
    <w:rsid w:val="00286F0E"/>
    <w:rsid w:val="00287944"/>
    <w:rsid w:val="00287AD2"/>
    <w:rsid w:val="00287C40"/>
    <w:rsid w:val="00287CB3"/>
    <w:rsid w:val="00294DC4"/>
    <w:rsid w:val="00295254"/>
    <w:rsid w:val="00295D48"/>
    <w:rsid w:val="00296017"/>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0A2C"/>
    <w:rsid w:val="002C177B"/>
    <w:rsid w:val="002C28F0"/>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5D7C"/>
    <w:rsid w:val="002E71D9"/>
    <w:rsid w:val="002E7245"/>
    <w:rsid w:val="002E729C"/>
    <w:rsid w:val="002F3F0E"/>
    <w:rsid w:val="002F4536"/>
    <w:rsid w:val="002F4C35"/>
    <w:rsid w:val="002F4EA2"/>
    <w:rsid w:val="002F552A"/>
    <w:rsid w:val="002F7D14"/>
    <w:rsid w:val="003008D7"/>
    <w:rsid w:val="00301055"/>
    <w:rsid w:val="00305570"/>
    <w:rsid w:val="003064B2"/>
    <w:rsid w:val="003067B8"/>
    <w:rsid w:val="0031090A"/>
    <w:rsid w:val="00311849"/>
    <w:rsid w:val="003137E5"/>
    <w:rsid w:val="003146A3"/>
    <w:rsid w:val="00314C5B"/>
    <w:rsid w:val="0031578B"/>
    <w:rsid w:val="00317E8A"/>
    <w:rsid w:val="00321695"/>
    <w:rsid w:val="00322024"/>
    <w:rsid w:val="003228A3"/>
    <w:rsid w:val="003232CB"/>
    <w:rsid w:val="00323A41"/>
    <w:rsid w:val="0032463E"/>
    <w:rsid w:val="00326B2D"/>
    <w:rsid w:val="003271EF"/>
    <w:rsid w:val="00327795"/>
    <w:rsid w:val="00327851"/>
    <w:rsid w:val="00330790"/>
    <w:rsid w:val="003311E8"/>
    <w:rsid w:val="003313DD"/>
    <w:rsid w:val="0033214C"/>
    <w:rsid w:val="00333843"/>
    <w:rsid w:val="00333AE2"/>
    <w:rsid w:val="00334298"/>
    <w:rsid w:val="00334569"/>
    <w:rsid w:val="003358A9"/>
    <w:rsid w:val="00336895"/>
    <w:rsid w:val="00336FD9"/>
    <w:rsid w:val="00337F83"/>
    <w:rsid w:val="00340045"/>
    <w:rsid w:val="0034212A"/>
    <w:rsid w:val="003429F5"/>
    <w:rsid w:val="00343045"/>
    <w:rsid w:val="00343635"/>
    <w:rsid w:val="00346394"/>
    <w:rsid w:val="00347F1C"/>
    <w:rsid w:val="00350244"/>
    <w:rsid w:val="003505C8"/>
    <w:rsid w:val="00351269"/>
    <w:rsid w:val="00352B64"/>
    <w:rsid w:val="00352F14"/>
    <w:rsid w:val="00354EB8"/>
    <w:rsid w:val="003555B3"/>
    <w:rsid w:val="003557FA"/>
    <w:rsid w:val="0035701D"/>
    <w:rsid w:val="00357804"/>
    <w:rsid w:val="0035789A"/>
    <w:rsid w:val="00360A30"/>
    <w:rsid w:val="00362D45"/>
    <w:rsid w:val="003638D8"/>
    <w:rsid w:val="00365364"/>
    <w:rsid w:val="003657ED"/>
    <w:rsid w:val="00367AE9"/>
    <w:rsid w:val="00367BA0"/>
    <w:rsid w:val="00367E8B"/>
    <w:rsid w:val="003704C1"/>
    <w:rsid w:val="00371DED"/>
    <w:rsid w:val="003743B2"/>
    <w:rsid w:val="00375206"/>
    <w:rsid w:val="00375E34"/>
    <w:rsid w:val="00377735"/>
    <w:rsid w:val="00377B4A"/>
    <w:rsid w:val="003801DE"/>
    <w:rsid w:val="00381059"/>
    <w:rsid w:val="00382478"/>
    <w:rsid w:val="00386F1D"/>
    <w:rsid w:val="0038745F"/>
    <w:rsid w:val="0039039A"/>
    <w:rsid w:val="0039325D"/>
    <w:rsid w:val="00394380"/>
    <w:rsid w:val="003952DF"/>
    <w:rsid w:val="0039589E"/>
    <w:rsid w:val="00395998"/>
    <w:rsid w:val="0039599F"/>
    <w:rsid w:val="00395E97"/>
    <w:rsid w:val="003A00AA"/>
    <w:rsid w:val="003A2043"/>
    <w:rsid w:val="003A3E4B"/>
    <w:rsid w:val="003A4165"/>
    <w:rsid w:val="003A41C9"/>
    <w:rsid w:val="003A5ADD"/>
    <w:rsid w:val="003B0BED"/>
    <w:rsid w:val="003B0CDC"/>
    <w:rsid w:val="003B149A"/>
    <w:rsid w:val="003B22EF"/>
    <w:rsid w:val="003B236B"/>
    <w:rsid w:val="003B2DC7"/>
    <w:rsid w:val="003B3F21"/>
    <w:rsid w:val="003B4767"/>
    <w:rsid w:val="003B4D38"/>
    <w:rsid w:val="003B589C"/>
    <w:rsid w:val="003B755A"/>
    <w:rsid w:val="003C0A6D"/>
    <w:rsid w:val="003C0D49"/>
    <w:rsid w:val="003C2F33"/>
    <w:rsid w:val="003C335E"/>
    <w:rsid w:val="003C350C"/>
    <w:rsid w:val="003C3E30"/>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36EC"/>
    <w:rsid w:val="003E4811"/>
    <w:rsid w:val="003E7298"/>
    <w:rsid w:val="003E7B00"/>
    <w:rsid w:val="003F29FF"/>
    <w:rsid w:val="003F4E96"/>
    <w:rsid w:val="003F56B0"/>
    <w:rsid w:val="003F57C4"/>
    <w:rsid w:val="003F628D"/>
    <w:rsid w:val="003F63B4"/>
    <w:rsid w:val="003F7D42"/>
    <w:rsid w:val="00402BAD"/>
    <w:rsid w:val="00403EF7"/>
    <w:rsid w:val="004055F3"/>
    <w:rsid w:val="00407923"/>
    <w:rsid w:val="0041098C"/>
    <w:rsid w:val="00410E29"/>
    <w:rsid w:val="004112A3"/>
    <w:rsid w:val="00413575"/>
    <w:rsid w:val="00413F3C"/>
    <w:rsid w:val="00414114"/>
    <w:rsid w:val="00414CB1"/>
    <w:rsid w:val="0041690C"/>
    <w:rsid w:val="00422B3A"/>
    <w:rsid w:val="00422E80"/>
    <w:rsid w:val="00423D45"/>
    <w:rsid w:val="004247E2"/>
    <w:rsid w:val="00424848"/>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0F1"/>
    <w:rsid w:val="00451113"/>
    <w:rsid w:val="0045130F"/>
    <w:rsid w:val="00455CB3"/>
    <w:rsid w:val="00456E66"/>
    <w:rsid w:val="00457933"/>
    <w:rsid w:val="00460231"/>
    <w:rsid w:val="00461839"/>
    <w:rsid w:val="00462DFD"/>
    <w:rsid w:val="00462F19"/>
    <w:rsid w:val="0046378E"/>
    <w:rsid w:val="00465153"/>
    <w:rsid w:val="00465843"/>
    <w:rsid w:val="00466E91"/>
    <w:rsid w:val="00467C17"/>
    <w:rsid w:val="00470565"/>
    <w:rsid w:val="00470E00"/>
    <w:rsid w:val="00470FC9"/>
    <w:rsid w:val="00472F6D"/>
    <w:rsid w:val="00473278"/>
    <w:rsid w:val="00473655"/>
    <w:rsid w:val="00473A4A"/>
    <w:rsid w:val="00475FFA"/>
    <w:rsid w:val="004769B6"/>
    <w:rsid w:val="00477DA3"/>
    <w:rsid w:val="00481DDE"/>
    <w:rsid w:val="00482E89"/>
    <w:rsid w:val="0048327F"/>
    <w:rsid w:val="0048391A"/>
    <w:rsid w:val="00484488"/>
    <w:rsid w:val="0048674A"/>
    <w:rsid w:val="004868E4"/>
    <w:rsid w:val="00490150"/>
    <w:rsid w:val="00491808"/>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503A"/>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EB1"/>
    <w:rsid w:val="004F0F5D"/>
    <w:rsid w:val="004F12BB"/>
    <w:rsid w:val="004F162F"/>
    <w:rsid w:val="004F163F"/>
    <w:rsid w:val="004F29C8"/>
    <w:rsid w:val="004F40D2"/>
    <w:rsid w:val="004F6006"/>
    <w:rsid w:val="004F61A2"/>
    <w:rsid w:val="004F6658"/>
    <w:rsid w:val="004F7C98"/>
    <w:rsid w:val="00500158"/>
    <w:rsid w:val="005005A9"/>
    <w:rsid w:val="005024DA"/>
    <w:rsid w:val="00503D69"/>
    <w:rsid w:val="00504234"/>
    <w:rsid w:val="005044B4"/>
    <w:rsid w:val="00504B56"/>
    <w:rsid w:val="00506AE5"/>
    <w:rsid w:val="00507DAF"/>
    <w:rsid w:val="005101F6"/>
    <w:rsid w:val="00511282"/>
    <w:rsid w:val="00511FE3"/>
    <w:rsid w:val="005121C0"/>
    <w:rsid w:val="0051376E"/>
    <w:rsid w:val="0051435A"/>
    <w:rsid w:val="0051696E"/>
    <w:rsid w:val="005170F7"/>
    <w:rsid w:val="0052049A"/>
    <w:rsid w:val="00520E34"/>
    <w:rsid w:val="00520FAB"/>
    <w:rsid w:val="005217FC"/>
    <w:rsid w:val="00525C39"/>
    <w:rsid w:val="00526035"/>
    <w:rsid w:val="00527D55"/>
    <w:rsid w:val="00530050"/>
    <w:rsid w:val="00530359"/>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6D63"/>
    <w:rsid w:val="00553FF5"/>
    <w:rsid w:val="0055443F"/>
    <w:rsid w:val="00555525"/>
    <w:rsid w:val="005555A9"/>
    <w:rsid w:val="005574B4"/>
    <w:rsid w:val="00557C04"/>
    <w:rsid w:val="00557D72"/>
    <w:rsid w:val="0056022E"/>
    <w:rsid w:val="00560389"/>
    <w:rsid w:val="005606FC"/>
    <w:rsid w:val="005608A8"/>
    <w:rsid w:val="00560B72"/>
    <w:rsid w:val="00561641"/>
    <w:rsid w:val="00561A0C"/>
    <w:rsid w:val="005638C7"/>
    <w:rsid w:val="00563964"/>
    <w:rsid w:val="0056417F"/>
    <w:rsid w:val="00564CA5"/>
    <w:rsid w:val="00565019"/>
    <w:rsid w:val="00565CD0"/>
    <w:rsid w:val="0056737C"/>
    <w:rsid w:val="005704AC"/>
    <w:rsid w:val="0057194F"/>
    <w:rsid w:val="005734AC"/>
    <w:rsid w:val="0057471B"/>
    <w:rsid w:val="00575DBE"/>
    <w:rsid w:val="00575E7C"/>
    <w:rsid w:val="005807D6"/>
    <w:rsid w:val="00582089"/>
    <w:rsid w:val="00582B1F"/>
    <w:rsid w:val="00582CBF"/>
    <w:rsid w:val="00583EC9"/>
    <w:rsid w:val="0058459A"/>
    <w:rsid w:val="00584C9C"/>
    <w:rsid w:val="005855A5"/>
    <w:rsid w:val="0059044C"/>
    <w:rsid w:val="00590757"/>
    <w:rsid w:val="005907B8"/>
    <w:rsid w:val="0059099B"/>
    <w:rsid w:val="00590D4A"/>
    <w:rsid w:val="00590FA3"/>
    <w:rsid w:val="00593DC8"/>
    <w:rsid w:val="0059427B"/>
    <w:rsid w:val="005942AA"/>
    <w:rsid w:val="00594EE3"/>
    <w:rsid w:val="00594F7E"/>
    <w:rsid w:val="005969C8"/>
    <w:rsid w:val="00596AF6"/>
    <w:rsid w:val="00597241"/>
    <w:rsid w:val="005A001B"/>
    <w:rsid w:val="005A1FA4"/>
    <w:rsid w:val="005A27A3"/>
    <w:rsid w:val="005A29D8"/>
    <w:rsid w:val="005A3A06"/>
    <w:rsid w:val="005A3E17"/>
    <w:rsid w:val="005A4098"/>
    <w:rsid w:val="005A56B6"/>
    <w:rsid w:val="005A6E00"/>
    <w:rsid w:val="005A71B5"/>
    <w:rsid w:val="005A7FE9"/>
    <w:rsid w:val="005B0440"/>
    <w:rsid w:val="005B076A"/>
    <w:rsid w:val="005B090E"/>
    <w:rsid w:val="005B1532"/>
    <w:rsid w:val="005B17AA"/>
    <w:rsid w:val="005B1BA7"/>
    <w:rsid w:val="005B27C3"/>
    <w:rsid w:val="005B27E9"/>
    <w:rsid w:val="005B3511"/>
    <w:rsid w:val="005B41ED"/>
    <w:rsid w:val="005B4409"/>
    <w:rsid w:val="005B4764"/>
    <w:rsid w:val="005B48B3"/>
    <w:rsid w:val="005B681C"/>
    <w:rsid w:val="005B6C76"/>
    <w:rsid w:val="005C1A01"/>
    <w:rsid w:val="005C59D8"/>
    <w:rsid w:val="005C63A5"/>
    <w:rsid w:val="005C6B81"/>
    <w:rsid w:val="005C6D02"/>
    <w:rsid w:val="005C7AB6"/>
    <w:rsid w:val="005D0829"/>
    <w:rsid w:val="005D22F9"/>
    <w:rsid w:val="005D2536"/>
    <w:rsid w:val="005D2780"/>
    <w:rsid w:val="005D3BC7"/>
    <w:rsid w:val="005D4A54"/>
    <w:rsid w:val="005D4C4C"/>
    <w:rsid w:val="005D5CAA"/>
    <w:rsid w:val="005D5EB8"/>
    <w:rsid w:val="005D66F2"/>
    <w:rsid w:val="005D6866"/>
    <w:rsid w:val="005D6E89"/>
    <w:rsid w:val="005D7EC4"/>
    <w:rsid w:val="005E0C5E"/>
    <w:rsid w:val="005E12E7"/>
    <w:rsid w:val="005E45C1"/>
    <w:rsid w:val="005E5755"/>
    <w:rsid w:val="005E58C8"/>
    <w:rsid w:val="005E60ED"/>
    <w:rsid w:val="005E62AD"/>
    <w:rsid w:val="005E709A"/>
    <w:rsid w:val="005E7E8E"/>
    <w:rsid w:val="005F07D4"/>
    <w:rsid w:val="005F0AD1"/>
    <w:rsid w:val="005F3260"/>
    <w:rsid w:val="005F3F78"/>
    <w:rsid w:val="005F47C4"/>
    <w:rsid w:val="005F58B4"/>
    <w:rsid w:val="005F63FF"/>
    <w:rsid w:val="005F76D4"/>
    <w:rsid w:val="00600663"/>
    <w:rsid w:val="00602D7D"/>
    <w:rsid w:val="00602DFD"/>
    <w:rsid w:val="00612C81"/>
    <w:rsid w:val="006132C8"/>
    <w:rsid w:val="006137B5"/>
    <w:rsid w:val="006149A9"/>
    <w:rsid w:val="00614FA5"/>
    <w:rsid w:val="00614FDF"/>
    <w:rsid w:val="00616CF2"/>
    <w:rsid w:val="00616D7E"/>
    <w:rsid w:val="006174A3"/>
    <w:rsid w:val="00620140"/>
    <w:rsid w:val="00623747"/>
    <w:rsid w:val="006241C2"/>
    <w:rsid w:val="00625687"/>
    <w:rsid w:val="0062641F"/>
    <w:rsid w:val="00626EA6"/>
    <w:rsid w:val="00627198"/>
    <w:rsid w:val="00627268"/>
    <w:rsid w:val="00630963"/>
    <w:rsid w:val="00631CDC"/>
    <w:rsid w:val="00634341"/>
    <w:rsid w:val="00635924"/>
    <w:rsid w:val="00636E87"/>
    <w:rsid w:val="006373AB"/>
    <w:rsid w:val="00637C02"/>
    <w:rsid w:val="00640670"/>
    <w:rsid w:val="00641FD0"/>
    <w:rsid w:val="00642AD2"/>
    <w:rsid w:val="00643277"/>
    <w:rsid w:val="006434A2"/>
    <w:rsid w:val="006434FE"/>
    <w:rsid w:val="00644706"/>
    <w:rsid w:val="0064486E"/>
    <w:rsid w:val="00645042"/>
    <w:rsid w:val="00645F51"/>
    <w:rsid w:val="006504B4"/>
    <w:rsid w:val="006505B3"/>
    <w:rsid w:val="00650817"/>
    <w:rsid w:val="00650B38"/>
    <w:rsid w:val="00652D84"/>
    <w:rsid w:val="00654290"/>
    <w:rsid w:val="00654D50"/>
    <w:rsid w:val="00654E87"/>
    <w:rsid w:val="00660770"/>
    <w:rsid w:val="006622D0"/>
    <w:rsid w:val="00665404"/>
    <w:rsid w:val="0067044B"/>
    <w:rsid w:val="006706C0"/>
    <w:rsid w:val="00670F9E"/>
    <w:rsid w:val="00672CA7"/>
    <w:rsid w:val="00674638"/>
    <w:rsid w:val="0067509B"/>
    <w:rsid w:val="0067567D"/>
    <w:rsid w:val="00677461"/>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213E"/>
    <w:rsid w:val="00692DC4"/>
    <w:rsid w:val="00692E0C"/>
    <w:rsid w:val="00693529"/>
    <w:rsid w:val="006935BD"/>
    <w:rsid w:val="00694253"/>
    <w:rsid w:val="006947F3"/>
    <w:rsid w:val="00694F7E"/>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1C0F"/>
    <w:rsid w:val="006D213F"/>
    <w:rsid w:val="006D3268"/>
    <w:rsid w:val="006D39C6"/>
    <w:rsid w:val="006D663A"/>
    <w:rsid w:val="006D75B4"/>
    <w:rsid w:val="006D7B34"/>
    <w:rsid w:val="006E17E2"/>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3326"/>
    <w:rsid w:val="00704BF2"/>
    <w:rsid w:val="0070517C"/>
    <w:rsid w:val="00705A8A"/>
    <w:rsid w:val="007100DB"/>
    <w:rsid w:val="0071272A"/>
    <w:rsid w:val="00712F54"/>
    <w:rsid w:val="0071493B"/>
    <w:rsid w:val="00714B8D"/>
    <w:rsid w:val="00715320"/>
    <w:rsid w:val="00715790"/>
    <w:rsid w:val="00716D74"/>
    <w:rsid w:val="00720A13"/>
    <w:rsid w:val="0072152D"/>
    <w:rsid w:val="00721ACE"/>
    <w:rsid w:val="007224C4"/>
    <w:rsid w:val="00723052"/>
    <w:rsid w:val="00723E21"/>
    <w:rsid w:val="00724664"/>
    <w:rsid w:val="007247C9"/>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3EB"/>
    <w:rsid w:val="00737BA7"/>
    <w:rsid w:val="0074002C"/>
    <w:rsid w:val="00740D1F"/>
    <w:rsid w:val="00741213"/>
    <w:rsid w:val="007431F3"/>
    <w:rsid w:val="007457E8"/>
    <w:rsid w:val="0074608E"/>
    <w:rsid w:val="007509F1"/>
    <w:rsid w:val="00751562"/>
    <w:rsid w:val="007524C5"/>
    <w:rsid w:val="007533B1"/>
    <w:rsid w:val="00754564"/>
    <w:rsid w:val="00754B3E"/>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51D"/>
    <w:rsid w:val="0079196B"/>
    <w:rsid w:val="0079360A"/>
    <w:rsid w:val="00794F7E"/>
    <w:rsid w:val="0079728D"/>
    <w:rsid w:val="00797697"/>
    <w:rsid w:val="007A0772"/>
    <w:rsid w:val="007A07AC"/>
    <w:rsid w:val="007A121A"/>
    <w:rsid w:val="007A1DE6"/>
    <w:rsid w:val="007A3235"/>
    <w:rsid w:val="007A3ED4"/>
    <w:rsid w:val="007A4533"/>
    <w:rsid w:val="007A4EDD"/>
    <w:rsid w:val="007A5E2A"/>
    <w:rsid w:val="007B086D"/>
    <w:rsid w:val="007B15F8"/>
    <w:rsid w:val="007B195A"/>
    <w:rsid w:val="007B1AC1"/>
    <w:rsid w:val="007B3630"/>
    <w:rsid w:val="007B4DB6"/>
    <w:rsid w:val="007B7475"/>
    <w:rsid w:val="007B78E2"/>
    <w:rsid w:val="007C0E64"/>
    <w:rsid w:val="007C24B7"/>
    <w:rsid w:val="007C342E"/>
    <w:rsid w:val="007D0B48"/>
    <w:rsid w:val="007D0C66"/>
    <w:rsid w:val="007D1472"/>
    <w:rsid w:val="007D16BD"/>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43A8"/>
    <w:rsid w:val="007F50E6"/>
    <w:rsid w:val="007F58B8"/>
    <w:rsid w:val="007F7C8E"/>
    <w:rsid w:val="0080057B"/>
    <w:rsid w:val="008012D9"/>
    <w:rsid w:val="00801612"/>
    <w:rsid w:val="008016B8"/>
    <w:rsid w:val="00803FB4"/>
    <w:rsid w:val="00804084"/>
    <w:rsid w:val="00804E07"/>
    <w:rsid w:val="008051D8"/>
    <w:rsid w:val="00805603"/>
    <w:rsid w:val="008058D2"/>
    <w:rsid w:val="00805A9A"/>
    <w:rsid w:val="008060A8"/>
    <w:rsid w:val="00807B73"/>
    <w:rsid w:val="00810159"/>
    <w:rsid w:val="00810374"/>
    <w:rsid w:val="008104C4"/>
    <w:rsid w:val="00810686"/>
    <w:rsid w:val="00810AC1"/>
    <w:rsid w:val="00810BED"/>
    <w:rsid w:val="008124C2"/>
    <w:rsid w:val="00812C0D"/>
    <w:rsid w:val="00813558"/>
    <w:rsid w:val="00813806"/>
    <w:rsid w:val="00813D11"/>
    <w:rsid w:val="00813F05"/>
    <w:rsid w:val="00815599"/>
    <w:rsid w:val="00816648"/>
    <w:rsid w:val="008173CE"/>
    <w:rsid w:val="008174B4"/>
    <w:rsid w:val="008175CC"/>
    <w:rsid w:val="008215D2"/>
    <w:rsid w:val="0082293D"/>
    <w:rsid w:val="0082410C"/>
    <w:rsid w:val="00826908"/>
    <w:rsid w:val="00826D92"/>
    <w:rsid w:val="00827835"/>
    <w:rsid w:val="00827CAE"/>
    <w:rsid w:val="00830D5E"/>
    <w:rsid w:val="008315FB"/>
    <w:rsid w:val="0083186D"/>
    <w:rsid w:val="00834366"/>
    <w:rsid w:val="00834A2B"/>
    <w:rsid w:val="00835E23"/>
    <w:rsid w:val="00836FA9"/>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570"/>
    <w:rsid w:val="00865E4C"/>
    <w:rsid w:val="008669CB"/>
    <w:rsid w:val="008671BD"/>
    <w:rsid w:val="00870088"/>
    <w:rsid w:val="0087021F"/>
    <w:rsid w:val="00870A35"/>
    <w:rsid w:val="00871317"/>
    <w:rsid w:val="00871454"/>
    <w:rsid w:val="00871E15"/>
    <w:rsid w:val="00877DBB"/>
    <w:rsid w:val="00880280"/>
    <w:rsid w:val="008802D1"/>
    <w:rsid w:val="00882D7A"/>
    <w:rsid w:val="008834FC"/>
    <w:rsid w:val="00884D56"/>
    <w:rsid w:val="0088569A"/>
    <w:rsid w:val="00886515"/>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6D63"/>
    <w:rsid w:val="008A74EE"/>
    <w:rsid w:val="008B0190"/>
    <w:rsid w:val="008B0A93"/>
    <w:rsid w:val="008B0F2B"/>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6ABE"/>
    <w:rsid w:val="008C70F2"/>
    <w:rsid w:val="008C748D"/>
    <w:rsid w:val="008D0530"/>
    <w:rsid w:val="008D054C"/>
    <w:rsid w:val="008D0862"/>
    <w:rsid w:val="008D186D"/>
    <w:rsid w:val="008D27D6"/>
    <w:rsid w:val="008D32BA"/>
    <w:rsid w:val="008D35B0"/>
    <w:rsid w:val="008D3FA0"/>
    <w:rsid w:val="008D50EA"/>
    <w:rsid w:val="008D55C9"/>
    <w:rsid w:val="008D590F"/>
    <w:rsid w:val="008D67DD"/>
    <w:rsid w:val="008D6F0F"/>
    <w:rsid w:val="008D7768"/>
    <w:rsid w:val="008D79B4"/>
    <w:rsid w:val="008E29EC"/>
    <w:rsid w:val="008E2EA0"/>
    <w:rsid w:val="008E3710"/>
    <w:rsid w:val="008E396A"/>
    <w:rsid w:val="008E3F95"/>
    <w:rsid w:val="008E4889"/>
    <w:rsid w:val="008E49AE"/>
    <w:rsid w:val="008E5639"/>
    <w:rsid w:val="008E6C65"/>
    <w:rsid w:val="008E785D"/>
    <w:rsid w:val="008E7934"/>
    <w:rsid w:val="008F0647"/>
    <w:rsid w:val="008F0950"/>
    <w:rsid w:val="008F0DBB"/>
    <w:rsid w:val="008F1EDD"/>
    <w:rsid w:val="008F1FDF"/>
    <w:rsid w:val="008F5243"/>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6FE2"/>
    <w:rsid w:val="009278FE"/>
    <w:rsid w:val="009316DE"/>
    <w:rsid w:val="00931CE6"/>
    <w:rsid w:val="00932622"/>
    <w:rsid w:val="00935028"/>
    <w:rsid w:val="0093783C"/>
    <w:rsid w:val="00940930"/>
    <w:rsid w:val="00941010"/>
    <w:rsid w:val="00941407"/>
    <w:rsid w:val="009419D9"/>
    <w:rsid w:val="00943446"/>
    <w:rsid w:val="00943EC1"/>
    <w:rsid w:val="00944390"/>
    <w:rsid w:val="00945297"/>
    <w:rsid w:val="00945B46"/>
    <w:rsid w:val="009516CA"/>
    <w:rsid w:val="00951C88"/>
    <w:rsid w:val="0095242D"/>
    <w:rsid w:val="00952E2E"/>
    <w:rsid w:val="00953FBA"/>
    <w:rsid w:val="009546C6"/>
    <w:rsid w:val="00954AA7"/>
    <w:rsid w:val="00955E31"/>
    <w:rsid w:val="00955FFA"/>
    <w:rsid w:val="00957634"/>
    <w:rsid w:val="00957AA9"/>
    <w:rsid w:val="00960C13"/>
    <w:rsid w:val="00961EBC"/>
    <w:rsid w:val="0096239F"/>
    <w:rsid w:val="00963592"/>
    <w:rsid w:val="00963CAF"/>
    <w:rsid w:val="00964614"/>
    <w:rsid w:val="00964DC8"/>
    <w:rsid w:val="00966198"/>
    <w:rsid w:val="009665A7"/>
    <w:rsid w:val="00967A24"/>
    <w:rsid w:val="00967C22"/>
    <w:rsid w:val="0097071F"/>
    <w:rsid w:val="00970BF3"/>
    <w:rsid w:val="009712DC"/>
    <w:rsid w:val="00971777"/>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8FA"/>
    <w:rsid w:val="00985AD4"/>
    <w:rsid w:val="00987520"/>
    <w:rsid w:val="0098771A"/>
    <w:rsid w:val="00987D5A"/>
    <w:rsid w:val="00987FE9"/>
    <w:rsid w:val="0099378C"/>
    <w:rsid w:val="00993DFE"/>
    <w:rsid w:val="0099488A"/>
    <w:rsid w:val="00994D6A"/>
    <w:rsid w:val="00995BCD"/>
    <w:rsid w:val="0099627E"/>
    <w:rsid w:val="0099720E"/>
    <w:rsid w:val="00997C9C"/>
    <w:rsid w:val="009A0155"/>
    <w:rsid w:val="009A0B3A"/>
    <w:rsid w:val="009A1023"/>
    <w:rsid w:val="009A13AD"/>
    <w:rsid w:val="009A3629"/>
    <w:rsid w:val="009A38A4"/>
    <w:rsid w:val="009A53F9"/>
    <w:rsid w:val="009A5858"/>
    <w:rsid w:val="009A7909"/>
    <w:rsid w:val="009B15D1"/>
    <w:rsid w:val="009B1BC9"/>
    <w:rsid w:val="009B1DE1"/>
    <w:rsid w:val="009B29C7"/>
    <w:rsid w:val="009B6496"/>
    <w:rsid w:val="009C2330"/>
    <w:rsid w:val="009C3875"/>
    <w:rsid w:val="009C49D6"/>
    <w:rsid w:val="009C4D4E"/>
    <w:rsid w:val="009C6E48"/>
    <w:rsid w:val="009D0ED2"/>
    <w:rsid w:val="009D19DE"/>
    <w:rsid w:val="009D203C"/>
    <w:rsid w:val="009D59B7"/>
    <w:rsid w:val="009D5D2C"/>
    <w:rsid w:val="009D73EE"/>
    <w:rsid w:val="009E015D"/>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3E1C"/>
    <w:rsid w:val="00A14E63"/>
    <w:rsid w:val="00A15158"/>
    <w:rsid w:val="00A15E36"/>
    <w:rsid w:val="00A15E89"/>
    <w:rsid w:val="00A174D5"/>
    <w:rsid w:val="00A176EE"/>
    <w:rsid w:val="00A2016A"/>
    <w:rsid w:val="00A22DA3"/>
    <w:rsid w:val="00A23ABE"/>
    <w:rsid w:val="00A2420D"/>
    <w:rsid w:val="00A24232"/>
    <w:rsid w:val="00A24805"/>
    <w:rsid w:val="00A254B6"/>
    <w:rsid w:val="00A260D9"/>
    <w:rsid w:val="00A26C4E"/>
    <w:rsid w:val="00A27485"/>
    <w:rsid w:val="00A301CB"/>
    <w:rsid w:val="00A31CF6"/>
    <w:rsid w:val="00A33B2A"/>
    <w:rsid w:val="00A34CA6"/>
    <w:rsid w:val="00A353B6"/>
    <w:rsid w:val="00A3728D"/>
    <w:rsid w:val="00A425A7"/>
    <w:rsid w:val="00A427EF"/>
    <w:rsid w:val="00A455B9"/>
    <w:rsid w:val="00A50006"/>
    <w:rsid w:val="00A5100F"/>
    <w:rsid w:val="00A520FB"/>
    <w:rsid w:val="00A52D66"/>
    <w:rsid w:val="00A5349B"/>
    <w:rsid w:val="00A542F5"/>
    <w:rsid w:val="00A5430D"/>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808B0"/>
    <w:rsid w:val="00A80986"/>
    <w:rsid w:val="00A82849"/>
    <w:rsid w:val="00A84C5E"/>
    <w:rsid w:val="00A85706"/>
    <w:rsid w:val="00A908CE"/>
    <w:rsid w:val="00A909FA"/>
    <w:rsid w:val="00A90D72"/>
    <w:rsid w:val="00A9324F"/>
    <w:rsid w:val="00A94258"/>
    <w:rsid w:val="00A95868"/>
    <w:rsid w:val="00A961DE"/>
    <w:rsid w:val="00A96AA7"/>
    <w:rsid w:val="00AA0C8B"/>
    <w:rsid w:val="00AA16C5"/>
    <w:rsid w:val="00AA1E30"/>
    <w:rsid w:val="00AA273F"/>
    <w:rsid w:val="00AA3027"/>
    <w:rsid w:val="00AA34C5"/>
    <w:rsid w:val="00AA3A6A"/>
    <w:rsid w:val="00AA41A3"/>
    <w:rsid w:val="00AA4253"/>
    <w:rsid w:val="00AA4F98"/>
    <w:rsid w:val="00AA6400"/>
    <w:rsid w:val="00AA6946"/>
    <w:rsid w:val="00AB05B9"/>
    <w:rsid w:val="00AB2AB6"/>
    <w:rsid w:val="00AB30E3"/>
    <w:rsid w:val="00AB3619"/>
    <w:rsid w:val="00AB4182"/>
    <w:rsid w:val="00AB4C6A"/>
    <w:rsid w:val="00AB51F1"/>
    <w:rsid w:val="00AB58F8"/>
    <w:rsid w:val="00AC15F5"/>
    <w:rsid w:val="00AC1769"/>
    <w:rsid w:val="00AC1C0D"/>
    <w:rsid w:val="00AC1CA7"/>
    <w:rsid w:val="00AC242C"/>
    <w:rsid w:val="00AC391E"/>
    <w:rsid w:val="00AC7455"/>
    <w:rsid w:val="00AC7EAD"/>
    <w:rsid w:val="00AD0366"/>
    <w:rsid w:val="00AD091E"/>
    <w:rsid w:val="00AD0C0B"/>
    <w:rsid w:val="00AD1416"/>
    <w:rsid w:val="00AD2810"/>
    <w:rsid w:val="00AD31C0"/>
    <w:rsid w:val="00AD3C30"/>
    <w:rsid w:val="00AD53AD"/>
    <w:rsid w:val="00AD6971"/>
    <w:rsid w:val="00AD706A"/>
    <w:rsid w:val="00AD7193"/>
    <w:rsid w:val="00AD775A"/>
    <w:rsid w:val="00AD78E4"/>
    <w:rsid w:val="00AE16BF"/>
    <w:rsid w:val="00AE1F33"/>
    <w:rsid w:val="00AE1F4D"/>
    <w:rsid w:val="00AE3871"/>
    <w:rsid w:val="00AE39C6"/>
    <w:rsid w:val="00AE7522"/>
    <w:rsid w:val="00AE7714"/>
    <w:rsid w:val="00AF1485"/>
    <w:rsid w:val="00AF2670"/>
    <w:rsid w:val="00AF26BC"/>
    <w:rsid w:val="00AF2DB4"/>
    <w:rsid w:val="00AF2E85"/>
    <w:rsid w:val="00AF4AC3"/>
    <w:rsid w:val="00AF4AF8"/>
    <w:rsid w:val="00AF5C22"/>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0447"/>
    <w:rsid w:val="00B21B03"/>
    <w:rsid w:val="00B22B30"/>
    <w:rsid w:val="00B24C9B"/>
    <w:rsid w:val="00B24E92"/>
    <w:rsid w:val="00B251E0"/>
    <w:rsid w:val="00B252B0"/>
    <w:rsid w:val="00B2701B"/>
    <w:rsid w:val="00B31E84"/>
    <w:rsid w:val="00B31F44"/>
    <w:rsid w:val="00B34BFB"/>
    <w:rsid w:val="00B35F36"/>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C6F"/>
    <w:rsid w:val="00B56E10"/>
    <w:rsid w:val="00B57422"/>
    <w:rsid w:val="00B57AD5"/>
    <w:rsid w:val="00B60101"/>
    <w:rsid w:val="00B60321"/>
    <w:rsid w:val="00B61F35"/>
    <w:rsid w:val="00B64A69"/>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5B3A"/>
    <w:rsid w:val="00B92D59"/>
    <w:rsid w:val="00B93B24"/>
    <w:rsid w:val="00B94F44"/>
    <w:rsid w:val="00B94FF9"/>
    <w:rsid w:val="00B95D2F"/>
    <w:rsid w:val="00B95E5B"/>
    <w:rsid w:val="00B97216"/>
    <w:rsid w:val="00B97244"/>
    <w:rsid w:val="00B973B7"/>
    <w:rsid w:val="00B977A5"/>
    <w:rsid w:val="00BA0BFF"/>
    <w:rsid w:val="00BA160C"/>
    <w:rsid w:val="00BA29F9"/>
    <w:rsid w:val="00BA312F"/>
    <w:rsid w:val="00BA368A"/>
    <w:rsid w:val="00BA3BAA"/>
    <w:rsid w:val="00BA4015"/>
    <w:rsid w:val="00BA53C4"/>
    <w:rsid w:val="00BA6F05"/>
    <w:rsid w:val="00BA7A59"/>
    <w:rsid w:val="00BA7BFC"/>
    <w:rsid w:val="00BA7E48"/>
    <w:rsid w:val="00BB06FA"/>
    <w:rsid w:val="00BB1196"/>
    <w:rsid w:val="00BB1429"/>
    <w:rsid w:val="00BB1EC6"/>
    <w:rsid w:val="00BB2356"/>
    <w:rsid w:val="00BB2B98"/>
    <w:rsid w:val="00BB31A2"/>
    <w:rsid w:val="00BB3B4E"/>
    <w:rsid w:val="00BB3C99"/>
    <w:rsid w:val="00BB5872"/>
    <w:rsid w:val="00BB62EE"/>
    <w:rsid w:val="00BB69DD"/>
    <w:rsid w:val="00BC0C76"/>
    <w:rsid w:val="00BC1341"/>
    <w:rsid w:val="00BC1796"/>
    <w:rsid w:val="00BC18C0"/>
    <w:rsid w:val="00BC1E9A"/>
    <w:rsid w:val="00BC6219"/>
    <w:rsid w:val="00BC739A"/>
    <w:rsid w:val="00BC7AB3"/>
    <w:rsid w:val="00BC7F78"/>
    <w:rsid w:val="00BD0BC2"/>
    <w:rsid w:val="00BD0EF8"/>
    <w:rsid w:val="00BD103F"/>
    <w:rsid w:val="00BD1B42"/>
    <w:rsid w:val="00BD2EC4"/>
    <w:rsid w:val="00BD58B7"/>
    <w:rsid w:val="00BE0AD2"/>
    <w:rsid w:val="00BE122F"/>
    <w:rsid w:val="00BE53D9"/>
    <w:rsid w:val="00BE6AD0"/>
    <w:rsid w:val="00BE6FE4"/>
    <w:rsid w:val="00BE726A"/>
    <w:rsid w:val="00BF029E"/>
    <w:rsid w:val="00BF1548"/>
    <w:rsid w:val="00BF18B4"/>
    <w:rsid w:val="00BF25DD"/>
    <w:rsid w:val="00BF2892"/>
    <w:rsid w:val="00BF6098"/>
    <w:rsid w:val="00BF6551"/>
    <w:rsid w:val="00BF6AC8"/>
    <w:rsid w:val="00BF6BB9"/>
    <w:rsid w:val="00C001BB"/>
    <w:rsid w:val="00C0203F"/>
    <w:rsid w:val="00C07528"/>
    <w:rsid w:val="00C07899"/>
    <w:rsid w:val="00C10BF2"/>
    <w:rsid w:val="00C1144F"/>
    <w:rsid w:val="00C1196A"/>
    <w:rsid w:val="00C12CC8"/>
    <w:rsid w:val="00C13BE9"/>
    <w:rsid w:val="00C140E0"/>
    <w:rsid w:val="00C148D3"/>
    <w:rsid w:val="00C15569"/>
    <w:rsid w:val="00C157E1"/>
    <w:rsid w:val="00C15CF7"/>
    <w:rsid w:val="00C170F4"/>
    <w:rsid w:val="00C2022E"/>
    <w:rsid w:val="00C21877"/>
    <w:rsid w:val="00C22D47"/>
    <w:rsid w:val="00C235B8"/>
    <w:rsid w:val="00C2417A"/>
    <w:rsid w:val="00C25455"/>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9CF"/>
    <w:rsid w:val="00C41F4D"/>
    <w:rsid w:val="00C423D6"/>
    <w:rsid w:val="00C43294"/>
    <w:rsid w:val="00C44E25"/>
    <w:rsid w:val="00C4522F"/>
    <w:rsid w:val="00C45D8C"/>
    <w:rsid w:val="00C47252"/>
    <w:rsid w:val="00C474CB"/>
    <w:rsid w:val="00C4795A"/>
    <w:rsid w:val="00C47D54"/>
    <w:rsid w:val="00C50B45"/>
    <w:rsid w:val="00C50C08"/>
    <w:rsid w:val="00C52A00"/>
    <w:rsid w:val="00C53068"/>
    <w:rsid w:val="00C533F0"/>
    <w:rsid w:val="00C53FB9"/>
    <w:rsid w:val="00C5541D"/>
    <w:rsid w:val="00C56576"/>
    <w:rsid w:val="00C57CCC"/>
    <w:rsid w:val="00C60FF0"/>
    <w:rsid w:val="00C6164F"/>
    <w:rsid w:val="00C626FA"/>
    <w:rsid w:val="00C62C21"/>
    <w:rsid w:val="00C64040"/>
    <w:rsid w:val="00C64197"/>
    <w:rsid w:val="00C64D37"/>
    <w:rsid w:val="00C65477"/>
    <w:rsid w:val="00C663A8"/>
    <w:rsid w:val="00C66ACB"/>
    <w:rsid w:val="00C70B2A"/>
    <w:rsid w:val="00C70CBC"/>
    <w:rsid w:val="00C712FB"/>
    <w:rsid w:val="00C723C4"/>
    <w:rsid w:val="00C724AE"/>
    <w:rsid w:val="00C7291E"/>
    <w:rsid w:val="00C72AF1"/>
    <w:rsid w:val="00C72BA0"/>
    <w:rsid w:val="00C72DC7"/>
    <w:rsid w:val="00C72F99"/>
    <w:rsid w:val="00C73176"/>
    <w:rsid w:val="00C754EE"/>
    <w:rsid w:val="00C756F5"/>
    <w:rsid w:val="00C764CA"/>
    <w:rsid w:val="00C800DB"/>
    <w:rsid w:val="00C80891"/>
    <w:rsid w:val="00C809A8"/>
    <w:rsid w:val="00C80E82"/>
    <w:rsid w:val="00C81272"/>
    <w:rsid w:val="00C81662"/>
    <w:rsid w:val="00C81878"/>
    <w:rsid w:val="00C81DE6"/>
    <w:rsid w:val="00C81EE3"/>
    <w:rsid w:val="00C822A5"/>
    <w:rsid w:val="00C842EC"/>
    <w:rsid w:val="00C856B0"/>
    <w:rsid w:val="00C871F6"/>
    <w:rsid w:val="00C87A65"/>
    <w:rsid w:val="00C918BE"/>
    <w:rsid w:val="00C91CF7"/>
    <w:rsid w:val="00C92F87"/>
    <w:rsid w:val="00C939BA"/>
    <w:rsid w:val="00C94212"/>
    <w:rsid w:val="00C94C2E"/>
    <w:rsid w:val="00C95ABD"/>
    <w:rsid w:val="00C97F6E"/>
    <w:rsid w:val="00CA2832"/>
    <w:rsid w:val="00CA2E64"/>
    <w:rsid w:val="00CA5888"/>
    <w:rsid w:val="00CB0856"/>
    <w:rsid w:val="00CB156C"/>
    <w:rsid w:val="00CB1B5B"/>
    <w:rsid w:val="00CB1DD5"/>
    <w:rsid w:val="00CB329B"/>
    <w:rsid w:val="00CB448C"/>
    <w:rsid w:val="00CB53A9"/>
    <w:rsid w:val="00CB5622"/>
    <w:rsid w:val="00CB5ED0"/>
    <w:rsid w:val="00CB72AE"/>
    <w:rsid w:val="00CC0276"/>
    <w:rsid w:val="00CC0F8A"/>
    <w:rsid w:val="00CC109B"/>
    <w:rsid w:val="00CC2543"/>
    <w:rsid w:val="00CC2D21"/>
    <w:rsid w:val="00CC44C5"/>
    <w:rsid w:val="00CC4BB7"/>
    <w:rsid w:val="00CC69FE"/>
    <w:rsid w:val="00CC6BC9"/>
    <w:rsid w:val="00CC6D18"/>
    <w:rsid w:val="00CD0F7C"/>
    <w:rsid w:val="00CD1549"/>
    <w:rsid w:val="00CD1888"/>
    <w:rsid w:val="00CD1A91"/>
    <w:rsid w:val="00CD47B7"/>
    <w:rsid w:val="00CD521B"/>
    <w:rsid w:val="00CD567B"/>
    <w:rsid w:val="00CD732D"/>
    <w:rsid w:val="00CE066E"/>
    <w:rsid w:val="00CE091C"/>
    <w:rsid w:val="00CE14A0"/>
    <w:rsid w:val="00CE2E08"/>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2796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3763"/>
    <w:rsid w:val="00D45C32"/>
    <w:rsid w:val="00D45F78"/>
    <w:rsid w:val="00D46098"/>
    <w:rsid w:val="00D463D2"/>
    <w:rsid w:val="00D47F4B"/>
    <w:rsid w:val="00D53029"/>
    <w:rsid w:val="00D5437D"/>
    <w:rsid w:val="00D5570A"/>
    <w:rsid w:val="00D55752"/>
    <w:rsid w:val="00D55DDB"/>
    <w:rsid w:val="00D5660E"/>
    <w:rsid w:val="00D57E53"/>
    <w:rsid w:val="00D6032C"/>
    <w:rsid w:val="00D61C6F"/>
    <w:rsid w:val="00D62F93"/>
    <w:rsid w:val="00D64095"/>
    <w:rsid w:val="00D6439C"/>
    <w:rsid w:val="00D67864"/>
    <w:rsid w:val="00D678E5"/>
    <w:rsid w:val="00D70CF4"/>
    <w:rsid w:val="00D70E98"/>
    <w:rsid w:val="00D71087"/>
    <w:rsid w:val="00D71B56"/>
    <w:rsid w:val="00D75068"/>
    <w:rsid w:val="00D75B53"/>
    <w:rsid w:val="00D75DC7"/>
    <w:rsid w:val="00D75F61"/>
    <w:rsid w:val="00D76B8D"/>
    <w:rsid w:val="00D77047"/>
    <w:rsid w:val="00D77156"/>
    <w:rsid w:val="00D77500"/>
    <w:rsid w:val="00D776D1"/>
    <w:rsid w:val="00D80785"/>
    <w:rsid w:val="00D83CCC"/>
    <w:rsid w:val="00D83D81"/>
    <w:rsid w:val="00D841A8"/>
    <w:rsid w:val="00D84466"/>
    <w:rsid w:val="00D8472C"/>
    <w:rsid w:val="00D84FD1"/>
    <w:rsid w:val="00D858B0"/>
    <w:rsid w:val="00D858F1"/>
    <w:rsid w:val="00D85E42"/>
    <w:rsid w:val="00D912FD"/>
    <w:rsid w:val="00D92E9D"/>
    <w:rsid w:val="00D93191"/>
    <w:rsid w:val="00D94093"/>
    <w:rsid w:val="00D94578"/>
    <w:rsid w:val="00D946B3"/>
    <w:rsid w:val="00DA1B24"/>
    <w:rsid w:val="00DA2B05"/>
    <w:rsid w:val="00DA2D8A"/>
    <w:rsid w:val="00DA3505"/>
    <w:rsid w:val="00DA3542"/>
    <w:rsid w:val="00DA3B4A"/>
    <w:rsid w:val="00DA5F5F"/>
    <w:rsid w:val="00DA6ADA"/>
    <w:rsid w:val="00DA7367"/>
    <w:rsid w:val="00DA7A18"/>
    <w:rsid w:val="00DB024B"/>
    <w:rsid w:val="00DB06FE"/>
    <w:rsid w:val="00DB1969"/>
    <w:rsid w:val="00DB3AF1"/>
    <w:rsid w:val="00DB6076"/>
    <w:rsid w:val="00DB69EB"/>
    <w:rsid w:val="00DB7594"/>
    <w:rsid w:val="00DB7EEE"/>
    <w:rsid w:val="00DB7FA4"/>
    <w:rsid w:val="00DC0250"/>
    <w:rsid w:val="00DC2861"/>
    <w:rsid w:val="00DC35DF"/>
    <w:rsid w:val="00DC5776"/>
    <w:rsid w:val="00DC7882"/>
    <w:rsid w:val="00DD02E7"/>
    <w:rsid w:val="00DD046F"/>
    <w:rsid w:val="00DD04AA"/>
    <w:rsid w:val="00DD104A"/>
    <w:rsid w:val="00DD1E5E"/>
    <w:rsid w:val="00DD2376"/>
    <w:rsid w:val="00DD3945"/>
    <w:rsid w:val="00DD3A48"/>
    <w:rsid w:val="00DD3BDD"/>
    <w:rsid w:val="00DD5789"/>
    <w:rsid w:val="00DD6C4D"/>
    <w:rsid w:val="00DD7E3A"/>
    <w:rsid w:val="00DE0CC7"/>
    <w:rsid w:val="00DE113A"/>
    <w:rsid w:val="00DE4C27"/>
    <w:rsid w:val="00DE5238"/>
    <w:rsid w:val="00DE5429"/>
    <w:rsid w:val="00DE65F6"/>
    <w:rsid w:val="00DE6F98"/>
    <w:rsid w:val="00DE7191"/>
    <w:rsid w:val="00DF04CE"/>
    <w:rsid w:val="00DF2635"/>
    <w:rsid w:val="00DF3ECA"/>
    <w:rsid w:val="00DF716E"/>
    <w:rsid w:val="00DF73F0"/>
    <w:rsid w:val="00DF7658"/>
    <w:rsid w:val="00E01BE8"/>
    <w:rsid w:val="00E01DA1"/>
    <w:rsid w:val="00E03058"/>
    <w:rsid w:val="00E031AA"/>
    <w:rsid w:val="00E035F9"/>
    <w:rsid w:val="00E03EC6"/>
    <w:rsid w:val="00E04482"/>
    <w:rsid w:val="00E0465D"/>
    <w:rsid w:val="00E05B9C"/>
    <w:rsid w:val="00E06329"/>
    <w:rsid w:val="00E1071B"/>
    <w:rsid w:val="00E1172D"/>
    <w:rsid w:val="00E13CCD"/>
    <w:rsid w:val="00E140C8"/>
    <w:rsid w:val="00E15768"/>
    <w:rsid w:val="00E1645D"/>
    <w:rsid w:val="00E16FAF"/>
    <w:rsid w:val="00E176A0"/>
    <w:rsid w:val="00E20E39"/>
    <w:rsid w:val="00E20F00"/>
    <w:rsid w:val="00E21ED4"/>
    <w:rsid w:val="00E22B5A"/>
    <w:rsid w:val="00E23FD7"/>
    <w:rsid w:val="00E24B54"/>
    <w:rsid w:val="00E25068"/>
    <w:rsid w:val="00E253ED"/>
    <w:rsid w:val="00E266AB"/>
    <w:rsid w:val="00E26B32"/>
    <w:rsid w:val="00E26F7F"/>
    <w:rsid w:val="00E30291"/>
    <w:rsid w:val="00E31BE8"/>
    <w:rsid w:val="00E335DA"/>
    <w:rsid w:val="00E337FF"/>
    <w:rsid w:val="00E33E8F"/>
    <w:rsid w:val="00E34C5A"/>
    <w:rsid w:val="00E35E0C"/>
    <w:rsid w:val="00E36636"/>
    <w:rsid w:val="00E4082E"/>
    <w:rsid w:val="00E41284"/>
    <w:rsid w:val="00E414C6"/>
    <w:rsid w:val="00E445ED"/>
    <w:rsid w:val="00E44FDF"/>
    <w:rsid w:val="00E45F7C"/>
    <w:rsid w:val="00E463AB"/>
    <w:rsid w:val="00E464AB"/>
    <w:rsid w:val="00E47405"/>
    <w:rsid w:val="00E509D4"/>
    <w:rsid w:val="00E522ED"/>
    <w:rsid w:val="00E52E3F"/>
    <w:rsid w:val="00E5384B"/>
    <w:rsid w:val="00E54C73"/>
    <w:rsid w:val="00E550F3"/>
    <w:rsid w:val="00E562BC"/>
    <w:rsid w:val="00E5680E"/>
    <w:rsid w:val="00E61992"/>
    <w:rsid w:val="00E61A1E"/>
    <w:rsid w:val="00E61D9B"/>
    <w:rsid w:val="00E622E6"/>
    <w:rsid w:val="00E66BF8"/>
    <w:rsid w:val="00E7092E"/>
    <w:rsid w:val="00E729A7"/>
    <w:rsid w:val="00E72DE8"/>
    <w:rsid w:val="00E74084"/>
    <w:rsid w:val="00E74CA5"/>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A04"/>
    <w:rsid w:val="00EA0C3C"/>
    <w:rsid w:val="00EA1679"/>
    <w:rsid w:val="00EA4CEA"/>
    <w:rsid w:val="00EA5AD7"/>
    <w:rsid w:val="00EA5C67"/>
    <w:rsid w:val="00EA6360"/>
    <w:rsid w:val="00EA6BA1"/>
    <w:rsid w:val="00EA7A23"/>
    <w:rsid w:val="00EB0093"/>
    <w:rsid w:val="00EB0C23"/>
    <w:rsid w:val="00EB0F1D"/>
    <w:rsid w:val="00EB1C67"/>
    <w:rsid w:val="00EB3736"/>
    <w:rsid w:val="00EB52AE"/>
    <w:rsid w:val="00EB5734"/>
    <w:rsid w:val="00EB5DA4"/>
    <w:rsid w:val="00EB6720"/>
    <w:rsid w:val="00EB68F7"/>
    <w:rsid w:val="00EB7212"/>
    <w:rsid w:val="00EB7248"/>
    <w:rsid w:val="00EB7E83"/>
    <w:rsid w:val="00EC0C40"/>
    <w:rsid w:val="00EC3AE9"/>
    <w:rsid w:val="00ED0AF4"/>
    <w:rsid w:val="00ED11D4"/>
    <w:rsid w:val="00ED1632"/>
    <w:rsid w:val="00ED1833"/>
    <w:rsid w:val="00ED20A1"/>
    <w:rsid w:val="00ED3523"/>
    <w:rsid w:val="00EE0A26"/>
    <w:rsid w:val="00EE11DA"/>
    <w:rsid w:val="00EE1956"/>
    <w:rsid w:val="00EE31E2"/>
    <w:rsid w:val="00EE3CF7"/>
    <w:rsid w:val="00EE5B68"/>
    <w:rsid w:val="00EE5C91"/>
    <w:rsid w:val="00EE7009"/>
    <w:rsid w:val="00EE7F04"/>
    <w:rsid w:val="00EF0E92"/>
    <w:rsid w:val="00EF1EBD"/>
    <w:rsid w:val="00EF395F"/>
    <w:rsid w:val="00EF4136"/>
    <w:rsid w:val="00EF4155"/>
    <w:rsid w:val="00EF5285"/>
    <w:rsid w:val="00EF68AD"/>
    <w:rsid w:val="00EF709C"/>
    <w:rsid w:val="00EF7EEF"/>
    <w:rsid w:val="00F00837"/>
    <w:rsid w:val="00F0385E"/>
    <w:rsid w:val="00F039DC"/>
    <w:rsid w:val="00F04B5A"/>
    <w:rsid w:val="00F04E05"/>
    <w:rsid w:val="00F04E20"/>
    <w:rsid w:val="00F04F48"/>
    <w:rsid w:val="00F06036"/>
    <w:rsid w:val="00F065C8"/>
    <w:rsid w:val="00F07079"/>
    <w:rsid w:val="00F0712A"/>
    <w:rsid w:val="00F07617"/>
    <w:rsid w:val="00F1065D"/>
    <w:rsid w:val="00F111CE"/>
    <w:rsid w:val="00F13E4A"/>
    <w:rsid w:val="00F13E75"/>
    <w:rsid w:val="00F16110"/>
    <w:rsid w:val="00F169B1"/>
    <w:rsid w:val="00F20055"/>
    <w:rsid w:val="00F20AD1"/>
    <w:rsid w:val="00F20C45"/>
    <w:rsid w:val="00F2175A"/>
    <w:rsid w:val="00F221FA"/>
    <w:rsid w:val="00F22F9C"/>
    <w:rsid w:val="00F2384A"/>
    <w:rsid w:val="00F23ABD"/>
    <w:rsid w:val="00F26974"/>
    <w:rsid w:val="00F26DD3"/>
    <w:rsid w:val="00F272C4"/>
    <w:rsid w:val="00F2766B"/>
    <w:rsid w:val="00F30A3E"/>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CC3"/>
    <w:rsid w:val="00F45F65"/>
    <w:rsid w:val="00F47A2C"/>
    <w:rsid w:val="00F50E83"/>
    <w:rsid w:val="00F50F6F"/>
    <w:rsid w:val="00F510A4"/>
    <w:rsid w:val="00F52654"/>
    <w:rsid w:val="00F528E7"/>
    <w:rsid w:val="00F53159"/>
    <w:rsid w:val="00F53B19"/>
    <w:rsid w:val="00F55371"/>
    <w:rsid w:val="00F560A3"/>
    <w:rsid w:val="00F5770D"/>
    <w:rsid w:val="00F608FA"/>
    <w:rsid w:val="00F60A2B"/>
    <w:rsid w:val="00F60EDF"/>
    <w:rsid w:val="00F620A5"/>
    <w:rsid w:val="00F6213C"/>
    <w:rsid w:val="00F621E1"/>
    <w:rsid w:val="00F62DF7"/>
    <w:rsid w:val="00F638DE"/>
    <w:rsid w:val="00F63D38"/>
    <w:rsid w:val="00F65CE4"/>
    <w:rsid w:val="00F665CB"/>
    <w:rsid w:val="00F66AB7"/>
    <w:rsid w:val="00F66C83"/>
    <w:rsid w:val="00F67B67"/>
    <w:rsid w:val="00F70363"/>
    <w:rsid w:val="00F7085A"/>
    <w:rsid w:val="00F710E4"/>
    <w:rsid w:val="00F71561"/>
    <w:rsid w:val="00F738E9"/>
    <w:rsid w:val="00F74DA9"/>
    <w:rsid w:val="00F81DB3"/>
    <w:rsid w:val="00F825CC"/>
    <w:rsid w:val="00F825E8"/>
    <w:rsid w:val="00F82666"/>
    <w:rsid w:val="00F83654"/>
    <w:rsid w:val="00F83CC8"/>
    <w:rsid w:val="00F8468F"/>
    <w:rsid w:val="00F847F8"/>
    <w:rsid w:val="00F85066"/>
    <w:rsid w:val="00F85806"/>
    <w:rsid w:val="00F85838"/>
    <w:rsid w:val="00F86040"/>
    <w:rsid w:val="00F8685C"/>
    <w:rsid w:val="00F86CB9"/>
    <w:rsid w:val="00F8703F"/>
    <w:rsid w:val="00F9045B"/>
    <w:rsid w:val="00F92038"/>
    <w:rsid w:val="00F92055"/>
    <w:rsid w:val="00F92673"/>
    <w:rsid w:val="00F948D6"/>
    <w:rsid w:val="00F95D3A"/>
    <w:rsid w:val="00F976C0"/>
    <w:rsid w:val="00F97B70"/>
    <w:rsid w:val="00FA106D"/>
    <w:rsid w:val="00FA1A99"/>
    <w:rsid w:val="00FA1F06"/>
    <w:rsid w:val="00FA2DAE"/>
    <w:rsid w:val="00FA592E"/>
    <w:rsid w:val="00FA5F0B"/>
    <w:rsid w:val="00FB0BA2"/>
    <w:rsid w:val="00FB0F6C"/>
    <w:rsid w:val="00FB1425"/>
    <w:rsid w:val="00FB2038"/>
    <w:rsid w:val="00FB2D4E"/>
    <w:rsid w:val="00FB3E20"/>
    <w:rsid w:val="00FB3FD6"/>
    <w:rsid w:val="00FB5121"/>
    <w:rsid w:val="00FB5E12"/>
    <w:rsid w:val="00FB6CC0"/>
    <w:rsid w:val="00FB77BB"/>
    <w:rsid w:val="00FB7917"/>
    <w:rsid w:val="00FC0BF6"/>
    <w:rsid w:val="00FC17D9"/>
    <w:rsid w:val="00FC1A97"/>
    <w:rsid w:val="00FC2059"/>
    <w:rsid w:val="00FC3085"/>
    <w:rsid w:val="00FC3903"/>
    <w:rsid w:val="00FC6EC0"/>
    <w:rsid w:val="00FC6ED9"/>
    <w:rsid w:val="00FC7AFC"/>
    <w:rsid w:val="00FC7CCE"/>
    <w:rsid w:val="00FD1381"/>
    <w:rsid w:val="00FD18B0"/>
    <w:rsid w:val="00FD3009"/>
    <w:rsid w:val="00FD42C6"/>
    <w:rsid w:val="00FD5004"/>
    <w:rsid w:val="00FD752F"/>
    <w:rsid w:val="00FD7D31"/>
    <w:rsid w:val="00FE0E86"/>
    <w:rsid w:val="00FE3800"/>
    <w:rsid w:val="00FE3E18"/>
    <w:rsid w:val="00FE5B33"/>
    <w:rsid w:val="00FF253E"/>
    <w:rsid w:val="00FF2943"/>
    <w:rsid w:val="00FF3F50"/>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EE150DC"/>
  <w15:chartTrackingRefBased/>
  <w15:docId w15:val="{46DAE6D7-1193-4E3F-8610-B9F21A79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AF4AF8"/>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uiPriority w:val="39"/>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uiPriority w:val="99"/>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character" w:customStyle="1" w:styleId="KoptekstChar">
    <w:name w:val="Koptekst Char"/>
    <w:basedOn w:val="Standaardalinea-lettertype"/>
    <w:link w:val="Koptekst"/>
    <w:uiPriority w:val="99"/>
    <w:rsid w:val="00967A24"/>
    <w:rPr>
      <w:rFonts w:ascii="Arial" w:hAnsi="Arial"/>
      <w:bCs/>
      <w:snapToGrid w:val="0"/>
      <w:kern w:val="28"/>
      <w:lang w:eastAsia="en-US"/>
    </w:rPr>
  </w:style>
  <w:style w:type="paragraph" w:styleId="Revisie">
    <w:name w:val="Revision"/>
    <w:hidden/>
    <w:uiPriority w:val="99"/>
    <w:semiHidden/>
    <w:rsid w:val="009A38A4"/>
    <w:rPr>
      <w:rFonts w:ascii="Arial" w:hAnsi="Arial"/>
      <w:snapToGrid w:val="0"/>
      <w:kern w:val="28"/>
      <w:sz w:val="18"/>
      <w:lang w:eastAsia="en-US"/>
    </w:rPr>
  </w:style>
  <w:style w:type="paragraph" w:styleId="Lijstalinea">
    <w:name w:val="List Paragraph"/>
    <w:basedOn w:val="Standaard"/>
    <w:uiPriority w:val="34"/>
    <w:qFormat/>
    <w:rsid w:val="00826908"/>
    <w:pPr>
      <w:ind w:left="720"/>
      <w:contextualSpacing/>
    </w:pPr>
  </w:style>
  <w:style w:type="paragraph" w:customStyle="1" w:styleId="paragraph">
    <w:name w:val="paragraph"/>
    <w:basedOn w:val="Standaard"/>
    <w:rsid w:val="00422B3A"/>
    <w:pPr>
      <w:spacing w:before="100" w:beforeAutospacing="1" w:after="100" w:afterAutospacing="1" w:line="240" w:lineRule="auto"/>
    </w:pPr>
    <w:rPr>
      <w:rFonts w:ascii="Times New Roman" w:hAnsi="Times New Roman"/>
      <w:snapToGrid/>
      <w:kern w:val="0"/>
      <w:sz w:val="24"/>
      <w:szCs w:val="24"/>
      <w:lang w:eastAsia="nl-NL"/>
    </w:rPr>
  </w:style>
  <w:style w:type="paragraph" w:customStyle="1" w:styleId="NormalWeb">
    <w:name w:val="Normal(Web)"/>
    <w:basedOn w:val="Standaard"/>
    <w:rsid w:val="0026780B"/>
    <w:pPr>
      <w:widowControl w:val="0"/>
      <w:autoSpaceDE w:val="0"/>
      <w:autoSpaceDN w:val="0"/>
      <w:adjustRightInd w:val="0"/>
      <w:spacing w:before="100" w:beforeAutospacing="1" w:after="100" w:afterAutospacing="1" w:line="240" w:lineRule="auto"/>
    </w:pPr>
    <w:rPr>
      <w:rFonts w:ascii="Times New Roman" w:hAnsi="Times New Roman"/>
      <w:snapToGrid/>
      <w:kern w:val="0"/>
      <w:sz w:val="24"/>
      <w:szCs w:val="24"/>
      <w:lang w:val="en-GB" w:eastAsia="nl-NL"/>
    </w:rPr>
  </w:style>
  <w:style w:type="character" w:customStyle="1" w:styleId="normaltextrun">
    <w:name w:val="normaltextrun"/>
    <w:basedOn w:val="Standaardalinea-lettertype"/>
    <w:rsid w:val="00520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30369">
      <w:bodyDiv w:val="1"/>
      <w:marLeft w:val="0"/>
      <w:marRight w:val="0"/>
      <w:marTop w:val="0"/>
      <w:marBottom w:val="0"/>
      <w:divBdr>
        <w:top w:val="none" w:sz="0" w:space="0" w:color="auto"/>
        <w:left w:val="none" w:sz="0" w:space="0" w:color="auto"/>
        <w:bottom w:val="none" w:sz="0" w:space="0" w:color="auto"/>
        <w:right w:val="none" w:sz="0" w:space="0" w:color="auto"/>
      </w:divBdr>
    </w:div>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273095232">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176381184">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768767">
      <w:bodyDiv w:val="1"/>
      <w:marLeft w:val="0"/>
      <w:marRight w:val="0"/>
      <w:marTop w:val="0"/>
      <w:marBottom w:val="0"/>
      <w:divBdr>
        <w:top w:val="none" w:sz="0" w:space="0" w:color="auto"/>
        <w:left w:val="none" w:sz="0" w:space="0" w:color="auto"/>
        <w:bottom w:val="none" w:sz="0" w:space="0" w:color="auto"/>
        <w:right w:val="none" w:sz="0" w:space="0" w:color="auto"/>
      </w:divBdr>
    </w:div>
    <w:div w:id="1698653055">
      <w:bodyDiv w:val="1"/>
      <w:marLeft w:val="0"/>
      <w:marRight w:val="0"/>
      <w:marTop w:val="0"/>
      <w:marBottom w:val="0"/>
      <w:divBdr>
        <w:top w:val="none" w:sz="0" w:space="0" w:color="auto"/>
        <w:left w:val="none" w:sz="0" w:space="0" w:color="auto"/>
        <w:bottom w:val="none" w:sz="0" w:space="0" w:color="auto"/>
        <w:right w:val="none" w:sz="0" w:space="0" w:color="auto"/>
      </w:divBdr>
    </w:div>
    <w:div w:id="176475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83B7-CE41-404B-AB6A-1ECCF6D23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108</TotalTime>
  <Pages>28</Pages>
  <Words>6915</Words>
  <Characters>38037</Characters>
  <Application>Microsoft Office Word</Application>
  <DocSecurity>0</DocSecurity>
  <Lines>316</Lines>
  <Paragraphs>89</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44863</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20</cp:revision>
  <cp:lastPrinted>2015-07-15T14:30:00Z</cp:lastPrinted>
  <dcterms:created xsi:type="dcterms:W3CDTF">2025-04-08T13:21:00Z</dcterms:created>
  <dcterms:modified xsi:type="dcterms:W3CDTF">2025-04-24T12:42:00Z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Zichtbaar</vt:lpwstr>
  </property>
</Properties>
</file>