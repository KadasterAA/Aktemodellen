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CBD1" w14:textId="77777777" w:rsidR="003228A3" w:rsidRDefault="008E7934" w:rsidP="00C26BE6">
      <w:r>
        <w:t xml:space="preserve"> </w:t>
      </w:r>
    </w:p>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5245"/>
        <w:gridCol w:w="3047"/>
      </w:tblGrid>
      <w:tr w:rsidR="003228A3" w14:paraId="4CC9F59B" w14:textId="77777777" w:rsidTr="00284A06">
        <w:trPr>
          <w:gridAfter w:val="1"/>
          <w:wAfter w:w="3047" w:type="dxa"/>
        </w:trPr>
        <w:tc>
          <w:tcPr>
            <w:tcW w:w="5245" w:type="dxa"/>
          </w:tcPr>
          <w:p w14:paraId="2C22C41A" w14:textId="77777777" w:rsidR="003228A3" w:rsidRDefault="003228A3" w:rsidP="00CD0F7C"/>
        </w:tc>
      </w:tr>
      <w:tr w:rsidR="003228A3" w14:paraId="03FF48CE" w14:textId="77777777" w:rsidTr="00284A06">
        <w:trPr>
          <w:gridAfter w:val="1"/>
          <w:wAfter w:w="3047" w:type="dxa"/>
        </w:trPr>
        <w:tc>
          <w:tcPr>
            <w:tcW w:w="5245" w:type="dxa"/>
          </w:tcPr>
          <w:p w14:paraId="7AE0252E" w14:textId="77777777" w:rsidR="003228A3" w:rsidRDefault="003228A3" w:rsidP="00CD0F7C"/>
        </w:tc>
      </w:tr>
      <w:tr w:rsidR="003228A3" w:rsidRPr="00343045" w14:paraId="39AD1EE8" w14:textId="77777777" w:rsidTr="00284A06">
        <w:trPr>
          <w:gridAfter w:val="1"/>
          <w:wAfter w:w="3047" w:type="dxa"/>
        </w:trPr>
        <w:tc>
          <w:tcPr>
            <w:tcW w:w="5245" w:type="dxa"/>
          </w:tcPr>
          <w:p w14:paraId="6BFBE5D5" w14:textId="5EB01B2B" w:rsidR="003228A3" w:rsidRPr="00343045" w:rsidRDefault="00967A24" w:rsidP="00CD0F7C">
            <w:pPr>
              <w:pStyle w:val="Afdeling"/>
              <w:rPr>
                <w:sz w:val="20"/>
                <w:lang w:val="nl-NL"/>
              </w:rPr>
            </w:pPr>
            <w:bookmarkStart w:id="0" w:name="bmDirectie"/>
            <w:bookmarkStart w:id="1" w:name="bmAfdeling"/>
            <w:bookmarkEnd w:id="0"/>
            <w:bookmarkEnd w:id="1"/>
            <w:r>
              <w:rPr>
                <w:rFonts w:ascii="Helvetica" w:hAnsi="Helvetica" w:cs="Helvetica"/>
                <w:b w:val="0"/>
                <w:color w:val="03787C"/>
                <w:sz w:val="22"/>
                <w:szCs w:val="22"/>
                <w:shd w:val="clear" w:color="auto" w:fill="FFFFFF"/>
              </w:rPr>
              <w:t>Directie Beheer en Ontwikkeling Informatietechnologie (BOI)</w:t>
            </w:r>
          </w:p>
        </w:tc>
      </w:tr>
      <w:tr w:rsidR="003228A3" w:rsidRPr="00343045" w14:paraId="03919138" w14:textId="77777777" w:rsidTr="00284A06">
        <w:trPr>
          <w:gridAfter w:val="1"/>
          <w:wAfter w:w="3047" w:type="dxa"/>
        </w:trPr>
        <w:tc>
          <w:tcPr>
            <w:tcW w:w="5245" w:type="dxa"/>
          </w:tcPr>
          <w:p w14:paraId="41876DF1" w14:textId="77777777" w:rsidR="003228A3" w:rsidRPr="00343045" w:rsidRDefault="003228A3" w:rsidP="00CD0F7C">
            <w:pPr>
              <w:spacing w:before="90"/>
              <w:rPr>
                <w:sz w:val="14"/>
              </w:rPr>
            </w:pPr>
          </w:p>
        </w:tc>
      </w:tr>
      <w:tr w:rsidR="003228A3" w:rsidRPr="00343045" w14:paraId="065B4C31" w14:textId="77777777" w:rsidTr="00284A06">
        <w:trPr>
          <w:gridAfter w:val="1"/>
          <w:wAfter w:w="3047" w:type="dxa"/>
          <w:trHeight w:val="3804"/>
        </w:trPr>
        <w:tc>
          <w:tcPr>
            <w:tcW w:w="5245" w:type="dxa"/>
            <w:vAlign w:val="bottom"/>
          </w:tcPr>
          <w:p w14:paraId="027CBC95" w14:textId="77777777" w:rsidR="003228A3" w:rsidRPr="00343045" w:rsidRDefault="003228A3" w:rsidP="00CD0F7C">
            <w:pPr>
              <w:pStyle w:val="Vertrouwelijk"/>
              <w:framePr w:wrap="auto" w:vAnchor="margin" w:hAnchor="text" w:xAlign="left" w:yAlign="inline"/>
              <w:spacing w:before="200" w:line="240" w:lineRule="auto"/>
            </w:pPr>
          </w:p>
        </w:tc>
      </w:tr>
      <w:tr w:rsidR="003228A3" w:rsidRPr="00343045" w14:paraId="02ACC465" w14:textId="77777777" w:rsidTr="00284A06">
        <w:trPr>
          <w:gridAfter w:val="1"/>
          <w:wAfter w:w="3047" w:type="dxa"/>
          <w:trHeight w:val="135"/>
        </w:trPr>
        <w:tc>
          <w:tcPr>
            <w:tcW w:w="5245" w:type="dxa"/>
          </w:tcPr>
          <w:p w14:paraId="77869FC8" w14:textId="6FB0E63F" w:rsidR="003228A3" w:rsidRPr="00287AD2" w:rsidRDefault="003228A3" w:rsidP="00CD0F7C">
            <w:pPr>
              <w:spacing w:before="90"/>
              <w:rPr>
                <w:szCs w:val="18"/>
              </w:rPr>
            </w:pPr>
          </w:p>
        </w:tc>
      </w:tr>
      <w:tr w:rsidR="003228A3" w:rsidRPr="00343045" w14:paraId="78DD9ED3" w14:textId="77777777" w:rsidTr="00284A06">
        <w:trPr>
          <w:gridAfter w:val="1"/>
          <w:wAfter w:w="3047" w:type="dxa"/>
          <w:trHeight w:val="181"/>
        </w:trPr>
        <w:tc>
          <w:tcPr>
            <w:tcW w:w="5245" w:type="dxa"/>
          </w:tcPr>
          <w:p w14:paraId="38F70DEA" w14:textId="77777777" w:rsidR="003228A3" w:rsidRPr="00343045" w:rsidRDefault="003228A3" w:rsidP="00CD0F7C"/>
        </w:tc>
      </w:tr>
      <w:tr w:rsidR="003228A3" w:rsidRPr="00343045" w14:paraId="00BD2908" w14:textId="77777777" w:rsidTr="00284A06">
        <w:trPr>
          <w:gridAfter w:val="1"/>
          <w:wAfter w:w="3047" w:type="dxa"/>
        </w:trPr>
        <w:tc>
          <w:tcPr>
            <w:tcW w:w="5245" w:type="dxa"/>
          </w:tcPr>
          <w:p w14:paraId="69230D2B" w14:textId="6D2A49F5" w:rsidR="003228A3" w:rsidRPr="00343045" w:rsidRDefault="008D0862" w:rsidP="00CD0F7C">
            <w:pPr>
              <w:pStyle w:val="Titel"/>
              <w:spacing w:line="240" w:lineRule="auto"/>
              <w:rPr>
                <w:lang w:val="nl-NL"/>
              </w:rPr>
            </w:pPr>
            <w:bookmarkStart w:id="2" w:name="bmTitel"/>
            <w:bookmarkEnd w:id="2"/>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r w:rsidR="008C6ABE">
              <w:rPr>
                <w:lang w:val="nl-NL"/>
              </w:rPr>
              <w:t xml:space="preserve"> v5.0</w:t>
            </w:r>
          </w:p>
        </w:tc>
      </w:tr>
      <w:tr w:rsidR="003228A3" w:rsidRPr="00343045" w14:paraId="4ECC062B" w14:textId="77777777" w:rsidTr="00284A06">
        <w:trPr>
          <w:gridAfter w:val="1"/>
          <w:wAfter w:w="3047" w:type="dxa"/>
          <w:trHeight w:val="268"/>
        </w:trPr>
        <w:tc>
          <w:tcPr>
            <w:tcW w:w="5245" w:type="dxa"/>
          </w:tcPr>
          <w:p w14:paraId="73DBB56D" w14:textId="77777777" w:rsidR="003228A3" w:rsidRPr="00343045" w:rsidRDefault="003228A3" w:rsidP="00CD0F7C"/>
        </w:tc>
      </w:tr>
      <w:tr w:rsidR="003228A3" w:rsidRPr="00343045" w14:paraId="4588850F" w14:textId="77777777" w:rsidTr="00284A06">
        <w:trPr>
          <w:gridAfter w:val="1"/>
          <w:wAfter w:w="3047" w:type="dxa"/>
          <w:cantSplit/>
          <w:trHeight w:hRule="exact" w:val="275"/>
        </w:trPr>
        <w:tc>
          <w:tcPr>
            <w:tcW w:w="5245" w:type="dxa"/>
            <w:vAlign w:val="bottom"/>
          </w:tcPr>
          <w:p w14:paraId="04157079" w14:textId="77777777" w:rsidR="003228A3" w:rsidRPr="00343045" w:rsidRDefault="004A1631" w:rsidP="00CD0F7C">
            <w:pPr>
              <w:pStyle w:val="Subtitel"/>
            </w:pPr>
            <w:bookmarkStart w:id="3" w:name="bmSubtitel"/>
            <w:bookmarkEnd w:id="3"/>
            <w:r w:rsidRPr="00343045">
              <w:t>Automatische Akteverwerking</w:t>
            </w:r>
          </w:p>
        </w:tc>
      </w:tr>
      <w:tr w:rsidR="003228A3" w:rsidRPr="00343045" w14:paraId="49F93293" w14:textId="77777777" w:rsidTr="00284A06">
        <w:trPr>
          <w:gridAfter w:val="1"/>
          <w:wAfter w:w="3047" w:type="dxa"/>
          <w:cantSplit/>
          <w:trHeight w:hRule="exact" w:val="804"/>
        </w:trPr>
        <w:tc>
          <w:tcPr>
            <w:tcW w:w="5245" w:type="dxa"/>
            <w:vAlign w:val="bottom"/>
          </w:tcPr>
          <w:p w14:paraId="216565A5" w14:textId="77777777" w:rsidR="003228A3" w:rsidRPr="00343045" w:rsidRDefault="003228A3" w:rsidP="00CD0F7C"/>
        </w:tc>
      </w:tr>
      <w:tr w:rsidR="003228A3" w:rsidRPr="00343045" w14:paraId="7EB4B278" w14:textId="77777777" w:rsidTr="00284A06">
        <w:trPr>
          <w:gridAfter w:val="1"/>
          <w:wAfter w:w="3047" w:type="dxa"/>
          <w:cantSplit/>
        </w:trPr>
        <w:tc>
          <w:tcPr>
            <w:tcW w:w="5245" w:type="dxa"/>
            <w:vAlign w:val="bottom"/>
          </w:tcPr>
          <w:p w14:paraId="7815FDC0" w14:textId="77777777" w:rsidR="003228A3" w:rsidRPr="00343045" w:rsidRDefault="00755C3E" w:rsidP="00CD0F7C">
            <w:pPr>
              <w:pStyle w:val="tussenkopje"/>
              <w:rPr>
                <w:lang w:val="nl-NL"/>
              </w:rPr>
            </w:pPr>
            <w:r>
              <w:rPr>
                <w:lang w:val="nl-NL"/>
              </w:rPr>
              <w:t>Versie</w:t>
            </w:r>
          </w:p>
        </w:tc>
      </w:tr>
      <w:tr w:rsidR="003228A3" w:rsidRPr="00343045" w14:paraId="41DB3F21" w14:textId="77777777" w:rsidTr="00284A06">
        <w:trPr>
          <w:gridAfter w:val="1"/>
          <w:wAfter w:w="3047" w:type="dxa"/>
          <w:cantSplit/>
          <w:trHeight w:val="80"/>
        </w:trPr>
        <w:tc>
          <w:tcPr>
            <w:tcW w:w="5245" w:type="dxa"/>
            <w:vAlign w:val="bottom"/>
          </w:tcPr>
          <w:p w14:paraId="752FB262" w14:textId="0A6386BF" w:rsidR="002A010E" w:rsidRPr="00343045" w:rsidRDefault="00967A24" w:rsidP="00CD0F7C">
            <w:bookmarkStart w:id="4" w:name="bmAuteurs"/>
            <w:bookmarkEnd w:id="4"/>
            <w:r>
              <w:t>5.0.0</w:t>
            </w:r>
            <w:r w:rsidR="00F97B70">
              <w:fldChar w:fldCharType="begin"/>
            </w:r>
            <w:r w:rsidR="00F97B70">
              <w:instrText xml:space="preserve"> REF Versie \h </w:instrText>
            </w:r>
            <w:r w:rsidR="00000000">
              <w:fldChar w:fldCharType="separate"/>
            </w:r>
            <w:r w:rsidR="00F97B70">
              <w:fldChar w:fldCharType="end"/>
            </w:r>
          </w:p>
        </w:tc>
      </w:tr>
      <w:tr w:rsidR="003228A3" w:rsidRPr="00343045" w14:paraId="2924C46A" w14:textId="77777777" w:rsidTr="00284A06">
        <w:trPr>
          <w:cantSplit/>
          <w:trHeight w:hRule="exact" w:val="246"/>
        </w:trPr>
        <w:tc>
          <w:tcPr>
            <w:tcW w:w="8292" w:type="dxa"/>
            <w:gridSpan w:val="2"/>
            <w:vAlign w:val="bottom"/>
          </w:tcPr>
          <w:p w14:paraId="1311B3A0" w14:textId="77777777" w:rsidR="003228A3" w:rsidRPr="00343045" w:rsidRDefault="003228A3" w:rsidP="00CD0F7C"/>
        </w:tc>
      </w:tr>
    </w:tbl>
    <w:p w14:paraId="028FCE55" w14:textId="77777777" w:rsidR="003228A3" w:rsidRPr="00343045" w:rsidRDefault="003228A3"/>
    <w:p w14:paraId="6E4E20C9" w14:textId="6C5D1C4A" w:rsidR="00FC7AFC" w:rsidRDefault="00FC7AFC">
      <w:pPr>
        <w:spacing w:line="240" w:lineRule="auto"/>
      </w:pPr>
      <w:r>
        <w:br w:type="page"/>
      </w:r>
    </w:p>
    <w:p w14:paraId="4B132A5C" w14:textId="77777777" w:rsidR="005B4409" w:rsidRDefault="005B4409" w:rsidP="00C56576">
      <w:pPr>
        <w:tabs>
          <w:tab w:val="center" w:pos="4394"/>
        </w:tabs>
      </w:pPr>
    </w:p>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5" w:name="bmVersie"/>
            <w:bookmarkEnd w:id="5"/>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r w:rsidR="00DC7882" w:rsidRPr="008C145E" w14:paraId="7A8DB09C" w14:textId="77777777" w:rsidTr="00326B2D">
        <w:tc>
          <w:tcPr>
            <w:tcW w:w="637" w:type="dxa"/>
          </w:tcPr>
          <w:p w14:paraId="3DDE4FCB" w14:textId="28BD4929" w:rsidR="00DC7882" w:rsidRDefault="00DC7882" w:rsidP="0085127D">
            <w:pPr>
              <w:pStyle w:val="Subtitel"/>
              <w:spacing w:line="280" w:lineRule="exact"/>
              <w:rPr>
                <w:rStyle w:val="Versie0"/>
                <w:bCs/>
                <w:sz w:val="16"/>
              </w:rPr>
            </w:pPr>
            <w:r>
              <w:rPr>
                <w:rStyle w:val="Versie0"/>
                <w:bCs/>
                <w:sz w:val="16"/>
              </w:rPr>
              <w:t>4.2.0</w:t>
            </w:r>
          </w:p>
        </w:tc>
        <w:tc>
          <w:tcPr>
            <w:tcW w:w="1560" w:type="dxa"/>
          </w:tcPr>
          <w:p w14:paraId="14A7EA94" w14:textId="68ACFCEF" w:rsidR="00DC7882" w:rsidRDefault="00DC7882" w:rsidP="00D92E9D">
            <w:pPr>
              <w:rPr>
                <w:rStyle w:val="Datumopmaakprofiel"/>
                <w:sz w:val="16"/>
                <w:szCs w:val="16"/>
              </w:rPr>
            </w:pPr>
            <w:r>
              <w:rPr>
                <w:rStyle w:val="Datumopmaakprofiel"/>
                <w:sz w:val="16"/>
                <w:szCs w:val="16"/>
              </w:rPr>
              <w:t>1</w:t>
            </w:r>
            <w:r w:rsidR="00D92E9D">
              <w:rPr>
                <w:rStyle w:val="Datumopmaakprofiel"/>
                <w:sz w:val="16"/>
                <w:szCs w:val="16"/>
              </w:rPr>
              <w:t>6</w:t>
            </w:r>
            <w:r>
              <w:rPr>
                <w:rStyle w:val="Datumopmaakprofiel"/>
                <w:sz w:val="16"/>
                <w:szCs w:val="16"/>
              </w:rPr>
              <w:t xml:space="preserve"> </w:t>
            </w:r>
            <w:r w:rsidR="00D92E9D">
              <w:rPr>
                <w:rStyle w:val="Datumopmaakprofiel"/>
                <w:sz w:val="16"/>
                <w:szCs w:val="16"/>
              </w:rPr>
              <w:t>mei</w:t>
            </w:r>
            <w:r>
              <w:rPr>
                <w:rStyle w:val="Datumopmaakprofiel"/>
                <w:sz w:val="16"/>
                <w:szCs w:val="16"/>
              </w:rPr>
              <w:t xml:space="preserve"> 2018</w:t>
            </w:r>
          </w:p>
        </w:tc>
        <w:tc>
          <w:tcPr>
            <w:tcW w:w="1984" w:type="dxa"/>
          </w:tcPr>
          <w:p w14:paraId="08DEDC5A" w14:textId="6FB6DA2D" w:rsidR="00DC7882" w:rsidRDefault="00DC7882" w:rsidP="00846876">
            <w:pPr>
              <w:rPr>
                <w:sz w:val="16"/>
                <w:szCs w:val="16"/>
                <w:lang w:val="en-US"/>
              </w:rPr>
            </w:pPr>
            <w:r>
              <w:rPr>
                <w:sz w:val="16"/>
                <w:szCs w:val="16"/>
                <w:lang w:val="en-US"/>
              </w:rPr>
              <w:t>IT/LG/AA</w:t>
            </w:r>
          </w:p>
        </w:tc>
        <w:tc>
          <w:tcPr>
            <w:tcW w:w="5387" w:type="dxa"/>
          </w:tcPr>
          <w:p w14:paraId="19C6661A" w14:textId="78569848" w:rsidR="00DC7882" w:rsidRDefault="00DC7882" w:rsidP="00DC7882">
            <w:pPr>
              <w:rPr>
                <w:sz w:val="16"/>
                <w:szCs w:val="16"/>
              </w:rPr>
            </w:pPr>
            <w:r w:rsidRPr="00F950F2">
              <w:rPr>
                <w:sz w:val="16"/>
                <w:szCs w:val="16"/>
              </w:rPr>
              <w:t>AA-3777</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4F70493F" w14:textId="77777777" w:rsidR="00DC7882" w:rsidRDefault="00DC7882" w:rsidP="00DC0250">
            <w:pPr>
              <w:snapToGrid w:val="0"/>
              <w:rPr>
                <w:sz w:val="16"/>
                <w:szCs w:val="16"/>
              </w:rPr>
            </w:pPr>
            <w:r w:rsidRPr="00F950F2">
              <w:rPr>
                <w:sz w:val="16"/>
                <w:szCs w:val="16"/>
              </w:rPr>
              <w:t>AA-3748</w:t>
            </w:r>
            <w:r>
              <w:rPr>
                <w:sz w:val="16"/>
                <w:szCs w:val="16"/>
              </w:rPr>
              <w:t xml:space="preserve"> </w:t>
            </w:r>
            <w:r w:rsidRPr="007D165A">
              <w:rPr>
                <w:sz w:val="16"/>
                <w:szCs w:val="16"/>
              </w:rPr>
              <w:t>Modeldocument v</w:t>
            </w:r>
            <w:r>
              <w:rPr>
                <w:sz w:val="16"/>
                <w:szCs w:val="16"/>
              </w:rPr>
              <w:t>4.</w:t>
            </w:r>
            <w:r w:rsidR="00DC0250">
              <w:rPr>
                <w:sz w:val="16"/>
                <w:szCs w:val="16"/>
              </w:rPr>
              <w:t>0</w:t>
            </w:r>
            <w:r>
              <w:rPr>
                <w:sz w:val="16"/>
                <w:szCs w:val="16"/>
              </w:rPr>
              <w:t>.0 TB Burgerlijke staat: mogelijkheid om ook ‘</w:t>
            </w:r>
            <w:r w:rsidRPr="00F950F2">
              <w:rPr>
                <w:sz w:val="16"/>
                <w:szCs w:val="16"/>
              </w:rPr>
              <w:t>in beperkte gemeenschap van goederen</w:t>
            </w:r>
            <w:r>
              <w:rPr>
                <w:sz w:val="16"/>
                <w:szCs w:val="16"/>
              </w:rPr>
              <w:t>’ te gebruiken toegevoegd.</w:t>
            </w:r>
          </w:p>
          <w:p w14:paraId="68B81F17" w14:textId="09980401" w:rsidR="00D92E9D" w:rsidRPr="00FE3800" w:rsidRDefault="00D92E9D" w:rsidP="00FE3800">
            <w:pPr>
              <w:rPr>
                <w:snapToGrid/>
                <w:sz w:val="16"/>
                <w:szCs w:val="16"/>
              </w:rPr>
            </w:pPr>
            <w:r>
              <w:rPr>
                <w:sz w:val="16"/>
                <w:szCs w:val="16"/>
              </w:rPr>
              <w:t>AA-3724 Modeldocument v4.0.0 TB Recht: vermelding aantal bij (Eigendom belast met) Opstal, Erfpacht en BP rechten.</w:t>
            </w:r>
          </w:p>
        </w:tc>
      </w:tr>
      <w:tr w:rsidR="00FE3800" w:rsidRPr="008C145E" w14:paraId="53CD8AEA" w14:textId="77777777" w:rsidTr="00326B2D">
        <w:tc>
          <w:tcPr>
            <w:tcW w:w="637" w:type="dxa"/>
          </w:tcPr>
          <w:p w14:paraId="40EB1E6A" w14:textId="743F1775" w:rsidR="00FE3800" w:rsidRDefault="00FE3800" w:rsidP="00FE3800">
            <w:pPr>
              <w:pStyle w:val="Subtitel"/>
              <w:spacing w:line="280" w:lineRule="exact"/>
              <w:rPr>
                <w:rStyle w:val="Versie0"/>
                <w:bCs/>
                <w:sz w:val="16"/>
              </w:rPr>
            </w:pPr>
            <w:r>
              <w:rPr>
                <w:rStyle w:val="Versie0"/>
                <w:rFonts w:cs="Helvetica"/>
                <w:sz w:val="16"/>
              </w:rPr>
              <w:t>4.3.0</w:t>
            </w:r>
          </w:p>
        </w:tc>
        <w:tc>
          <w:tcPr>
            <w:tcW w:w="1560" w:type="dxa"/>
          </w:tcPr>
          <w:p w14:paraId="16FAAC8A" w14:textId="084AF82B" w:rsidR="00FE3800" w:rsidRDefault="00506AE5" w:rsidP="00506AE5">
            <w:pPr>
              <w:rPr>
                <w:rStyle w:val="Datumopmaakprofiel"/>
                <w:sz w:val="16"/>
                <w:szCs w:val="16"/>
              </w:rPr>
            </w:pPr>
            <w:r>
              <w:rPr>
                <w:rStyle w:val="Datumopmaakprofiel"/>
                <w:rFonts w:cs="Helvetica"/>
                <w:sz w:val="16"/>
                <w:szCs w:val="16"/>
              </w:rPr>
              <w:t>4</w:t>
            </w:r>
            <w:r w:rsidR="00FE3800" w:rsidRPr="0043720F">
              <w:rPr>
                <w:rStyle w:val="Datumopmaakprofiel"/>
                <w:rFonts w:cs="Helvetica"/>
                <w:sz w:val="16"/>
                <w:szCs w:val="16"/>
              </w:rPr>
              <w:t xml:space="preserve"> </w:t>
            </w:r>
            <w:r>
              <w:rPr>
                <w:rStyle w:val="Datumopmaakprofiel"/>
                <w:rFonts w:cs="Helvetica"/>
                <w:sz w:val="16"/>
                <w:szCs w:val="16"/>
              </w:rPr>
              <w:t>juli</w:t>
            </w:r>
            <w:r w:rsidR="00FE3800" w:rsidRPr="0043720F">
              <w:rPr>
                <w:rStyle w:val="Datumopmaakprofiel"/>
                <w:rFonts w:cs="Helvetica"/>
                <w:sz w:val="16"/>
                <w:szCs w:val="16"/>
              </w:rPr>
              <w:t xml:space="preserve"> 2018</w:t>
            </w:r>
          </w:p>
        </w:tc>
        <w:tc>
          <w:tcPr>
            <w:tcW w:w="1984" w:type="dxa"/>
          </w:tcPr>
          <w:p w14:paraId="29B9F06B" w14:textId="4324CBD2" w:rsidR="00FE3800" w:rsidRDefault="00FE3800" w:rsidP="00FE3800">
            <w:pPr>
              <w:rPr>
                <w:sz w:val="16"/>
                <w:szCs w:val="16"/>
                <w:lang w:val="en-US"/>
              </w:rPr>
            </w:pPr>
            <w:r w:rsidRPr="0043720F">
              <w:rPr>
                <w:rFonts w:ascii="Helvetica" w:hAnsi="Helvetica" w:cs="Helvetica"/>
                <w:sz w:val="16"/>
                <w:szCs w:val="16"/>
                <w:lang w:val="en-GB"/>
              </w:rPr>
              <w:t>IT/LG/AA</w:t>
            </w:r>
          </w:p>
        </w:tc>
        <w:tc>
          <w:tcPr>
            <w:tcW w:w="5387" w:type="dxa"/>
          </w:tcPr>
          <w:p w14:paraId="3F1F3DD9" w14:textId="77777777" w:rsidR="00FE3800" w:rsidRDefault="00FE3800" w:rsidP="00FE3800">
            <w:pPr>
              <w:rPr>
                <w:rFonts w:cs="Arial"/>
                <w:sz w:val="16"/>
                <w:szCs w:val="16"/>
              </w:rPr>
            </w:pPr>
            <w:r w:rsidRPr="0043720F">
              <w:rPr>
                <w:rFonts w:cs="Arial"/>
                <w:sz w:val="16"/>
                <w:szCs w:val="16"/>
              </w:rPr>
              <w:t xml:space="preserve">AA-4025 </w:t>
            </w:r>
            <w:r w:rsidR="00AE16BF">
              <w:rPr>
                <w:sz w:val="16"/>
                <w:szCs w:val="16"/>
              </w:rPr>
              <w:t xml:space="preserve">Modeldocument v4.0.0 </w:t>
            </w:r>
            <w:r w:rsidRPr="0043720F">
              <w:rPr>
                <w:rFonts w:cs="Arial"/>
                <w:sz w:val="16"/>
                <w:szCs w:val="16"/>
              </w:rPr>
              <w:t>Terugdraaien issue AA-3777 (Geregistreerd partnerschap).</w:t>
            </w:r>
          </w:p>
          <w:p w14:paraId="5D48FAE2" w14:textId="42C74DA6" w:rsidR="00506AE5" w:rsidRPr="00F950F2" w:rsidRDefault="00506AE5" w:rsidP="00506AE5">
            <w:pPr>
              <w:rPr>
                <w:sz w:val="16"/>
                <w:szCs w:val="16"/>
              </w:rPr>
            </w:pPr>
            <w:r w:rsidRPr="00506AE5">
              <w:rPr>
                <w:sz w:val="16"/>
                <w:szCs w:val="16"/>
              </w:rPr>
              <w:t>AA-4125:</w:t>
            </w:r>
            <w:r>
              <w:t xml:space="preserve"> Stylesheetnummer herstellen in documentatie Aegon.</w:t>
            </w:r>
          </w:p>
        </w:tc>
      </w:tr>
      <w:tr w:rsidR="006D1C0F" w:rsidRPr="008C145E" w14:paraId="3449E6C8" w14:textId="77777777" w:rsidTr="00326B2D">
        <w:tc>
          <w:tcPr>
            <w:tcW w:w="637" w:type="dxa"/>
          </w:tcPr>
          <w:p w14:paraId="2164D19B" w14:textId="413F6A10" w:rsidR="006D1C0F" w:rsidRDefault="006D1C0F" w:rsidP="00FE3800">
            <w:pPr>
              <w:pStyle w:val="Subtitel"/>
              <w:spacing w:line="280" w:lineRule="exact"/>
              <w:rPr>
                <w:rStyle w:val="Versie0"/>
                <w:rFonts w:cs="Helvetica"/>
                <w:sz w:val="16"/>
              </w:rPr>
            </w:pPr>
            <w:r>
              <w:rPr>
                <w:rStyle w:val="Versie0"/>
                <w:rFonts w:cs="Helvetica"/>
                <w:sz w:val="16"/>
              </w:rPr>
              <w:t>5.0.0</w:t>
            </w:r>
          </w:p>
        </w:tc>
        <w:tc>
          <w:tcPr>
            <w:tcW w:w="1560" w:type="dxa"/>
          </w:tcPr>
          <w:p w14:paraId="33C9F755" w14:textId="136AA3E5" w:rsidR="006D1C0F" w:rsidRDefault="006D1C0F" w:rsidP="00506AE5">
            <w:pPr>
              <w:rPr>
                <w:rStyle w:val="Datumopmaakprofiel"/>
                <w:rFonts w:cs="Helvetica"/>
                <w:sz w:val="16"/>
                <w:szCs w:val="16"/>
              </w:rPr>
            </w:pPr>
            <w:r>
              <w:rPr>
                <w:rStyle w:val="Datumopmaakprofiel"/>
                <w:rFonts w:cs="Helvetica"/>
                <w:sz w:val="16"/>
                <w:szCs w:val="16"/>
              </w:rPr>
              <w:t>1 november 2023</w:t>
            </w:r>
          </w:p>
        </w:tc>
        <w:tc>
          <w:tcPr>
            <w:tcW w:w="1984" w:type="dxa"/>
          </w:tcPr>
          <w:p w14:paraId="6622516B" w14:textId="0BB950CA" w:rsidR="006D1C0F" w:rsidRPr="0043720F" w:rsidRDefault="006D1C0F" w:rsidP="00FE3800">
            <w:pPr>
              <w:rPr>
                <w:rFonts w:ascii="Helvetica" w:hAnsi="Helvetica" w:cs="Helvetica"/>
                <w:sz w:val="16"/>
                <w:szCs w:val="16"/>
                <w:lang w:val="en-GB"/>
              </w:rPr>
            </w:pPr>
            <w:r>
              <w:t>BOI/Team 2/AA</w:t>
            </w:r>
          </w:p>
        </w:tc>
        <w:tc>
          <w:tcPr>
            <w:tcW w:w="5387" w:type="dxa"/>
          </w:tcPr>
          <w:p w14:paraId="4D9A5208" w14:textId="53974760" w:rsidR="006D1C0F" w:rsidRPr="0043720F" w:rsidRDefault="006D1C0F" w:rsidP="00FE3800">
            <w:pPr>
              <w:rPr>
                <w:rFonts w:cs="Arial"/>
                <w:sz w:val="16"/>
                <w:szCs w:val="16"/>
              </w:rPr>
            </w:pPr>
            <w:r>
              <w:rPr>
                <w:rFonts w:cs="Arial"/>
                <w:sz w:val="16"/>
                <w:szCs w:val="16"/>
              </w:rPr>
              <w:t>A</w:t>
            </w:r>
            <w:r>
              <w:rPr>
                <w:rFonts w:cs="Arial"/>
              </w:rPr>
              <w:t>A-6054: Modeldocument v5.0.0. Bankmodel is gewijzigd.</w:t>
            </w:r>
          </w:p>
        </w:tc>
      </w:tr>
    </w:tbl>
    <w:p w14:paraId="0B535F51" w14:textId="77777777" w:rsidR="00010AA1" w:rsidRPr="005B41ED" w:rsidRDefault="00010AA1"/>
    <w:p w14:paraId="187C5A47" w14:textId="2686D556" w:rsidR="00FC7AFC" w:rsidRDefault="00FC7AFC">
      <w:pPr>
        <w:spacing w:line="240" w:lineRule="auto"/>
      </w:pPr>
      <w:r>
        <w:br w:type="page"/>
      </w: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6" w:name="bmInhoudsopgave"/>
    <w:bookmarkEnd w:id="6"/>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FE3800">
          <w:rPr>
            <w:webHidden/>
          </w:rPr>
          <w:t>6</w:t>
        </w:r>
        <w:r w:rsidR="007F58B8">
          <w:rPr>
            <w:webHidden/>
          </w:rPr>
          <w:fldChar w:fldCharType="end"/>
        </w:r>
      </w:hyperlink>
    </w:p>
    <w:p w14:paraId="595B6AE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FE3800">
          <w:rPr>
            <w:webHidden/>
          </w:rPr>
          <w:t>6</w:t>
        </w:r>
        <w:r w:rsidR="007F58B8">
          <w:rPr>
            <w:webHidden/>
          </w:rPr>
          <w:fldChar w:fldCharType="end"/>
        </w:r>
      </w:hyperlink>
    </w:p>
    <w:p w14:paraId="231FF11D"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FE3800">
          <w:rPr>
            <w:webHidden/>
          </w:rPr>
          <w:t>6</w:t>
        </w:r>
        <w:r w:rsidR="007F58B8">
          <w:rPr>
            <w:webHidden/>
          </w:rPr>
          <w:fldChar w:fldCharType="end"/>
        </w:r>
      </w:hyperlink>
    </w:p>
    <w:p w14:paraId="1B71A1EE"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FE3800">
          <w:rPr>
            <w:webHidden/>
          </w:rPr>
          <w:t>7</w:t>
        </w:r>
        <w:r w:rsidR="007F58B8">
          <w:rPr>
            <w:webHidden/>
          </w:rPr>
          <w:fldChar w:fldCharType="end"/>
        </w:r>
      </w:hyperlink>
    </w:p>
    <w:p w14:paraId="715DEA5F" w14:textId="77777777" w:rsidR="007F58B8" w:rsidRDefault="00000000">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FE3800">
          <w:rPr>
            <w:webHidden/>
          </w:rPr>
          <w:t>8</w:t>
        </w:r>
        <w:r w:rsidR="007F58B8">
          <w:rPr>
            <w:webHidden/>
          </w:rPr>
          <w:fldChar w:fldCharType="end"/>
        </w:r>
      </w:hyperlink>
    </w:p>
    <w:p w14:paraId="3AF52038"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FE3800">
          <w:rPr>
            <w:webHidden/>
          </w:rPr>
          <w:t>8</w:t>
        </w:r>
        <w:r w:rsidR="007F58B8">
          <w:rPr>
            <w:webHidden/>
          </w:rPr>
          <w:fldChar w:fldCharType="end"/>
        </w:r>
      </w:hyperlink>
    </w:p>
    <w:p w14:paraId="68E1D8C9"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FE3800">
          <w:rPr>
            <w:webHidden/>
          </w:rPr>
          <w:t>9</w:t>
        </w:r>
        <w:r w:rsidR="007F58B8">
          <w:rPr>
            <w:webHidden/>
          </w:rPr>
          <w:fldChar w:fldCharType="end"/>
        </w:r>
      </w:hyperlink>
    </w:p>
    <w:p w14:paraId="3B468C0F"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FE3800">
          <w:rPr>
            <w:webHidden/>
          </w:rPr>
          <w:t>9</w:t>
        </w:r>
        <w:r w:rsidR="007F58B8">
          <w:rPr>
            <w:webHidden/>
          </w:rPr>
          <w:fldChar w:fldCharType="end"/>
        </w:r>
      </w:hyperlink>
    </w:p>
    <w:p w14:paraId="1C77EAA7"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FE3800">
          <w:rPr>
            <w:webHidden/>
          </w:rPr>
          <w:t>10</w:t>
        </w:r>
        <w:r w:rsidR="007F58B8">
          <w:rPr>
            <w:webHidden/>
          </w:rPr>
          <w:fldChar w:fldCharType="end"/>
        </w:r>
      </w:hyperlink>
    </w:p>
    <w:p w14:paraId="3F71BBEB" w14:textId="77777777" w:rsidR="007F58B8" w:rsidRDefault="00000000">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FE3800">
          <w:rPr>
            <w:webHidden/>
          </w:rPr>
          <w:t>10</w:t>
        </w:r>
        <w:r w:rsidR="007F58B8">
          <w:rPr>
            <w:webHidden/>
          </w:rPr>
          <w:fldChar w:fldCharType="end"/>
        </w:r>
      </w:hyperlink>
    </w:p>
    <w:p w14:paraId="09430981" w14:textId="77777777" w:rsidR="007F58B8" w:rsidRDefault="00000000">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FE3800">
          <w:rPr>
            <w:webHidden/>
          </w:rPr>
          <w:t>12</w:t>
        </w:r>
        <w:r w:rsidR="007F58B8">
          <w:rPr>
            <w:webHidden/>
          </w:rPr>
          <w:fldChar w:fldCharType="end"/>
        </w:r>
      </w:hyperlink>
    </w:p>
    <w:p w14:paraId="6BD0594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FE3800">
          <w:rPr>
            <w:webHidden/>
          </w:rPr>
          <w:t>14</w:t>
        </w:r>
        <w:r w:rsidR="007F58B8">
          <w:rPr>
            <w:webHidden/>
          </w:rPr>
          <w:fldChar w:fldCharType="end"/>
        </w:r>
      </w:hyperlink>
    </w:p>
    <w:p w14:paraId="32FCDFB7"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FE3800">
          <w:rPr>
            <w:webHidden/>
          </w:rPr>
          <w:t>16</w:t>
        </w:r>
        <w:r w:rsidR="007F58B8">
          <w:rPr>
            <w:webHidden/>
          </w:rPr>
          <w:fldChar w:fldCharType="end"/>
        </w:r>
      </w:hyperlink>
    </w:p>
    <w:p w14:paraId="2A1F45E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FE3800">
          <w:rPr>
            <w:webHidden/>
          </w:rPr>
          <w:t>17</w:t>
        </w:r>
        <w:r w:rsidR="007F58B8">
          <w:rPr>
            <w:webHidden/>
          </w:rPr>
          <w:fldChar w:fldCharType="end"/>
        </w:r>
      </w:hyperlink>
    </w:p>
    <w:p w14:paraId="0CC8666A"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FE3800">
          <w:rPr>
            <w:webHidden/>
          </w:rPr>
          <w:t>18</w:t>
        </w:r>
        <w:r w:rsidR="007F58B8">
          <w:rPr>
            <w:webHidden/>
          </w:rPr>
          <w:fldChar w:fldCharType="end"/>
        </w:r>
      </w:hyperlink>
    </w:p>
    <w:p w14:paraId="7F0DA148"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FE3800">
          <w:rPr>
            <w:webHidden/>
          </w:rPr>
          <w:t>19</w:t>
        </w:r>
        <w:r w:rsidR="007F58B8">
          <w:rPr>
            <w:webHidden/>
          </w:rPr>
          <w:fldChar w:fldCharType="end"/>
        </w:r>
      </w:hyperlink>
    </w:p>
    <w:p w14:paraId="48F150E0"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FE3800">
          <w:rPr>
            <w:webHidden/>
          </w:rPr>
          <w:t>20</w:t>
        </w:r>
        <w:r w:rsidR="007F58B8">
          <w:rPr>
            <w:webHidden/>
          </w:rPr>
          <w:fldChar w:fldCharType="end"/>
        </w:r>
      </w:hyperlink>
    </w:p>
    <w:p w14:paraId="6CB875D1"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FE3800">
          <w:rPr>
            <w:webHidden/>
          </w:rPr>
          <w:t>21</w:t>
        </w:r>
        <w:r w:rsidR="007F58B8">
          <w:rPr>
            <w:webHidden/>
          </w:rPr>
          <w:fldChar w:fldCharType="end"/>
        </w:r>
      </w:hyperlink>
    </w:p>
    <w:p w14:paraId="7B8CC7F6"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FE3800">
          <w:rPr>
            <w:webHidden/>
          </w:rPr>
          <w:t>22</w:t>
        </w:r>
        <w:r w:rsidR="007F58B8">
          <w:rPr>
            <w:webHidden/>
          </w:rPr>
          <w:fldChar w:fldCharType="end"/>
        </w:r>
      </w:hyperlink>
    </w:p>
    <w:p w14:paraId="62E01E14"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FE3800">
          <w:rPr>
            <w:webHidden/>
          </w:rPr>
          <w:t>23</w:t>
        </w:r>
        <w:r w:rsidR="007F58B8">
          <w:rPr>
            <w:webHidden/>
          </w:rPr>
          <w:fldChar w:fldCharType="end"/>
        </w:r>
      </w:hyperlink>
    </w:p>
    <w:p w14:paraId="4AEECCE4"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FE3800">
          <w:rPr>
            <w:webHidden/>
          </w:rPr>
          <w:t>23</w:t>
        </w:r>
        <w:r w:rsidR="007F58B8">
          <w:rPr>
            <w:webHidden/>
          </w:rPr>
          <w:fldChar w:fldCharType="end"/>
        </w:r>
      </w:hyperlink>
    </w:p>
    <w:p w14:paraId="463728AF" w14:textId="77777777" w:rsidR="007F58B8" w:rsidRDefault="00000000">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FE3800">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7" w:name="bmStartpunt"/>
      <w:bookmarkStart w:id="8" w:name="_Toc498316301"/>
      <w:bookmarkStart w:id="9" w:name="_Toc20728828"/>
      <w:bookmarkStart w:id="10" w:name="_Toc483386912"/>
      <w:bookmarkStart w:id="11" w:name="_Toc179181706"/>
      <w:bookmarkEnd w:id="7"/>
      <w:bookmarkEnd w:id="8"/>
      <w:bookmarkEnd w:id="9"/>
      <w:r w:rsidRPr="00343045">
        <w:rPr>
          <w:lang w:val="nl-NL"/>
        </w:rPr>
        <w:lastRenderedPageBreak/>
        <w:t>Inleiding</w:t>
      </w:r>
      <w:bookmarkEnd w:id="10"/>
    </w:p>
    <w:p w14:paraId="3E8B1D84" w14:textId="77777777" w:rsidR="00987D5A" w:rsidRPr="00343045" w:rsidRDefault="00987D5A" w:rsidP="00987D5A">
      <w:pPr>
        <w:pStyle w:val="Kop2"/>
        <w:numPr>
          <w:ilvl w:val="1"/>
          <w:numId w:val="1"/>
        </w:numPr>
      </w:pPr>
      <w:bookmarkStart w:id="12" w:name="_Toc196114936"/>
      <w:bookmarkStart w:id="13" w:name="_Toc483386913"/>
      <w:r w:rsidRPr="00343045">
        <w:t>Doel</w:t>
      </w:r>
      <w:bookmarkEnd w:id="12"/>
      <w:bookmarkEnd w:id="13"/>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4" w:name="_Toc212447230"/>
      <w:bookmarkStart w:id="15" w:name="_Toc483386914"/>
      <w:bookmarkStart w:id="16" w:name="_Toc196114937"/>
      <w:r w:rsidRPr="00343045">
        <w:t>Algemeen</w:t>
      </w:r>
      <w:bookmarkEnd w:id="14"/>
      <w:bookmarkEnd w:id="15"/>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6"/>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7" w:name="_Toc191216332"/>
      <w:bookmarkStart w:id="18" w:name="_Toc191373237"/>
      <w:bookmarkStart w:id="19" w:name="_Toc191216333"/>
      <w:bookmarkStart w:id="20" w:name="_Toc191373238"/>
      <w:bookmarkStart w:id="21" w:name="_Toc483386915"/>
      <w:bookmarkEnd w:id="17"/>
      <w:bookmarkEnd w:id="18"/>
      <w:bookmarkEnd w:id="19"/>
      <w:bookmarkEnd w:id="20"/>
      <w:r w:rsidRPr="00343045">
        <w:lastRenderedPageBreak/>
        <w:t>Referenties</w:t>
      </w:r>
      <w:bookmarkEnd w:id="21"/>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661"/>
      </w:tblGrid>
      <w:tr w:rsidR="00637C02" w:rsidRPr="00DB7FA4" w14:paraId="6E79F3A5" w14:textId="77777777" w:rsidTr="00C56576">
        <w:tc>
          <w:tcPr>
            <w:tcW w:w="556" w:type="dxa"/>
            <w:shd w:val="clear" w:color="auto" w:fill="DEEAF6" w:themeFill="accent1" w:themeFillTint="33"/>
          </w:tcPr>
          <w:p w14:paraId="2CBEF72C" w14:textId="77777777" w:rsidR="00637C02" w:rsidRPr="00DB7FA4" w:rsidRDefault="00637C02" w:rsidP="00BF18B4">
            <w:pPr>
              <w:rPr>
                <w:b/>
                <w:lang w:val="nl"/>
              </w:rPr>
            </w:pPr>
            <w:r w:rsidRPr="00DB7FA4">
              <w:rPr>
                <w:b/>
                <w:lang w:val="nl"/>
              </w:rPr>
              <w:t>ID</w:t>
            </w:r>
          </w:p>
        </w:tc>
        <w:tc>
          <w:tcPr>
            <w:tcW w:w="7661" w:type="dxa"/>
            <w:shd w:val="clear" w:color="auto" w:fill="DEEAF6" w:themeFill="accent1" w:themeFillTint="33"/>
          </w:tcPr>
          <w:p w14:paraId="351D1526" w14:textId="77777777" w:rsidR="00637C02" w:rsidRPr="00DB7FA4" w:rsidRDefault="00637C02" w:rsidP="00BF18B4">
            <w:pPr>
              <w:rPr>
                <w:b/>
                <w:lang w:val="nl"/>
              </w:rPr>
            </w:pPr>
            <w:r w:rsidRPr="00DB7FA4">
              <w:rPr>
                <w:b/>
                <w:lang w:val="nl"/>
              </w:rPr>
              <w:t>Documentnaam</w:t>
            </w:r>
          </w:p>
        </w:tc>
      </w:tr>
      <w:tr w:rsidR="00637C02" w:rsidRPr="00DB7FA4" w14:paraId="0631A537" w14:textId="77777777" w:rsidTr="00637C02">
        <w:tc>
          <w:tcPr>
            <w:tcW w:w="556" w:type="dxa"/>
            <w:shd w:val="clear" w:color="auto" w:fill="auto"/>
          </w:tcPr>
          <w:p w14:paraId="5784F35B" w14:textId="77777777" w:rsidR="00637C02" w:rsidRPr="00DB7FA4" w:rsidRDefault="00637C02" w:rsidP="00BF18B4">
            <w:pPr>
              <w:rPr>
                <w:lang w:val="nl"/>
              </w:rPr>
            </w:pPr>
            <w:r w:rsidRPr="002C7327">
              <w:t>[1]</w:t>
            </w:r>
          </w:p>
        </w:tc>
        <w:tc>
          <w:tcPr>
            <w:tcW w:w="7661" w:type="dxa"/>
            <w:shd w:val="clear" w:color="auto" w:fill="auto"/>
          </w:tcPr>
          <w:p w14:paraId="2278D1FC" w14:textId="77777777" w:rsidR="00637C02" w:rsidRPr="00DB7FA4" w:rsidRDefault="00637C02" w:rsidP="00D77156">
            <w:pPr>
              <w:rPr>
                <w:lang w:val="nl"/>
              </w:rPr>
            </w:pPr>
            <w:r w:rsidRPr="00CC0276">
              <w:t xml:space="preserve">Modeldocument </w:t>
            </w:r>
            <w:r>
              <w:t>AEGON hypotheek</w:t>
            </w:r>
          </w:p>
        </w:tc>
      </w:tr>
      <w:tr w:rsidR="00637C02" w:rsidRPr="00DB7FA4" w14:paraId="5A76CA10" w14:textId="77777777" w:rsidTr="00637C02">
        <w:tc>
          <w:tcPr>
            <w:tcW w:w="556" w:type="dxa"/>
            <w:shd w:val="clear" w:color="auto" w:fill="auto"/>
          </w:tcPr>
          <w:p w14:paraId="399BF0D8" w14:textId="77777777" w:rsidR="00637C02" w:rsidRPr="00DB7FA4" w:rsidRDefault="00637C02" w:rsidP="00BF18B4">
            <w:pPr>
              <w:rPr>
                <w:lang w:val="nl"/>
              </w:rPr>
            </w:pPr>
            <w:r w:rsidRPr="00134AAB">
              <w:t>[2]</w:t>
            </w:r>
          </w:p>
        </w:tc>
        <w:tc>
          <w:tcPr>
            <w:tcW w:w="7661" w:type="dxa"/>
            <w:shd w:val="clear" w:color="auto" w:fill="auto"/>
          </w:tcPr>
          <w:p w14:paraId="2E735B59" w14:textId="3787B967" w:rsidR="00637C02" w:rsidRPr="00DB7FA4" w:rsidRDefault="00637C02" w:rsidP="00BF18B4">
            <w:pPr>
              <w:rPr>
                <w:lang w:val="nl"/>
              </w:rPr>
            </w:pPr>
            <w:r w:rsidRPr="00134AAB">
              <w:t xml:space="preserve">Documentatie standaard tekstblokken: namen van de documenten en de versies daarvan zijn in </w:t>
            </w:r>
            <w:r>
              <w:t xml:space="preserve">de releasenotes </w:t>
            </w:r>
            <w:r w:rsidRPr="00134AAB">
              <w:t>opgenomen</w:t>
            </w:r>
          </w:p>
        </w:tc>
      </w:tr>
      <w:tr w:rsidR="00637C02" w:rsidRPr="00DB7FA4" w14:paraId="6251BB28" w14:textId="77777777" w:rsidTr="00637C02">
        <w:tc>
          <w:tcPr>
            <w:tcW w:w="556" w:type="dxa"/>
            <w:shd w:val="clear" w:color="auto" w:fill="auto"/>
          </w:tcPr>
          <w:p w14:paraId="1A32B55C" w14:textId="548B68FB" w:rsidR="00637C02" w:rsidRPr="00DB7FA4" w:rsidRDefault="00637C02" w:rsidP="00BF18B4">
            <w:pPr>
              <w:rPr>
                <w:lang w:val="nl"/>
              </w:rPr>
            </w:pPr>
            <w:bookmarkStart w:id="22" w:name="AlgemeneAfsprakenDocument"/>
            <w:r>
              <w:t>[3]</w:t>
            </w:r>
            <w:bookmarkEnd w:id="22"/>
          </w:p>
        </w:tc>
        <w:tc>
          <w:tcPr>
            <w:tcW w:w="7661" w:type="dxa"/>
            <w:shd w:val="clear" w:color="auto" w:fill="auto"/>
          </w:tcPr>
          <w:p w14:paraId="26645354" w14:textId="77777777" w:rsidR="00637C02" w:rsidRPr="00DB7FA4" w:rsidRDefault="00637C02" w:rsidP="00BF18B4">
            <w:pPr>
              <w:rPr>
                <w:lang w:val="nl"/>
              </w:rPr>
            </w:pPr>
            <w:r w:rsidRPr="00F04F48">
              <w:t>Tekstblok - Algemene afspraken modeldocumenten en tekstblokken</w:t>
            </w:r>
          </w:p>
        </w:tc>
      </w:tr>
      <w:tr w:rsidR="00637C02" w:rsidRPr="00DB7FA4" w14:paraId="74BB290C" w14:textId="77777777" w:rsidTr="00637C02">
        <w:tc>
          <w:tcPr>
            <w:tcW w:w="556" w:type="dxa"/>
            <w:shd w:val="clear" w:color="auto" w:fill="auto"/>
          </w:tcPr>
          <w:p w14:paraId="7485DCDF" w14:textId="23053A00" w:rsidR="00637C02" w:rsidRDefault="00637C02" w:rsidP="00BF18B4">
            <w:bookmarkStart w:id="23" w:name="TC"/>
            <w:r>
              <w:t>[</w:t>
            </w:r>
            <w:r w:rsidR="00F976C0">
              <w:t>4</w:t>
            </w:r>
            <w:r>
              <w:t>]</w:t>
            </w:r>
            <w:bookmarkEnd w:id="23"/>
          </w:p>
        </w:tc>
        <w:tc>
          <w:tcPr>
            <w:tcW w:w="7661" w:type="dxa"/>
            <w:shd w:val="clear" w:color="auto" w:fill="auto"/>
          </w:tcPr>
          <w:p w14:paraId="4E775411" w14:textId="77777777" w:rsidR="00637C02" w:rsidRDefault="00637C02" w:rsidP="00BF18B4">
            <w:r w:rsidRPr="00362DEE">
              <w:t>Toelichting - Comparitie nummering en layout</w:t>
            </w:r>
          </w:p>
        </w:tc>
      </w:tr>
      <w:tr w:rsidR="00637C02" w:rsidRPr="00DB7FA4" w14:paraId="46389FD5" w14:textId="77777777" w:rsidTr="00637C02">
        <w:tc>
          <w:tcPr>
            <w:tcW w:w="556" w:type="dxa"/>
            <w:shd w:val="clear" w:color="auto" w:fill="auto"/>
          </w:tcPr>
          <w:p w14:paraId="4B229E4E" w14:textId="1F5BE889" w:rsidR="00637C02" w:rsidRDefault="00637C02" w:rsidP="00BF18B4">
            <w:r>
              <w:t>[</w:t>
            </w:r>
            <w:r w:rsidR="00F976C0">
              <w:t>5</w:t>
            </w:r>
            <w:r>
              <w:t>]</w:t>
            </w:r>
          </w:p>
        </w:tc>
        <w:tc>
          <w:tcPr>
            <w:tcW w:w="7661" w:type="dxa"/>
            <w:shd w:val="clear" w:color="auto" w:fill="auto"/>
          </w:tcPr>
          <w:p w14:paraId="0A1FF460" w14:textId="77777777" w:rsidR="00637C02" w:rsidRPr="00F04F48" w:rsidRDefault="00637C02" w:rsidP="00BF18B4">
            <w:r>
              <w:t xml:space="preserve">Generieke XSD </w:t>
            </w:r>
            <w:r w:rsidRPr="00887623">
              <w:t>StukAlgemeen</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284A06">
          <w:headerReference w:type="default" r:id="rId9"/>
          <w:headerReference w:type="first" r:id="rId10"/>
          <w:type w:val="oddPage"/>
          <w:pgSz w:w="11906" w:h="16838" w:code="9"/>
          <w:pgMar w:top="3402" w:right="1304" w:bottom="1304" w:left="1814" w:header="567" w:footer="431" w:gutter="0"/>
          <w:cols w:space="708"/>
          <w:formProt w:val="0"/>
          <w:titlePg/>
          <w:docGrid w:linePitch="245"/>
        </w:sectPr>
      </w:pPr>
    </w:p>
    <w:p w14:paraId="67150D45" w14:textId="77777777" w:rsidR="008D0862" w:rsidRDefault="00340045" w:rsidP="008D0862">
      <w:pPr>
        <w:pStyle w:val="Kop1"/>
        <w:numPr>
          <w:ilvl w:val="0"/>
          <w:numId w:val="1"/>
        </w:numPr>
        <w:rPr>
          <w:lang w:val="nl-NL"/>
        </w:rPr>
      </w:pPr>
      <w:bookmarkStart w:id="27" w:name="_Toc483386916"/>
      <w:bookmarkEnd w:id="11"/>
      <w:r>
        <w:rPr>
          <w:lang w:val="nl-NL"/>
        </w:rPr>
        <w:lastRenderedPageBreak/>
        <w:t xml:space="preserve">AEGON </w:t>
      </w:r>
      <w:r w:rsidR="008D0862">
        <w:rPr>
          <w:lang w:val="nl-NL"/>
        </w:rPr>
        <w:t>Hypotheekakte</w:t>
      </w:r>
      <w:bookmarkEnd w:id="27"/>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8" w:name="_Toc246925271"/>
      <w:bookmarkStart w:id="29" w:name="_Toc483386917"/>
      <w:r>
        <w:t>Equivalentiev</w:t>
      </w:r>
      <w:r w:rsidR="008D0862">
        <w:t>erklaring</w:t>
      </w:r>
      <w:bookmarkEnd w:id="28"/>
      <w:bookmarkEnd w:id="29"/>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F825E8">
        <w:tc>
          <w:tcPr>
            <w:tcW w:w="2394" w:type="pct"/>
            <w:shd w:val="clear" w:color="auto" w:fill="DEEAF6" w:themeFill="accent1" w:themeFillTint="33"/>
          </w:tcPr>
          <w:p w14:paraId="4072D437" w14:textId="77777777" w:rsidR="00C4522F" w:rsidRPr="00D77156" w:rsidRDefault="00C4522F" w:rsidP="00A7152A">
            <w:pPr>
              <w:rPr>
                <w:b/>
              </w:rPr>
            </w:pPr>
            <w:r w:rsidRPr="00DB7FA4">
              <w:rPr>
                <w:b/>
              </w:rPr>
              <w:t>Modeldocument tekst</w:t>
            </w:r>
          </w:p>
        </w:tc>
        <w:tc>
          <w:tcPr>
            <w:tcW w:w="2606" w:type="pct"/>
            <w:shd w:val="clear" w:color="auto" w:fill="DEEAF6" w:themeFill="accent1" w:themeFillTint="33"/>
          </w:tcPr>
          <w:p w14:paraId="104408CA" w14:textId="56F1DC9C" w:rsidR="00C4522F" w:rsidRPr="00D77156" w:rsidRDefault="00C47252" w:rsidP="005217FC">
            <w:pPr>
              <w:rPr>
                <w:b/>
              </w:rPr>
            </w:pPr>
            <w:r>
              <w:rPr>
                <w:b/>
              </w:rPr>
              <w:t>Mapping en t</w:t>
            </w:r>
            <w:r w:rsidR="00C4522F" w:rsidRPr="00DB7FA4">
              <w:rPr>
                <w:b/>
              </w:rPr>
              <w: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0" w:name="_Ref438019207"/>
      <w:bookmarkStart w:id="31" w:name="_Toc483386918"/>
      <w:r>
        <w:lastRenderedPageBreak/>
        <w:t>Titel</w:t>
      </w:r>
      <w:bookmarkEnd w:id="30"/>
      <w:bookmarkEnd w:id="31"/>
    </w:p>
    <w:p w14:paraId="40D87838"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F825E8">
        <w:tc>
          <w:tcPr>
            <w:tcW w:w="2394" w:type="pct"/>
            <w:shd w:val="clear" w:color="auto" w:fill="DEEAF6" w:themeFill="accent1" w:themeFillTint="33"/>
          </w:tcPr>
          <w:p w14:paraId="4D55B976"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6CB8BA68" w14:textId="17A93F51" w:rsidR="00C4522F" w:rsidRPr="00D77156" w:rsidRDefault="00C47252" w:rsidP="00025A52">
            <w:pPr>
              <w:rPr>
                <w:b/>
              </w:rPr>
            </w:pPr>
            <w:r>
              <w:rPr>
                <w:b/>
              </w:rPr>
              <w:t>Mapping en t</w:t>
            </w:r>
            <w:r w:rsidRPr="00DB7FA4">
              <w:rPr>
                <w:b/>
              </w:rPr>
              <w: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2" w:name="_Toc483386919"/>
      <w:r>
        <w:t>Aanhef</w:t>
      </w:r>
      <w:bookmarkEnd w:id="32"/>
    </w:p>
    <w:p w14:paraId="39DD69F4" w14:textId="77777777" w:rsidR="00C47252" w:rsidRPr="001B2D57" w:rsidRDefault="00C47252"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F825E8">
        <w:tc>
          <w:tcPr>
            <w:tcW w:w="2394" w:type="pct"/>
            <w:shd w:val="clear" w:color="auto" w:fill="DEEAF6" w:themeFill="accent1" w:themeFillTint="33"/>
          </w:tcPr>
          <w:p w14:paraId="1CD5A2FC" w14:textId="77777777" w:rsidR="00C4522F" w:rsidRPr="00D77156" w:rsidRDefault="00C4522F" w:rsidP="00D77156">
            <w:pPr>
              <w:rPr>
                <w:b/>
              </w:rPr>
            </w:pPr>
            <w:r w:rsidRPr="00DB7FA4">
              <w:rPr>
                <w:b/>
              </w:rPr>
              <w:t>Modeldocument tekst</w:t>
            </w:r>
          </w:p>
        </w:tc>
        <w:tc>
          <w:tcPr>
            <w:tcW w:w="2606" w:type="pct"/>
            <w:shd w:val="clear" w:color="auto" w:fill="DEEAF6" w:themeFill="accent1" w:themeFillTint="33"/>
          </w:tcPr>
          <w:p w14:paraId="4ADA6866" w14:textId="52EEB674" w:rsidR="00C4522F" w:rsidRPr="00D77156" w:rsidRDefault="00C47252" w:rsidP="002E729C">
            <w:pPr>
              <w:rPr>
                <w:b/>
              </w:rPr>
            </w:pPr>
            <w:r>
              <w:rPr>
                <w:b/>
              </w:rPr>
              <w:t>Mapping en t</w:t>
            </w:r>
            <w:r w:rsidRPr="00DB7FA4">
              <w:rPr>
                <w:b/>
              </w:rPr>
              <w: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3" w:name="_Toc245786300"/>
            <w:bookmarkEnd w:id="33"/>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4" w:name="_Toc483386920"/>
      <w:bookmarkStart w:id="35" w:name="_Ref182807022"/>
      <w:r>
        <w:lastRenderedPageBreak/>
        <w:t>Partijen</w:t>
      </w:r>
      <w:bookmarkEnd w:id="34"/>
    </w:p>
    <w:p w14:paraId="3FA1F51F" w14:textId="49E0F245"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E3800" w:rsidRPr="00FE3800">
        <w:rPr>
          <w:snapToGrid/>
          <w:szCs w:val="18"/>
        </w:rPr>
        <w:t>[</w:t>
      </w:r>
      <w:r w:rsidR="00F976C0">
        <w:rPr>
          <w:snapToGrid/>
          <w:szCs w:val="18"/>
        </w:rPr>
        <w:t>4</w:t>
      </w:r>
      <w:r w:rsidR="00FE3800" w:rsidRPr="00FE3800">
        <w:rPr>
          <w:snapToGrid/>
          <w:szCs w:val="18"/>
        </w:rPr>
        <w:t>]</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6" w:name="_Toc427054420"/>
      <w:bookmarkStart w:id="37" w:name="_Toc483386921"/>
      <w:bookmarkEnd w:id="36"/>
      <w:r>
        <w:t>Schuldenaar</w:t>
      </w:r>
      <w:bookmarkEnd w:id="37"/>
    </w:p>
    <w:p w14:paraId="3A89742C" w14:textId="77777777" w:rsidR="00AF2E85" w:rsidRPr="001B2D57" w:rsidRDefault="00AF2E85"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F825E8">
        <w:trPr>
          <w:trHeight w:val="125"/>
        </w:trPr>
        <w:tc>
          <w:tcPr>
            <w:tcW w:w="2394" w:type="pct"/>
            <w:shd w:val="clear" w:color="auto" w:fill="DEEAF6" w:themeFill="accent1" w:themeFillTint="33"/>
          </w:tcPr>
          <w:p w14:paraId="5ADA87EE" w14:textId="77777777" w:rsidR="00C4522F" w:rsidRPr="00D77156" w:rsidRDefault="00C4522F" w:rsidP="00C856B0">
            <w:pPr>
              <w:rPr>
                <w:b/>
              </w:rPr>
            </w:pPr>
            <w:r w:rsidRPr="00DB7FA4">
              <w:rPr>
                <w:b/>
              </w:rPr>
              <w:t>Modeldocument tekst</w:t>
            </w:r>
          </w:p>
        </w:tc>
        <w:tc>
          <w:tcPr>
            <w:tcW w:w="2606" w:type="pct"/>
            <w:shd w:val="clear" w:color="auto" w:fill="DEEAF6" w:themeFill="accent1" w:themeFillTint="33"/>
          </w:tcPr>
          <w:p w14:paraId="0C9D8D81" w14:textId="2ADA6A8A" w:rsidR="00C4522F" w:rsidRPr="00D77156" w:rsidRDefault="00C47252" w:rsidP="00C856B0">
            <w:pPr>
              <w:rPr>
                <w:b/>
              </w:rPr>
            </w:pPr>
            <w:r>
              <w:rPr>
                <w:b/>
              </w:rPr>
              <w:t>Mapping en t</w:t>
            </w:r>
            <w:r w:rsidRPr="00DB7FA4">
              <w:rPr>
                <w:b/>
              </w:rPr>
              <w: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10634502" w14:textId="77777777" w:rsidR="00CE14A0" w:rsidRDefault="00CE14A0" w:rsidP="00955FFA">
            <w:pPr>
              <w:autoSpaceDE w:val="0"/>
              <w:autoSpaceDN w:val="0"/>
              <w:adjustRightInd w:val="0"/>
              <w:spacing w:line="240" w:lineRule="auto"/>
              <w:rPr>
                <w:rFonts w:cs="Arial"/>
                <w:snapToGrid/>
                <w:kern w:val="0"/>
                <w:sz w:val="16"/>
                <w:szCs w:val="16"/>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552F7A58" w14:textId="77777777" w:rsidR="00281E98" w:rsidRPr="00CE14A0" w:rsidRDefault="00281E98" w:rsidP="00955FFA">
            <w:pPr>
              <w:autoSpaceDE w:val="0"/>
              <w:autoSpaceDN w:val="0"/>
              <w:adjustRightInd w:val="0"/>
              <w:spacing w:line="240" w:lineRule="auto"/>
              <w:rPr>
                <w:rFonts w:cs="Arial"/>
                <w:snapToGrid/>
                <w:kern w:val="0"/>
                <w:szCs w:val="18"/>
                <w:lang w:eastAsia="nl-NL"/>
              </w:rPr>
            </w:pP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C56576">
            <w:pPr>
              <w:spacing w:line="276" w:lineRule="auto"/>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4D85E6F0" w14:textId="77777777" w:rsidR="00915E27" w:rsidRDefault="00B2701B" w:rsidP="009764F4">
            <w:pPr>
              <w:autoSpaceDE w:val="0"/>
              <w:autoSpaceDN w:val="0"/>
              <w:adjustRightInd w:val="0"/>
              <w:spacing w:line="240" w:lineRule="auto"/>
              <w:rPr>
                <w:sz w:val="16"/>
                <w:szCs w:val="16"/>
                <w:lang w:va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p w14:paraId="5FBEF5DE" w14:textId="77777777" w:rsidR="001E7516" w:rsidRPr="00955FFA" w:rsidRDefault="001E7516" w:rsidP="009764F4">
            <w:pPr>
              <w:autoSpaceDE w:val="0"/>
              <w:autoSpaceDN w:val="0"/>
              <w:adjustRightInd w:val="0"/>
              <w:spacing w:line="240" w:lineRule="auto"/>
              <w:rPr>
                <w:snapToGrid/>
                <w:kern w:val="0"/>
                <w:sz w:val="16"/>
                <w:szCs w:val="16"/>
                <w:lang w:eastAsia="nl-NL"/>
              </w:rPr>
            </w:pP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C56576">
            <w:pPr>
              <w:spacing w:line="276" w:lineRule="auto"/>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C56576">
            <w:pPr>
              <w:spacing w:line="276" w:lineRule="auto"/>
            </w:pPr>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FE3800">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lastRenderedPageBreak/>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C56576">
            <w:pPr>
              <w:spacing w:line="276" w:lineRule="auto"/>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C56576">
            <w:pPr>
              <w:spacing w:line="276" w:lineRule="auto"/>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026346F7" w14:textId="77777777" w:rsidR="00AF2670" w:rsidRDefault="00AF2670" w:rsidP="009764F4">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p w14:paraId="1D2098AB" w14:textId="77777777" w:rsidR="00BD0BC2" w:rsidRDefault="00BD0BC2" w:rsidP="009764F4">
            <w:pPr>
              <w:autoSpaceDE w:val="0"/>
              <w:autoSpaceDN w:val="0"/>
              <w:adjustRightInd w:val="0"/>
              <w:spacing w:line="240" w:lineRule="auto"/>
              <w:rPr>
                <w:szCs w:val="18"/>
              </w:rPr>
            </w:pPr>
          </w:p>
        </w:tc>
      </w:tr>
    </w:tbl>
    <w:p w14:paraId="0389AC35" w14:textId="77777777" w:rsidR="00915E27" w:rsidRDefault="00915E27" w:rsidP="0054259B"/>
    <w:p w14:paraId="53A030B0" w14:textId="77777777" w:rsidR="00900C94" w:rsidRDefault="009D5D2C" w:rsidP="00D77156">
      <w:pPr>
        <w:pStyle w:val="Kop3"/>
        <w:pageBreakBefore/>
      </w:pPr>
      <w:bookmarkStart w:id="38" w:name="_Toc483386922"/>
      <w:r>
        <w:lastRenderedPageBreak/>
        <w:t>Hypotheekb</w:t>
      </w:r>
      <w:r w:rsidR="00900C94">
        <w:t>ank</w:t>
      </w:r>
      <w:bookmarkEnd w:id="38"/>
    </w:p>
    <w:p w14:paraId="37CA9C49" w14:textId="77777777" w:rsidR="00AF2E85" w:rsidRPr="001B2D57" w:rsidRDefault="00AF2E85"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F825E8">
        <w:trPr>
          <w:trHeight w:val="125"/>
        </w:trPr>
        <w:tc>
          <w:tcPr>
            <w:tcW w:w="2394" w:type="pct"/>
            <w:shd w:val="clear" w:color="auto" w:fill="DEEAF6" w:themeFill="accent1" w:themeFillTint="33"/>
          </w:tcPr>
          <w:bookmarkEnd w:id="35"/>
          <w:p w14:paraId="09D3696A" w14:textId="77777777" w:rsidR="00BA7A59" w:rsidRPr="00D77156" w:rsidRDefault="00BA7A59" w:rsidP="00BA7A59">
            <w:pPr>
              <w:rPr>
                <w:b/>
              </w:rPr>
            </w:pPr>
            <w:r w:rsidRPr="00DB7FA4">
              <w:rPr>
                <w:b/>
              </w:rPr>
              <w:t>Modeldocument tekst</w:t>
            </w:r>
          </w:p>
        </w:tc>
        <w:tc>
          <w:tcPr>
            <w:tcW w:w="2606" w:type="pct"/>
            <w:shd w:val="clear" w:color="auto" w:fill="DEEAF6" w:themeFill="accent1" w:themeFillTint="33"/>
          </w:tcPr>
          <w:p w14:paraId="0E7FB272" w14:textId="36D90DC9" w:rsidR="00BA7A59" w:rsidRPr="00D77156" w:rsidRDefault="00C47252" w:rsidP="00D77156">
            <w:pPr>
              <w:rPr>
                <w:b/>
              </w:rPr>
            </w:pPr>
            <w:r>
              <w:rPr>
                <w:b/>
              </w:rPr>
              <w:t>Mapping en t</w:t>
            </w:r>
            <w:r w:rsidRPr="00DB7FA4">
              <w:rPr>
                <w:b/>
              </w:rPr>
              <w: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884D56">
            <w:pPr>
              <w:tabs>
                <w:tab w:val="left" w:pos="-1440"/>
                <w:tab w:val="left" w:pos="-720"/>
              </w:tabs>
              <w:suppressAutoHyphens/>
              <w:spacing w:line="276" w:lineRule="auto"/>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884D56">
            <w:pPr>
              <w:tabs>
                <w:tab w:val="left" w:pos="-1440"/>
                <w:tab w:val="left" w:pos="-720"/>
              </w:tabs>
              <w:suppressAutoHyphens/>
              <w:spacing w:line="276" w:lineRule="auto"/>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884D56">
            <w:pPr>
              <w:tabs>
                <w:tab w:val="left" w:pos="-1440"/>
                <w:tab w:val="left" w:pos="-720"/>
              </w:tabs>
              <w:suppressAutoHyphens/>
              <w:spacing w:line="276" w:lineRule="auto"/>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884D56">
            <w:pPr>
              <w:tabs>
                <w:tab w:val="left" w:pos="-1440"/>
                <w:tab w:val="left" w:pos="-720"/>
              </w:tabs>
              <w:suppressAutoHyphens/>
              <w:spacing w:line="276" w:lineRule="auto"/>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884D56">
            <w:pPr>
              <w:spacing w:before="72" w:line="276" w:lineRule="auto"/>
              <w:rPr>
                <w:snapToGrid/>
              </w:rPr>
            </w:pPr>
            <w:r>
              <w:t>Optioneel postadres.</w:t>
            </w:r>
          </w:p>
          <w:p w14:paraId="7E84E6D3" w14:textId="77777777" w:rsidR="00201932" w:rsidRDefault="00201932" w:rsidP="00884D56">
            <w:pPr>
              <w:spacing w:line="276" w:lineRule="auto"/>
              <w:rPr>
                <w:color w:val="3366FF"/>
              </w:rPr>
            </w:pPr>
          </w:p>
          <w:p w14:paraId="4B983B3E" w14:textId="77777777" w:rsidR="00201932" w:rsidRDefault="00201932" w:rsidP="00884D56">
            <w:pPr>
              <w:spacing w:line="276"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884D56">
            <w:pPr>
              <w:spacing w:line="276" w:lineRule="auto"/>
            </w:pPr>
          </w:p>
          <w:p w14:paraId="7CA4BEB3" w14:textId="77777777" w:rsidR="00201932" w:rsidRDefault="00201932" w:rsidP="00884D56">
            <w:pPr>
              <w:spacing w:line="276" w:lineRule="auto"/>
              <w:rPr>
                <w:szCs w:val="18"/>
              </w:rPr>
            </w:pPr>
            <w:r>
              <w:t>Voor het adres moet gekozen worden uit binnenlands adres, postbus adres of buitenlands adres.</w:t>
            </w:r>
          </w:p>
          <w:p w14:paraId="5734C4B3" w14:textId="77777777" w:rsidR="00201932" w:rsidRDefault="00201932" w:rsidP="00884D56">
            <w:pPr>
              <w:spacing w:line="276" w:lineRule="auto"/>
              <w:rPr>
                <w:szCs w:val="18"/>
              </w:rPr>
            </w:pPr>
          </w:p>
          <w:p w14:paraId="1E6AE19E" w14:textId="77777777" w:rsidR="00201932" w:rsidRDefault="00201932" w:rsidP="00884D56">
            <w:pPr>
              <w:spacing w:line="276" w:lineRule="auto"/>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lastRenderedPageBreak/>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4290D65D" w14:textId="77777777" w:rsidR="00281E98" w:rsidRPr="00884D56" w:rsidRDefault="00281E98" w:rsidP="00884D56">
            <w:pPr>
              <w:tabs>
                <w:tab w:val="left" w:pos="-1440"/>
                <w:tab w:val="left" w:pos="-720"/>
              </w:tabs>
              <w:suppressAutoHyphens/>
              <w:spacing w:line="276" w:lineRule="auto"/>
              <w:ind w:left="284"/>
              <w:rPr>
                <w:rFonts w:cs="Arial"/>
                <w:color w:val="FF0000"/>
                <w:szCs w:val="18"/>
              </w:rPr>
            </w:pPr>
            <w:r w:rsidRPr="00884D56">
              <w:rPr>
                <w:rFonts w:cs="Arial"/>
                <w:color w:val="FF0000"/>
                <w:szCs w:val="18"/>
              </w:rPr>
              <w:t>hierna ook te noemen ’geldgeefster’, alsmede haar rechtverkrijgenden onder algemene en onder bijzondere titel. Overal waar in deze akte of de hierna te noemen Algemene Voorwaarden gesproken wordt van geldgeefster, zal na overgang hierin worden gelezen haar rechtsopvolger.</w:t>
            </w:r>
          </w:p>
          <w:p w14:paraId="5686DAEC" w14:textId="4FBEA5B7" w:rsidR="00BA7A59" w:rsidRPr="00194473" w:rsidRDefault="00BA7A59" w:rsidP="00D77156">
            <w:pPr>
              <w:tabs>
                <w:tab w:val="left" w:pos="-1440"/>
                <w:tab w:val="left" w:pos="-720"/>
              </w:tabs>
              <w:suppressAutoHyphens/>
              <w:ind w:left="284"/>
              <w:rPr>
                <w:rFonts w:cs="Arial"/>
                <w:color w:val="339966"/>
                <w:szCs w:val="18"/>
              </w:rPr>
            </w:pP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r w:rsidR="00F47A2C" w:rsidRPr="00123774" w14:paraId="0B9F6314" w14:textId="77777777" w:rsidTr="00DB7FA4">
        <w:trPr>
          <w:trHeight w:val="125"/>
          <w:ins w:id="39" w:author="Groot, Karina de" w:date="2023-11-22T09:08:00Z"/>
        </w:trPr>
        <w:tc>
          <w:tcPr>
            <w:tcW w:w="2394" w:type="pct"/>
            <w:shd w:val="clear" w:color="auto" w:fill="auto"/>
          </w:tcPr>
          <w:p w14:paraId="2B6A8E04" w14:textId="77777777" w:rsidR="00F47A2C" w:rsidRPr="00F47A2C" w:rsidRDefault="00F47A2C" w:rsidP="00F47A2C">
            <w:pPr>
              <w:tabs>
                <w:tab w:val="left" w:pos="-1440"/>
                <w:tab w:val="left" w:pos="-720"/>
              </w:tabs>
              <w:suppressAutoHyphens/>
              <w:ind w:left="284"/>
              <w:rPr>
                <w:ins w:id="40" w:author="Groot, Karina de" w:date="2023-11-22T09:09:00Z"/>
                <w:rFonts w:cs="Arial"/>
                <w:color w:val="FF0000"/>
                <w:szCs w:val="18"/>
                <w:rPrChange w:id="41" w:author="Groot, Karina de" w:date="2023-11-22T09:09:00Z">
                  <w:rPr>
                    <w:ins w:id="42" w:author="Groot, Karina de" w:date="2023-11-22T09:09:00Z"/>
                    <w:rFonts w:cs="Arial"/>
                    <w:color w:val="FF0000"/>
                    <w:sz w:val="20"/>
                  </w:rPr>
                </w:rPrChange>
              </w:rPr>
            </w:pPr>
            <w:ins w:id="43" w:author="Groot, Karina de" w:date="2023-11-22T09:09:00Z">
              <w:r w:rsidRPr="00F47A2C">
                <w:rPr>
                  <w:rFonts w:cs="Arial"/>
                  <w:color w:val="FF0000"/>
                  <w:szCs w:val="18"/>
                  <w:rPrChange w:id="44" w:author="Groot, Karina de" w:date="2023-11-22T09:09:00Z">
                    <w:rPr>
                      <w:rFonts w:cs="Arial"/>
                      <w:color w:val="FF0000"/>
                      <w:sz w:val="20"/>
                    </w:rPr>
                  </w:rPrChange>
                </w:rPr>
                <w:t>Van de hier bedoelde volmacht is mij, notaris, genoegzaam gebleken.</w:t>
              </w:r>
            </w:ins>
          </w:p>
          <w:p w14:paraId="6459032A" w14:textId="77777777" w:rsidR="00F47A2C" w:rsidRDefault="00F47A2C" w:rsidP="00964614">
            <w:pPr>
              <w:tabs>
                <w:tab w:val="left" w:pos="-1440"/>
                <w:tab w:val="left" w:pos="-720"/>
              </w:tabs>
              <w:suppressAutoHyphens/>
              <w:rPr>
                <w:ins w:id="45" w:author="Groot, Karina de" w:date="2023-11-22T09:08:00Z"/>
                <w:rFonts w:cs="Arial"/>
                <w:color w:val="FF0000"/>
                <w:sz w:val="20"/>
              </w:rPr>
            </w:pPr>
          </w:p>
        </w:tc>
        <w:tc>
          <w:tcPr>
            <w:tcW w:w="2606" w:type="pct"/>
            <w:shd w:val="clear" w:color="auto" w:fill="auto"/>
          </w:tcPr>
          <w:p w14:paraId="45DB5D84" w14:textId="0D89C29E" w:rsidR="00F47A2C" w:rsidRDefault="00F47A2C" w:rsidP="00AB2AB6">
            <w:pPr>
              <w:rPr>
                <w:ins w:id="46" w:author="Groot, Karina de" w:date="2023-11-22T09:08:00Z"/>
              </w:rPr>
            </w:pPr>
            <w:ins w:id="47" w:author="Groot, Karina de" w:date="2023-11-22T09:09:00Z">
              <w:r>
                <w:t>Vaste tekst.</w:t>
              </w:r>
            </w:ins>
          </w:p>
        </w:tc>
      </w:tr>
      <w:tr w:rsidR="00964614" w:rsidRPr="00123774" w14:paraId="368444D8" w14:textId="77777777" w:rsidTr="00DB7FA4">
        <w:trPr>
          <w:trHeight w:val="125"/>
        </w:trPr>
        <w:tc>
          <w:tcPr>
            <w:tcW w:w="2394" w:type="pct"/>
            <w:shd w:val="clear" w:color="auto" w:fill="auto"/>
          </w:tcPr>
          <w:p w14:paraId="525AE91A" w14:textId="77777777" w:rsidR="00964614" w:rsidRPr="009633DE" w:rsidRDefault="00964614" w:rsidP="00964614">
            <w:pPr>
              <w:tabs>
                <w:tab w:val="left" w:pos="-1440"/>
                <w:tab w:val="left" w:pos="-720"/>
              </w:tabs>
              <w:suppressAutoHyphens/>
              <w:rPr>
                <w:rFonts w:cs="Arial"/>
                <w:color w:val="FF0000"/>
                <w:sz w:val="20"/>
              </w:rPr>
            </w:pPr>
            <w:r>
              <w:rPr>
                <w:rFonts w:cs="Arial"/>
                <w:color w:val="FF0000"/>
                <w:sz w:val="20"/>
              </w:rPr>
              <w:lastRenderedPageBreak/>
              <w:t xml:space="preserve">De verschenen </w:t>
            </w:r>
            <w:r w:rsidRPr="00CF7CD0">
              <w:rPr>
                <w:rFonts w:cs="Arial"/>
                <w:color w:val="339966"/>
                <w:sz w:val="20"/>
              </w:rPr>
              <w:t>persoon heeft/ personen hebben</w:t>
            </w:r>
            <w:r>
              <w:rPr>
                <w:rFonts w:cs="Arial"/>
                <w:color w:val="FF0000"/>
                <w:sz w:val="20"/>
              </w:rPr>
              <w:t xml:space="preserve"> het volgende verklaard:</w:t>
            </w:r>
          </w:p>
          <w:p w14:paraId="789029E6" w14:textId="77777777" w:rsidR="00964614" w:rsidRPr="00964614" w:rsidRDefault="00964614" w:rsidP="00281E98">
            <w:pPr>
              <w:tabs>
                <w:tab w:val="left" w:pos="-1440"/>
                <w:tab w:val="left" w:pos="-720"/>
              </w:tabs>
              <w:suppressAutoHyphens/>
              <w:spacing w:line="276" w:lineRule="auto"/>
              <w:ind w:left="284"/>
              <w:rPr>
                <w:rFonts w:cs="Arial"/>
                <w:color w:val="FF0000"/>
                <w:szCs w:val="18"/>
              </w:rPr>
            </w:pPr>
          </w:p>
        </w:tc>
        <w:tc>
          <w:tcPr>
            <w:tcW w:w="2606" w:type="pct"/>
            <w:shd w:val="clear" w:color="auto" w:fill="auto"/>
          </w:tcPr>
          <w:p w14:paraId="0706ED37" w14:textId="58830A7D" w:rsidR="00AB2AB6" w:rsidRDefault="00AB2AB6" w:rsidP="00AB2AB6">
            <w:r>
              <w:t>Verplichte keuze met tekst die wordt afgeleid van het aantal gerechtigde personen in de partij(en).</w:t>
            </w:r>
          </w:p>
          <w:p w14:paraId="093D8F19" w14:textId="34EEA54E" w:rsidR="00A15E36" w:rsidRPr="00F825E8" w:rsidRDefault="00A15E36" w:rsidP="00F825E8">
            <w:pPr>
              <w:pStyle w:val="Lijstalinea"/>
              <w:numPr>
                <w:ilvl w:val="0"/>
                <w:numId w:val="36"/>
              </w:numPr>
              <w:rPr>
                <w:rFonts w:cs="Arial"/>
                <w:color w:val="339966"/>
                <w:sz w:val="20"/>
              </w:rPr>
            </w:pPr>
            <w:r>
              <w:t xml:space="preserve">1 persoon: </w:t>
            </w:r>
            <w:r w:rsidRPr="00F825E8">
              <w:rPr>
                <w:rFonts w:cs="Arial"/>
                <w:color w:val="339966"/>
                <w:szCs w:val="18"/>
              </w:rPr>
              <w:t>persoon heeft</w:t>
            </w:r>
          </w:p>
          <w:p w14:paraId="2D81CD31" w14:textId="3AA8B3B3" w:rsidR="00A15E36" w:rsidRPr="00A15E36" w:rsidRDefault="00A15E36" w:rsidP="00F825E8">
            <w:pPr>
              <w:pStyle w:val="Lijstalinea"/>
              <w:numPr>
                <w:ilvl w:val="0"/>
                <w:numId w:val="36"/>
              </w:numPr>
            </w:pPr>
            <w:r w:rsidRPr="00F825E8">
              <w:rPr>
                <w:rFonts w:cs="Arial"/>
              </w:rPr>
              <w:t>Meerdere personen</w:t>
            </w:r>
            <w:r>
              <w:rPr>
                <w:rFonts w:cs="Arial"/>
              </w:rPr>
              <w:t xml:space="preserve">: </w:t>
            </w:r>
            <w:r w:rsidRPr="00F825E8">
              <w:rPr>
                <w:rFonts w:cs="Arial"/>
                <w:color w:val="339966"/>
                <w:szCs w:val="18"/>
              </w:rPr>
              <w:t>personen hebben</w:t>
            </w:r>
          </w:p>
          <w:p w14:paraId="3DF75389" w14:textId="77777777" w:rsidR="00AB2AB6" w:rsidRPr="00EA4857" w:rsidRDefault="00AB2AB6" w:rsidP="00AB2AB6">
            <w:pPr>
              <w:rPr>
                <w:u w:val="single"/>
              </w:rPr>
            </w:pPr>
            <w:r w:rsidRPr="00EA4857">
              <w:rPr>
                <w:u w:val="single"/>
              </w:rPr>
              <w:t>Mapping gerechtigde persoon:</w:t>
            </w:r>
          </w:p>
          <w:p w14:paraId="544C84DC" w14:textId="77777777" w:rsidR="00AB2AB6" w:rsidRPr="00EA4857" w:rsidRDefault="00AB2AB6" w:rsidP="00AB2AB6">
            <w:pPr>
              <w:spacing w:line="240" w:lineRule="auto"/>
              <w:rPr>
                <w:sz w:val="16"/>
                <w:szCs w:val="16"/>
              </w:rPr>
            </w:pPr>
            <w:r w:rsidRPr="00EA4857">
              <w:rPr>
                <w:sz w:val="16"/>
                <w:szCs w:val="16"/>
              </w:rPr>
              <w:t>-aantal personen met ./tia_IndGerechtigde = true</w:t>
            </w:r>
          </w:p>
          <w:p w14:paraId="1691E0D0" w14:textId="77777777" w:rsidR="00AB2AB6" w:rsidRPr="00EA4857" w:rsidRDefault="00AB2AB6" w:rsidP="00AB2AB6">
            <w:pPr>
              <w:spacing w:line="240" w:lineRule="auto"/>
              <w:rPr>
                <w:sz w:val="16"/>
                <w:szCs w:val="16"/>
              </w:rPr>
            </w:pPr>
            <w:r w:rsidRPr="00EA4857">
              <w:rPr>
                <w:sz w:val="16"/>
                <w:szCs w:val="16"/>
              </w:rPr>
              <w:t>//IMKAD_AangebodenStuk/Partij/IMKAD_Persoon</w:t>
            </w:r>
          </w:p>
          <w:p w14:paraId="756A4CD2" w14:textId="77777777" w:rsidR="00AB2AB6" w:rsidRPr="00EA4857" w:rsidRDefault="00AB2AB6" w:rsidP="00AB2AB6">
            <w:pPr>
              <w:spacing w:line="240" w:lineRule="auto"/>
              <w:rPr>
                <w:sz w:val="16"/>
                <w:szCs w:val="16"/>
              </w:rPr>
            </w:pPr>
            <w:r w:rsidRPr="00EA4857">
              <w:rPr>
                <w:sz w:val="16"/>
                <w:szCs w:val="16"/>
              </w:rPr>
              <w:t>//IMKAD_AangebodenStuk/Partij/IMKAD_Persoon/GerelateerdPersoon/IMKAD_Persoon</w:t>
            </w:r>
          </w:p>
          <w:p w14:paraId="0A121C83" w14:textId="77777777" w:rsidR="00AB2AB6" w:rsidRPr="00EA4857" w:rsidRDefault="00AB2AB6" w:rsidP="00AB2AB6">
            <w:pPr>
              <w:spacing w:line="240" w:lineRule="auto"/>
              <w:rPr>
                <w:sz w:val="16"/>
                <w:szCs w:val="16"/>
              </w:rPr>
            </w:pPr>
            <w:r w:rsidRPr="00EA4857">
              <w:rPr>
                <w:sz w:val="16"/>
                <w:szCs w:val="16"/>
              </w:rPr>
              <w:t>//IMKAD_AangebodenStuk/Partij/IMKAD_Persoon/GerelateerdPersoon/IMKAD_Persoon/</w:t>
            </w:r>
          </w:p>
          <w:p w14:paraId="1EC3912A" w14:textId="73DC89C1" w:rsidR="00AB2AB6" w:rsidRDefault="00AB2AB6" w:rsidP="00AB2AB6">
            <w:r w:rsidRPr="00EA4857">
              <w:rPr>
                <w:sz w:val="16"/>
                <w:szCs w:val="16"/>
              </w:rPr>
              <w:tab/>
              <w:t>/GerelateerdPersoon/IMKAD_Persoon</w:t>
            </w:r>
          </w:p>
          <w:p w14:paraId="4DA4635A" w14:textId="5CD2334D" w:rsidR="00964614" w:rsidRPr="00964614" w:rsidRDefault="00964614" w:rsidP="00884D56">
            <w:pPr>
              <w:rPr>
                <w:szCs w:val="18"/>
              </w:rPr>
            </w:pPr>
          </w:p>
        </w:tc>
      </w:tr>
    </w:tbl>
    <w:p w14:paraId="5D939B5C" w14:textId="77777777" w:rsidR="00C15CF7" w:rsidRDefault="003952DF" w:rsidP="001D61D1">
      <w:pPr>
        <w:pStyle w:val="Kop2"/>
        <w:pageBreakBefore/>
      </w:pPr>
      <w:bookmarkStart w:id="48" w:name="_Ref438019187"/>
      <w:bookmarkStart w:id="49" w:name="_Toc483386923"/>
      <w:r>
        <w:lastRenderedPageBreak/>
        <w:t>Geldl</w:t>
      </w:r>
      <w:r w:rsidR="0070234C">
        <w:t>ening</w:t>
      </w:r>
      <w:bookmarkEnd w:id="48"/>
      <w:bookmarkEnd w:id="49"/>
    </w:p>
    <w:p w14:paraId="7C8D0077" w14:textId="77777777" w:rsidR="00AF2E85" w:rsidRPr="001B2D57" w:rsidRDefault="00AF2E85"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F825E8">
        <w:trPr>
          <w:trHeight w:val="125"/>
        </w:trPr>
        <w:tc>
          <w:tcPr>
            <w:tcW w:w="2394" w:type="pct"/>
            <w:shd w:val="clear" w:color="auto" w:fill="DEEAF6" w:themeFill="accent1" w:themeFillTint="33"/>
          </w:tcPr>
          <w:p w14:paraId="02BBFDF4" w14:textId="77777777" w:rsidR="00E729A7" w:rsidRPr="00D77156" w:rsidRDefault="00E729A7" w:rsidP="00D77156">
            <w:pPr>
              <w:rPr>
                <w:b/>
              </w:rPr>
            </w:pPr>
            <w:r w:rsidRPr="00DB7FA4">
              <w:rPr>
                <w:b/>
              </w:rPr>
              <w:t>Modeldocument tekst</w:t>
            </w:r>
          </w:p>
        </w:tc>
        <w:tc>
          <w:tcPr>
            <w:tcW w:w="2606" w:type="pct"/>
            <w:shd w:val="clear" w:color="auto" w:fill="DEEAF6" w:themeFill="accent1" w:themeFillTint="33"/>
          </w:tcPr>
          <w:p w14:paraId="010A31D7" w14:textId="13B0570A" w:rsidR="00E729A7" w:rsidRPr="00D77156" w:rsidRDefault="00C47252" w:rsidP="00E729A7">
            <w:pPr>
              <w:rPr>
                <w:b/>
              </w:rPr>
            </w:pPr>
            <w:r>
              <w:rPr>
                <w:b/>
              </w:rPr>
              <w:t>Mapping en t</w:t>
            </w:r>
            <w:r w:rsidRPr="00DB7FA4">
              <w:rPr>
                <w:b/>
              </w:rPr>
              <w:t>oelichting</w:t>
            </w:r>
          </w:p>
        </w:tc>
      </w:tr>
      <w:tr w:rsidR="005C6B81" w:rsidRPr="00123774" w14:paraId="432646F7" w14:textId="77777777" w:rsidTr="00DB7FA4">
        <w:trPr>
          <w:trHeight w:val="125"/>
        </w:trPr>
        <w:tc>
          <w:tcPr>
            <w:tcW w:w="2394" w:type="pct"/>
            <w:shd w:val="clear" w:color="auto" w:fill="auto"/>
          </w:tcPr>
          <w:p w14:paraId="0CD7458A" w14:textId="4822946F" w:rsidR="005C6B81" w:rsidRPr="00884D56" w:rsidRDefault="00B20447" w:rsidP="00884D56">
            <w:pPr>
              <w:pStyle w:val="Lijstalinea"/>
              <w:widowControl w:val="0"/>
              <w:numPr>
                <w:ilvl w:val="0"/>
                <w:numId w:val="33"/>
              </w:numPr>
              <w:tabs>
                <w:tab w:val="left" w:pos="-1440"/>
                <w:tab w:val="left" w:pos="-720"/>
                <w:tab w:val="left" w:pos="425"/>
              </w:tabs>
              <w:suppressAutoHyphens/>
              <w:spacing w:line="240" w:lineRule="auto"/>
              <w:rPr>
                <w:rFonts w:cs="Arial"/>
                <w:b/>
                <w:bCs/>
                <w:snapToGrid/>
                <w:color w:val="FF0000"/>
                <w:kern w:val="0"/>
                <w:szCs w:val="18"/>
                <w:lang w:eastAsia="nl-NL"/>
              </w:rPr>
            </w:pPr>
            <w:r>
              <w:rPr>
                <w:rFonts w:cs="Arial"/>
                <w:b/>
                <w:bCs/>
                <w:snapToGrid/>
                <w:color w:val="FF0000"/>
                <w:kern w:val="0"/>
                <w:szCs w:val="18"/>
                <w:lang w:eastAsia="nl-NL"/>
              </w:rPr>
              <w:t xml:space="preserve"> </w:t>
            </w:r>
            <w:r w:rsidR="005C6B81" w:rsidRPr="00884D56">
              <w:rPr>
                <w:rFonts w:cs="Arial"/>
                <w:b/>
                <w:bCs/>
                <w:snapToGrid/>
                <w:color w:val="FF0000"/>
                <w:kern w:val="0"/>
                <w:szCs w:val="18"/>
                <w:lang w:eastAsia="nl-NL"/>
              </w:rPr>
              <w:t>OVEREENKOMST VAN GELDLENING</w:t>
            </w:r>
          </w:p>
          <w:p w14:paraId="392FC662" w14:textId="09273FDD" w:rsidR="00B20447" w:rsidRPr="009E097F" w:rsidRDefault="00B20447" w:rsidP="00F825E8">
            <w:pPr>
              <w:tabs>
                <w:tab w:val="left" w:pos="-1440"/>
                <w:tab w:val="left" w:pos="-720"/>
              </w:tabs>
              <w:suppressAutoHyphens/>
              <w:spacing w:line="276" w:lineRule="auto"/>
              <w:ind w:left="426"/>
              <w:rPr>
                <w:rFonts w:cs="Arial"/>
                <w:color w:val="FF0000"/>
                <w:sz w:val="20"/>
                <w:lang w:val="nl"/>
              </w:rPr>
            </w:pPr>
            <w:r w:rsidRPr="009E097F">
              <w:rPr>
                <w:rFonts w:cs="Arial"/>
                <w:color w:val="FF0000"/>
                <w:sz w:val="20"/>
                <w:lang w:val="nl"/>
              </w:rPr>
              <w:t>Tussen de schuldenaar en de geldgeefster is een overeenkomst van geldlening met hypotheekstelling en inpandgeving gesloten, hierna te noemen “de overeenkomst van geldlening”.</w:t>
            </w:r>
            <w:r w:rsidRPr="009E097F">
              <w:rPr>
                <w:rFonts w:cs="Arial"/>
                <w:color w:val="FF0000"/>
                <w:sz w:val="20"/>
              </w:rPr>
              <w:t xml:space="preserve"> </w:t>
            </w:r>
            <w:r w:rsidRPr="009E097F">
              <w:rPr>
                <w:rFonts w:cs="Arial"/>
                <w:color w:val="FF0000"/>
                <w:sz w:val="20"/>
                <w:lang w:val="nl"/>
              </w:rPr>
              <w:t xml:space="preserve">Deze overeenkomst van geldlening is omschreven in </w:t>
            </w:r>
            <w:r w:rsidRPr="009E097F">
              <w:rPr>
                <w:rFonts w:cs="Arial"/>
                <w:color w:val="FF0000"/>
                <w:sz w:val="20"/>
              </w:rPr>
              <w:t xml:space="preserve">het door geldgeefster gedane bindend aanbod </w:t>
            </w:r>
            <w:r w:rsidRPr="009E097F">
              <w:rPr>
                <w:rFonts w:cs="Arial"/>
                <w:color w:val="FF0000"/>
                <w:sz w:val="20"/>
                <w:lang w:val="nl"/>
              </w:rPr>
              <w:t xml:space="preserve">onder nummer </w:t>
            </w:r>
            <w:r w:rsidRPr="00407770">
              <w:rPr>
                <w:rFonts w:cs="Arial"/>
                <w:sz w:val="20"/>
              </w:rPr>
              <w:fldChar w:fldCharType="begin"/>
            </w:r>
            <w:r w:rsidRPr="00407770">
              <w:rPr>
                <w:rFonts w:cs="Arial"/>
                <w:sz w:val="20"/>
              </w:rPr>
              <w:instrText>MacroButton Nomacro §</w:instrText>
            </w:r>
            <w:r w:rsidRPr="00407770">
              <w:rPr>
                <w:rFonts w:cs="Arial"/>
                <w:sz w:val="20"/>
              </w:rPr>
              <w:fldChar w:fldCharType="end"/>
            </w:r>
            <w:r>
              <w:rPr>
                <w:rFonts w:cs="Arial"/>
                <w:sz w:val="20"/>
              </w:rPr>
              <w:t>offertenummer</w:t>
            </w:r>
            <w:r w:rsidRPr="00407770">
              <w:rPr>
                <w:rFonts w:cs="Arial"/>
                <w:sz w:val="20"/>
              </w:rPr>
              <w:fldChar w:fldCharType="begin"/>
            </w:r>
            <w:r w:rsidRPr="00407770">
              <w:rPr>
                <w:rFonts w:cs="Arial"/>
                <w:sz w:val="20"/>
              </w:rPr>
              <w:instrText>MacroButton Nomacro §</w:instrText>
            </w:r>
            <w:r w:rsidRPr="00407770">
              <w:rPr>
                <w:rFonts w:cs="Arial"/>
                <w:sz w:val="20"/>
              </w:rPr>
              <w:fldChar w:fldCharType="end"/>
            </w:r>
            <w:r w:rsidRPr="009E097F">
              <w:rPr>
                <w:rFonts w:cs="Arial"/>
                <w:color w:val="FF0000"/>
                <w:sz w:val="20"/>
                <w:lang w:val="nl"/>
              </w:rPr>
              <w:t xml:space="preserve">. Ter uitvoering van die overeenkomst van geldlening zal door geldgeefster een som geld aan de schuldenaar ter beschikking worden gesteld en zullen door de schuldenaar een recht van hypotheek en pandrechten ten behoeve van geldgeefster worden gevestigd, een en ander zoals in deze akte omschreven. </w:t>
            </w:r>
          </w:p>
          <w:p w14:paraId="399388CA" w14:textId="78DA6993" w:rsidR="005C6B81" w:rsidRPr="00194473" w:rsidRDefault="005C6B81" w:rsidP="00F825E8">
            <w:pPr>
              <w:tabs>
                <w:tab w:val="left" w:pos="-1440"/>
                <w:tab w:val="left" w:pos="-720"/>
              </w:tabs>
              <w:suppressAutoHyphens/>
              <w:spacing w:line="276" w:lineRule="auto"/>
              <w:ind w:left="360"/>
              <w:rPr>
                <w:rFonts w:cs="Arial"/>
                <w:color w:val="FF0000"/>
                <w:szCs w:val="18"/>
              </w:rPr>
            </w:pPr>
          </w:p>
        </w:tc>
        <w:tc>
          <w:tcPr>
            <w:tcW w:w="2606" w:type="pct"/>
            <w:shd w:val="clear" w:color="auto" w:fill="auto"/>
          </w:tcPr>
          <w:p w14:paraId="6BF37610" w14:textId="6584C36C"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w:t>
            </w:r>
            <w:r w:rsidR="00AE1F4D">
              <w:t>het offertenummer wordt 1x opgenomen en wordt in de diverse paragraven getoond</w:t>
            </w:r>
            <w:r w:rsidR="008A6D63">
              <w:t>)</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3149F8E0" w:rsidR="00C842EC" w:rsidRDefault="00C842EC" w:rsidP="00C842EC">
            <w:pPr>
              <w:keepNext/>
              <w:spacing w:line="240" w:lineRule="auto"/>
              <w:ind w:left="227"/>
              <w:rPr>
                <w:sz w:val="16"/>
                <w:szCs w:val="16"/>
              </w:rPr>
            </w:pPr>
            <w:r w:rsidRPr="00495A98">
              <w:rPr>
                <w:snapToGrid/>
                <w:kern w:val="0"/>
                <w:sz w:val="16"/>
                <w:szCs w:val="16"/>
                <w:lang w:eastAsia="nl-NL"/>
              </w:rPr>
              <w:t>./tekst(</w:t>
            </w:r>
            <w:r w:rsidR="00884D56">
              <w:rPr>
                <w:i/>
                <w:sz w:val="16"/>
                <w:szCs w:val="16"/>
              </w:rPr>
              <w:t>vrije tekst</w:t>
            </w:r>
            <w:r w:rsidRPr="00F27D04">
              <w:rPr>
                <w:sz w:val="16"/>
                <w:szCs w:val="16"/>
              </w:rPr>
              <w:t>)</w:t>
            </w:r>
          </w:p>
          <w:p w14:paraId="3173D104" w14:textId="77777777" w:rsidR="005C6B81" w:rsidRPr="004D42E8" w:rsidRDefault="005C6B81" w:rsidP="007100DB"/>
        </w:tc>
      </w:tr>
      <w:tr w:rsidR="00884D56" w:rsidRPr="00123774" w14:paraId="0DB9E0B1" w14:textId="77777777" w:rsidTr="00DB7FA4">
        <w:trPr>
          <w:trHeight w:val="125"/>
        </w:trPr>
        <w:tc>
          <w:tcPr>
            <w:tcW w:w="2394" w:type="pct"/>
            <w:shd w:val="clear" w:color="auto" w:fill="auto"/>
          </w:tcPr>
          <w:p w14:paraId="76E101E0" w14:textId="77777777" w:rsidR="00884D56" w:rsidRPr="00265C77" w:rsidRDefault="00884D56" w:rsidP="00F825E8">
            <w:pPr>
              <w:tabs>
                <w:tab w:val="left" w:pos="-1440"/>
                <w:tab w:val="left" w:pos="-720"/>
              </w:tabs>
              <w:suppressAutoHyphens/>
              <w:spacing w:line="276" w:lineRule="auto"/>
              <w:ind w:left="426"/>
              <w:rPr>
                <w:rFonts w:cs="Arial"/>
                <w:b/>
                <w:bCs/>
                <w:color w:val="FF0000"/>
                <w:sz w:val="20"/>
                <w:lang w:val="nl"/>
              </w:rPr>
            </w:pPr>
            <w:r w:rsidRPr="00265C77">
              <w:rPr>
                <w:rFonts w:cs="Arial"/>
                <w:b/>
                <w:bCs/>
                <w:color w:val="FF0000"/>
                <w:sz w:val="20"/>
                <w:lang w:val="nl"/>
              </w:rPr>
              <w:t>AANVULLENDE GELDLENING</w:t>
            </w:r>
          </w:p>
          <w:p w14:paraId="3111E61D" w14:textId="77777777" w:rsidR="00884D56" w:rsidRDefault="00884D56" w:rsidP="00F825E8">
            <w:pPr>
              <w:tabs>
                <w:tab w:val="left" w:pos="-1440"/>
                <w:tab w:val="left" w:pos="-720"/>
              </w:tabs>
              <w:suppressAutoHyphens/>
              <w:spacing w:line="276" w:lineRule="auto"/>
              <w:ind w:left="426"/>
              <w:rPr>
                <w:rFonts w:cs="Arial"/>
                <w:color w:val="FF0000"/>
                <w:sz w:val="20"/>
              </w:rPr>
            </w:pPr>
            <w:r w:rsidRPr="00265C77">
              <w:rPr>
                <w:rFonts w:cs="Arial"/>
                <w:color w:val="FF0000"/>
                <w:sz w:val="20"/>
              </w:rPr>
              <w:t>De schuldenaar en de geldgeefster kunnen overeenkomen dat door de geldgeefster aan de schuldenaar een aanvullende geldlening wordt verstrekt, hierna te noemen: “de aanvullende geldlening”. Een aanvullende geldlening wordt alleen verstrekt voor zover het op grond van de voormelde overeenkomst van geldlening en eventuele aanvullende geldlening(en) uitstaande bedrag lager is dan het hierna onder HYPOTHEEKSTELLINGEN sub (A) genoemde bedrag en indien aan de op dat moment geldende acceptatiecriteria wordt voldaan.</w:t>
            </w:r>
          </w:p>
          <w:p w14:paraId="53C74B95" w14:textId="77777777" w:rsidR="00884D56" w:rsidRPr="00884D56" w:rsidRDefault="00884D56" w:rsidP="00F825E8">
            <w:pPr>
              <w:pStyle w:val="Lijstalinea"/>
              <w:widowControl w:val="0"/>
              <w:tabs>
                <w:tab w:val="left" w:pos="-1440"/>
                <w:tab w:val="left" w:pos="-720"/>
                <w:tab w:val="left" w:pos="425"/>
              </w:tabs>
              <w:suppressAutoHyphens/>
              <w:spacing w:line="240" w:lineRule="auto"/>
              <w:ind w:left="360"/>
              <w:rPr>
                <w:rFonts w:cs="Arial"/>
                <w:b/>
                <w:bCs/>
                <w:snapToGrid/>
                <w:color w:val="FF0000"/>
                <w:kern w:val="0"/>
                <w:szCs w:val="18"/>
                <w:lang w:eastAsia="nl-NL"/>
              </w:rPr>
            </w:pPr>
          </w:p>
        </w:tc>
        <w:tc>
          <w:tcPr>
            <w:tcW w:w="2606" w:type="pct"/>
            <w:shd w:val="clear" w:color="auto" w:fill="auto"/>
          </w:tcPr>
          <w:p w14:paraId="1FAB67CD" w14:textId="628256FC" w:rsidR="00884D56" w:rsidRDefault="00884D56" w:rsidP="00E729A7">
            <w:r>
              <w:t>Vaste tekst</w:t>
            </w:r>
          </w:p>
        </w:tc>
      </w:tr>
      <w:tr w:rsidR="00473A4A" w:rsidRPr="00123774" w14:paraId="6C4B613B" w14:textId="77777777" w:rsidTr="00DB7FA4">
        <w:trPr>
          <w:trHeight w:val="125"/>
        </w:trPr>
        <w:tc>
          <w:tcPr>
            <w:tcW w:w="2394" w:type="pct"/>
            <w:shd w:val="clear" w:color="auto" w:fill="auto"/>
          </w:tcPr>
          <w:p w14:paraId="6487CBFD" w14:textId="717213A9" w:rsidR="00884D56" w:rsidRPr="00F825E8" w:rsidRDefault="00884D56" w:rsidP="00F825E8">
            <w:pPr>
              <w:pStyle w:val="Lijstalinea"/>
              <w:numPr>
                <w:ilvl w:val="0"/>
                <w:numId w:val="33"/>
              </w:numPr>
              <w:tabs>
                <w:tab w:val="left" w:pos="-1440"/>
                <w:tab w:val="left" w:pos="-720"/>
              </w:tabs>
              <w:suppressAutoHyphens/>
              <w:spacing w:line="276" w:lineRule="auto"/>
              <w:rPr>
                <w:rFonts w:cs="Arial"/>
                <w:color w:val="FF0000"/>
                <w:szCs w:val="18"/>
              </w:rPr>
            </w:pPr>
            <w:r w:rsidRPr="00F825E8">
              <w:rPr>
                <w:rFonts w:cs="Arial"/>
                <w:b/>
                <w:color w:val="FF0000"/>
                <w:szCs w:val="18"/>
              </w:rPr>
              <w:t xml:space="preserve">BEDRAG GELDLENING (Hypotheeknummer: </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szCs w:val="18"/>
              </w:rPr>
              <w:t>offertenummer</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b/>
                <w:color w:val="FF0000"/>
                <w:szCs w:val="18"/>
              </w:rPr>
              <w:t>)</w:t>
            </w:r>
          </w:p>
          <w:p w14:paraId="48A99B66" w14:textId="77777777" w:rsidR="00884D56" w:rsidRPr="00F825E8" w:rsidRDefault="00884D56" w:rsidP="00F825E8">
            <w:pPr>
              <w:tabs>
                <w:tab w:val="left" w:pos="-1440"/>
                <w:tab w:val="left" w:pos="-720"/>
              </w:tabs>
              <w:suppressAutoHyphens/>
              <w:spacing w:line="276" w:lineRule="auto"/>
              <w:ind w:left="426"/>
              <w:rPr>
                <w:rFonts w:cs="Arial"/>
                <w:color w:val="FF0000"/>
                <w:szCs w:val="18"/>
              </w:rPr>
            </w:pPr>
            <w:r w:rsidRPr="00F825E8">
              <w:rPr>
                <w:rFonts w:cs="Arial"/>
                <w:color w:val="FF0000"/>
                <w:szCs w:val="18"/>
              </w:rPr>
              <w:t xml:space="preserve">De schuldenaar verklaart van geldgeefster ter leen te hebben ontvangen en aan deze daarom een bedrag van </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szCs w:val="18"/>
              </w:rPr>
              <w:t xml:space="preserve">leningbedrag voluit in letters </w:t>
            </w:r>
            <w:r w:rsidRPr="00F825E8">
              <w:rPr>
                <w:rFonts w:cs="Arial"/>
                <w:szCs w:val="18"/>
              </w:rPr>
              <w:lastRenderedPageBreak/>
              <w:t>(leningbedrag in cijfers)</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color w:val="FF0000"/>
                <w:szCs w:val="18"/>
              </w:rPr>
              <w:t>, hierna te noemen “de hoofdsom”, schuldig te zijn, zo de schuldenaar uit meerdere personen bestaat onder het beding van hoofdelijke aansprakelijkheid en voorts onder de volgende bepalingen.</w:t>
            </w:r>
          </w:p>
          <w:p w14:paraId="1A0AB7B8" w14:textId="7F742221" w:rsidR="00473A4A" w:rsidRPr="00194473" w:rsidRDefault="00473A4A" w:rsidP="00F825E8">
            <w:pPr>
              <w:tabs>
                <w:tab w:val="left" w:pos="-1440"/>
                <w:tab w:val="left" w:pos="-720"/>
              </w:tabs>
              <w:suppressAutoHyphens/>
              <w:spacing w:line="276" w:lineRule="auto"/>
              <w:ind w:left="306"/>
              <w:rPr>
                <w:rFonts w:cs="Arial"/>
                <w:snapToGrid/>
                <w:color w:val="FF0000"/>
                <w:kern w:val="0"/>
                <w:szCs w:val="18"/>
                <w:lang w:val="nl" w:eastAsia="nl-NL"/>
              </w:rPr>
            </w:pPr>
          </w:p>
        </w:tc>
        <w:tc>
          <w:tcPr>
            <w:tcW w:w="2606" w:type="pct"/>
            <w:shd w:val="clear" w:color="auto" w:fill="auto"/>
          </w:tcPr>
          <w:p w14:paraId="2836D088" w14:textId="7F4F6D84" w:rsidR="00473A4A" w:rsidRDefault="00473A4A" w:rsidP="00F825E8">
            <w:pPr>
              <w:spacing w:line="276" w:lineRule="auto"/>
            </w:pPr>
            <w:r>
              <w:lastRenderedPageBreak/>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F04B5A">
              <w:instrText xml:space="preserve"> \* MERGEFORMAT </w:instrText>
            </w:r>
            <w:r w:rsidR="00650817">
              <w:fldChar w:fldCharType="separate"/>
            </w:r>
            <w:r w:rsidR="00FE3800">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F04B5A">
              <w:instrText xml:space="preserve"> \* MERGEFORMAT </w:instrText>
            </w:r>
            <w:r w:rsidR="00650817">
              <w:fldChar w:fldCharType="separate"/>
            </w:r>
            <w:r w:rsidR="00FE3800">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F825E8">
            <w:pPr>
              <w:spacing w:line="276" w:lineRule="auto"/>
            </w:pPr>
          </w:p>
          <w:p w14:paraId="1D8FD810" w14:textId="77777777" w:rsidR="00473A4A" w:rsidRDefault="00473A4A" w:rsidP="00F825E8">
            <w:pPr>
              <w:spacing w:line="276" w:lineRule="auto"/>
            </w:pPr>
            <w:r>
              <w:lastRenderedPageBreak/>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5C847685" w14:textId="4A20E1C8" w:rsidR="007100DB" w:rsidRDefault="007100DB" w:rsidP="008E3F95">
            <w:pPr>
              <w:keepNext/>
              <w:spacing w:line="240" w:lineRule="auto"/>
              <w:ind w:left="227"/>
              <w:rPr>
                <w:sz w:val="16"/>
                <w:szCs w:val="16"/>
              </w:rPr>
            </w:pPr>
            <w:r w:rsidRPr="008E3F95">
              <w:rPr>
                <w:snapToGrid/>
                <w:kern w:val="0"/>
                <w:sz w:val="16"/>
                <w:szCs w:val="16"/>
                <w:lang w:eastAsia="nl-NL"/>
              </w:rPr>
              <w:t>./tekst</w:t>
            </w:r>
            <w:r w:rsidR="00884D56">
              <w:rPr>
                <w:snapToGrid/>
                <w:kern w:val="0"/>
                <w:sz w:val="16"/>
                <w:szCs w:val="16"/>
                <w:lang w:eastAsia="nl-NL"/>
              </w:rPr>
              <w:t xml:space="preserve"> (</w:t>
            </w:r>
            <w:r w:rsidR="00884D56">
              <w:rPr>
                <w:i/>
                <w:sz w:val="16"/>
                <w:szCs w:val="16"/>
              </w:rPr>
              <w:t>vrije tekst</w:t>
            </w:r>
            <w:r w:rsidRPr="00DA1B2E">
              <w:rPr>
                <w:i/>
                <w:sz w:val="16"/>
                <w:szCs w:val="16"/>
              </w:rPr>
              <w:t>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50" w:name="_Ref438469058"/>
      <w:bookmarkStart w:id="51" w:name="_Toc483386924"/>
      <w:r>
        <w:lastRenderedPageBreak/>
        <w:t>Overbruggingslening</w:t>
      </w:r>
      <w:bookmarkEnd w:id="50"/>
      <w:bookmarkEnd w:id="51"/>
    </w:p>
    <w:p w14:paraId="61F44060" w14:textId="77777777" w:rsidR="00AF2E85" w:rsidRPr="001B2D57" w:rsidRDefault="00AF2E85" w:rsidP="00F825E8"/>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F825E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6030D03E" w14:textId="6A8283E1" w:rsidR="003952DF" w:rsidRPr="003952DF" w:rsidRDefault="00C47252" w:rsidP="003952DF">
            <w:pPr>
              <w:keepNext/>
              <w:rPr>
                <w:b/>
              </w:rPr>
            </w:pPr>
            <w:r>
              <w:rPr>
                <w:b/>
              </w:rPr>
              <w:t>Mapping en t</w:t>
            </w:r>
            <w:r w:rsidRPr="00DB7FA4">
              <w:rPr>
                <w:b/>
              </w:rPr>
              <w:t>oelichting</w:t>
            </w:r>
          </w:p>
        </w:tc>
      </w:tr>
      <w:tr w:rsidR="001A3292" w:rsidRPr="00123774" w14:paraId="0CA3301B" w14:textId="77777777" w:rsidTr="00DB7FA4">
        <w:trPr>
          <w:trHeight w:val="125"/>
        </w:trPr>
        <w:tc>
          <w:tcPr>
            <w:tcW w:w="2394" w:type="pct"/>
            <w:shd w:val="clear" w:color="auto" w:fill="auto"/>
          </w:tcPr>
          <w:p w14:paraId="7D440FBA" w14:textId="45DED8B4" w:rsidR="001A3292" w:rsidRPr="00104184" w:rsidRDefault="00F30A3E" w:rsidP="00F825E8">
            <w:pPr>
              <w:tabs>
                <w:tab w:val="left" w:pos="-1440"/>
                <w:tab w:val="left" w:pos="-720"/>
              </w:tabs>
              <w:suppressAutoHyphens/>
              <w:spacing w:line="276" w:lineRule="auto"/>
              <w:rPr>
                <w:rFonts w:cs="Arial"/>
                <w:b/>
                <w:snapToGrid/>
                <w:color w:val="800080"/>
                <w:kern w:val="0"/>
                <w:szCs w:val="18"/>
                <w:lang w:val="nl" w:eastAsia="nl-NL"/>
              </w:rPr>
            </w:pPr>
            <w:r w:rsidRPr="00104184">
              <w:rPr>
                <w:rFonts w:cs="Arial"/>
                <w:b/>
                <w:snapToGrid/>
                <w:color w:val="800080"/>
                <w:kern w:val="0"/>
                <w:szCs w:val="18"/>
                <w:lang w:val="nl" w:eastAsia="nl-NL"/>
              </w:rPr>
              <w:t>(2a)</w:t>
            </w:r>
            <w:r w:rsidR="00104184">
              <w:rPr>
                <w:rFonts w:cs="Arial"/>
                <w:b/>
                <w:snapToGrid/>
                <w:color w:val="800080"/>
                <w:kern w:val="0"/>
                <w:szCs w:val="18"/>
                <w:lang w:val="nl" w:eastAsia="nl-NL"/>
              </w:rPr>
              <w:t xml:space="preserve"> </w:t>
            </w:r>
            <w:r w:rsidRPr="00104184">
              <w:rPr>
                <w:rFonts w:cs="Arial"/>
                <w:b/>
                <w:snapToGrid/>
                <w:color w:val="800080"/>
                <w:kern w:val="0"/>
                <w:szCs w:val="18"/>
                <w:lang w:val="nl" w:eastAsia="nl-NL"/>
              </w:rPr>
              <w:t xml:space="preserve"> </w:t>
            </w:r>
            <w:r w:rsidR="001A3292" w:rsidRPr="00104184">
              <w:rPr>
                <w:rFonts w:cs="Arial"/>
                <w:b/>
                <w:snapToGrid/>
                <w:color w:val="800080"/>
                <w:kern w:val="0"/>
                <w:szCs w:val="18"/>
                <w:lang w:val="nl" w:eastAsia="nl-NL"/>
              </w:rPr>
              <w:t xml:space="preserve">OVERBRUGGINGSLENING (Hypotheeknummer: </w:t>
            </w:r>
            <w:r w:rsidR="001A3292" w:rsidRPr="00104184">
              <w:rPr>
                <w:rFonts w:cs="Arial"/>
                <w:b/>
                <w:snapToGrid/>
                <w:kern w:val="0"/>
                <w:szCs w:val="18"/>
                <w:lang w:val="nl" w:eastAsia="nl-NL"/>
              </w:rPr>
              <w:fldChar w:fldCharType="begin"/>
            </w:r>
            <w:r w:rsidR="001A3292" w:rsidRPr="00104184">
              <w:rPr>
                <w:rFonts w:cs="Arial"/>
                <w:b/>
                <w:snapToGrid/>
                <w:kern w:val="0"/>
                <w:szCs w:val="18"/>
                <w:lang w:val="nl" w:eastAsia="nl-NL"/>
              </w:rPr>
              <w:instrText>MacroButton Nomacro §</w:instrText>
            </w:r>
            <w:r w:rsidR="001A3292" w:rsidRPr="00104184">
              <w:rPr>
                <w:rFonts w:cs="Arial"/>
                <w:b/>
                <w:snapToGrid/>
                <w:kern w:val="0"/>
                <w:szCs w:val="18"/>
                <w:lang w:val="nl" w:eastAsia="nl-NL"/>
              </w:rPr>
              <w:fldChar w:fldCharType="end"/>
            </w:r>
            <w:r w:rsidR="00F92055" w:rsidRPr="00104184">
              <w:rPr>
                <w:rFonts w:cs="Arial"/>
                <w:b/>
                <w:snapToGrid/>
                <w:kern w:val="0"/>
                <w:szCs w:val="18"/>
                <w:lang w:val="nl" w:eastAsia="nl-NL"/>
              </w:rPr>
              <w:t>offertenummer</w:t>
            </w:r>
            <w:r w:rsidR="001A3292" w:rsidRPr="00104184">
              <w:rPr>
                <w:rFonts w:cs="Arial"/>
                <w:b/>
                <w:snapToGrid/>
                <w:kern w:val="0"/>
                <w:szCs w:val="18"/>
                <w:lang w:val="nl" w:eastAsia="nl-NL"/>
              </w:rPr>
              <w:fldChar w:fldCharType="begin"/>
            </w:r>
            <w:r w:rsidR="001A3292" w:rsidRPr="00104184">
              <w:rPr>
                <w:rFonts w:cs="Arial"/>
                <w:b/>
                <w:snapToGrid/>
                <w:kern w:val="0"/>
                <w:szCs w:val="18"/>
                <w:lang w:val="nl" w:eastAsia="nl-NL"/>
              </w:rPr>
              <w:instrText>MacroButton Nomacro §</w:instrText>
            </w:r>
            <w:r w:rsidR="001A3292" w:rsidRPr="00104184">
              <w:rPr>
                <w:rFonts w:cs="Arial"/>
                <w:b/>
                <w:snapToGrid/>
                <w:kern w:val="0"/>
                <w:szCs w:val="18"/>
                <w:lang w:val="nl" w:eastAsia="nl-NL"/>
              </w:rPr>
              <w:fldChar w:fldCharType="end"/>
            </w:r>
            <w:r w:rsidR="001A3292" w:rsidRPr="00104184">
              <w:rPr>
                <w:rFonts w:cs="Arial"/>
                <w:b/>
                <w:snapToGrid/>
                <w:color w:val="800080"/>
                <w:kern w:val="0"/>
                <w:szCs w:val="18"/>
                <w:lang w:val="nl" w:eastAsia="nl-NL"/>
              </w:rPr>
              <w:t>)</w:t>
            </w:r>
          </w:p>
          <w:p w14:paraId="1518EF0F" w14:textId="042853E7" w:rsidR="00F30A3E" w:rsidRPr="00F825E8" w:rsidRDefault="00F30A3E" w:rsidP="00F825E8">
            <w:pPr>
              <w:tabs>
                <w:tab w:val="left" w:pos="-1440"/>
                <w:tab w:val="left" w:pos="-720"/>
              </w:tabs>
              <w:suppressAutoHyphens/>
              <w:spacing w:line="276" w:lineRule="auto"/>
              <w:ind w:left="426"/>
              <w:rPr>
                <w:rFonts w:cs="Arial"/>
                <w:color w:val="800080"/>
                <w:szCs w:val="18"/>
              </w:rPr>
            </w:pPr>
            <w:r w:rsidRPr="00F825E8">
              <w:rPr>
                <w:rFonts w:cs="Arial"/>
                <w:color w:val="800080"/>
                <w:szCs w:val="18"/>
              </w:rPr>
              <w:t xml:space="preserve">De schuldenaar en geldgeefster verklaren hierbij tevens een overbruggingslening te hebben gesloten voor een bedrag van </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szCs w:val="18"/>
              </w:rPr>
              <w:t>overbruggingsleningbedrag voluit in letters (overbruggingsleningbedrag in cijfers)</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color w:val="800080"/>
                <w:szCs w:val="18"/>
              </w:rPr>
              <w:t xml:space="preserve">, hierna te noemen </w:t>
            </w:r>
            <w:r w:rsidR="001B2D57" w:rsidRPr="00801CDC">
              <w:rPr>
                <w:rFonts w:cs="Arial"/>
                <w:color w:val="800080"/>
                <w:szCs w:val="18"/>
              </w:rPr>
              <w:t>”</w:t>
            </w:r>
            <w:r w:rsidRPr="00F825E8">
              <w:rPr>
                <w:rFonts w:cs="Arial"/>
                <w:color w:val="800080"/>
                <w:szCs w:val="18"/>
              </w:rPr>
              <w:t>de overbruggingslening”. Deze overbruggingslening is omschreven in het bovengenoemde bindend aanbod, zo de schuldenaar uit meerdere personen bestaat onder het beding van hoofdelijke aansprakelijkheid en voorts onder de volgende bepalingen.</w:t>
            </w:r>
          </w:p>
          <w:p w14:paraId="544A0B8E" w14:textId="2E87ABB9" w:rsidR="001A3292" w:rsidRPr="00194473" w:rsidRDefault="001A3292" w:rsidP="00836FA9">
            <w:pPr>
              <w:tabs>
                <w:tab w:val="left" w:pos="-1440"/>
                <w:tab w:val="left" w:pos="-720"/>
              </w:tabs>
              <w:suppressAutoHyphens/>
              <w:rPr>
                <w:rFonts w:cs="Arial"/>
                <w:snapToGrid/>
                <w:color w:val="800080"/>
                <w:kern w:val="0"/>
                <w:szCs w:val="18"/>
                <w:lang w:val="nl" w:eastAsia="nl-NL"/>
              </w:rPr>
            </w:pPr>
          </w:p>
        </w:tc>
        <w:tc>
          <w:tcPr>
            <w:tcW w:w="2606" w:type="pct"/>
            <w:shd w:val="clear" w:color="auto" w:fill="auto"/>
          </w:tcPr>
          <w:p w14:paraId="37AA2F7D" w14:textId="733B25C0" w:rsidR="00A6619B" w:rsidRDefault="001A3292" w:rsidP="00F825E8">
            <w:pPr>
              <w:keepNext/>
              <w:spacing w:line="276" w:lineRule="auto"/>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F04B5A">
              <w:instrText xml:space="preserve"> \* MERGEFORMAT </w:instrText>
            </w:r>
            <w:r w:rsidR="00EC0C40">
              <w:fldChar w:fldCharType="separate"/>
            </w:r>
            <w:r w:rsidR="00FE3800">
              <w:t>2.5</w:t>
            </w:r>
            <w:r w:rsidR="00EC0C40">
              <w:fldChar w:fldCharType="end"/>
            </w:r>
            <w:r w:rsidR="00EC0C40">
              <w:t xml:space="preserve"> Geldlening en par. </w:t>
            </w:r>
            <w:r w:rsidR="00EC0C40">
              <w:fldChar w:fldCharType="begin"/>
            </w:r>
            <w:r w:rsidR="00EC0C40">
              <w:instrText xml:space="preserve"> REF _Ref438019207 \r \h </w:instrText>
            </w:r>
            <w:r w:rsidR="00F04B5A">
              <w:instrText xml:space="preserve"> \* MERGEFORMAT </w:instrText>
            </w:r>
            <w:r w:rsidR="00EC0C40">
              <w:fldChar w:fldCharType="separate"/>
            </w:r>
            <w:r w:rsidR="00FE3800">
              <w:t>2.2</w:t>
            </w:r>
            <w:r w:rsidR="00EC0C40">
              <w:fldChar w:fldCharType="end"/>
            </w:r>
            <w:r w:rsidR="00EC0C40">
              <w:t xml:space="preserve"> Titel</w:t>
            </w:r>
            <w:r w:rsidR="00164707">
              <w:t xml:space="preserve"> getoond</w:t>
            </w:r>
            <w:r w:rsidR="00C842EC">
              <w:t>.</w:t>
            </w:r>
          </w:p>
          <w:p w14:paraId="16EC8D47" w14:textId="77777777" w:rsidR="00A6619B" w:rsidRDefault="00A6619B" w:rsidP="00F825E8">
            <w:pPr>
              <w:keepNext/>
              <w:spacing w:line="276" w:lineRule="auto"/>
            </w:pPr>
          </w:p>
          <w:p w14:paraId="0BF49F7C" w14:textId="77777777" w:rsidR="00A6619B" w:rsidRDefault="00A6619B" w:rsidP="00F825E8">
            <w:pPr>
              <w:keepNext/>
              <w:spacing w:before="72" w:line="276" w:lineRule="auto"/>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429F27D8" w:rsidR="009A5858" w:rsidRDefault="009A5858" w:rsidP="009A5858">
            <w:pPr>
              <w:keepNext/>
              <w:spacing w:line="240" w:lineRule="auto"/>
              <w:ind w:left="227"/>
              <w:rPr>
                <w:sz w:val="16"/>
                <w:szCs w:val="16"/>
              </w:rPr>
            </w:pPr>
            <w:r w:rsidRPr="008E3F95">
              <w:rPr>
                <w:snapToGrid/>
                <w:kern w:val="0"/>
                <w:sz w:val="16"/>
                <w:szCs w:val="16"/>
                <w:lang w:eastAsia="nl-NL"/>
              </w:rPr>
              <w:t>./tekst</w:t>
            </w:r>
            <w:r w:rsidR="00931CE6">
              <w:rPr>
                <w:snapToGrid/>
                <w:kern w:val="0"/>
                <w:sz w:val="16"/>
                <w:szCs w:val="16"/>
                <w:lang w:eastAsia="nl-NL"/>
              </w:rPr>
              <w:t xml:space="preserve"> (</w:t>
            </w:r>
            <w:r w:rsidR="00931CE6">
              <w:rPr>
                <w:i/>
                <w:sz w:val="16"/>
                <w:szCs w:val="16"/>
              </w:rPr>
              <w:t>vrije tekst</w:t>
            </w:r>
            <w:r w:rsidRPr="00DA1B2E">
              <w:rPr>
                <w:i/>
                <w:sz w:val="16"/>
                <w:szCs w:val="16"/>
              </w:rPr>
              <w:t>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Default="00CB448C" w:rsidP="003638D8">
      <w:pPr>
        <w:pStyle w:val="Kop2"/>
        <w:pageBreakBefore/>
      </w:pPr>
      <w:bookmarkStart w:id="52" w:name="_Toc483386925"/>
      <w:r>
        <w:lastRenderedPageBreak/>
        <w:t>Hypotheekstelling</w:t>
      </w:r>
      <w:bookmarkEnd w:id="52"/>
    </w:p>
    <w:p w14:paraId="1D7CC45E" w14:textId="77777777" w:rsidR="00AF2E85" w:rsidRPr="001B2D57" w:rsidRDefault="00AF2E85"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F825E8">
        <w:trPr>
          <w:tblHeader/>
        </w:trPr>
        <w:tc>
          <w:tcPr>
            <w:tcW w:w="6771" w:type="dxa"/>
            <w:shd w:val="clear" w:color="auto" w:fill="DEEAF6" w:themeFill="accent1" w:themeFillTint="33"/>
          </w:tcPr>
          <w:p w14:paraId="021CB40E" w14:textId="77777777" w:rsidR="00E729A7" w:rsidRPr="00D77156" w:rsidRDefault="00E729A7" w:rsidP="00D77156">
            <w:pPr>
              <w:rPr>
                <w:b/>
              </w:rPr>
            </w:pPr>
            <w:r w:rsidRPr="00DB7FA4">
              <w:rPr>
                <w:b/>
              </w:rPr>
              <w:t>Modeldocument tekst</w:t>
            </w:r>
          </w:p>
        </w:tc>
        <w:tc>
          <w:tcPr>
            <w:tcW w:w="7371" w:type="dxa"/>
            <w:shd w:val="clear" w:color="auto" w:fill="DEEAF6" w:themeFill="accent1" w:themeFillTint="33"/>
          </w:tcPr>
          <w:p w14:paraId="223437FB" w14:textId="6EC87331" w:rsidR="00E729A7" w:rsidRPr="00D77156" w:rsidRDefault="00C47252" w:rsidP="00D77156">
            <w:pPr>
              <w:rPr>
                <w:b/>
              </w:rPr>
            </w:pPr>
            <w:r>
              <w:rPr>
                <w:b/>
              </w:rPr>
              <w:t>Mapping en t</w:t>
            </w:r>
            <w:r w:rsidRPr="00DB7FA4">
              <w:rPr>
                <w:b/>
              </w:rPr>
              <w:t>oelichting</w:t>
            </w:r>
          </w:p>
        </w:tc>
      </w:tr>
      <w:tr w:rsidR="00E729A7" w:rsidRPr="00343045" w14:paraId="62E0F301" w14:textId="77777777" w:rsidTr="00DB7FA4">
        <w:tc>
          <w:tcPr>
            <w:tcW w:w="6771" w:type="dxa"/>
            <w:shd w:val="clear" w:color="auto" w:fill="auto"/>
          </w:tcPr>
          <w:p w14:paraId="1DE09E96" w14:textId="77777777" w:rsidR="004769B6" w:rsidRPr="00F825E8" w:rsidRDefault="004769B6" w:rsidP="00F825E8">
            <w:pPr>
              <w:pStyle w:val="Lijstalinea"/>
              <w:widowControl w:val="0"/>
              <w:numPr>
                <w:ilvl w:val="0"/>
                <w:numId w:val="34"/>
              </w:numPr>
              <w:tabs>
                <w:tab w:val="left" w:pos="-1440"/>
                <w:tab w:val="left" w:pos="-720"/>
              </w:tabs>
              <w:suppressAutoHyphens/>
              <w:spacing w:line="276" w:lineRule="auto"/>
              <w:rPr>
                <w:rFonts w:cs="Arial"/>
                <w:color w:val="FF0000"/>
                <w:szCs w:val="18"/>
              </w:rPr>
            </w:pPr>
            <w:r w:rsidRPr="00F825E8">
              <w:rPr>
                <w:rFonts w:cs="Arial"/>
                <w:b/>
                <w:color w:val="FF0000"/>
                <w:szCs w:val="18"/>
              </w:rPr>
              <w:t>HYPOTHEEKSTELLING(EN)</w:t>
            </w:r>
          </w:p>
          <w:p w14:paraId="4D30AD71" w14:textId="77777777" w:rsidR="004769B6" w:rsidRPr="00F825E8" w:rsidRDefault="004769B6" w:rsidP="00F825E8">
            <w:pPr>
              <w:pStyle w:val="Normal7"/>
              <w:spacing w:line="276" w:lineRule="auto"/>
              <w:ind w:left="426" w:hanging="66"/>
              <w:rPr>
                <w:rFonts w:ascii="Arial" w:hAnsi="Arial" w:cs="Arial"/>
                <w:color w:val="FF0000"/>
                <w:sz w:val="18"/>
                <w:szCs w:val="18"/>
              </w:rPr>
            </w:pPr>
            <w:r w:rsidRPr="00F825E8">
              <w:rPr>
                <w:rFonts w:ascii="Arial" w:hAnsi="Arial" w:cs="Arial"/>
                <w:color w:val="FF0000"/>
                <w:sz w:val="18"/>
                <w:szCs w:val="18"/>
              </w:rPr>
              <w:t xml:space="preserve"> De schuldenaar verleent tot zekerheid voor de betaling van al hetgeen geldgeefster te vorderen mocht hebben of krijgen op grond van de overeenkomst van geldlening, eventueel nog te verstrekken aanvullende geldlening(en), de betaling van de verschuldigde rente (ook indien deze betrekking heeft op een periode van langer dan drie jaar), boeten en de in de Algemene Voorwaarden bedoelde kosten, (hierna gezamenlijk te noemen “de Schulden”), een recht van hypotheek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rangtelwoord</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 xml:space="preserve"> </w:t>
            </w:r>
            <w:r w:rsidRPr="00F825E8">
              <w:rPr>
                <w:rFonts w:ascii="Arial" w:hAnsi="Arial" w:cs="Arial"/>
                <w:color w:val="FF0000"/>
                <w:sz w:val="18"/>
                <w:szCs w:val="18"/>
              </w:rPr>
              <w:t>in rang, en wel op het registergoed zoals hierna vermeld tot een bedrag van:</w:t>
            </w:r>
          </w:p>
          <w:p w14:paraId="5F7AB6CB" w14:textId="77777777" w:rsidR="004769B6" w:rsidRPr="00F825E8" w:rsidRDefault="004769B6" w:rsidP="00F825E8">
            <w:pPr>
              <w:pStyle w:val="Normal7"/>
              <w:spacing w:line="276" w:lineRule="auto"/>
              <w:ind w:left="1134" w:hanging="708"/>
              <w:rPr>
                <w:rFonts w:ascii="Arial" w:hAnsi="Arial" w:cs="Arial"/>
                <w:color w:val="FF0000"/>
                <w:sz w:val="18"/>
                <w:szCs w:val="18"/>
              </w:rPr>
            </w:pPr>
            <w:r w:rsidRPr="00F825E8">
              <w:rPr>
                <w:rFonts w:ascii="Arial" w:hAnsi="Arial" w:cs="Arial"/>
                <w:color w:val="FF0000"/>
                <w:sz w:val="18"/>
                <w:szCs w:val="18"/>
              </w:rPr>
              <w:t>A.</w:t>
            </w:r>
            <w:r w:rsidRPr="00F825E8">
              <w:rPr>
                <w:rFonts w:ascii="Arial" w:hAnsi="Arial" w:cs="Arial"/>
                <w:color w:val="FF0000"/>
                <w:sz w:val="18"/>
                <w:szCs w:val="18"/>
              </w:rPr>
              <w:tab/>
            </w:r>
            <w:r w:rsidRPr="00F825E8">
              <w:rPr>
                <w:rFonts w:ascii="Arial" w:hAnsi="Arial" w:cs="Arial"/>
                <w:color w:val="FF0000"/>
                <w:sz w:val="18"/>
                <w:szCs w:val="18"/>
              </w:rPr>
              <w:tab/>
            </w:r>
            <w:r w:rsidRPr="00F825E8">
              <w:rPr>
                <w:rFonts w:ascii="Arial" w:hAnsi="Arial" w:cs="Arial"/>
                <w:sz w:val="18"/>
                <w:szCs w:val="18"/>
              </w:rPr>
              <w:t>hypotheekbedrag voluit in letters (hypotheekbedrag in cijfers)</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FF0000"/>
                <w:sz w:val="18"/>
                <w:szCs w:val="18"/>
              </w:rPr>
              <w:t xml:space="preserve"> te vermeerderen met </w:t>
            </w:r>
          </w:p>
          <w:p w14:paraId="01C3756C" w14:textId="77777777" w:rsidR="004769B6" w:rsidRPr="00F825E8" w:rsidRDefault="004769B6" w:rsidP="00F825E8">
            <w:pPr>
              <w:pStyle w:val="Normal7"/>
              <w:spacing w:line="276" w:lineRule="auto"/>
              <w:ind w:left="1134" w:hanging="708"/>
              <w:rPr>
                <w:rFonts w:ascii="Arial" w:hAnsi="Arial" w:cs="Arial"/>
                <w:color w:val="FF0000"/>
                <w:sz w:val="18"/>
                <w:szCs w:val="18"/>
              </w:rPr>
            </w:pPr>
            <w:r w:rsidRPr="00F825E8">
              <w:rPr>
                <w:rFonts w:ascii="Arial" w:hAnsi="Arial" w:cs="Arial"/>
                <w:color w:val="FF0000"/>
                <w:sz w:val="18"/>
                <w:szCs w:val="18"/>
              </w:rPr>
              <w:t>B</w:t>
            </w:r>
            <w:r w:rsidRPr="00F825E8">
              <w:rPr>
                <w:rFonts w:ascii="Arial" w:hAnsi="Arial" w:cs="Arial"/>
                <w:color w:val="FF0000"/>
                <w:sz w:val="18"/>
                <w:szCs w:val="18"/>
              </w:rPr>
              <w:tab/>
              <w:t xml:space="preserve">de hiervoor bedoelde rente, boeten en kosten, die tezamen worden begroot op vijftig procent (50%) van het onder (A) omschreven bedrag, zijnde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50% van hypotheekbedrag voluit in letters (50% van hypotheekbedrag in cijfers)</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FF0000"/>
                <w:sz w:val="18"/>
                <w:szCs w:val="18"/>
              </w:rPr>
              <w:t>,</w:t>
            </w:r>
          </w:p>
          <w:p w14:paraId="427C6462" w14:textId="77777777" w:rsidR="004769B6" w:rsidRPr="00F825E8" w:rsidRDefault="004769B6" w:rsidP="00F825E8">
            <w:pPr>
              <w:pStyle w:val="Normal7"/>
              <w:spacing w:line="276" w:lineRule="auto"/>
              <w:ind w:left="426"/>
              <w:rPr>
                <w:rFonts w:ascii="Arial" w:hAnsi="Arial" w:cs="Arial"/>
                <w:sz w:val="18"/>
                <w:szCs w:val="18"/>
              </w:rPr>
            </w:pPr>
            <w:r w:rsidRPr="00F825E8">
              <w:rPr>
                <w:rFonts w:ascii="Arial" w:hAnsi="Arial" w:cs="Arial"/>
                <w:color w:val="FF0000"/>
                <w:sz w:val="18"/>
                <w:szCs w:val="18"/>
              </w:rPr>
              <w:t xml:space="preserve">dus tot een maximaal eindbedrag van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150% van hypotheekbedrag voluit in letters (150% van hypotheekbedrag in cijfers)</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FF0000"/>
                <w:sz w:val="18"/>
                <w:szCs w:val="18"/>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26EC430A" w:rsidR="005574B4" w:rsidRPr="00B97244" w:rsidRDefault="005574B4" w:rsidP="005574B4">
            <w:pPr>
              <w:spacing w:line="240" w:lineRule="auto"/>
              <w:rPr>
                <w:u w:val="single"/>
              </w:rPr>
            </w:pPr>
            <w:r w:rsidRPr="00B97244">
              <w:rPr>
                <w:u w:val="single"/>
              </w:rPr>
              <w:t xml:space="preserve">Mapping </w:t>
            </w:r>
            <w:r w:rsidR="004769B6">
              <w:rPr>
                <w:u w:val="single"/>
              </w:rPr>
              <w:t>rang</w:t>
            </w:r>
            <w:r w:rsidRPr="00B97244">
              <w:rPr>
                <w:u w:val="single"/>
              </w:rPr>
              <w:t>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5C6CD85" w14:textId="77777777" w:rsidR="004769B6" w:rsidRDefault="004769B6" w:rsidP="00D77156">
            <w:pPr>
              <w:spacing w:line="240" w:lineRule="auto"/>
              <w:rPr>
                <w:sz w:val="16"/>
                <w:szCs w:val="16"/>
              </w:rPr>
            </w:pPr>
          </w:p>
          <w:p w14:paraId="00D2504E" w14:textId="77777777" w:rsidR="004769B6" w:rsidRPr="00F825E8" w:rsidRDefault="004769B6" w:rsidP="00D77156">
            <w:pPr>
              <w:spacing w:line="240" w:lineRule="auto"/>
              <w:rPr>
                <w:szCs w:val="18"/>
                <w:u w:val="single"/>
              </w:rPr>
            </w:pPr>
            <w:r w:rsidRPr="00F825E8">
              <w:rPr>
                <w:szCs w:val="18"/>
                <w:u w:val="single"/>
              </w:rPr>
              <w:t>Mapping rentebedrag:</w:t>
            </w:r>
          </w:p>
          <w:p w14:paraId="085B9E57" w14:textId="77777777" w:rsidR="004769B6" w:rsidRDefault="004769B6" w:rsidP="004769B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08BDB214" w14:textId="2F1C208E" w:rsidR="004769B6" w:rsidRPr="004769B6" w:rsidRDefault="004769B6" w:rsidP="00F825E8">
            <w:pPr>
              <w:spacing w:line="240" w:lineRule="auto"/>
              <w:ind w:left="227"/>
              <w:rPr>
                <w:sz w:val="16"/>
                <w:szCs w:val="16"/>
              </w:rPr>
            </w:pPr>
            <w:r w:rsidRPr="004769B6">
              <w:rPr>
                <w:sz w:val="16"/>
                <w:szCs w:val="16"/>
              </w:rPr>
              <w:t>./</w:t>
            </w:r>
            <w:r w:rsidRPr="00F825E8">
              <w:rPr>
                <w:rFonts w:cs="Arial"/>
                <w:snapToGrid/>
                <w:color w:val="000000" w:themeColor="text1"/>
                <w:kern w:val="0"/>
                <w:sz w:val="16"/>
                <w:szCs w:val="16"/>
                <w:highlight w:val="white"/>
                <w:lang w:eastAsia="nl-NL"/>
              </w:rPr>
              <w:t xml:space="preserve"> bedragRente</w:t>
            </w:r>
            <w:r w:rsidRPr="004769B6">
              <w:rPr>
                <w:sz w:val="16"/>
                <w:szCs w:val="16"/>
              </w:rPr>
              <w:t xml:space="preserve"> /som</w:t>
            </w:r>
            <w:r w:rsidRPr="00F825E8" w:rsidDel="00C46A8C">
              <w:rPr>
                <w:sz w:val="16"/>
                <w:szCs w:val="16"/>
              </w:rPr>
              <w:t xml:space="preserve"> </w:t>
            </w:r>
          </w:p>
          <w:p w14:paraId="70656641" w14:textId="2D0FBF5A" w:rsidR="004769B6" w:rsidRPr="004769B6" w:rsidRDefault="004769B6" w:rsidP="004769B6">
            <w:pPr>
              <w:spacing w:line="240" w:lineRule="auto"/>
              <w:rPr>
                <w:sz w:val="16"/>
                <w:szCs w:val="16"/>
              </w:rPr>
            </w:pPr>
            <w:r w:rsidRPr="004769B6">
              <w:rPr>
                <w:sz w:val="16"/>
                <w:szCs w:val="16"/>
              </w:rPr>
              <w:tab/>
              <w:t>./</w:t>
            </w:r>
            <w:r w:rsidRPr="00F825E8">
              <w:rPr>
                <w:rFonts w:cs="Arial"/>
                <w:snapToGrid/>
                <w:color w:val="000000" w:themeColor="text1"/>
                <w:kern w:val="0"/>
                <w:sz w:val="16"/>
                <w:szCs w:val="16"/>
                <w:highlight w:val="white"/>
                <w:lang w:eastAsia="nl-NL"/>
              </w:rPr>
              <w:t xml:space="preserve"> bedragRente</w:t>
            </w:r>
            <w:r w:rsidRPr="004769B6">
              <w:rPr>
                <w:sz w:val="16"/>
                <w:szCs w:val="16"/>
              </w:rPr>
              <w:t xml:space="preserve"> /valuta</w:t>
            </w:r>
          </w:p>
          <w:p w14:paraId="1FD9E619" w14:textId="77777777" w:rsidR="004769B6" w:rsidRPr="00DB7FA4" w:rsidRDefault="004769B6" w:rsidP="004769B6">
            <w:pPr>
              <w:spacing w:line="240" w:lineRule="auto"/>
              <w:rPr>
                <w:rFonts w:cs="Arial"/>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53" w:name="_Toc483386926"/>
      <w:r>
        <w:lastRenderedPageBreak/>
        <w:t>Hypotheekstelling overbruggingshypotheek</w:t>
      </w:r>
      <w:bookmarkEnd w:id="53"/>
    </w:p>
    <w:p w14:paraId="074126E4" w14:textId="77777777" w:rsidR="00AA16C5" w:rsidRPr="001B2D57" w:rsidRDefault="00AA16C5"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F825E8">
        <w:trPr>
          <w:tblHeader/>
        </w:trPr>
        <w:tc>
          <w:tcPr>
            <w:tcW w:w="6771" w:type="dxa"/>
            <w:shd w:val="clear" w:color="auto" w:fill="DEEAF6" w:themeFill="accent1" w:themeFillTint="33"/>
          </w:tcPr>
          <w:p w14:paraId="5969F81E" w14:textId="77777777" w:rsidR="003952DF" w:rsidRPr="00D77156" w:rsidRDefault="003952DF" w:rsidP="0084014E">
            <w:pPr>
              <w:rPr>
                <w:b/>
              </w:rPr>
            </w:pPr>
            <w:r w:rsidRPr="00DB7FA4">
              <w:rPr>
                <w:b/>
              </w:rPr>
              <w:t>Modeldocument tekst</w:t>
            </w:r>
          </w:p>
        </w:tc>
        <w:tc>
          <w:tcPr>
            <w:tcW w:w="7371" w:type="dxa"/>
            <w:shd w:val="clear" w:color="auto" w:fill="DEEAF6" w:themeFill="accent1" w:themeFillTint="33"/>
          </w:tcPr>
          <w:p w14:paraId="51606FC3" w14:textId="1BC06D54" w:rsidR="003952DF" w:rsidRPr="00D77156" w:rsidRDefault="00C47252" w:rsidP="0084014E">
            <w:pPr>
              <w:rPr>
                <w:b/>
              </w:rPr>
            </w:pPr>
            <w:r>
              <w:rPr>
                <w:b/>
              </w:rPr>
              <w:t>Mapping en t</w:t>
            </w:r>
            <w:r w:rsidRPr="00DB7FA4">
              <w:rPr>
                <w:b/>
              </w:rPr>
              <w:t>oelichting</w:t>
            </w:r>
          </w:p>
        </w:tc>
      </w:tr>
      <w:tr w:rsidR="00E729A7" w:rsidRPr="00343045" w14:paraId="4694F68E" w14:textId="77777777" w:rsidTr="00DB7FA4">
        <w:tc>
          <w:tcPr>
            <w:tcW w:w="6771" w:type="dxa"/>
            <w:shd w:val="clear" w:color="auto" w:fill="auto"/>
          </w:tcPr>
          <w:p w14:paraId="4490A0DB" w14:textId="77777777" w:rsidR="00DF3ECA" w:rsidRPr="00F825E8" w:rsidRDefault="00DF3ECA" w:rsidP="00F825E8">
            <w:pPr>
              <w:pStyle w:val="Normal7"/>
              <w:spacing w:line="276" w:lineRule="auto"/>
              <w:ind w:left="426"/>
              <w:rPr>
                <w:rFonts w:ascii="Arial" w:hAnsi="Arial" w:cs="Arial"/>
                <w:color w:val="800080"/>
                <w:sz w:val="18"/>
                <w:szCs w:val="18"/>
              </w:rPr>
            </w:pPr>
            <w:r w:rsidRPr="00F825E8">
              <w:rPr>
                <w:rFonts w:ascii="Arial" w:hAnsi="Arial" w:cs="Arial"/>
                <w:color w:val="800080"/>
                <w:sz w:val="18"/>
                <w:szCs w:val="18"/>
              </w:rPr>
              <w:t xml:space="preserve">De schuldenaar verleent daarnaast, tot zekerheid voor de betaling van al hetgeen geldgeefster te vorderen mocht hebben of krijgen op grond van de overbruggingslening, de betaling van de verschuldigde rente (ook indien deze betrekking heeft op een periode van langer dan drie jaar), boeten en de in de Algemene Voorwaarden bedoelde kosten, een recht van hypotheek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rangtelwoord overbruggingshypotheek</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800080"/>
                <w:sz w:val="18"/>
                <w:szCs w:val="18"/>
              </w:rPr>
              <w:t xml:space="preserve"> in rang en wel op het overbruggingspand zoals hierna vermeld </w:t>
            </w:r>
          </w:p>
          <w:p w14:paraId="7B77D92E" w14:textId="77777777" w:rsidR="00DF3ECA" w:rsidRPr="00F825E8" w:rsidRDefault="00DF3ECA" w:rsidP="00F825E8">
            <w:pPr>
              <w:pStyle w:val="Normal7"/>
              <w:numPr>
                <w:ilvl w:val="0"/>
                <w:numId w:val="35"/>
              </w:numPr>
              <w:spacing w:line="276" w:lineRule="auto"/>
              <w:rPr>
                <w:rFonts w:ascii="Arial" w:hAnsi="Arial" w:cs="Arial"/>
                <w:color w:val="800080"/>
                <w:sz w:val="18"/>
                <w:szCs w:val="18"/>
              </w:rPr>
            </w:pPr>
            <w:r w:rsidRPr="00F825E8">
              <w:rPr>
                <w:rFonts w:ascii="Arial" w:hAnsi="Arial" w:cs="Arial"/>
                <w:color w:val="800080"/>
                <w:sz w:val="18"/>
                <w:szCs w:val="18"/>
              </w:rPr>
              <w:t xml:space="preserve"> tot een bedrag van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hypotheekbedrag overbruggingshypotheek voluit in letters (hypotheekbedrag overbruggingshypotheek in cijfers)</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800080"/>
                <w:sz w:val="18"/>
                <w:szCs w:val="18"/>
              </w:rPr>
              <w:t xml:space="preserve">, te vermeerderen met </w:t>
            </w:r>
          </w:p>
          <w:p w14:paraId="3FD3C1EE" w14:textId="77777777" w:rsidR="00DF3ECA" w:rsidRPr="00F825E8" w:rsidRDefault="00DF3ECA" w:rsidP="00F825E8">
            <w:pPr>
              <w:pStyle w:val="Normal7"/>
              <w:numPr>
                <w:ilvl w:val="0"/>
                <w:numId w:val="35"/>
              </w:num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line="276" w:lineRule="auto"/>
              <w:rPr>
                <w:rFonts w:ascii="Arial" w:hAnsi="Arial" w:cs="Arial"/>
                <w:color w:val="800080"/>
                <w:sz w:val="18"/>
                <w:szCs w:val="18"/>
              </w:rPr>
            </w:pPr>
            <w:r w:rsidRPr="00F825E8">
              <w:rPr>
                <w:rFonts w:ascii="Arial" w:hAnsi="Arial" w:cs="Arial"/>
                <w:color w:val="800080"/>
                <w:sz w:val="18"/>
                <w:szCs w:val="18"/>
              </w:rPr>
              <w:t xml:space="preserve">de hiervoor bedoelde rente, boeten en kosten, die tezamen worden begroot op vijftig procent (50%) van het onder (I) omschreven bedrag, zijnde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50% van hypotheekbedrag overbruggingshypotheek voluit in letters (50% van hypotheekbedrag overbruggingshypotheek in cijfers)</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800080"/>
                <w:sz w:val="18"/>
                <w:szCs w:val="18"/>
              </w:rPr>
              <w:t xml:space="preserve">, </w:t>
            </w:r>
          </w:p>
          <w:p w14:paraId="39C3A9FE" w14:textId="77777777" w:rsidR="00DF3ECA" w:rsidRPr="00F825E8" w:rsidRDefault="00DF3ECA" w:rsidP="00F825E8">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spacing w:line="276" w:lineRule="auto"/>
              <w:ind w:left="426"/>
              <w:rPr>
                <w:rFonts w:ascii="Arial" w:hAnsi="Arial" w:cs="Arial"/>
                <w:color w:val="800080"/>
                <w:sz w:val="18"/>
                <w:szCs w:val="18"/>
              </w:rPr>
            </w:pPr>
            <w:r w:rsidRPr="00F825E8">
              <w:rPr>
                <w:rFonts w:ascii="Arial" w:hAnsi="Arial" w:cs="Arial"/>
                <w:color w:val="800080"/>
                <w:sz w:val="18"/>
                <w:szCs w:val="18"/>
              </w:rPr>
              <w:t xml:space="preserve">dus tot een maximaal eindbedrag van </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sz w:val="18"/>
                <w:szCs w:val="18"/>
              </w:rPr>
              <w:t>150% van hypotheekbedrag overbruggingshypotheek voluit in letters (150% van hypotheekbedrag overbruggingshypotheek in cijfers)</w:t>
            </w:r>
            <w:r w:rsidRPr="00F825E8">
              <w:rPr>
                <w:rFonts w:ascii="Arial" w:hAnsi="Arial" w:cs="Arial"/>
                <w:sz w:val="18"/>
                <w:szCs w:val="18"/>
              </w:rPr>
              <w:fldChar w:fldCharType="begin"/>
            </w:r>
            <w:r w:rsidRPr="00F825E8">
              <w:rPr>
                <w:rFonts w:ascii="Arial" w:hAnsi="Arial" w:cs="Arial"/>
                <w:sz w:val="18"/>
                <w:szCs w:val="18"/>
              </w:rPr>
              <w:instrText>MacroButton Nomacro §</w:instrText>
            </w:r>
            <w:r w:rsidRPr="00F825E8">
              <w:rPr>
                <w:rFonts w:ascii="Arial" w:hAnsi="Arial" w:cs="Arial"/>
                <w:sz w:val="18"/>
                <w:szCs w:val="18"/>
              </w:rPr>
              <w:fldChar w:fldCharType="end"/>
            </w:r>
            <w:r w:rsidRPr="00F825E8">
              <w:rPr>
                <w:rFonts w:ascii="Arial" w:hAnsi="Arial" w:cs="Arial"/>
                <w:color w:val="800080"/>
                <w:sz w:val="18"/>
                <w:szCs w:val="18"/>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52A52E13" w:rsidR="00394380" w:rsidRPr="00BB2B98" w:rsidRDefault="004F0F5D" w:rsidP="00F825E8">
            <w:pPr>
              <w:spacing w:line="240" w:lineRule="auto"/>
              <w:rPr>
                <w:szCs w:val="18"/>
              </w:rPr>
            </w:pPr>
            <w:r w:rsidRPr="00BB2B98">
              <w:rPr>
                <w:szCs w:val="18"/>
              </w:rPr>
              <w:t xml:space="preserve">Optionele tekst welke wordt getoond </w:t>
            </w:r>
            <w:r w:rsidR="001B41C7" w:rsidRPr="00BB2B98">
              <w:rPr>
                <w:szCs w:val="18"/>
              </w:rPr>
              <w:t xml:space="preserve">voor de </w:t>
            </w:r>
            <w:r w:rsidRPr="00BB2B98">
              <w:rPr>
                <w:szCs w:val="18"/>
              </w:rPr>
              <w:t>overbruggingslening</w:t>
            </w:r>
            <w:r w:rsidR="00DF3ECA" w:rsidRPr="00BB2B98">
              <w:rPr>
                <w:szCs w:val="18"/>
              </w:rPr>
              <w:t xml:space="preserve"> als </w:t>
            </w:r>
            <w:r w:rsidR="00DF3ECA" w:rsidRPr="00F825E8">
              <w:rPr>
                <w:rFonts w:cs="Arial"/>
                <w:szCs w:val="18"/>
              </w:rPr>
              <w:t>//IMKAD_AangebodenStuk/StukdeelHypotheek [aanduidingHypotheek = overbruggingshypotheek]</w:t>
            </w:r>
            <w:r w:rsidR="00DF3ECA" w:rsidRPr="00BB2B98">
              <w:rPr>
                <w:rFonts w:cs="Arial"/>
                <w:szCs w:val="18"/>
              </w:rPr>
              <w:t xml:space="preserve"> </w:t>
            </w:r>
            <w:r w:rsidR="00DF3ECA" w:rsidRPr="00BB2B98">
              <w:rPr>
                <w:szCs w:val="18"/>
              </w:rPr>
              <w:t>aanwezig is.</w:t>
            </w:r>
            <w:r w:rsidRPr="00BB2B98">
              <w:rPr>
                <w:szCs w:val="18"/>
              </w:rPr>
              <w:t>.</w:t>
            </w:r>
          </w:p>
          <w:p w14:paraId="1D57F7E9" w14:textId="77777777" w:rsidR="00394380" w:rsidRDefault="00394380" w:rsidP="00F825E8">
            <w:pPr>
              <w:keepNext/>
              <w:spacing w:line="276" w:lineRule="auto"/>
            </w:pPr>
          </w:p>
          <w:p w14:paraId="52CE77EA" w14:textId="77777777" w:rsidR="00394380" w:rsidRDefault="00394380" w:rsidP="00F825E8">
            <w:pPr>
              <w:keepNext/>
              <w:spacing w:line="276" w:lineRule="auto"/>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F825E8">
            <w:pPr>
              <w:keepNext/>
              <w:spacing w:line="276" w:lineRule="auto"/>
            </w:pPr>
          </w:p>
          <w:p w14:paraId="55D16A46" w14:textId="77777777" w:rsidR="00394380" w:rsidRPr="00030A78" w:rsidRDefault="00394380" w:rsidP="00F825E8">
            <w:pPr>
              <w:keepNext/>
              <w:spacing w:line="276" w:lineRule="auto"/>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5B08BBBB" w14:textId="42ACEAF8" w:rsidR="00E176A0" w:rsidRPr="00B97244" w:rsidRDefault="00E176A0" w:rsidP="00ED3523">
            <w:pPr>
              <w:spacing w:line="240" w:lineRule="auto"/>
              <w:rPr>
                <w:u w:val="single"/>
              </w:rPr>
            </w:pPr>
            <w:r w:rsidRPr="00B97244">
              <w:rPr>
                <w:u w:val="single"/>
              </w:rPr>
              <w:t xml:space="preserve">Mapping </w:t>
            </w:r>
            <w:r w:rsidR="00DF3ECA">
              <w:rPr>
                <w:u w:val="single"/>
              </w:rPr>
              <w:t>rang</w:t>
            </w:r>
            <w:r w:rsidRPr="00B97244">
              <w:rPr>
                <w:u w:val="single"/>
              </w:rPr>
              <w:t>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090CDC6" w14:textId="77777777" w:rsidR="00DF3ECA" w:rsidRDefault="00DF3ECA" w:rsidP="00394380">
            <w:pPr>
              <w:spacing w:line="240" w:lineRule="auto"/>
              <w:rPr>
                <w:sz w:val="16"/>
                <w:szCs w:val="16"/>
              </w:rPr>
            </w:pPr>
          </w:p>
          <w:p w14:paraId="0D6CCC3B" w14:textId="77777777" w:rsidR="00DF3ECA" w:rsidRPr="005E13D7" w:rsidRDefault="00DF3ECA" w:rsidP="00DF3ECA">
            <w:pPr>
              <w:spacing w:line="240" w:lineRule="auto"/>
              <w:rPr>
                <w:szCs w:val="18"/>
                <w:u w:val="single"/>
              </w:rPr>
            </w:pPr>
            <w:r w:rsidRPr="005E13D7">
              <w:rPr>
                <w:szCs w:val="18"/>
                <w:u w:val="single"/>
              </w:rPr>
              <w:t>Mapping rentebedrag:</w:t>
            </w:r>
          </w:p>
          <w:p w14:paraId="21E39FF1" w14:textId="4C04C223" w:rsidR="00DF3ECA" w:rsidRDefault="00DF3ECA" w:rsidP="00DF3ECA">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1A14E0" w:rsidRPr="00266B90">
              <w:rPr>
                <w:rFonts w:cs="Arial"/>
                <w:sz w:val="16"/>
                <w:szCs w:val="16"/>
              </w:rPr>
              <w:t>overbruggings</w:t>
            </w:r>
            <w:r w:rsidR="001A14E0">
              <w:rPr>
                <w:rFonts w:cs="Arial"/>
                <w:sz w:val="16"/>
                <w:szCs w:val="16"/>
              </w:rPr>
              <w:t>hypotheek</w:t>
            </w:r>
            <w:r w:rsidRPr="00DB7FA4">
              <w:rPr>
                <w:rFonts w:cs="Arial"/>
                <w:sz w:val="16"/>
                <w:szCs w:val="16"/>
              </w:rPr>
              <w:t>]</w:t>
            </w:r>
          </w:p>
          <w:p w14:paraId="347BB658" w14:textId="77777777" w:rsidR="00DF3ECA" w:rsidRPr="004769B6" w:rsidRDefault="00DF3ECA" w:rsidP="00DF3ECA">
            <w:pPr>
              <w:spacing w:line="240" w:lineRule="auto"/>
              <w:ind w:left="227"/>
              <w:rPr>
                <w:sz w:val="16"/>
                <w:szCs w:val="16"/>
              </w:rPr>
            </w:pPr>
            <w:r w:rsidRPr="004769B6">
              <w:rPr>
                <w:sz w:val="16"/>
                <w:szCs w:val="16"/>
              </w:rPr>
              <w:t>./</w:t>
            </w:r>
            <w:r w:rsidRPr="005E13D7">
              <w:rPr>
                <w:rFonts w:cs="Arial"/>
                <w:snapToGrid/>
                <w:color w:val="000000" w:themeColor="text1"/>
                <w:kern w:val="0"/>
                <w:sz w:val="16"/>
                <w:szCs w:val="16"/>
                <w:highlight w:val="white"/>
                <w:lang w:eastAsia="nl-NL"/>
              </w:rPr>
              <w:t xml:space="preserve"> bedragRente</w:t>
            </w:r>
            <w:r w:rsidRPr="004769B6">
              <w:rPr>
                <w:sz w:val="16"/>
                <w:szCs w:val="16"/>
              </w:rPr>
              <w:t xml:space="preserve"> /som</w:t>
            </w:r>
            <w:r w:rsidRPr="005E13D7" w:rsidDel="00C46A8C">
              <w:rPr>
                <w:sz w:val="16"/>
                <w:szCs w:val="16"/>
              </w:rPr>
              <w:t xml:space="preserve"> </w:t>
            </w:r>
          </w:p>
          <w:p w14:paraId="090F26FD" w14:textId="77777777" w:rsidR="00DF3ECA" w:rsidRPr="004769B6" w:rsidRDefault="00DF3ECA" w:rsidP="00DF3ECA">
            <w:pPr>
              <w:spacing w:line="240" w:lineRule="auto"/>
              <w:rPr>
                <w:sz w:val="16"/>
                <w:szCs w:val="16"/>
              </w:rPr>
            </w:pPr>
            <w:r w:rsidRPr="004769B6">
              <w:rPr>
                <w:sz w:val="16"/>
                <w:szCs w:val="16"/>
              </w:rPr>
              <w:tab/>
              <w:t>./</w:t>
            </w:r>
            <w:r w:rsidRPr="005E13D7">
              <w:rPr>
                <w:rFonts w:cs="Arial"/>
                <w:snapToGrid/>
                <w:color w:val="000000" w:themeColor="text1"/>
                <w:kern w:val="0"/>
                <w:sz w:val="16"/>
                <w:szCs w:val="16"/>
                <w:highlight w:val="white"/>
                <w:lang w:eastAsia="nl-NL"/>
              </w:rPr>
              <w:t xml:space="preserve"> bedragRente</w:t>
            </w:r>
            <w:r w:rsidRPr="004769B6">
              <w:rPr>
                <w:sz w:val="16"/>
                <w:szCs w:val="16"/>
              </w:rPr>
              <w:t xml:space="preserve"> /valuta</w:t>
            </w:r>
          </w:p>
          <w:p w14:paraId="5F75405D" w14:textId="77777777" w:rsidR="00DF3ECA" w:rsidRDefault="00DF3ECA"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54" w:name="_Toc483386927"/>
      <w:r>
        <w:lastRenderedPageBreak/>
        <w:t>Registergoed</w:t>
      </w:r>
      <w:bookmarkEnd w:id="54"/>
    </w:p>
    <w:p w14:paraId="184C2286" w14:textId="77777777" w:rsidR="00AA16C5" w:rsidRPr="001B2D57" w:rsidRDefault="00AA16C5"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F825E8">
        <w:trPr>
          <w:tblHeader/>
        </w:trPr>
        <w:tc>
          <w:tcPr>
            <w:tcW w:w="6771" w:type="dxa"/>
            <w:shd w:val="clear" w:color="auto" w:fill="DEEAF6" w:themeFill="accent1" w:themeFillTint="33"/>
          </w:tcPr>
          <w:p w14:paraId="7867A638" w14:textId="77777777" w:rsidR="00E729A7" w:rsidRPr="00D77156" w:rsidRDefault="00E729A7" w:rsidP="00E729A7">
            <w:pPr>
              <w:rPr>
                <w:b/>
              </w:rPr>
            </w:pPr>
            <w:r w:rsidRPr="00DB7FA4">
              <w:rPr>
                <w:b/>
              </w:rPr>
              <w:t>Modeldocument tekst</w:t>
            </w:r>
          </w:p>
        </w:tc>
        <w:tc>
          <w:tcPr>
            <w:tcW w:w="7371" w:type="dxa"/>
            <w:shd w:val="clear" w:color="auto" w:fill="DEEAF6" w:themeFill="accent1" w:themeFillTint="33"/>
          </w:tcPr>
          <w:p w14:paraId="3B60BC70" w14:textId="5C13DE95" w:rsidR="00E729A7" w:rsidRPr="00D77156" w:rsidRDefault="00C47252" w:rsidP="00E729A7">
            <w:pPr>
              <w:rPr>
                <w:b/>
              </w:rPr>
            </w:pPr>
            <w:r>
              <w:rPr>
                <w:b/>
              </w:rPr>
              <w:t>Mapping en t</w:t>
            </w:r>
            <w:r w:rsidRPr="00DB7FA4">
              <w:rPr>
                <w:b/>
              </w:rPr>
              <w:t>oelichting</w:t>
            </w:r>
          </w:p>
        </w:tc>
      </w:tr>
      <w:tr w:rsidR="00D75F61" w:rsidRPr="00343045" w14:paraId="1B8367A3" w14:textId="77777777" w:rsidTr="00DB7FA4">
        <w:tc>
          <w:tcPr>
            <w:tcW w:w="6771" w:type="dxa"/>
            <w:shd w:val="clear" w:color="auto" w:fill="auto"/>
          </w:tcPr>
          <w:p w14:paraId="59F98FD3" w14:textId="77777777" w:rsidR="002441B4" w:rsidRPr="00F825E8" w:rsidRDefault="002441B4" w:rsidP="002441B4">
            <w:pPr>
              <w:tabs>
                <w:tab w:val="left" w:pos="-1440"/>
                <w:tab w:val="left" w:pos="-720"/>
              </w:tabs>
              <w:suppressAutoHyphens/>
              <w:spacing w:line="240" w:lineRule="auto"/>
              <w:ind w:left="426"/>
              <w:rPr>
                <w:rFonts w:cs="Arial"/>
                <w:color w:val="FF0000"/>
                <w:szCs w:val="18"/>
              </w:rPr>
            </w:pPr>
            <w:r w:rsidRPr="00F825E8">
              <w:rPr>
                <w:rFonts w:cs="Arial"/>
                <w:color w:val="FF0000"/>
                <w:szCs w:val="18"/>
              </w:rPr>
              <w:t>De hypotheek of hypotheken zoals hierboven omschreven worden verleend op:</w:t>
            </w:r>
          </w:p>
          <w:p w14:paraId="6591DCFD" w14:textId="485962D1" w:rsidR="00BB2B98" w:rsidRPr="00F06036" w:rsidRDefault="00BB2B98"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5D840117" w14:textId="77777777" w:rsidR="002441B4" w:rsidRPr="00F825E8" w:rsidRDefault="002441B4" w:rsidP="00F825E8">
            <w:pPr>
              <w:tabs>
                <w:tab w:val="left" w:pos="-1440"/>
                <w:tab w:val="left" w:pos="-720"/>
              </w:tabs>
              <w:suppressAutoHyphens/>
              <w:spacing w:line="276" w:lineRule="auto"/>
              <w:ind w:left="426"/>
              <w:rPr>
                <w:rFonts w:cs="Arial"/>
                <w:color w:val="FF0000"/>
                <w:szCs w:val="18"/>
              </w:rPr>
            </w:pPr>
            <w:r w:rsidRPr="00F825E8">
              <w:rPr>
                <w:rFonts w:cs="Arial"/>
                <w:color w:val="FF0000"/>
                <w:szCs w:val="18"/>
              </w:rPr>
              <w:t>Het registergoed</w:t>
            </w:r>
          </w:p>
          <w:p w14:paraId="1B2B8F37" w14:textId="7FAAE74E" w:rsidR="00E729A7" w:rsidRPr="0048674A" w:rsidRDefault="00E729A7" w:rsidP="00F825E8">
            <w:pPr>
              <w:spacing w:line="276" w:lineRule="auto"/>
              <w:ind w:left="426"/>
              <w:rPr>
                <w:color w:val="FF0000"/>
                <w:szCs w:val="18"/>
                <w:u w:val="single"/>
              </w:rPr>
            </w:pPr>
            <w:r w:rsidRPr="0048674A">
              <w:rPr>
                <w:rFonts w:cs="Arial"/>
                <w:color w:val="FF0000"/>
                <w:szCs w:val="18"/>
                <w:highlight w:val="yellow"/>
              </w:rPr>
              <w:t>TEKSTBLOK RECHT</w:t>
            </w:r>
            <w:r w:rsidRPr="0048674A">
              <w:rPr>
                <w:rFonts w:cs="Arial"/>
                <w:color w:val="FF0000"/>
                <w:szCs w:val="18"/>
              </w:rPr>
              <w:t xml:space="preserve"> </w:t>
            </w:r>
            <w:r w:rsidRPr="0048674A">
              <w:rPr>
                <w:rFonts w:cs="Arial"/>
                <w:color w:val="FF0000"/>
                <w:szCs w:val="18"/>
                <w:highlight w:val="yellow"/>
              </w:rPr>
              <w:t>TEKSTBLOK REGISTERGOED</w:t>
            </w:r>
            <w:r w:rsidR="00D75F61" w:rsidRPr="00F825E8">
              <w:rPr>
                <w:rFonts w:cs="Arial"/>
                <w:color w:val="FF0000"/>
                <w:szCs w:val="18"/>
              </w:rPr>
              <w:t>,</w:t>
            </w:r>
          </w:p>
        </w:tc>
        <w:tc>
          <w:tcPr>
            <w:tcW w:w="7371" w:type="dxa"/>
            <w:shd w:val="clear" w:color="auto" w:fill="auto"/>
          </w:tcPr>
          <w:p w14:paraId="7121F0E4" w14:textId="77777777" w:rsidR="00E729A7" w:rsidRPr="00124E96" w:rsidRDefault="00E729A7" w:rsidP="00F825E8">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F825E8">
            <w:pPr>
              <w:spacing w:line="276" w:lineRule="auto"/>
            </w:pPr>
          </w:p>
          <w:p w14:paraId="6D0EF796" w14:textId="77777777" w:rsidR="00E729A7" w:rsidRPr="00DB7FA4" w:rsidRDefault="00E729A7" w:rsidP="00F825E8">
            <w:pPr>
              <w:spacing w:line="276" w:lineRule="auto"/>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F825E8">
            <w:pPr>
              <w:spacing w:line="276" w:lineRule="auto"/>
              <w:rPr>
                <w:lang w:val="nl"/>
              </w:rPr>
            </w:pPr>
          </w:p>
          <w:p w14:paraId="2D568C9F" w14:textId="77777777" w:rsidR="00E729A7" w:rsidRDefault="00E729A7" w:rsidP="00F825E8">
            <w:pPr>
              <w:spacing w:line="276" w:lineRule="auto"/>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61487CD5" w:rsidR="00D75F61" w:rsidRPr="00F825E8" w:rsidRDefault="00C419CF" w:rsidP="00F825E8">
            <w:pPr>
              <w:tabs>
                <w:tab w:val="left" w:pos="-1440"/>
                <w:tab w:val="left" w:pos="-720"/>
              </w:tabs>
              <w:suppressAutoHyphens/>
              <w:spacing w:line="240" w:lineRule="auto"/>
              <w:ind w:left="426"/>
              <w:rPr>
                <w:rFonts w:cs="Arial"/>
                <w:color w:val="800080"/>
                <w:szCs w:val="18"/>
              </w:rPr>
            </w:pPr>
            <w:r w:rsidRPr="00F825E8">
              <w:rPr>
                <w:rFonts w:cs="Arial"/>
                <w:color w:val="FF0000"/>
                <w:szCs w:val="18"/>
              </w:rPr>
              <w:t>in deze akte te noemen “het registergoed”.</w:t>
            </w:r>
          </w:p>
        </w:tc>
        <w:tc>
          <w:tcPr>
            <w:tcW w:w="7371" w:type="dxa"/>
            <w:shd w:val="clear" w:color="auto" w:fill="auto"/>
          </w:tcPr>
          <w:p w14:paraId="56A3EEC2" w14:textId="0E8C9B95" w:rsidR="00BB5872" w:rsidRDefault="00343635" w:rsidP="00343635">
            <w:pPr>
              <w:rPr>
                <w:snapToGrid/>
                <w:szCs w:val="18"/>
              </w:rPr>
            </w:pPr>
            <w:r>
              <w:t>V</w:t>
            </w:r>
            <w:r w:rsidR="00D75F61" w:rsidRPr="00AF2670">
              <w:t>aste</w:t>
            </w:r>
            <w:r w:rsidR="00D75F61" w:rsidRPr="00AF2670">
              <w:rPr>
                <w:snapToGrid/>
                <w:szCs w:val="18"/>
              </w:rPr>
              <w:t xml:space="preserve"> tekst. </w:t>
            </w:r>
          </w:p>
          <w:p w14:paraId="6A0B68AF" w14:textId="77777777" w:rsidR="004E7D42" w:rsidRDefault="004E7D42" w:rsidP="004E7D42">
            <w:pPr>
              <w:rPr>
                <w:snapToGrid/>
                <w:szCs w:val="18"/>
              </w:rPr>
            </w:pPr>
          </w:p>
          <w:p w14:paraId="3A4F106B" w14:textId="259F5033" w:rsidR="004E7D42" w:rsidRDefault="004E7D42" w:rsidP="004E7D42">
            <w:pPr>
              <w:spacing w:line="240" w:lineRule="auto"/>
            </w:pPr>
          </w:p>
        </w:tc>
      </w:tr>
    </w:tbl>
    <w:p w14:paraId="541BAD0A" w14:textId="77777777" w:rsidR="003952DF" w:rsidRDefault="003952DF" w:rsidP="003952DF">
      <w:pPr>
        <w:pStyle w:val="Kop2"/>
        <w:pageBreakBefore/>
      </w:pPr>
      <w:bookmarkStart w:id="55" w:name="_Toc483386928"/>
      <w:r>
        <w:lastRenderedPageBreak/>
        <w:t>Overbruggingspand</w:t>
      </w:r>
      <w:bookmarkEnd w:id="55"/>
    </w:p>
    <w:p w14:paraId="6A335D9D" w14:textId="77777777" w:rsidR="006E17E2" w:rsidRPr="001B2D57" w:rsidRDefault="006E17E2"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F825E8">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1DEAA784" w14:textId="6BD4709E" w:rsidR="003952DF" w:rsidRPr="003952DF" w:rsidRDefault="00C47252" w:rsidP="0084014E">
            <w:pPr>
              <w:rPr>
                <w:b/>
              </w:rPr>
            </w:pPr>
            <w:r>
              <w:rPr>
                <w:b/>
              </w:rPr>
              <w:t>Mapping en t</w:t>
            </w:r>
            <w:r w:rsidRPr="00DB7FA4">
              <w:rPr>
                <w:b/>
              </w:rPr>
              <w:t>oelichting</w:t>
            </w:r>
          </w:p>
        </w:tc>
      </w:tr>
      <w:tr w:rsidR="00D75F61" w:rsidRPr="00343045" w14:paraId="17DE09E7" w14:textId="77777777" w:rsidTr="00DB7FA4">
        <w:tc>
          <w:tcPr>
            <w:tcW w:w="6771" w:type="dxa"/>
            <w:shd w:val="clear" w:color="auto" w:fill="auto"/>
          </w:tcPr>
          <w:p w14:paraId="1F4352A4" w14:textId="77777777" w:rsidR="005C1A01" w:rsidRPr="00F825E8" w:rsidRDefault="005C1A01" w:rsidP="00F825E8">
            <w:pPr>
              <w:widowControl w:val="0"/>
              <w:tabs>
                <w:tab w:val="left" w:pos="-1440"/>
                <w:tab w:val="left" w:pos="-720"/>
              </w:tabs>
              <w:suppressAutoHyphens/>
              <w:spacing w:line="276" w:lineRule="auto"/>
              <w:ind w:left="454"/>
              <w:rPr>
                <w:rFonts w:cs="Arial"/>
                <w:snapToGrid/>
                <w:color w:val="800080"/>
                <w:kern w:val="0"/>
                <w:szCs w:val="18"/>
                <w:lang w:eastAsia="nl-NL"/>
              </w:rPr>
            </w:pPr>
            <w:commentRangeStart w:id="56"/>
            <w:r w:rsidRPr="00F825E8">
              <w:rPr>
                <w:rFonts w:cs="Arial"/>
                <w:snapToGrid/>
                <w:color w:val="800080"/>
                <w:kern w:val="0"/>
                <w:szCs w:val="18"/>
                <w:lang w:eastAsia="nl-NL"/>
              </w:rPr>
              <w:t>Het overbruggingspand</w:t>
            </w:r>
            <w:commentRangeEnd w:id="56"/>
            <w:r w:rsidRPr="00F825E8">
              <w:rPr>
                <w:rFonts w:cs="Arial"/>
                <w:snapToGrid/>
                <w:kern w:val="0"/>
                <w:szCs w:val="18"/>
                <w:lang w:eastAsia="nl-NL"/>
              </w:rPr>
              <w:commentReference w:id="56"/>
            </w:r>
          </w:p>
          <w:p w14:paraId="74C60E94" w14:textId="77777777" w:rsidR="00D75F61" w:rsidRPr="00030A78" w:rsidRDefault="00D75F61" w:rsidP="00F825E8">
            <w:pPr>
              <w:spacing w:line="276" w:lineRule="auto"/>
              <w:ind w:left="454"/>
              <w:rPr>
                <w:color w:val="800080"/>
                <w:szCs w:val="18"/>
                <w:highlight w:val="yellow"/>
              </w:rPr>
            </w:pPr>
            <w:r w:rsidRPr="0048674A">
              <w:rPr>
                <w:rFonts w:cs="Arial"/>
                <w:color w:val="800080"/>
                <w:szCs w:val="18"/>
                <w:highlight w:val="yellow"/>
              </w:rPr>
              <w:t>TEKSTBLOK RECHT TEKSTBLOK REGISTERGOED</w:t>
            </w:r>
            <w:r w:rsidRPr="0048674A">
              <w:rPr>
                <w:rFonts w:cs="Arial"/>
                <w:color w:val="800080"/>
                <w:szCs w:val="18"/>
              </w:rPr>
              <w:t>,</w:t>
            </w:r>
          </w:p>
        </w:tc>
        <w:tc>
          <w:tcPr>
            <w:tcW w:w="7371" w:type="dxa"/>
            <w:shd w:val="clear" w:color="auto" w:fill="auto"/>
          </w:tcPr>
          <w:p w14:paraId="6D2A3C06" w14:textId="77777777" w:rsidR="00D75F61" w:rsidRDefault="00D75F61" w:rsidP="00F825E8">
            <w:pPr>
              <w:spacing w:line="276" w:lineRule="auto"/>
            </w:pPr>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F825E8">
            <w:pPr>
              <w:spacing w:line="276" w:lineRule="auto"/>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F825E8">
            <w:pPr>
              <w:spacing w:line="276" w:lineRule="auto"/>
              <w:rPr>
                <w:lang w:val="nl"/>
              </w:rPr>
            </w:pPr>
          </w:p>
          <w:p w14:paraId="333263B7" w14:textId="77777777" w:rsidR="00D75F61" w:rsidRDefault="00D75F61" w:rsidP="00F825E8">
            <w:pPr>
              <w:spacing w:line="276" w:lineRule="auto"/>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65419B87" w14:textId="77777777" w:rsidR="00D75F61" w:rsidRDefault="00FB1425" w:rsidP="00FB1425">
            <w:pPr>
              <w:keepNext/>
              <w:spacing w:line="240" w:lineRule="auto"/>
              <w:rPr>
                <w:sz w:val="16"/>
                <w:szCs w:val="16"/>
              </w:rPr>
            </w:pPr>
            <w:r>
              <w:rPr>
                <w:sz w:val="16"/>
                <w:szCs w:val="16"/>
              </w:rPr>
              <w:t>-</w:t>
            </w:r>
            <w:r w:rsidR="00D75F61" w:rsidRPr="00DB7FA4">
              <w:rPr>
                <w:sz w:val="16"/>
                <w:szCs w:val="16"/>
              </w:rPr>
              <w:t>zie tekstblokken voor de verdere mapping</w:t>
            </w:r>
          </w:p>
          <w:p w14:paraId="3C5EB1F6" w14:textId="77777777" w:rsidR="006E17E2" w:rsidRPr="00AF2670" w:rsidRDefault="006E17E2" w:rsidP="00FB1425">
            <w:pPr>
              <w:keepNext/>
              <w:spacing w:line="240" w:lineRule="auto"/>
              <w:rPr>
                <w:snapToGrid/>
                <w:szCs w:val="18"/>
              </w:rPr>
            </w:pPr>
          </w:p>
        </w:tc>
      </w:tr>
      <w:tr w:rsidR="009D203C" w:rsidRPr="00343045" w14:paraId="6303AF10" w14:textId="77777777" w:rsidTr="00DB7FA4">
        <w:tc>
          <w:tcPr>
            <w:tcW w:w="6771" w:type="dxa"/>
            <w:shd w:val="clear" w:color="auto" w:fill="auto"/>
          </w:tcPr>
          <w:p w14:paraId="50DF1A9D" w14:textId="77777777" w:rsidR="006E17E2" w:rsidRPr="0048674A" w:rsidRDefault="006E17E2" w:rsidP="006E17E2">
            <w:pPr>
              <w:tabs>
                <w:tab w:val="left" w:pos="-1440"/>
                <w:tab w:val="left" w:pos="-720"/>
              </w:tabs>
              <w:suppressAutoHyphens/>
              <w:spacing w:line="240" w:lineRule="auto"/>
              <w:ind w:left="426"/>
              <w:rPr>
                <w:color w:val="FF0000"/>
                <w:szCs w:val="18"/>
              </w:rPr>
            </w:pPr>
            <w:r w:rsidRPr="00F825E8">
              <w:rPr>
                <w:rFonts w:cs="Arial"/>
                <w:color w:val="800080"/>
                <w:szCs w:val="18"/>
              </w:rPr>
              <w:t>in deze akte te noemen “het overbruggingspand”.</w:t>
            </w:r>
          </w:p>
          <w:p w14:paraId="3C2EAD19" w14:textId="6865F58D" w:rsidR="009D203C" w:rsidRPr="00030A78" w:rsidRDefault="009D203C" w:rsidP="00030A78">
            <w:pPr>
              <w:tabs>
                <w:tab w:val="left" w:pos="-1440"/>
                <w:tab w:val="left" w:pos="-720"/>
              </w:tabs>
              <w:suppressAutoHyphens/>
              <w:rPr>
                <w:color w:val="7030A0"/>
                <w:szCs w:val="18"/>
                <w:highlight w:val="yellow"/>
              </w:rPr>
            </w:pPr>
          </w:p>
        </w:tc>
        <w:tc>
          <w:tcPr>
            <w:tcW w:w="7371" w:type="dxa"/>
            <w:shd w:val="clear" w:color="auto" w:fill="auto"/>
          </w:tcPr>
          <w:p w14:paraId="65B36B2D" w14:textId="1FEE77FA" w:rsidR="009D203C" w:rsidRPr="00030A78" w:rsidRDefault="00DD3BDD" w:rsidP="00030A78">
            <w:r>
              <w:t>Wordt altijd getoond indien Overbruggingshypotheek aanwezig is.</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5862D7F5" w14:textId="2387991E" w:rsidR="00155224" w:rsidRDefault="00155224" w:rsidP="00DD3BDD">
            <w:pPr>
              <w:widowControl w:val="0"/>
              <w:tabs>
                <w:tab w:val="left" w:pos="-1440"/>
                <w:tab w:val="left" w:pos="-720"/>
              </w:tabs>
              <w:suppressAutoHyphens/>
              <w:spacing w:line="240" w:lineRule="auto"/>
            </w:pPr>
          </w:p>
        </w:tc>
      </w:tr>
    </w:tbl>
    <w:p w14:paraId="6DF0BCC4" w14:textId="77777777" w:rsidR="00F16110" w:rsidRDefault="00F16110"/>
    <w:p w14:paraId="0C99BDDF" w14:textId="2CE81F40" w:rsidR="00F16110" w:rsidRDefault="00F16110" w:rsidP="00F16110">
      <w:pPr>
        <w:pStyle w:val="Kop2"/>
      </w:pPr>
      <w:r>
        <w:t>Overdracht vordering</w:t>
      </w:r>
    </w:p>
    <w:p w14:paraId="2645066F" w14:textId="77777777" w:rsidR="00F16110" w:rsidRPr="00F825E8" w:rsidRDefault="00F16110" w:rsidP="00F16110">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16110" w:rsidRPr="00D77156" w14:paraId="70D3C8D3" w14:textId="77777777" w:rsidTr="005E13D7">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37F78378" w14:textId="77777777" w:rsidR="00F16110" w:rsidRPr="003952DF" w:rsidRDefault="00F16110" w:rsidP="005E13D7">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2D7B5E0C" w14:textId="3DDEEF67" w:rsidR="00F16110" w:rsidRPr="003952DF" w:rsidRDefault="00C47252" w:rsidP="005E13D7">
            <w:pPr>
              <w:rPr>
                <w:b/>
              </w:rPr>
            </w:pPr>
            <w:r>
              <w:rPr>
                <w:b/>
              </w:rPr>
              <w:t>Mapping en t</w:t>
            </w:r>
            <w:r w:rsidRPr="00DB7FA4">
              <w:rPr>
                <w:b/>
              </w:rPr>
              <w:t>oelichting</w:t>
            </w:r>
          </w:p>
        </w:tc>
      </w:tr>
      <w:tr w:rsidR="00F16110" w:rsidRPr="00343045" w14:paraId="08B1C4D0" w14:textId="77777777" w:rsidTr="00DB7FA4">
        <w:tc>
          <w:tcPr>
            <w:tcW w:w="6771" w:type="dxa"/>
            <w:shd w:val="clear" w:color="auto" w:fill="auto"/>
          </w:tcPr>
          <w:p w14:paraId="4C7AE16E" w14:textId="77777777" w:rsidR="00F16110" w:rsidRPr="00F825E8" w:rsidRDefault="00F16110" w:rsidP="00F16110">
            <w:pPr>
              <w:tabs>
                <w:tab w:val="left" w:pos="-1440"/>
                <w:tab w:val="left" w:pos="-720"/>
              </w:tabs>
              <w:suppressAutoHyphens/>
              <w:spacing w:line="240" w:lineRule="auto"/>
              <w:ind w:left="426"/>
              <w:rPr>
                <w:rFonts w:cs="Arial"/>
                <w:color w:val="FF0000"/>
                <w:szCs w:val="18"/>
              </w:rPr>
            </w:pPr>
            <w:r w:rsidRPr="00F825E8">
              <w:rPr>
                <w:rFonts w:cs="Arial"/>
                <w:color w:val="FF0000"/>
                <w:szCs w:val="18"/>
              </w:rPr>
              <w:t xml:space="preserve">De schuldenaar verklaart ermee bekend te zijn dat geldgeefster gerechtigd is de vorderingen, inclusief de daarmee verbonden afhankelijke rechten en nevenrechten, waaronder uitdrukkelijk mede begrepen het recht tot renteherziening en pand- en/of hypotheekrechten, uit hoofde van de in deze </w:t>
            </w:r>
            <w:r w:rsidRPr="00F825E8">
              <w:rPr>
                <w:rFonts w:cs="Arial"/>
                <w:color w:val="FF0000"/>
                <w:szCs w:val="18"/>
              </w:rPr>
              <w:lastRenderedPageBreak/>
              <w:t xml:space="preserve">akte genoemde geldlening en/of een aanvullende geldlening en/of een overbruggingslening geheel of gedeeltelijk aan een derde over te dragen. </w:t>
            </w:r>
          </w:p>
          <w:p w14:paraId="212721CA" w14:textId="77777777" w:rsidR="00F16110" w:rsidRPr="00F825E8" w:rsidRDefault="00F16110" w:rsidP="00F16110">
            <w:pPr>
              <w:tabs>
                <w:tab w:val="left" w:pos="-1440"/>
                <w:tab w:val="left" w:pos="-720"/>
              </w:tabs>
              <w:suppressAutoHyphens/>
              <w:spacing w:line="240" w:lineRule="auto"/>
              <w:ind w:left="426"/>
              <w:rPr>
                <w:rFonts w:cs="Arial"/>
                <w:color w:val="FF0000"/>
                <w:szCs w:val="18"/>
              </w:rPr>
            </w:pPr>
            <w:r w:rsidRPr="00F825E8">
              <w:rPr>
                <w:rFonts w:cs="Arial"/>
                <w:color w:val="FF0000"/>
                <w:szCs w:val="18"/>
              </w:rPr>
              <w:t xml:space="preserve">Bovendien is geldgeefster gerechtigd haar rechtsverhouding, inclusief alle afhankelijke rechten en nevenrechten, waaronder uitdrukkelijk mede begrepen pand- en/of hypotheekrechten, uit de overeenkomst van geldlening en/of een aanvullende geldlening en/of een overbruggingslening geheel of gedeeltelijk aan een derde over te dragen conform artikel 6:159 Burgerlijk Wetboek, waarvoor schuldenaar reeds nu, bij voorbaat, haar medewerking verleent. Van een eventuele overdracht zal mededeling worden gedaan aan de schuldenaar. </w:t>
            </w:r>
          </w:p>
          <w:p w14:paraId="3A109C41" w14:textId="77777777" w:rsidR="00F16110" w:rsidRPr="00A37452" w:rsidRDefault="00F16110" w:rsidP="00F16110">
            <w:pPr>
              <w:tabs>
                <w:tab w:val="left" w:pos="-1440"/>
                <w:tab w:val="left" w:pos="-720"/>
              </w:tabs>
              <w:suppressAutoHyphens/>
              <w:spacing w:line="240" w:lineRule="auto"/>
              <w:ind w:left="426"/>
              <w:rPr>
                <w:rFonts w:cs="Arial"/>
                <w:color w:val="800080"/>
                <w:sz w:val="20"/>
              </w:rPr>
            </w:pPr>
          </w:p>
        </w:tc>
        <w:tc>
          <w:tcPr>
            <w:tcW w:w="7371" w:type="dxa"/>
            <w:shd w:val="clear" w:color="auto" w:fill="auto"/>
          </w:tcPr>
          <w:p w14:paraId="7547FA47" w14:textId="77777777" w:rsidR="00F16110" w:rsidRDefault="00F16110" w:rsidP="00F16110">
            <w:r>
              <w:lastRenderedPageBreak/>
              <w:t>Vaste tekst</w:t>
            </w:r>
          </w:p>
          <w:p w14:paraId="655962F6" w14:textId="77777777" w:rsidR="00F16110" w:rsidRDefault="00F16110" w:rsidP="00F16110"/>
          <w:p w14:paraId="2A473465" w14:textId="77777777" w:rsidR="00F16110" w:rsidRPr="00030A78" w:rsidDel="00DD3BDD" w:rsidRDefault="00F16110" w:rsidP="00F16110"/>
        </w:tc>
      </w:tr>
    </w:tbl>
    <w:p w14:paraId="1F5FE995" w14:textId="77777777" w:rsidR="002606D8" w:rsidRDefault="002606D8"/>
    <w:p w14:paraId="54E691AE" w14:textId="2409C8E0" w:rsidR="00F16110" w:rsidRDefault="00F16110" w:rsidP="00F16110">
      <w:pPr>
        <w:pStyle w:val="Kop2"/>
      </w:pPr>
      <w:bookmarkStart w:id="57" w:name="_Toc483386929"/>
      <w:r>
        <w:t>Aanvaarding</w:t>
      </w:r>
      <w:bookmarkEnd w:id="57"/>
    </w:p>
    <w:p w14:paraId="13318E71" w14:textId="77777777" w:rsidR="00F16110" w:rsidRPr="001B2D57" w:rsidRDefault="00F16110"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16110" w:rsidRPr="00D77156" w14:paraId="3B594FC3" w14:textId="77777777" w:rsidTr="005E13D7">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613EF765" w14:textId="77777777" w:rsidR="00F16110" w:rsidRPr="003952DF" w:rsidRDefault="00F16110" w:rsidP="005E13D7">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47A5B68E" w14:textId="554483B5" w:rsidR="00F16110" w:rsidRPr="003952DF" w:rsidRDefault="00C47252" w:rsidP="005E13D7">
            <w:pPr>
              <w:rPr>
                <w:b/>
              </w:rPr>
            </w:pPr>
            <w:r>
              <w:rPr>
                <w:b/>
              </w:rPr>
              <w:t>Mapping en t</w:t>
            </w:r>
            <w:r w:rsidRPr="00DB7FA4">
              <w:rPr>
                <w:b/>
              </w:rPr>
              <w:t>oelichting</w:t>
            </w:r>
          </w:p>
        </w:tc>
      </w:tr>
      <w:tr w:rsidR="00E729A7" w:rsidRPr="00343045" w14:paraId="64CFC9BD" w14:textId="77777777" w:rsidTr="00DB7FA4">
        <w:tc>
          <w:tcPr>
            <w:tcW w:w="6771" w:type="dxa"/>
            <w:shd w:val="clear" w:color="auto" w:fill="auto"/>
          </w:tcPr>
          <w:p w14:paraId="50FF18D4" w14:textId="77777777" w:rsidR="005D4C4C" w:rsidRPr="00F825E8" w:rsidRDefault="005D4C4C" w:rsidP="005D4C4C">
            <w:pPr>
              <w:pStyle w:val="Lijstalinea"/>
              <w:widowControl w:val="0"/>
              <w:numPr>
                <w:ilvl w:val="0"/>
                <w:numId w:val="34"/>
              </w:numPr>
              <w:tabs>
                <w:tab w:val="left" w:pos="-1440"/>
                <w:tab w:val="left" w:pos="-720"/>
              </w:tabs>
              <w:suppressAutoHyphens/>
              <w:spacing w:line="240" w:lineRule="auto"/>
              <w:rPr>
                <w:rFonts w:cs="Arial"/>
                <w:color w:val="FF0000"/>
                <w:szCs w:val="18"/>
              </w:rPr>
            </w:pPr>
            <w:r w:rsidRPr="00F825E8">
              <w:rPr>
                <w:rFonts w:cs="Arial"/>
                <w:b/>
                <w:color w:val="FF0000"/>
                <w:szCs w:val="18"/>
              </w:rPr>
              <w:t>AANVAARDING ZEKERHEDEN EN HYPOTHEEKSTELLING(EN)</w:t>
            </w:r>
          </w:p>
          <w:p w14:paraId="65685966" w14:textId="77777777" w:rsidR="005D4C4C" w:rsidRPr="00F825E8" w:rsidRDefault="005D4C4C" w:rsidP="005D4C4C">
            <w:pPr>
              <w:tabs>
                <w:tab w:val="left" w:pos="-1440"/>
                <w:tab w:val="left" w:pos="-720"/>
              </w:tabs>
              <w:suppressAutoHyphens/>
              <w:spacing w:line="240" w:lineRule="auto"/>
              <w:ind w:left="360"/>
              <w:rPr>
                <w:rFonts w:cs="Arial"/>
                <w:color w:val="FF0000"/>
                <w:szCs w:val="18"/>
              </w:rPr>
            </w:pPr>
            <w:r w:rsidRPr="00F825E8">
              <w:rPr>
                <w:rFonts w:cs="Arial"/>
                <w:color w:val="FF0000"/>
                <w:szCs w:val="18"/>
              </w:rPr>
              <w:t>Geldgeefster verklaart de hiervoor vermelde hypotheekstelling(en), de hierna vermelde (verpande) rechten, alle aangegane verbintenissen en alle verleende volmachten te aanvaarden.</w:t>
            </w:r>
          </w:p>
          <w:p w14:paraId="24668454" w14:textId="1B0B9874" w:rsidR="00E729A7" w:rsidRPr="00030A78" w:rsidRDefault="00E729A7"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p>
        </w:tc>
        <w:tc>
          <w:tcPr>
            <w:tcW w:w="7371" w:type="dxa"/>
            <w:shd w:val="clear" w:color="auto" w:fill="auto"/>
          </w:tcPr>
          <w:p w14:paraId="26BE1246" w14:textId="3F73A5AA" w:rsidR="009D203C" w:rsidRPr="00DB7FA4" w:rsidRDefault="005D4C4C" w:rsidP="00F825E8">
            <w:pPr>
              <w:keepNext/>
              <w:spacing w:line="240" w:lineRule="auto"/>
              <w:rPr>
                <w:szCs w:val="18"/>
              </w:rPr>
            </w:pPr>
            <w:r>
              <w:t>Vaste tekst</w:t>
            </w:r>
          </w:p>
        </w:tc>
      </w:tr>
    </w:tbl>
    <w:p w14:paraId="127B4E5A" w14:textId="77777777" w:rsidR="003952DF" w:rsidRDefault="003952DF"/>
    <w:p w14:paraId="1F797B62" w14:textId="77777777" w:rsidR="003952DF" w:rsidRDefault="003952DF" w:rsidP="003952DF">
      <w:pPr>
        <w:pStyle w:val="Kop2"/>
        <w:pageBreakBefore/>
      </w:pPr>
      <w:bookmarkStart w:id="58" w:name="_Toc483386930"/>
      <w:r>
        <w:lastRenderedPageBreak/>
        <w:t>Toestemming partners</w:t>
      </w:r>
      <w:bookmarkEnd w:id="58"/>
    </w:p>
    <w:p w14:paraId="3D5565B8" w14:textId="77777777" w:rsidR="00715790" w:rsidRPr="001B2D57" w:rsidRDefault="00715790"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B58F8" w:rsidRPr="00D77156" w14:paraId="1579FE13" w14:textId="77777777" w:rsidTr="005E13D7">
        <w:tc>
          <w:tcPr>
            <w:tcW w:w="67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6DD8353B" w14:textId="77777777" w:rsidR="00AB58F8" w:rsidRPr="003952DF" w:rsidRDefault="00AB58F8" w:rsidP="005E13D7">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Pr>
          <w:p w14:paraId="1A7F01EF" w14:textId="319BC9F9" w:rsidR="00AB58F8" w:rsidRPr="003952DF" w:rsidRDefault="00C47252" w:rsidP="005E13D7">
            <w:pPr>
              <w:rPr>
                <w:b/>
              </w:rPr>
            </w:pPr>
            <w:r>
              <w:rPr>
                <w:b/>
              </w:rPr>
              <w:t>Mapping en t</w:t>
            </w:r>
            <w:r w:rsidRPr="00DB7FA4">
              <w:rPr>
                <w:b/>
              </w:rPr>
              <w:t>oelichting</w:t>
            </w:r>
          </w:p>
        </w:tc>
      </w:tr>
      <w:tr w:rsidR="00E36636" w:rsidRPr="00343045" w14:paraId="3E56B4BD" w14:textId="77777777" w:rsidTr="00DB7FA4">
        <w:tc>
          <w:tcPr>
            <w:tcW w:w="6771" w:type="dxa"/>
            <w:shd w:val="clear" w:color="auto" w:fill="auto"/>
          </w:tcPr>
          <w:p w14:paraId="2EA47980" w14:textId="77777777" w:rsidR="000019BF" w:rsidRPr="00F825E8" w:rsidRDefault="000019BF" w:rsidP="000019BF">
            <w:pPr>
              <w:tabs>
                <w:tab w:val="left" w:pos="-1440"/>
                <w:tab w:val="left" w:pos="-720"/>
              </w:tabs>
              <w:suppressAutoHyphens/>
              <w:spacing w:line="240" w:lineRule="auto"/>
              <w:ind w:left="360"/>
              <w:rPr>
                <w:rFonts w:cs="Arial"/>
                <w:color w:val="800080"/>
                <w:szCs w:val="18"/>
              </w:rPr>
            </w:pP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color w:val="800080"/>
                <w:szCs w:val="18"/>
              </w:rPr>
              <w:t>Van de toestemming van de echtgenoot of geregistreerd partner van de schuldenaar, als vereist in artikel 88 Boek 1 Burgerlijk Wetboek, blijkt uit aangehechte verklaring.</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color w:val="800080"/>
                <w:szCs w:val="18"/>
              </w:rPr>
              <w:t xml:space="preserve"> / </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r w:rsidRPr="00F825E8">
              <w:rPr>
                <w:rFonts w:cs="Arial"/>
                <w:color w:val="800080"/>
                <w:szCs w:val="18"/>
              </w:rPr>
              <w:t>De schuldenaars verklaarden elkaar toestemming als vereist in artikel 88 Boek 1 Burgerlijk Wetboek te hebben verleend.</w:t>
            </w:r>
            <w:r w:rsidRPr="00F825E8">
              <w:rPr>
                <w:rFonts w:cs="Arial"/>
                <w:szCs w:val="18"/>
              </w:rPr>
              <w:fldChar w:fldCharType="begin"/>
            </w:r>
            <w:r w:rsidRPr="00F825E8">
              <w:rPr>
                <w:rFonts w:cs="Arial"/>
                <w:szCs w:val="18"/>
              </w:rPr>
              <w:instrText>MacroButton Nomacro §</w:instrText>
            </w:r>
            <w:r w:rsidRPr="00F825E8">
              <w:rPr>
                <w:rFonts w:cs="Arial"/>
                <w:szCs w:val="18"/>
              </w:rPr>
              <w:fldChar w:fldCharType="end"/>
            </w:r>
          </w:p>
          <w:p w14:paraId="127F2A48" w14:textId="068638CC" w:rsidR="00E36636" w:rsidRPr="00030A78" w:rsidRDefault="00E36636" w:rsidP="00030A7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3385D12B" w14:textId="626C30D7" w:rsidR="00E36636" w:rsidRDefault="00E36636" w:rsidP="009D203C">
            <w:r>
              <w:t>Optionele keuzetekst</w:t>
            </w:r>
            <w:r w:rsidR="002043C9">
              <w:t xml:space="preserve"> </w:t>
            </w:r>
            <w:r w:rsidR="000019BF">
              <w:t>.</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61D2FA30" w14:textId="4817B88F" w:rsidR="00E36636" w:rsidRDefault="00E36636" w:rsidP="00D77156">
            <w:pPr>
              <w:keepNext/>
              <w:spacing w:line="240" w:lineRule="auto"/>
              <w:ind w:left="227"/>
              <w:rPr>
                <w:iCs/>
                <w:sz w:val="16"/>
                <w:szCs w:val="16"/>
              </w:rPr>
            </w:pPr>
            <w:r w:rsidRPr="00DB7FA4">
              <w:rPr>
                <w:sz w:val="16"/>
                <w:szCs w:val="16"/>
              </w:rPr>
              <w:t>./tekst</w:t>
            </w:r>
            <w:r w:rsidR="000019BF">
              <w:rPr>
                <w:sz w:val="16"/>
                <w:szCs w:val="16"/>
              </w:rPr>
              <w:t xml:space="preserve"> </w:t>
            </w:r>
            <w:r w:rsidRPr="00584C9C">
              <w:rPr>
                <w:i/>
                <w:sz w:val="16"/>
                <w:szCs w:val="16"/>
              </w:rPr>
              <w:t>(</w:t>
            </w:r>
            <w:r w:rsidR="000019BF" w:rsidRPr="00F825E8">
              <w:rPr>
                <w:rFonts w:cs="Arial"/>
                <w:color w:val="800080"/>
                <w:sz w:val="16"/>
                <w:szCs w:val="16"/>
              </w:rPr>
              <w:t>Van de toestemming van de echtgenoot of geregistreerd partner van de schuldenaar, als vereist in artikel 88 Boek 1 Burgerlijk Wetboek, blijkt uit aangehechte verklaring</w:t>
            </w:r>
            <w:r w:rsidRPr="000019BF">
              <w:rPr>
                <w:i/>
                <w:sz w:val="16"/>
                <w:szCs w:val="16"/>
              </w:rPr>
              <w:t>)</w:t>
            </w:r>
          </w:p>
          <w:p w14:paraId="211C0B4D" w14:textId="3BEA18F0" w:rsidR="000019BF" w:rsidRDefault="000019BF" w:rsidP="00D77156">
            <w:pPr>
              <w:keepNext/>
              <w:spacing w:line="240" w:lineRule="auto"/>
              <w:ind w:left="227"/>
              <w:rPr>
                <w:iCs/>
                <w:sz w:val="16"/>
                <w:szCs w:val="16"/>
              </w:rPr>
            </w:pPr>
            <w:r>
              <w:rPr>
                <w:iCs/>
                <w:sz w:val="16"/>
                <w:szCs w:val="16"/>
              </w:rPr>
              <w:t>OF</w:t>
            </w:r>
          </w:p>
          <w:p w14:paraId="2C86E6BC" w14:textId="00B64632" w:rsidR="000019BF" w:rsidRDefault="000019BF" w:rsidP="000019BF">
            <w:pPr>
              <w:keepNext/>
              <w:spacing w:line="240" w:lineRule="auto"/>
              <w:ind w:left="227"/>
              <w:rPr>
                <w:iCs/>
                <w:sz w:val="16"/>
                <w:szCs w:val="16"/>
              </w:rPr>
            </w:pPr>
            <w:r w:rsidRPr="00DB7FA4">
              <w:rPr>
                <w:sz w:val="16"/>
                <w:szCs w:val="16"/>
              </w:rPr>
              <w:t>./tekst</w:t>
            </w:r>
            <w:r>
              <w:rPr>
                <w:sz w:val="16"/>
                <w:szCs w:val="16"/>
              </w:rPr>
              <w:t xml:space="preserve"> </w:t>
            </w:r>
            <w:r w:rsidRPr="00584C9C">
              <w:rPr>
                <w:i/>
                <w:sz w:val="16"/>
                <w:szCs w:val="16"/>
              </w:rPr>
              <w:t>(</w:t>
            </w:r>
            <w:r w:rsidRPr="00F825E8">
              <w:rPr>
                <w:rFonts w:cs="Arial"/>
                <w:color w:val="800080"/>
                <w:sz w:val="16"/>
                <w:szCs w:val="16"/>
              </w:rPr>
              <w:t>De schuldenaars verklaarden elkaar toestemming als vereist in artikel 88 Boek 1 Burgerlijk Wetboek te hebben verleend</w:t>
            </w:r>
            <w:r w:rsidRPr="000019BF">
              <w:rPr>
                <w:i/>
                <w:sz w:val="16"/>
                <w:szCs w:val="16"/>
              </w:rPr>
              <w:t>)</w:t>
            </w:r>
          </w:p>
          <w:p w14:paraId="3FF8941B" w14:textId="77777777" w:rsidR="000019BF" w:rsidRPr="000019BF" w:rsidRDefault="000019BF" w:rsidP="00F825E8">
            <w:pPr>
              <w:keepNext/>
              <w:spacing w:line="240" w:lineRule="auto"/>
              <w:rPr>
                <w:iCs/>
              </w:rPr>
            </w:pPr>
          </w:p>
        </w:tc>
      </w:tr>
    </w:tbl>
    <w:p w14:paraId="1F6083D7" w14:textId="77777777" w:rsidR="0082293D" w:rsidRDefault="0082293D" w:rsidP="00D70CF4">
      <w:pPr>
        <w:pStyle w:val="Kop2"/>
        <w:pageBreakBefore/>
      </w:pPr>
      <w:bookmarkStart w:id="59" w:name="_Toc483386931"/>
      <w:r>
        <w:lastRenderedPageBreak/>
        <w:t>Woonplaatskeuze</w:t>
      </w:r>
      <w:bookmarkEnd w:id="59"/>
    </w:p>
    <w:p w14:paraId="2704A0A6" w14:textId="77777777" w:rsidR="00715790" w:rsidRPr="001B2D57" w:rsidRDefault="00715790"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F825E8">
        <w:trPr>
          <w:tblHeader/>
        </w:trPr>
        <w:tc>
          <w:tcPr>
            <w:tcW w:w="6771" w:type="dxa"/>
            <w:shd w:val="clear" w:color="auto" w:fill="DEEAF6" w:themeFill="accent1" w:themeFillTint="33"/>
          </w:tcPr>
          <w:p w14:paraId="54AE8607" w14:textId="77777777" w:rsidR="00E729A7" w:rsidRPr="00D77156" w:rsidRDefault="00E729A7" w:rsidP="00D77156">
            <w:pPr>
              <w:rPr>
                <w:b/>
              </w:rPr>
            </w:pPr>
            <w:r w:rsidRPr="00DB7FA4">
              <w:rPr>
                <w:b/>
              </w:rPr>
              <w:t>Modeldocument tekst</w:t>
            </w:r>
          </w:p>
        </w:tc>
        <w:tc>
          <w:tcPr>
            <w:tcW w:w="7371" w:type="dxa"/>
            <w:shd w:val="clear" w:color="auto" w:fill="DEEAF6" w:themeFill="accent1" w:themeFillTint="33"/>
          </w:tcPr>
          <w:p w14:paraId="465899DA" w14:textId="51101359" w:rsidR="00E729A7" w:rsidRPr="00D77156" w:rsidRDefault="00C47252" w:rsidP="00D77156">
            <w:pPr>
              <w:rPr>
                <w:b/>
              </w:rPr>
            </w:pPr>
            <w:r>
              <w:rPr>
                <w:b/>
              </w:rPr>
              <w:t>Mapping en t</w:t>
            </w:r>
            <w:r w:rsidRPr="00DB7FA4">
              <w:rPr>
                <w:b/>
              </w:rPr>
              <w:t>oelichting</w:t>
            </w:r>
          </w:p>
        </w:tc>
      </w:tr>
      <w:tr w:rsidR="00E729A7" w:rsidRPr="00343045" w14:paraId="415FD714" w14:textId="77777777" w:rsidTr="00DB7FA4">
        <w:tc>
          <w:tcPr>
            <w:tcW w:w="6771" w:type="dxa"/>
            <w:shd w:val="clear" w:color="auto" w:fill="auto"/>
          </w:tcPr>
          <w:p w14:paraId="081F99D7" w14:textId="77777777" w:rsidR="002043C9" w:rsidRPr="0048674A" w:rsidRDefault="002043C9" w:rsidP="00030A78">
            <w:pPr>
              <w:tabs>
                <w:tab w:val="left" w:pos="-1440"/>
                <w:tab w:val="left" w:pos="-720"/>
              </w:tabs>
              <w:suppressAutoHyphens/>
              <w:rPr>
                <w:rFonts w:cs="Arial"/>
                <w:b/>
                <w:snapToGrid/>
                <w:color w:val="800080"/>
                <w:kern w:val="0"/>
                <w:szCs w:val="18"/>
                <w:lang w:val="nl" w:eastAsia="nl-NL"/>
              </w:rPr>
            </w:pPr>
            <w:r w:rsidRPr="0048674A">
              <w:rPr>
                <w:rFonts w:cs="Arial"/>
                <w:b/>
                <w:snapToGrid/>
                <w:color w:val="800080"/>
                <w:kern w:val="0"/>
                <w:szCs w:val="18"/>
                <w:lang w:val="nl" w:eastAsia="nl-NL"/>
              </w:rPr>
              <w:t>DOMICILIEKEUZE</w:t>
            </w:r>
          </w:p>
          <w:p w14:paraId="1AA3141D" w14:textId="77777777" w:rsidR="00715790" w:rsidRPr="00F825E8" w:rsidRDefault="00715790" w:rsidP="00715790">
            <w:pPr>
              <w:tabs>
                <w:tab w:val="left" w:pos="-1440"/>
                <w:tab w:val="left" w:pos="-720"/>
              </w:tabs>
              <w:suppressAutoHyphens/>
              <w:spacing w:line="240" w:lineRule="auto"/>
              <w:rPr>
                <w:rFonts w:cs="Arial"/>
                <w:color w:val="800080"/>
                <w:szCs w:val="18"/>
              </w:rPr>
            </w:pPr>
            <w:r w:rsidRPr="00F825E8">
              <w:rPr>
                <w:rFonts w:cs="Arial"/>
                <w:color w:val="800080"/>
                <w:szCs w:val="18"/>
              </w:rPr>
              <w:t>De schuldenaar en geldgeefster verklaren voor de uitvoering en alle gevolgen van het bij deze akte overeengekomene woonplaats te kiezen ten kantore van de bewaarder van deze akte en geldgeefster voorts nog te haren hoofdkantore te 's-Gravenhage.</w:t>
            </w:r>
          </w:p>
          <w:p w14:paraId="3F5D9051" w14:textId="70C32F85" w:rsidR="00E729A7" w:rsidRPr="00030A78" w:rsidRDefault="00E729A7" w:rsidP="00030A78">
            <w:pPr>
              <w:tabs>
                <w:tab w:val="left" w:pos="-1440"/>
                <w:tab w:val="left" w:pos="-720"/>
              </w:tabs>
              <w:suppressAutoHyphens/>
              <w:rPr>
                <w:rFonts w:cs="Arial"/>
                <w:snapToGrid/>
                <w:color w:val="800080"/>
                <w:kern w:val="0"/>
                <w:szCs w:val="18"/>
                <w:lang w:val="nl" w:eastAsia="nl-NL"/>
              </w:rPr>
            </w:pPr>
          </w:p>
        </w:tc>
        <w:tc>
          <w:tcPr>
            <w:tcW w:w="7371" w:type="dxa"/>
            <w:shd w:val="clear" w:color="auto" w:fill="auto"/>
          </w:tcPr>
          <w:p w14:paraId="03764AA5" w14:textId="77777777" w:rsidR="00FA5F0B" w:rsidRDefault="00E729A7" w:rsidP="00F825E8">
            <w:pPr>
              <w:spacing w:before="72" w:line="276" w:lineRule="auto"/>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F825E8">
            <w:pPr>
              <w:spacing w:before="72" w:line="276" w:lineRule="auto"/>
              <w:rPr>
                <w:szCs w:val="18"/>
              </w:rPr>
            </w:pPr>
          </w:p>
          <w:p w14:paraId="4ADDF117" w14:textId="77777777" w:rsidR="00E729A7" w:rsidRPr="00DB7FA4" w:rsidRDefault="00E729A7" w:rsidP="00F825E8">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3102AD32" w14:textId="0B02FAA1" w:rsidR="00E729A7" w:rsidRDefault="00E729A7" w:rsidP="00715790">
            <w:pPr>
              <w:tabs>
                <w:tab w:val="left" w:pos="-1440"/>
                <w:tab w:val="left" w:pos="-720"/>
              </w:tabs>
              <w:suppressAutoHyphens/>
              <w:spacing w:line="240" w:lineRule="auto"/>
              <w:rPr>
                <w:i/>
                <w:sz w:val="16"/>
                <w:szCs w:val="16"/>
              </w:rPr>
            </w:pPr>
            <w:r w:rsidRPr="00DB7FA4">
              <w:rPr>
                <w:sz w:val="16"/>
                <w:szCs w:val="16"/>
              </w:rPr>
              <w:t>./tekst</w:t>
            </w:r>
            <w:r w:rsidR="00715790">
              <w:rPr>
                <w:sz w:val="16"/>
                <w:szCs w:val="16"/>
              </w:rPr>
              <w:t xml:space="preserve"> </w:t>
            </w:r>
            <w:r w:rsidRPr="00584C9C">
              <w:rPr>
                <w:i/>
                <w:sz w:val="16"/>
                <w:szCs w:val="16"/>
              </w:rPr>
              <w:t>(</w:t>
            </w:r>
            <w:r w:rsidR="00715790" w:rsidRPr="00F825E8">
              <w:rPr>
                <w:rFonts w:cs="Arial"/>
                <w:color w:val="800080"/>
                <w:sz w:val="16"/>
                <w:szCs w:val="16"/>
              </w:rPr>
              <w:t>De schuldenaar en geldgeefster verklaren voor de uitvoering en alle gevolgen van het bij deze akte overeengekomene woonplaats te kiezen ten kantore van de bewaarder van deze akte en geldgeefster voorts nog te haren hoofdkantore te 's-Gravenhage</w:t>
            </w:r>
            <w:r w:rsidRPr="00584C9C">
              <w:rPr>
                <w:i/>
                <w:sz w:val="16"/>
                <w:szCs w:val="16"/>
              </w:rPr>
              <w:t>)</w:t>
            </w:r>
          </w:p>
          <w:p w14:paraId="74998A69" w14:textId="25B3D011" w:rsidR="00715790" w:rsidRPr="00DB7FA4" w:rsidRDefault="00715790" w:rsidP="00F825E8">
            <w:pPr>
              <w:tabs>
                <w:tab w:val="left" w:pos="-1440"/>
                <w:tab w:val="left" w:pos="-720"/>
              </w:tabs>
              <w:suppressAutoHyphens/>
              <w:spacing w:line="240" w:lineRule="auto"/>
              <w:rPr>
                <w:szCs w:val="18"/>
              </w:rPr>
            </w:pPr>
          </w:p>
        </w:tc>
      </w:tr>
    </w:tbl>
    <w:p w14:paraId="14CAFAB4" w14:textId="77777777" w:rsidR="0082293D" w:rsidRDefault="0082293D" w:rsidP="008E3F95">
      <w:pPr>
        <w:pStyle w:val="Kop2"/>
        <w:numPr>
          <w:ilvl w:val="1"/>
          <w:numId w:val="1"/>
        </w:numPr>
        <w:rPr>
          <w:lang w:val="nl-NL"/>
        </w:rPr>
      </w:pPr>
      <w:bookmarkStart w:id="60" w:name="_Toc483386932"/>
      <w:r>
        <w:t xml:space="preserve">Einde </w:t>
      </w:r>
      <w:r w:rsidRPr="0082293D">
        <w:rPr>
          <w:lang w:val="nl-NL"/>
        </w:rPr>
        <w:t>kadasterdeel</w:t>
      </w:r>
      <w:bookmarkEnd w:id="60"/>
    </w:p>
    <w:p w14:paraId="33F714EA" w14:textId="77777777" w:rsidR="00C47252" w:rsidRPr="00C47252" w:rsidRDefault="00C47252"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F825E8">
        <w:trPr>
          <w:tblHeader/>
        </w:trPr>
        <w:tc>
          <w:tcPr>
            <w:tcW w:w="6771" w:type="dxa"/>
            <w:shd w:val="clear" w:color="auto" w:fill="DEEAF6" w:themeFill="accent1" w:themeFillTint="33"/>
          </w:tcPr>
          <w:p w14:paraId="4A007619" w14:textId="77777777" w:rsidR="00E729A7" w:rsidRPr="00D77156" w:rsidRDefault="00E729A7" w:rsidP="00D77156">
            <w:pPr>
              <w:rPr>
                <w:b/>
              </w:rPr>
            </w:pPr>
            <w:r w:rsidRPr="00DB7FA4">
              <w:rPr>
                <w:b/>
              </w:rPr>
              <w:t>Modeldocument tekst</w:t>
            </w:r>
          </w:p>
        </w:tc>
        <w:tc>
          <w:tcPr>
            <w:tcW w:w="7371" w:type="dxa"/>
            <w:shd w:val="clear" w:color="auto" w:fill="DEEAF6" w:themeFill="accent1" w:themeFillTint="33"/>
          </w:tcPr>
          <w:p w14:paraId="0EBF8B74" w14:textId="0C55A8F7" w:rsidR="00E729A7" w:rsidRPr="00D77156" w:rsidRDefault="00C47252" w:rsidP="00E729A7">
            <w:pPr>
              <w:rPr>
                <w:b/>
              </w:rPr>
            </w:pPr>
            <w:r>
              <w:rPr>
                <w:b/>
              </w:rPr>
              <w:t>Mapping en t</w:t>
            </w:r>
            <w:r w:rsidRPr="00DB7FA4">
              <w:rPr>
                <w:b/>
              </w:rPr>
              <w:t>oelichting</w:t>
            </w:r>
          </w:p>
        </w:tc>
      </w:tr>
      <w:tr w:rsidR="00E729A7" w:rsidRPr="00343045" w14:paraId="3F23DC7A" w14:textId="77777777" w:rsidTr="00DB7FA4">
        <w:tc>
          <w:tcPr>
            <w:tcW w:w="6771" w:type="dxa"/>
            <w:shd w:val="clear" w:color="auto" w:fill="auto"/>
          </w:tcPr>
          <w:p w14:paraId="22667E37" w14:textId="77777777" w:rsidR="00E729A7" w:rsidRPr="0048674A"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48674A">
              <w:rPr>
                <w:b/>
                <w:color w:val="FF0000"/>
                <w:szCs w:val="18"/>
              </w:rPr>
              <w:t>EINDE KADASTERDEEL</w:t>
            </w:r>
          </w:p>
        </w:tc>
        <w:tc>
          <w:tcPr>
            <w:tcW w:w="7371" w:type="dxa"/>
            <w:shd w:val="clear" w:color="auto" w:fill="auto"/>
          </w:tcPr>
          <w:p w14:paraId="62B61AC7" w14:textId="77777777" w:rsidR="00E729A7" w:rsidRDefault="00E729A7" w:rsidP="00E729A7">
            <w:pPr>
              <w:rPr>
                <w:szCs w:val="18"/>
              </w:rPr>
            </w:pPr>
            <w:r w:rsidRPr="00DB7FA4">
              <w:rPr>
                <w:szCs w:val="18"/>
              </w:rPr>
              <w:t>Vaste tekst.</w:t>
            </w:r>
          </w:p>
          <w:p w14:paraId="5104C5C4" w14:textId="77777777" w:rsidR="00104184" w:rsidRPr="00DB7FA4" w:rsidRDefault="00104184" w:rsidP="00E729A7">
            <w:pPr>
              <w:rPr>
                <w:szCs w:val="18"/>
              </w:rPr>
            </w:pPr>
          </w:p>
        </w:tc>
      </w:tr>
    </w:tbl>
    <w:p w14:paraId="5DCDF9DA" w14:textId="77777777" w:rsidR="00C80891" w:rsidRDefault="00C80891" w:rsidP="00145092"/>
    <w:p w14:paraId="41F70F9D" w14:textId="77777777" w:rsidR="0000015B" w:rsidRDefault="0000015B" w:rsidP="00B13D63">
      <w:pPr>
        <w:pStyle w:val="Kop2"/>
        <w:pageBreakBefore/>
        <w:numPr>
          <w:ilvl w:val="1"/>
          <w:numId w:val="1"/>
        </w:numPr>
        <w:rPr>
          <w:lang w:val="nl-NL"/>
        </w:rPr>
      </w:pPr>
      <w:bookmarkStart w:id="61" w:name="_Toc248216324"/>
      <w:bookmarkStart w:id="62" w:name="_Toc483386933"/>
      <w:r w:rsidRPr="00B13D63">
        <w:rPr>
          <w:lang w:val="nl-NL"/>
        </w:rPr>
        <w:lastRenderedPageBreak/>
        <w:t>Vrije gedeelte</w:t>
      </w:r>
      <w:bookmarkEnd w:id="61"/>
      <w:bookmarkEnd w:id="62"/>
    </w:p>
    <w:p w14:paraId="77481D33" w14:textId="77777777" w:rsidR="00C47252" w:rsidRPr="00C47252" w:rsidRDefault="00C47252" w:rsidP="00F825E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7252" w:rsidRPr="00D77156" w14:paraId="6546D572" w14:textId="77777777" w:rsidTr="005E13D7">
        <w:trPr>
          <w:tblHeader/>
        </w:trPr>
        <w:tc>
          <w:tcPr>
            <w:tcW w:w="6771" w:type="dxa"/>
            <w:shd w:val="clear" w:color="auto" w:fill="DEEAF6" w:themeFill="accent1" w:themeFillTint="33"/>
          </w:tcPr>
          <w:p w14:paraId="7893306A" w14:textId="77777777" w:rsidR="00C47252" w:rsidRPr="00D77156" w:rsidRDefault="00C47252" w:rsidP="005E13D7">
            <w:pPr>
              <w:rPr>
                <w:b/>
              </w:rPr>
            </w:pPr>
            <w:r w:rsidRPr="00DB7FA4">
              <w:rPr>
                <w:b/>
              </w:rPr>
              <w:t>Modeldocument tekst</w:t>
            </w:r>
          </w:p>
        </w:tc>
        <w:tc>
          <w:tcPr>
            <w:tcW w:w="7371" w:type="dxa"/>
            <w:shd w:val="clear" w:color="auto" w:fill="DEEAF6" w:themeFill="accent1" w:themeFillTint="33"/>
          </w:tcPr>
          <w:p w14:paraId="41B559E7" w14:textId="77777777" w:rsidR="00C47252" w:rsidRPr="00D77156" w:rsidRDefault="00C47252" w:rsidP="005E13D7">
            <w:pPr>
              <w:rPr>
                <w:b/>
              </w:rPr>
            </w:pPr>
            <w:r>
              <w:rPr>
                <w:b/>
              </w:rPr>
              <w:t>Mapping en t</w:t>
            </w:r>
            <w:r w:rsidRPr="00DB7FA4">
              <w:rPr>
                <w:b/>
              </w:rPr>
              <w:t>oelichting</w:t>
            </w:r>
          </w:p>
        </w:tc>
      </w:tr>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F825E8">
            <w:pPr>
              <w:spacing w:before="72" w:line="276" w:lineRule="auto"/>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885D2C8" w14:textId="77777777" w:rsidR="00266366" w:rsidRDefault="00266366" w:rsidP="00DB7FA4">
            <w:pPr>
              <w:keepNext/>
              <w:spacing w:line="240" w:lineRule="auto"/>
              <w:rPr>
                <w:sz w:val="16"/>
                <w:szCs w:val="16"/>
              </w:rPr>
            </w:pPr>
            <w:r w:rsidRPr="00DB7FA4">
              <w:rPr>
                <w:sz w:val="16"/>
                <w:szCs w:val="16"/>
              </w:rPr>
              <w:t>//IMKAD_Aangebodenstuk/tia_TekstTweedeDeel</w:t>
            </w:r>
          </w:p>
          <w:p w14:paraId="7CC95063" w14:textId="77777777" w:rsidR="00104184" w:rsidRPr="00A10B2A" w:rsidRDefault="00104184" w:rsidP="00DB7FA4">
            <w:pPr>
              <w:keepNext/>
              <w:spacing w:line="240" w:lineRule="auto"/>
            </w:pP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88D5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88D584" w16cid:durableId="20FBF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7510" w14:textId="77777777" w:rsidR="000343E3" w:rsidRDefault="000343E3">
      <w:r>
        <w:separator/>
      </w:r>
    </w:p>
  </w:endnote>
  <w:endnote w:type="continuationSeparator" w:id="0">
    <w:p w14:paraId="3CF59995" w14:textId="77777777" w:rsidR="000343E3" w:rsidRDefault="00034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4840A" w14:textId="77777777" w:rsidR="000343E3" w:rsidRDefault="000343E3">
      <w:r>
        <w:separator/>
      </w:r>
    </w:p>
  </w:footnote>
  <w:footnote w:type="continuationSeparator" w:id="0">
    <w:p w14:paraId="4464B6A9" w14:textId="77777777" w:rsidR="000343E3" w:rsidRDefault="00034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4" w:name="Datum"/>
    <w:tr w:rsidR="00DA1B24" w14:paraId="560B0E76" w14:textId="77777777">
      <w:tc>
        <w:tcPr>
          <w:tcW w:w="4181" w:type="dxa"/>
        </w:tcPr>
        <w:p w14:paraId="5F7CE932" w14:textId="6C3DDADF" w:rsidR="00DA1B24" w:rsidRDefault="00DA1B24" w:rsidP="00101970">
          <w:pPr>
            <w:spacing w:line="240" w:lineRule="atLeast"/>
          </w:pPr>
          <w:r>
            <w:fldChar w:fldCharType="begin"/>
          </w:r>
          <w:r>
            <w:instrText xml:space="preserve"> STYLEREF Datumopmaakprofiel\l  \* MERGEFORMAT </w:instrText>
          </w:r>
          <w:r>
            <w:fldChar w:fldCharType="separate"/>
          </w:r>
          <w:r w:rsidR="00F47A2C">
            <w:rPr>
              <w:noProof/>
            </w:rPr>
            <w:t>1 november 2023</w:t>
          </w:r>
          <w:r>
            <w:fldChar w:fldCharType="end"/>
          </w:r>
          <w:bookmarkEnd w:id="24"/>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295C2F7E" w:rsidR="00DA1B24" w:rsidRPr="00435110" w:rsidRDefault="00000000">
          <w:pPr>
            <w:spacing w:line="240" w:lineRule="atLeast"/>
          </w:pPr>
          <w:fldSimple w:instr=" STYLEREF Titel \* MERGEFORMAT ">
            <w:r w:rsidR="00F47A2C">
              <w:rPr>
                <w:noProof/>
              </w:rPr>
              <w:t>Toelichting modeldocument AEGON hypotheek v5.0</w:t>
            </w:r>
          </w:fldSimple>
        </w:p>
      </w:tc>
    </w:tr>
    <w:tr w:rsidR="00DA1B24" w14:paraId="6316EF8C" w14:textId="77777777">
      <w:tc>
        <w:tcPr>
          <w:tcW w:w="4181" w:type="dxa"/>
        </w:tcPr>
        <w:p w14:paraId="35CF0C48" w14:textId="77777777" w:rsidR="00DA1B24" w:rsidRDefault="00DA1B24">
          <w:pPr>
            <w:pStyle w:val="tussenkopje"/>
          </w:pPr>
          <w:r>
            <w:t>Versie</w:t>
          </w:r>
        </w:p>
      </w:tc>
    </w:tr>
    <w:bookmarkStart w:id="25" w:name="Versie"/>
    <w:tr w:rsidR="00DA1B24" w14:paraId="0AC29428" w14:textId="77777777">
      <w:tc>
        <w:tcPr>
          <w:tcW w:w="4181" w:type="dxa"/>
        </w:tcPr>
        <w:p w14:paraId="01F0B7AA" w14:textId="3F318BE1" w:rsidR="00DA1B24" w:rsidRDefault="00DA1B24">
          <w:pPr>
            <w:spacing w:line="240" w:lineRule="atLeast"/>
          </w:pPr>
          <w:r>
            <w:fldChar w:fldCharType="begin"/>
          </w:r>
          <w:r>
            <w:instrText xml:space="preserve"> STYLEREF Versie\l  \* MERGEFORMAT </w:instrText>
          </w:r>
          <w:r>
            <w:fldChar w:fldCharType="separate"/>
          </w:r>
          <w:r w:rsidR="00F47A2C">
            <w:rPr>
              <w:noProof/>
            </w:rPr>
            <w:t>5.0.0</w:t>
          </w:r>
          <w:r>
            <w:fldChar w:fldCharType="end"/>
          </w:r>
          <w:bookmarkEnd w:id="25"/>
        </w:p>
      </w:tc>
    </w:tr>
    <w:tr w:rsidR="00DA1B24" w14:paraId="3DEC2C48" w14:textId="77777777">
      <w:tc>
        <w:tcPr>
          <w:tcW w:w="4181" w:type="dxa"/>
        </w:tcPr>
        <w:p w14:paraId="65BA7A21" w14:textId="58BFD05A" w:rsidR="00DA1B24" w:rsidRDefault="00DA1B24" w:rsidP="00797697">
          <w:pPr>
            <w:pStyle w:val="tussenkopje"/>
            <w:tabs>
              <w:tab w:val="center" w:pos="2020"/>
            </w:tabs>
          </w:pPr>
          <w:r>
            <w:t>Blad</w:t>
          </w:r>
          <w:r w:rsidR="00FC7AFC">
            <w:tab/>
          </w:r>
        </w:p>
      </w:tc>
    </w:tr>
    <w:tr w:rsidR="00DA1B24" w14:paraId="40B5700A" w14:textId="77777777">
      <w:tc>
        <w:tcPr>
          <w:tcW w:w="4181" w:type="dxa"/>
        </w:tcPr>
        <w:p w14:paraId="286B8AB8" w14:textId="3F7BC97A" w:rsidR="00DA1B24" w:rsidRDefault="00DA1B24">
          <w:pPr>
            <w:spacing w:line="240" w:lineRule="atLeast"/>
          </w:pPr>
          <w:r>
            <w:fldChar w:fldCharType="begin"/>
          </w:r>
          <w:r>
            <w:instrText xml:space="preserve"> PAGE  \* MERGEFORMAT </w:instrText>
          </w:r>
          <w:r>
            <w:fldChar w:fldCharType="separate"/>
          </w:r>
          <w:r w:rsidR="00506AE5">
            <w:rPr>
              <w:noProof/>
            </w:rPr>
            <w:t>22</w:t>
          </w:r>
          <w:r>
            <w:fldChar w:fldCharType="end"/>
          </w:r>
          <w:r>
            <w:t xml:space="preserve"> van </w:t>
          </w:r>
          <w:r>
            <w:fldChar w:fldCharType="begin"/>
          </w:r>
          <w:r>
            <w:instrText xml:space="preserve"> = 1+</w:instrText>
          </w:r>
          <w:fldSimple w:instr=" NUMPAGES   \* MERGEFORMAT ">
            <w:r w:rsidR="00F47A2C">
              <w:rPr>
                <w:noProof/>
              </w:rPr>
              <w:instrText>23</w:instrText>
            </w:r>
          </w:fldSimple>
          <w:r>
            <w:instrText xml:space="preserve"> </w:instrText>
          </w:r>
          <w:r>
            <w:fldChar w:fldCharType="separate"/>
          </w:r>
          <w:r w:rsidR="00F47A2C">
            <w:rPr>
              <w:noProof/>
            </w:rPr>
            <w:t>24</w:t>
          </w:r>
          <w:r>
            <w:fldChar w:fldCharType="end"/>
          </w:r>
          <w:r>
            <w:t xml:space="preserve"> </w:t>
          </w:r>
        </w:p>
      </w:tc>
    </w:tr>
  </w:tbl>
  <w:p w14:paraId="0B97F625" w14:textId="26534A4A" w:rsidR="00DA1B24" w:rsidRDefault="00DA1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2D21" w14:textId="37F0E0C7" w:rsidR="00CD0F7C" w:rsidRPr="00CD0F7C" w:rsidRDefault="00CD0F7C" w:rsidP="00CD0F7C">
    <w:pPr>
      <w:pStyle w:val="Koptekst"/>
    </w:pPr>
    <w:bookmarkStart w:id="26" w:name="bmLogo_K"/>
    <w:r>
      <w:rPr>
        <w:noProof/>
        <w:lang w:eastAsia="nl-NL"/>
      </w:rPr>
      <mc:AlternateContent>
        <mc:Choice Requires="wps">
          <w:drawing>
            <wp:anchor distT="0" distB="0" distL="114300" distR="114300" simplePos="0" relativeHeight="251659264" behindDoc="0" locked="0" layoutInCell="1" allowOverlap="1" wp14:anchorId="2EEC0CE2" wp14:editId="30B704BB">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C0CE2" id="_x0000_t202" coordsize="21600,21600" o:spt="202" path="m,l,21600r21600,l21600,xe">
              <v:stroke joinstyle="miter"/>
              <v:path gradientshapeok="t" o:connecttype="rect"/>
            </v:shapetype>
            <v:shape id="Logo" o:spid="_x0000_s1026" type="#_x0000_t202" style="position:absolute;margin-left:25.5pt;margin-top:22.1pt;width:131.55pt;height:10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66EB7FC9" w14:textId="77777777" w:rsidR="00CD0F7C" w:rsidRDefault="00CD0F7C" w:rsidP="005C5431">
                    <w:r>
                      <w:rPr>
                        <w:noProof/>
                      </w:rPr>
                      <w:drawing>
                        <wp:inline distT="0" distB="0" distL="0" distR="0" wp14:anchorId="4B5CC964" wp14:editId="41A6D2C7">
                          <wp:extent cx="1393200" cy="1072800"/>
                          <wp:effectExtent l="0" t="0" r="0" b="0"/>
                          <wp:docPr id="2" name="Afbeelding 1"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65C170D"/>
    <w:multiLevelType w:val="hybridMultilevel"/>
    <w:tmpl w:val="431C1C08"/>
    <w:lvl w:ilvl="0" w:tplc="BEA68A64">
      <w:start w:val="1"/>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0" w15:restartNumberingAfterBreak="0">
    <w:nsid w:val="3FE02BB3"/>
    <w:multiLevelType w:val="hybridMultilevel"/>
    <w:tmpl w:val="A05435C2"/>
    <w:lvl w:ilvl="0" w:tplc="CBAE7090">
      <w:start w:val="1"/>
      <w:numFmt w:val="upperRoman"/>
      <w:lvlText w:val="(%1)"/>
      <w:lvlJc w:val="left"/>
      <w:pPr>
        <w:ind w:left="1146" w:hanging="72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1" w15:restartNumberingAfterBreak="0">
    <w:nsid w:val="442F0A5D"/>
    <w:multiLevelType w:val="hybridMultilevel"/>
    <w:tmpl w:val="826E5AB2"/>
    <w:lvl w:ilvl="0" w:tplc="CECAA6DA">
      <w:start w:val="3"/>
      <w:numFmt w:val="decimal"/>
      <w:lvlText w:val="(%1)"/>
      <w:lvlJc w:val="left"/>
      <w:pPr>
        <w:ind w:left="360" w:hanging="360"/>
      </w:pPr>
      <w:rPr>
        <w:rFonts w:hint="default"/>
        <w:b/>
        <w:bCs/>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637729"/>
    <w:multiLevelType w:val="hybridMultilevel"/>
    <w:tmpl w:val="56649DDE"/>
    <w:lvl w:ilvl="0" w:tplc="F55EC732">
      <w:start w:val="1"/>
      <w:numFmt w:val="bullet"/>
      <w:lvlText w:val="-"/>
      <w:lvlJc w:val="left"/>
      <w:pPr>
        <w:ind w:left="720" w:hanging="360"/>
      </w:pPr>
      <w:rPr>
        <w:rFonts w:ascii="Arial" w:eastAsia="Times New Roman" w:hAnsi="Arial" w:cs="Arial" w:hint="default"/>
        <w:color w:val="auto"/>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661129266">
    <w:abstractNumId w:val="24"/>
  </w:num>
  <w:num w:numId="2" w16cid:durableId="353314354">
    <w:abstractNumId w:val="24"/>
  </w:num>
  <w:num w:numId="3" w16cid:durableId="1389455265">
    <w:abstractNumId w:val="23"/>
  </w:num>
  <w:num w:numId="4" w16cid:durableId="1677803638">
    <w:abstractNumId w:val="12"/>
  </w:num>
  <w:num w:numId="5" w16cid:durableId="1045060005">
    <w:abstractNumId w:val="0"/>
  </w:num>
  <w:num w:numId="6" w16cid:durableId="1209533320">
    <w:abstractNumId w:val="2"/>
  </w:num>
  <w:num w:numId="7" w16cid:durableId="1838184452">
    <w:abstractNumId w:val="25"/>
  </w:num>
  <w:num w:numId="8" w16cid:durableId="236287773">
    <w:abstractNumId w:val="8"/>
  </w:num>
  <w:num w:numId="9" w16cid:durableId="1869904760">
    <w:abstractNumId w:val="22"/>
  </w:num>
  <w:num w:numId="10" w16cid:durableId="1741711124">
    <w:abstractNumId w:val="9"/>
  </w:num>
  <w:num w:numId="11" w16cid:durableId="1859388220">
    <w:abstractNumId w:val="14"/>
  </w:num>
  <w:num w:numId="12" w16cid:durableId="1192378136">
    <w:abstractNumId w:val="17"/>
  </w:num>
  <w:num w:numId="13" w16cid:durableId="1761174458">
    <w:abstractNumId w:val="13"/>
  </w:num>
  <w:num w:numId="14" w16cid:durableId="1040782600">
    <w:abstractNumId w:val="24"/>
  </w:num>
  <w:num w:numId="15" w16cid:durableId="462694468">
    <w:abstractNumId w:val="24"/>
  </w:num>
  <w:num w:numId="16" w16cid:durableId="1908227330">
    <w:abstractNumId w:val="19"/>
  </w:num>
  <w:num w:numId="17" w16cid:durableId="1339850197">
    <w:abstractNumId w:val="16"/>
  </w:num>
  <w:num w:numId="18" w16cid:durableId="308705221">
    <w:abstractNumId w:val="3"/>
  </w:num>
  <w:num w:numId="19" w16cid:durableId="1799106039">
    <w:abstractNumId w:val="27"/>
  </w:num>
  <w:num w:numId="20" w16cid:durableId="1191453260">
    <w:abstractNumId w:val="28"/>
  </w:num>
  <w:num w:numId="21" w16cid:durableId="2006935823">
    <w:abstractNumId w:val="24"/>
  </w:num>
  <w:num w:numId="22" w16cid:durableId="423500167">
    <w:abstractNumId w:val="24"/>
  </w:num>
  <w:num w:numId="23" w16cid:durableId="1241910094">
    <w:abstractNumId w:val="24"/>
  </w:num>
  <w:num w:numId="24" w16cid:durableId="1067143146">
    <w:abstractNumId w:val="20"/>
  </w:num>
  <w:num w:numId="25" w16cid:durableId="531655362">
    <w:abstractNumId w:val="6"/>
  </w:num>
  <w:num w:numId="26" w16cid:durableId="2069763303">
    <w:abstractNumId w:val="1"/>
  </w:num>
  <w:num w:numId="27" w16cid:durableId="260723521">
    <w:abstractNumId w:val="4"/>
  </w:num>
  <w:num w:numId="28" w16cid:durableId="108621177">
    <w:abstractNumId w:val="0"/>
  </w:num>
  <w:num w:numId="29" w16cid:durableId="2038961924">
    <w:abstractNumId w:val="15"/>
  </w:num>
  <w:num w:numId="30" w16cid:durableId="405298222">
    <w:abstractNumId w:val="5"/>
  </w:num>
  <w:num w:numId="31" w16cid:durableId="2015067968">
    <w:abstractNumId w:val="21"/>
  </w:num>
  <w:num w:numId="32" w16cid:durableId="90202908">
    <w:abstractNumId w:val="26"/>
  </w:num>
  <w:num w:numId="33" w16cid:durableId="2059284611">
    <w:abstractNumId w:val="7"/>
  </w:num>
  <w:num w:numId="34" w16cid:durableId="98567594">
    <w:abstractNumId w:val="11"/>
  </w:num>
  <w:num w:numId="35" w16cid:durableId="1554583161">
    <w:abstractNumId w:val="10"/>
  </w:num>
  <w:num w:numId="36" w16cid:durableId="680468514">
    <w:abstractNumId w:val="1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rson w15:author="Hekman, Sanne">
    <w15:presenceInfo w15:providerId="AD" w15:userId="S::Sanne.Hekman@kadaster.nl::4eda6ed4-f228-41e2-b846-1c8ca441d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9BF"/>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343E3"/>
    <w:rsid w:val="000400E1"/>
    <w:rsid w:val="0004124D"/>
    <w:rsid w:val="00043F59"/>
    <w:rsid w:val="00044219"/>
    <w:rsid w:val="000459CD"/>
    <w:rsid w:val="00046BDB"/>
    <w:rsid w:val="00047FAF"/>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02"/>
    <w:rsid w:val="000A0E63"/>
    <w:rsid w:val="000A0EA1"/>
    <w:rsid w:val="000A70AC"/>
    <w:rsid w:val="000A77B3"/>
    <w:rsid w:val="000A787C"/>
    <w:rsid w:val="000B1694"/>
    <w:rsid w:val="000B3BE7"/>
    <w:rsid w:val="000B5054"/>
    <w:rsid w:val="000B530F"/>
    <w:rsid w:val="000B74F1"/>
    <w:rsid w:val="000C0836"/>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4184"/>
    <w:rsid w:val="0010537D"/>
    <w:rsid w:val="00106786"/>
    <w:rsid w:val="00106F44"/>
    <w:rsid w:val="001078CB"/>
    <w:rsid w:val="00110CA7"/>
    <w:rsid w:val="00112A20"/>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5224"/>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14E0"/>
    <w:rsid w:val="001A2B0C"/>
    <w:rsid w:val="001A2E0E"/>
    <w:rsid w:val="001A3292"/>
    <w:rsid w:val="001A33F5"/>
    <w:rsid w:val="001A4C08"/>
    <w:rsid w:val="001A5981"/>
    <w:rsid w:val="001A72F0"/>
    <w:rsid w:val="001B01E9"/>
    <w:rsid w:val="001B0354"/>
    <w:rsid w:val="001B0DF9"/>
    <w:rsid w:val="001B2D57"/>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516"/>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3190"/>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1B4"/>
    <w:rsid w:val="00244480"/>
    <w:rsid w:val="00244A4B"/>
    <w:rsid w:val="00244CE3"/>
    <w:rsid w:val="0024626E"/>
    <w:rsid w:val="00246C0C"/>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1E98"/>
    <w:rsid w:val="00283475"/>
    <w:rsid w:val="00284690"/>
    <w:rsid w:val="00284A06"/>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3635"/>
    <w:rsid w:val="00346394"/>
    <w:rsid w:val="00347F1C"/>
    <w:rsid w:val="00350244"/>
    <w:rsid w:val="003505C8"/>
    <w:rsid w:val="00351269"/>
    <w:rsid w:val="00352B64"/>
    <w:rsid w:val="00352F14"/>
    <w:rsid w:val="00354EB8"/>
    <w:rsid w:val="003555B3"/>
    <w:rsid w:val="003557FA"/>
    <w:rsid w:val="0035701D"/>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769B6"/>
    <w:rsid w:val="00481DDE"/>
    <w:rsid w:val="00482E89"/>
    <w:rsid w:val="0048327F"/>
    <w:rsid w:val="0048391A"/>
    <w:rsid w:val="00484488"/>
    <w:rsid w:val="0048674A"/>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503A"/>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3D69"/>
    <w:rsid w:val="00504234"/>
    <w:rsid w:val="005044B4"/>
    <w:rsid w:val="00504B56"/>
    <w:rsid w:val="00506AE5"/>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4098"/>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81C"/>
    <w:rsid w:val="005B6C76"/>
    <w:rsid w:val="005C1A01"/>
    <w:rsid w:val="005C59D8"/>
    <w:rsid w:val="005C63A5"/>
    <w:rsid w:val="005C6B81"/>
    <w:rsid w:val="005C6D02"/>
    <w:rsid w:val="005D22F9"/>
    <w:rsid w:val="005D2780"/>
    <w:rsid w:val="005D4C4C"/>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7D"/>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37C02"/>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1C0F"/>
    <w:rsid w:val="006D213F"/>
    <w:rsid w:val="006D3268"/>
    <w:rsid w:val="006D663A"/>
    <w:rsid w:val="006D75B4"/>
    <w:rsid w:val="006D7B34"/>
    <w:rsid w:val="006E17E2"/>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579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1562"/>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97697"/>
    <w:rsid w:val="007A0772"/>
    <w:rsid w:val="007A07AC"/>
    <w:rsid w:val="007A1DE6"/>
    <w:rsid w:val="007A3235"/>
    <w:rsid w:val="007A3ED4"/>
    <w:rsid w:val="007A4533"/>
    <w:rsid w:val="007A4EDD"/>
    <w:rsid w:val="007B086D"/>
    <w:rsid w:val="007B15F8"/>
    <w:rsid w:val="007B195A"/>
    <w:rsid w:val="007B1AC1"/>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6648"/>
    <w:rsid w:val="008173CE"/>
    <w:rsid w:val="008174B4"/>
    <w:rsid w:val="008175CC"/>
    <w:rsid w:val="008215D2"/>
    <w:rsid w:val="0082293D"/>
    <w:rsid w:val="0082410C"/>
    <w:rsid w:val="00826908"/>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4D56"/>
    <w:rsid w:val="0088569A"/>
    <w:rsid w:val="00886515"/>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6ABE"/>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6C65"/>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1CE6"/>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614"/>
    <w:rsid w:val="00964DC8"/>
    <w:rsid w:val="00966198"/>
    <w:rsid w:val="009665A7"/>
    <w:rsid w:val="00967A24"/>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38A4"/>
    <w:rsid w:val="009A53F9"/>
    <w:rsid w:val="009A5858"/>
    <w:rsid w:val="009A7909"/>
    <w:rsid w:val="009B15D1"/>
    <w:rsid w:val="009B1BC9"/>
    <w:rsid w:val="009B1DE1"/>
    <w:rsid w:val="009B6496"/>
    <w:rsid w:val="009C2330"/>
    <w:rsid w:val="009C3875"/>
    <w:rsid w:val="009C49D6"/>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36"/>
    <w:rsid w:val="00A15E89"/>
    <w:rsid w:val="00A174D5"/>
    <w:rsid w:val="00A176EE"/>
    <w:rsid w:val="00A2016A"/>
    <w:rsid w:val="00A22DA3"/>
    <w:rsid w:val="00A2420D"/>
    <w:rsid w:val="00A24232"/>
    <w:rsid w:val="00A24805"/>
    <w:rsid w:val="00A254B6"/>
    <w:rsid w:val="00A260D9"/>
    <w:rsid w:val="00A26C4E"/>
    <w:rsid w:val="00A27485"/>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430D"/>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6C5"/>
    <w:rsid w:val="00AA1E30"/>
    <w:rsid w:val="00AA273F"/>
    <w:rsid w:val="00AA41A3"/>
    <w:rsid w:val="00AA4F98"/>
    <w:rsid w:val="00AA6400"/>
    <w:rsid w:val="00AA6946"/>
    <w:rsid w:val="00AB05B9"/>
    <w:rsid w:val="00AB2AB6"/>
    <w:rsid w:val="00AB3619"/>
    <w:rsid w:val="00AB4182"/>
    <w:rsid w:val="00AB4C6A"/>
    <w:rsid w:val="00AB51F1"/>
    <w:rsid w:val="00AB58F8"/>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6BF"/>
    <w:rsid w:val="00AE1F33"/>
    <w:rsid w:val="00AE1F4D"/>
    <w:rsid w:val="00AE7522"/>
    <w:rsid w:val="00AF1485"/>
    <w:rsid w:val="00AF2670"/>
    <w:rsid w:val="00AF26BC"/>
    <w:rsid w:val="00AF2DB4"/>
    <w:rsid w:val="00AF2E85"/>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0447"/>
    <w:rsid w:val="00B21B03"/>
    <w:rsid w:val="00B22B30"/>
    <w:rsid w:val="00B24C9B"/>
    <w:rsid w:val="00B24E92"/>
    <w:rsid w:val="00B252B0"/>
    <w:rsid w:val="00B2701B"/>
    <w:rsid w:val="00B31E84"/>
    <w:rsid w:val="00B31F44"/>
    <w:rsid w:val="00B34BFB"/>
    <w:rsid w:val="00B35F36"/>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C6F"/>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2B98"/>
    <w:rsid w:val="00BB31A2"/>
    <w:rsid w:val="00BB3B4E"/>
    <w:rsid w:val="00BB5872"/>
    <w:rsid w:val="00BB62EE"/>
    <w:rsid w:val="00BC0C76"/>
    <w:rsid w:val="00BC1341"/>
    <w:rsid w:val="00BC1796"/>
    <w:rsid w:val="00BC1E9A"/>
    <w:rsid w:val="00BC739A"/>
    <w:rsid w:val="00BC7AB3"/>
    <w:rsid w:val="00BC7F78"/>
    <w:rsid w:val="00BD0BC2"/>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455"/>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9CF"/>
    <w:rsid w:val="00C41F4D"/>
    <w:rsid w:val="00C423D6"/>
    <w:rsid w:val="00C43294"/>
    <w:rsid w:val="00C44E25"/>
    <w:rsid w:val="00C4522F"/>
    <w:rsid w:val="00C45D8C"/>
    <w:rsid w:val="00C47252"/>
    <w:rsid w:val="00C474CB"/>
    <w:rsid w:val="00C4795A"/>
    <w:rsid w:val="00C50B45"/>
    <w:rsid w:val="00C50C08"/>
    <w:rsid w:val="00C52A00"/>
    <w:rsid w:val="00C53068"/>
    <w:rsid w:val="00C533F0"/>
    <w:rsid w:val="00C53FB9"/>
    <w:rsid w:val="00C56576"/>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4EE"/>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0F7C"/>
    <w:rsid w:val="00CD1549"/>
    <w:rsid w:val="00CD1888"/>
    <w:rsid w:val="00CD1A91"/>
    <w:rsid w:val="00CD47B7"/>
    <w:rsid w:val="00CD521B"/>
    <w:rsid w:val="00CD567B"/>
    <w:rsid w:val="00CD732D"/>
    <w:rsid w:val="00CE066E"/>
    <w:rsid w:val="00CE091C"/>
    <w:rsid w:val="00CE14A0"/>
    <w:rsid w:val="00CE2E08"/>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2796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E9D"/>
    <w:rsid w:val="00D93191"/>
    <w:rsid w:val="00D94093"/>
    <w:rsid w:val="00D94578"/>
    <w:rsid w:val="00D946B3"/>
    <w:rsid w:val="00DA1B24"/>
    <w:rsid w:val="00DA2B05"/>
    <w:rsid w:val="00DA2D8A"/>
    <w:rsid w:val="00DA3505"/>
    <w:rsid w:val="00DA3542"/>
    <w:rsid w:val="00DA3B4A"/>
    <w:rsid w:val="00DA5F5F"/>
    <w:rsid w:val="00DA6ADA"/>
    <w:rsid w:val="00DA7367"/>
    <w:rsid w:val="00DA7A18"/>
    <w:rsid w:val="00DB024B"/>
    <w:rsid w:val="00DB06FE"/>
    <w:rsid w:val="00DB1969"/>
    <w:rsid w:val="00DB3AF1"/>
    <w:rsid w:val="00DB6076"/>
    <w:rsid w:val="00DB69EB"/>
    <w:rsid w:val="00DB7594"/>
    <w:rsid w:val="00DB7EEE"/>
    <w:rsid w:val="00DB7FA4"/>
    <w:rsid w:val="00DC0250"/>
    <w:rsid w:val="00DC2861"/>
    <w:rsid w:val="00DC35DF"/>
    <w:rsid w:val="00DC5776"/>
    <w:rsid w:val="00DC7882"/>
    <w:rsid w:val="00DD02E7"/>
    <w:rsid w:val="00DD04AA"/>
    <w:rsid w:val="00DD104A"/>
    <w:rsid w:val="00DD1E5E"/>
    <w:rsid w:val="00DD2376"/>
    <w:rsid w:val="00DD3945"/>
    <w:rsid w:val="00DD3A48"/>
    <w:rsid w:val="00DD3BDD"/>
    <w:rsid w:val="00DD5789"/>
    <w:rsid w:val="00DD6C4D"/>
    <w:rsid w:val="00DD7E3A"/>
    <w:rsid w:val="00DE0CC7"/>
    <w:rsid w:val="00DE113A"/>
    <w:rsid w:val="00DE4C27"/>
    <w:rsid w:val="00DE5238"/>
    <w:rsid w:val="00DE5429"/>
    <w:rsid w:val="00DE65F6"/>
    <w:rsid w:val="00DE6F98"/>
    <w:rsid w:val="00DE7191"/>
    <w:rsid w:val="00DF04CE"/>
    <w:rsid w:val="00DF2635"/>
    <w:rsid w:val="00DF3ECA"/>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40C8"/>
    <w:rsid w:val="00E15768"/>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B5A"/>
    <w:rsid w:val="00F04E05"/>
    <w:rsid w:val="00F04E20"/>
    <w:rsid w:val="00F04F48"/>
    <w:rsid w:val="00F06036"/>
    <w:rsid w:val="00F065C8"/>
    <w:rsid w:val="00F07079"/>
    <w:rsid w:val="00F0712A"/>
    <w:rsid w:val="00F07617"/>
    <w:rsid w:val="00F1065D"/>
    <w:rsid w:val="00F111CE"/>
    <w:rsid w:val="00F13E4A"/>
    <w:rsid w:val="00F13E75"/>
    <w:rsid w:val="00F16110"/>
    <w:rsid w:val="00F169B1"/>
    <w:rsid w:val="00F20055"/>
    <w:rsid w:val="00F20AD1"/>
    <w:rsid w:val="00F20C45"/>
    <w:rsid w:val="00F2175A"/>
    <w:rsid w:val="00F221FA"/>
    <w:rsid w:val="00F22F9C"/>
    <w:rsid w:val="00F2384A"/>
    <w:rsid w:val="00F23ABD"/>
    <w:rsid w:val="00F26DD3"/>
    <w:rsid w:val="00F272C4"/>
    <w:rsid w:val="00F2766B"/>
    <w:rsid w:val="00F30A3E"/>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47A2C"/>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74DA9"/>
    <w:rsid w:val="00F81DB3"/>
    <w:rsid w:val="00F825CC"/>
    <w:rsid w:val="00F825E8"/>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6C0"/>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AFC"/>
    <w:rsid w:val="00FC7CCE"/>
    <w:rsid w:val="00FD1381"/>
    <w:rsid w:val="00FD18B0"/>
    <w:rsid w:val="00FD3009"/>
    <w:rsid w:val="00FD42C6"/>
    <w:rsid w:val="00FD5004"/>
    <w:rsid w:val="00FD752F"/>
    <w:rsid w:val="00FD7D31"/>
    <w:rsid w:val="00FE0E86"/>
    <w:rsid w:val="00FE3800"/>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C47252"/>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character" w:customStyle="1" w:styleId="KoptekstChar">
    <w:name w:val="Koptekst Char"/>
    <w:basedOn w:val="Standaardalinea-lettertype"/>
    <w:link w:val="Koptekst"/>
    <w:uiPriority w:val="99"/>
    <w:rsid w:val="00967A24"/>
    <w:rPr>
      <w:rFonts w:ascii="Arial" w:hAnsi="Arial"/>
      <w:bCs/>
      <w:snapToGrid w:val="0"/>
      <w:kern w:val="28"/>
      <w:lang w:eastAsia="en-US"/>
    </w:rPr>
  </w:style>
  <w:style w:type="paragraph" w:styleId="Revisie">
    <w:name w:val="Revision"/>
    <w:hidden/>
    <w:uiPriority w:val="99"/>
    <w:semiHidden/>
    <w:rsid w:val="009A38A4"/>
    <w:rPr>
      <w:rFonts w:ascii="Arial" w:hAnsi="Arial"/>
      <w:snapToGrid w:val="0"/>
      <w:kern w:val="28"/>
      <w:sz w:val="18"/>
      <w:lang w:eastAsia="en-US"/>
    </w:rPr>
  </w:style>
  <w:style w:type="paragraph" w:styleId="Lijstalinea">
    <w:name w:val="List Paragraph"/>
    <w:basedOn w:val="Standaard"/>
    <w:uiPriority w:val="34"/>
    <w:qFormat/>
    <w:rsid w:val="00826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176381184">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83B7-CE41-404B-AB6A-1ECCF6D23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459</TotalTime>
  <Pages>23</Pages>
  <Words>4242</Words>
  <Characters>23334</Characters>
  <Application>Microsoft Office Word</Application>
  <DocSecurity>0</DocSecurity>
  <Lines>194</Lines>
  <Paragraphs>55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27521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81</cp:revision>
  <cp:lastPrinted>2015-07-15T14:30:00Z</cp:lastPrinted>
  <dcterms:created xsi:type="dcterms:W3CDTF">2016-10-24T09:34:00Z</dcterms:created>
  <dcterms:modified xsi:type="dcterms:W3CDTF">2023-11-22T08:09:00Z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