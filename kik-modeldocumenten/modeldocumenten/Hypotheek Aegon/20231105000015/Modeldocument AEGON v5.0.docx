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4BF" w14:textId="1714D2E6" w:rsidR="0056395F" w:rsidRPr="000D7B52" w:rsidRDefault="0056395F" w:rsidP="00406732">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13315E">
        <w:rPr>
          <w:rFonts w:ascii="Arial" w:hAnsi="Arial" w:cs="Arial"/>
          <w:b/>
          <w:color w:val="000000"/>
          <w:szCs w:val="24"/>
        </w:rPr>
        <w:t>AEGON</w:t>
      </w:r>
      <w:r>
        <w:rPr>
          <w:rFonts w:ascii="Arial" w:hAnsi="Arial" w:cs="Arial"/>
          <w:b/>
          <w:color w:val="000000"/>
          <w:szCs w:val="24"/>
        </w:rPr>
        <w:t xml:space="preserve">   </w:t>
      </w:r>
      <w:r>
        <w:rPr>
          <w:rFonts w:ascii="Arial" w:hAnsi="Arial" w:cs="Arial"/>
          <w:color w:val="000000"/>
          <w:sz w:val="22"/>
          <w:szCs w:val="22"/>
        </w:rPr>
        <w:t xml:space="preserve">(o.b.v. model </w:t>
      </w:r>
      <w:r w:rsidR="0013315E" w:rsidRPr="0013315E">
        <w:rPr>
          <w:rFonts w:ascii="Arial" w:hAnsi="Arial" w:cs="Arial"/>
          <w:color w:val="000000"/>
          <w:sz w:val="22"/>
          <w:szCs w:val="22"/>
        </w:rPr>
        <w:t xml:space="preserve"> </w:t>
      </w:r>
      <w:r w:rsidR="00DE7FDC" w:rsidRPr="0013315E">
        <w:rPr>
          <w:rFonts w:ascii="Arial" w:hAnsi="Arial" w:cs="Arial"/>
          <w:color w:val="000000"/>
          <w:sz w:val="22"/>
          <w:szCs w:val="22"/>
        </w:rPr>
        <w:t>HYAEGO0</w:t>
      </w:r>
      <w:r w:rsidR="00DE7FDC">
        <w:rPr>
          <w:rFonts w:ascii="Arial" w:hAnsi="Arial" w:cs="Arial"/>
          <w:color w:val="000000"/>
          <w:sz w:val="22"/>
          <w:szCs w:val="22"/>
        </w:rPr>
        <w:t>1</w:t>
      </w:r>
      <w:r w:rsidRPr="000D7B52">
        <w:rPr>
          <w:rFonts w:ascii="Arial" w:hAnsi="Arial" w:cs="Arial"/>
          <w:color w:val="000000"/>
          <w:sz w:val="22"/>
          <w:szCs w:val="22"/>
        </w:rPr>
        <w:t xml:space="preserve">, versie </w:t>
      </w:r>
      <w:r w:rsidR="00DE7FDC">
        <w:rPr>
          <w:rFonts w:ascii="Arial" w:hAnsi="Arial" w:cs="Arial"/>
          <w:color w:val="000000"/>
          <w:sz w:val="22"/>
          <w:szCs w:val="22"/>
        </w:rPr>
        <w:t>08</w:t>
      </w:r>
      <w:r>
        <w:rPr>
          <w:rFonts w:ascii="Arial" w:hAnsi="Arial" w:cs="Arial"/>
          <w:color w:val="000000"/>
          <w:sz w:val="22"/>
          <w:szCs w:val="22"/>
        </w:rPr>
        <w:t>-</w:t>
      </w:r>
      <w:r w:rsidR="00DE7FDC">
        <w:rPr>
          <w:rFonts w:ascii="Arial" w:hAnsi="Arial" w:cs="Arial"/>
          <w:color w:val="000000"/>
          <w:sz w:val="22"/>
          <w:szCs w:val="22"/>
        </w:rPr>
        <w:t>03</w:t>
      </w:r>
      <w:r>
        <w:rPr>
          <w:rFonts w:ascii="Arial" w:hAnsi="Arial" w:cs="Arial"/>
          <w:color w:val="000000"/>
          <w:sz w:val="22"/>
          <w:szCs w:val="22"/>
        </w:rPr>
        <w:t>-</w:t>
      </w:r>
      <w:r w:rsidR="00DE7FDC">
        <w:rPr>
          <w:rFonts w:ascii="Arial" w:hAnsi="Arial" w:cs="Arial"/>
          <w:color w:val="000000"/>
          <w:sz w:val="22"/>
          <w:szCs w:val="22"/>
        </w:rPr>
        <w:t>2023</w:t>
      </w:r>
      <w:r w:rsidRPr="000D7B52">
        <w:rPr>
          <w:rFonts w:ascii="Arial" w:hAnsi="Arial" w:cs="Arial"/>
          <w:color w:val="000000"/>
          <w:sz w:val="22"/>
          <w:szCs w:val="22"/>
        </w:rPr>
        <w:t>)</w:t>
      </w:r>
    </w:p>
    <w:p w14:paraId="4D41A2D8" w14:textId="77777777" w:rsidR="0056395F" w:rsidRPr="000D7B52" w:rsidRDefault="0056395F" w:rsidP="00406732">
      <w:pPr>
        <w:ind w:right="96"/>
        <w:rPr>
          <w:rFonts w:ascii="Arial" w:hAnsi="Arial" w:cs="Arial"/>
          <w:color w:val="000000"/>
          <w:sz w:val="20"/>
        </w:rPr>
      </w:pPr>
    </w:p>
    <w:p w14:paraId="6A112231" w14:textId="11191621" w:rsidR="0056395F" w:rsidRPr="000D0BA0" w:rsidRDefault="0056395F" w:rsidP="0040673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DE7FDC">
        <w:rPr>
          <w:rFonts w:ascii="Arial" w:hAnsi="Arial" w:cs="Arial"/>
          <w:b/>
          <w:color w:val="000000"/>
          <w:sz w:val="20"/>
          <w:u w:val="single"/>
        </w:rPr>
        <w:t>5.0</w:t>
      </w:r>
      <w:r w:rsidRPr="000D0BA0">
        <w:rPr>
          <w:rFonts w:ascii="Arial" w:hAnsi="Arial" w:cs="Arial"/>
          <w:b/>
          <w:color w:val="000000"/>
          <w:sz w:val="20"/>
          <w:u w:val="single"/>
        </w:rPr>
        <w:tab/>
        <w:t xml:space="preserve">d.d. </w:t>
      </w:r>
      <w:r w:rsidR="000F3F64">
        <w:rPr>
          <w:rFonts w:ascii="Arial" w:hAnsi="Arial" w:cs="Arial"/>
          <w:b/>
          <w:color w:val="000000"/>
          <w:sz w:val="20"/>
          <w:u w:val="single"/>
        </w:rPr>
        <w:t>2</w:t>
      </w:r>
      <w:r w:rsidR="00DE7FDC">
        <w:rPr>
          <w:rFonts w:ascii="Arial" w:hAnsi="Arial" w:cs="Arial"/>
          <w:b/>
          <w:color w:val="000000"/>
          <w:sz w:val="20"/>
          <w:u w:val="single"/>
        </w:rPr>
        <w:t>6-09-2023</w:t>
      </w:r>
    </w:p>
    <w:p w14:paraId="2E5996F5" w14:textId="77777777" w:rsidR="0056395F" w:rsidRDefault="0056395F" w:rsidP="00406732">
      <w:pPr>
        <w:tabs>
          <w:tab w:val="left" w:pos="-1440"/>
          <w:tab w:val="left" w:pos="-720"/>
        </w:tabs>
        <w:suppressAutoHyphens/>
        <w:ind w:right="96"/>
        <w:rPr>
          <w:rFonts w:ascii="Arial" w:hAnsi="Arial" w:cs="Arial"/>
          <w:color w:val="000000"/>
          <w:sz w:val="20"/>
        </w:rPr>
      </w:pPr>
    </w:p>
    <w:p w14:paraId="3E00F0B9" w14:textId="77777777" w:rsidR="0056395F" w:rsidRPr="002E7F50" w:rsidRDefault="0056395F" w:rsidP="00406732">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451FBA21" w14:textId="77777777" w:rsidR="0056395F" w:rsidRDefault="0056395F" w:rsidP="00406732">
      <w:pPr>
        <w:tabs>
          <w:tab w:val="left" w:pos="-1440"/>
          <w:tab w:val="left" w:pos="-720"/>
        </w:tabs>
        <w:suppressAutoHyphens/>
        <w:rPr>
          <w:rFonts w:ascii="Arial" w:hAnsi="Arial" w:cs="Arial"/>
          <w:color w:val="800080"/>
          <w:sz w:val="20"/>
        </w:rPr>
      </w:pPr>
    </w:p>
    <w:p w14:paraId="6D34646B" w14:textId="77777777" w:rsidR="00E100A5" w:rsidRPr="002E7F50" w:rsidRDefault="00E100A5" w:rsidP="00406732">
      <w:pPr>
        <w:tabs>
          <w:tab w:val="left" w:pos="-1440"/>
          <w:tab w:val="left" w:pos="-720"/>
        </w:tabs>
        <w:suppressAutoHyphens/>
        <w:rPr>
          <w:rFonts w:ascii="Arial" w:hAnsi="Arial" w:cs="Arial"/>
          <w:color w:val="800080"/>
          <w:sz w:val="20"/>
        </w:rPr>
      </w:pPr>
    </w:p>
    <w:p w14:paraId="0DFD544F" w14:textId="77777777" w:rsidR="00E100A5" w:rsidRPr="002E7F50" w:rsidRDefault="00E100A5" w:rsidP="00406732">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A9822DB" w14:textId="77777777" w:rsidR="0056395F" w:rsidRDefault="0056395F" w:rsidP="00406732">
      <w:pPr>
        <w:tabs>
          <w:tab w:val="left" w:pos="-1440"/>
          <w:tab w:val="left" w:pos="-720"/>
        </w:tabs>
        <w:suppressAutoHyphens/>
        <w:rPr>
          <w:rFonts w:ascii="Times New Roman" w:hAnsi="Times New Roman"/>
          <w:color w:val="FF0000"/>
          <w:sz w:val="20"/>
        </w:rPr>
      </w:pPr>
    </w:p>
    <w:p w14:paraId="497E0253" w14:textId="77777777" w:rsidR="0056395F" w:rsidRPr="002E7F50" w:rsidRDefault="0056395F" w:rsidP="00406732">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22C1108" w14:textId="77777777" w:rsidR="0056395F" w:rsidRPr="00E06053" w:rsidRDefault="00E4238B" w:rsidP="00406732">
      <w:pPr>
        <w:tabs>
          <w:tab w:val="left" w:pos="-1440"/>
          <w:tab w:val="left" w:pos="-720"/>
        </w:tabs>
        <w:suppressAutoHyphens/>
        <w:rPr>
          <w:rFonts w:ascii="Arial" w:hAnsi="Arial" w:cs="Arial"/>
          <w:color w:val="800080"/>
          <w:sz w:val="20"/>
        </w:rPr>
      </w:pPr>
      <w:r w:rsidRPr="0013315E">
        <w:rPr>
          <w:rFonts w:ascii="Arial" w:hAnsi="Arial" w:cs="Arial"/>
          <w:color w:val="FF0000"/>
          <w:sz w:val="20"/>
        </w:rPr>
        <w:t>1.</w:t>
      </w:r>
      <w:r w:rsidR="0056395F" w:rsidRPr="0056395F">
        <w:rPr>
          <w:rFonts w:ascii="Arial" w:hAnsi="Arial" w:cs="Arial"/>
          <w:sz w:val="20"/>
        </w:rPr>
        <w:t xml:space="preserve"> </w:t>
      </w:r>
      <w:r w:rsidR="0056395F" w:rsidRPr="00E06053">
        <w:rPr>
          <w:rFonts w:ascii="Arial" w:hAnsi="Arial" w:cs="Arial"/>
          <w:bCs/>
          <w:color w:val="800080"/>
          <w:sz w:val="20"/>
          <w:highlight w:val="yellow"/>
        </w:rPr>
        <w:t>TEKSTBLOK GEVOLMACHTIGDE</w:t>
      </w:r>
      <w:r w:rsidR="0056395F" w:rsidRPr="00E06053">
        <w:rPr>
          <w:rFonts w:ascii="Arial" w:hAnsi="Arial" w:cs="Arial"/>
          <w:bCs/>
          <w:color w:val="800080"/>
          <w:sz w:val="20"/>
        </w:rPr>
        <w:t>:</w:t>
      </w:r>
    </w:p>
    <w:p w14:paraId="6F962271" w14:textId="77777777" w:rsidR="0056395F" w:rsidRPr="002E7F50" w:rsidRDefault="0056395F" w:rsidP="00406732">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DB42E47" w14:textId="77777777" w:rsidR="00E4238B" w:rsidRPr="00F560F4" w:rsidRDefault="002E39BD" w:rsidP="00406732">
      <w:pPr>
        <w:tabs>
          <w:tab w:val="left" w:pos="-1440"/>
          <w:tab w:val="left" w:pos="-720"/>
          <w:tab w:val="left" w:pos="284"/>
        </w:tabs>
        <w:suppressAutoHyphens/>
        <w:ind w:left="284" w:hanging="284"/>
        <w:rPr>
          <w:rFonts w:ascii="Arial" w:hAnsi="Arial" w:cs="Arial"/>
          <w:color w:val="FF0000"/>
          <w:sz w:val="20"/>
        </w:rPr>
      </w:pPr>
      <w:r>
        <w:rPr>
          <w:rFonts w:ascii="Times New Roman" w:hAnsi="Times New Roman"/>
          <w:color w:val="FF0000"/>
          <w:sz w:val="20"/>
        </w:rPr>
        <w:t xml:space="preserve">   </w:t>
      </w:r>
      <w:r w:rsidR="00A03D49">
        <w:rPr>
          <w:rFonts w:ascii="Times New Roman" w:hAnsi="Times New Roman"/>
          <w:color w:val="FF0000"/>
          <w:sz w:val="20"/>
        </w:rPr>
        <w:t xml:space="preserve"> </w:t>
      </w:r>
      <w:r>
        <w:rPr>
          <w:rFonts w:ascii="Times New Roman" w:hAnsi="Times New Roman"/>
          <w:color w:val="FF0000"/>
          <w:sz w:val="20"/>
        </w:rPr>
        <w:t xml:space="preserve">  </w:t>
      </w:r>
      <w:r w:rsidR="00985747">
        <w:rPr>
          <w:rFonts w:ascii="Arial" w:hAnsi="Arial" w:cs="Arial"/>
          <w:color w:val="FF0000"/>
          <w:sz w:val="20"/>
        </w:rPr>
        <w:t xml:space="preserve">hierna </w:t>
      </w:r>
      <w:r w:rsidR="00985747">
        <w:rPr>
          <w:rFonts w:ascii="Arial" w:hAnsi="Arial" w:cs="Arial"/>
          <w:color w:val="800080"/>
          <w:sz w:val="20"/>
        </w:rPr>
        <w:t xml:space="preserve">(zowel tezamen als ieder afzonderlijk) </w:t>
      </w:r>
      <w:r w:rsidR="00985747">
        <w:rPr>
          <w:rFonts w:ascii="Arial" w:hAnsi="Arial" w:cs="Arial"/>
          <w:color w:val="FF0000"/>
          <w:sz w:val="20"/>
        </w:rPr>
        <w:t>ook te noemen ‘de schuldenaar’</w:t>
      </w:r>
      <w:r w:rsidR="00E4238B" w:rsidRPr="0056395F">
        <w:rPr>
          <w:rFonts w:ascii="Arial" w:hAnsi="Arial" w:cs="Arial"/>
          <w:color w:val="FF0000"/>
          <w:sz w:val="20"/>
        </w:rPr>
        <w:t>;</w:t>
      </w:r>
    </w:p>
    <w:p w14:paraId="346059D9" w14:textId="77777777" w:rsidR="00545C53" w:rsidRDefault="00E4238B" w:rsidP="00406732">
      <w:pPr>
        <w:tabs>
          <w:tab w:val="left" w:pos="-1440"/>
          <w:tab w:val="left" w:pos="-720"/>
        </w:tabs>
        <w:suppressAutoHyphens/>
        <w:ind w:left="284" w:hanging="284"/>
        <w:rPr>
          <w:rFonts w:ascii="Arial" w:hAnsi="Arial" w:cs="Arial"/>
          <w:bCs/>
          <w:color w:val="FF000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006B74" w:rsidRPr="00006B74">
        <w:rPr>
          <w:rFonts w:ascii="Arial" w:hAnsi="Arial" w:cs="Arial"/>
          <w:bCs/>
          <w:color w:val="FF0000"/>
          <w:sz w:val="20"/>
          <w:highlight w:val="yellow"/>
        </w:rPr>
        <w:t>TEKSTBLOK GEVOLMACHTIGDE</w:t>
      </w:r>
      <w:r w:rsidR="00545C53">
        <w:rPr>
          <w:rFonts w:ascii="Arial" w:hAnsi="Arial" w:cs="Arial"/>
          <w:bCs/>
          <w:color w:val="FF0000"/>
          <w:sz w:val="20"/>
        </w:rPr>
        <w:t>:</w:t>
      </w:r>
      <w:r w:rsidR="00DA7489">
        <w:rPr>
          <w:rFonts w:ascii="Arial" w:hAnsi="Arial" w:cs="Arial"/>
          <w:bCs/>
          <w:color w:val="FF0000"/>
          <w:sz w:val="20"/>
        </w:rPr>
        <w:t xml:space="preserve"> </w:t>
      </w:r>
    </w:p>
    <w:p w14:paraId="6F639DA4" w14:textId="77777777" w:rsidR="00F74962" w:rsidRDefault="00007BCC" w:rsidP="00406732">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sidR="00F74962">
        <w:rPr>
          <w:rFonts w:ascii="Arial" w:hAnsi="Arial" w:cs="Arial"/>
          <w:color w:val="800080"/>
          <w:sz w:val="20"/>
        </w:rPr>
        <w:t xml:space="preserve"> </w:t>
      </w:r>
      <w:r w:rsidR="00F74962" w:rsidRPr="00F74962">
        <w:rPr>
          <w:rFonts w:ascii="Arial" w:hAnsi="Arial" w:cs="Arial"/>
          <w:color w:val="800080"/>
          <w:sz w:val="20"/>
        </w:rPr>
        <w:t>voor alle</w:t>
      </w:r>
    </w:p>
    <w:p w14:paraId="5BA3852D" w14:textId="77777777" w:rsidR="00F74962" w:rsidRDefault="00F74962" w:rsidP="00406732">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00007BCC" w:rsidRPr="001B4F7F">
        <w:rPr>
          <w:rFonts w:ascii="Arial" w:hAnsi="Arial" w:cs="Arial"/>
          <w:color w:val="800080"/>
          <w:sz w:val="20"/>
        </w:rPr>
        <w:t xml:space="preserve">: </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label</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 xml:space="preserve">, </w:t>
      </w:r>
    </w:p>
    <w:p w14:paraId="2B38FF11" w14:textId="77777777" w:rsidR="00F74962" w:rsidRDefault="00007BCC" w:rsidP="00406732">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00F74962">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449E0259" w14:textId="77777777" w:rsidR="00007BCC" w:rsidRDefault="00007BCC" w:rsidP="00406732">
      <w:pPr>
        <w:tabs>
          <w:tab w:val="left" w:pos="-1440"/>
          <w:tab w:val="left" w:pos="-720"/>
        </w:tabs>
        <w:suppressAutoHyphens/>
        <w:ind w:left="709" w:hanging="425"/>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A74063">
        <w:rPr>
          <w:rFonts w:ascii="Arial" w:hAnsi="Arial" w:cs="Arial"/>
          <w:color w:val="FF0000"/>
          <w:sz w:val="20"/>
        </w:rPr>
        <w:t>;</w:t>
      </w:r>
    </w:p>
    <w:p w14:paraId="7CCCDBA2" w14:textId="77777777" w:rsidR="00E4238B" w:rsidRDefault="00E4238B" w:rsidP="00406732">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9633DE">
        <w:rPr>
          <w:rFonts w:ascii="Arial" w:hAnsi="Arial" w:cs="Arial"/>
          <w:color w:val="FF0000"/>
          <w:sz w:val="20"/>
        </w:rPr>
        <w:t>ook te noemen</w:t>
      </w:r>
      <w:r w:rsidR="00EB0BA4">
        <w:rPr>
          <w:rFonts w:ascii="Arial" w:hAnsi="Arial" w:cs="Arial"/>
          <w:color w:val="FF0000"/>
          <w:sz w:val="20"/>
        </w:rPr>
        <w:t xml:space="preserve"> </w:t>
      </w:r>
      <w:r w:rsidR="00F31DA8">
        <w:rPr>
          <w:rFonts w:ascii="Arial" w:hAnsi="Arial" w:cs="Arial"/>
          <w:color w:val="FF0000"/>
          <w:sz w:val="20"/>
        </w:rPr>
        <w:t>’</w:t>
      </w:r>
      <w:r w:rsidR="009633DE">
        <w:rPr>
          <w:rFonts w:ascii="Arial" w:hAnsi="Arial" w:cs="Arial"/>
          <w:color w:val="FF0000"/>
          <w:sz w:val="20"/>
        </w:rPr>
        <w:t>geldgeefster</w:t>
      </w:r>
      <w:r w:rsidR="00F31DA8">
        <w:rPr>
          <w:rFonts w:ascii="Arial" w:hAnsi="Arial" w:cs="Arial"/>
          <w:color w:val="FF0000"/>
          <w:sz w:val="20"/>
        </w:rPr>
        <w:t>’</w:t>
      </w:r>
      <w:r w:rsidR="009633DE" w:rsidRPr="009633DE">
        <w:rPr>
          <w:rFonts w:ascii="Arial" w:hAnsi="Arial" w:cs="Arial"/>
          <w:color w:val="FF0000"/>
          <w:sz w:val="20"/>
        </w:rPr>
        <w:t>, alsmede haar rechtverkrijgenden onder algemene en onder bijzondere titel. Overal waar in deze akte of de</w:t>
      </w:r>
      <w:r w:rsidR="000F3F64">
        <w:rPr>
          <w:rFonts w:ascii="Arial" w:hAnsi="Arial" w:cs="Arial"/>
          <w:color w:val="FF0000"/>
          <w:sz w:val="20"/>
        </w:rPr>
        <w:t xml:space="preserve"> hierna te noemen</w:t>
      </w:r>
      <w:r w:rsidR="009633DE" w:rsidRPr="009633DE">
        <w:rPr>
          <w:rFonts w:ascii="Arial" w:hAnsi="Arial" w:cs="Arial"/>
          <w:color w:val="FF0000"/>
          <w:sz w:val="20"/>
        </w:rPr>
        <w:t xml:space="preserve"> Algemene </w:t>
      </w:r>
      <w:r w:rsidR="000F3F64">
        <w:rPr>
          <w:rFonts w:ascii="Arial" w:hAnsi="Arial" w:cs="Arial"/>
          <w:color w:val="FF0000"/>
          <w:sz w:val="20"/>
        </w:rPr>
        <w:t>Voorwaarden</w:t>
      </w:r>
      <w:r w:rsidR="000F3F64" w:rsidRPr="009633DE">
        <w:rPr>
          <w:rFonts w:ascii="Arial" w:hAnsi="Arial" w:cs="Arial"/>
          <w:color w:val="FF0000"/>
          <w:sz w:val="20"/>
        </w:rPr>
        <w:t xml:space="preserve"> </w:t>
      </w:r>
      <w:r w:rsidR="009633DE" w:rsidRPr="009633DE">
        <w:rPr>
          <w:rFonts w:ascii="Arial" w:hAnsi="Arial" w:cs="Arial"/>
          <w:color w:val="FF0000"/>
          <w:sz w:val="20"/>
        </w:rPr>
        <w:t>gesproken wordt van geldgeefster, zal na overgang hierin worden gelezen haar rechtsopvolger.</w:t>
      </w:r>
    </w:p>
    <w:p w14:paraId="5A12C4BF" w14:textId="77777777" w:rsidR="009633DE" w:rsidRDefault="009633DE" w:rsidP="00406732">
      <w:pPr>
        <w:tabs>
          <w:tab w:val="left" w:pos="-1440"/>
          <w:tab w:val="left" w:pos="-720"/>
        </w:tabs>
        <w:suppressAutoHyphens/>
        <w:ind w:left="284"/>
        <w:rPr>
          <w:rFonts w:ascii="Arial" w:hAnsi="Arial" w:cs="Arial"/>
          <w:color w:val="FF0000"/>
          <w:sz w:val="20"/>
        </w:rPr>
      </w:pPr>
      <w:r w:rsidRPr="009633DE">
        <w:rPr>
          <w:rFonts w:ascii="Arial" w:hAnsi="Arial" w:cs="Arial"/>
          <w:color w:val="FF0000"/>
          <w:sz w:val="20"/>
        </w:rPr>
        <w:t>Van de hier bedoelde volmacht is mij, notaris, genoegzaam gebleken.</w:t>
      </w:r>
    </w:p>
    <w:p w14:paraId="2A3B03D7" w14:textId="0405DD54" w:rsidR="00297105" w:rsidRPr="009633DE" w:rsidRDefault="00297105" w:rsidP="00406732">
      <w:pPr>
        <w:tabs>
          <w:tab w:val="left" w:pos="-1440"/>
          <w:tab w:val="left" w:pos="-720"/>
        </w:tabs>
        <w:suppressAutoHyphens/>
        <w:rPr>
          <w:rFonts w:ascii="Arial" w:hAnsi="Arial" w:cs="Arial"/>
          <w:color w:val="FF0000"/>
          <w:sz w:val="20"/>
        </w:rPr>
      </w:pPr>
      <w:r>
        <w:rPr>
          <w:rFonts w:ascii="Arial" w:hAnsi="Arial" w:cs="Arial"/>
          <w:color w:val="FF0000"/>
          <w:sz w:val="20"/>
        </w:rPr>
        <w:t xml:space="preserve">De verschenen </w:t>
      </w:r>
      <w:r w:rsidR="007046DE" w:rsidRPr="00CF7CD0">
        <w:rPr>
          <w:rFonts w:ascii="Arial" w:hAnsi="Arial" w:cs="Arial"/>
          <w:color w:val="339966"/>
          <w:sz w:val="20"/>
        </w:rPr>
        <w:t>persoon heeft/ personen hebben</w:t>
      </w:r>
      <w:r w:rsidR="00260D4D">
        <w:rPr>
          <w:rFonts w:ascii="Arial" w:hAnsi="Arial" w:cs="Arial"/>
          <w:color w:val="FF0000"/>
          <w:sz w:val="20"/>
        </w:rPr>
        <w:t xml:space="preserve"> het volgende verklaard:</w:t>
      </w:r>
    </w:p>
    <w:p w14:paraId="1D12A6A2" w14:textId="0FCECC39" w:rsidR="009633DE" w:rsidRPr="00404FAB" w:rsidRDefault="0067467D" w:rsidP="00092649">
      <w:pPr>
        <w:pStyle w:val="Lijstalinea"/>
        <w:numPr>
          <w:ilvl w:val="0"/>
          <w:numId w:val="4"/>
        </w:numPr>
        <w:tabs>
          <w:tab w:val="left" w:pos="-1440"/>
          <w:tab w:val="left" w:pos="-720"/>
        </w:tabs>
        <w:suppressAutoHyphens/>
        <w:ind w:left="426" w:hanging="426"/>
        <w:rPr>
          <w:rFonts w:ascii="Arial" w:hAnsi="Arial" w:cs="Arial"/>
          <w:b/>
          <w:bCs/>
          <w:color w:val="FF0000"/>
          <w:sz w:val="20"/>
          <w:rPrChange w:id="0" w:author="Groot, Karina de" w:date="2023-11-01T10:37:00Z">
            <w:rPr/>
          </w:rPrChange>
        </w:rPr>
        <w:pPrChange w:id="1" w:author="Groot, Karina de" w:date="2023-11-08T10:06:00Z">
          <w:pPr>
            <w:tabs>
              <w:tab w:val="left" w:pos="-1440"/>
              <w:tab w:val="left" w:pos="-720"/>
              <w:tab w:val="left" w:pos="425"/>
            </w:tabs>
            <w:suppressAutoHyphens/>
            <w:ind w:left="425" w:hanging="425"/>
          </w:pPr>
        </w:pPrChange>
      </w:pPr>
      <w:del w:id="2" w:author="Groot, Karina de" w:date="2023-11-01T10:37:00Z">
        <w:r w:rsidRPr="00404FAB" w:rsidDel="00404FAB">
          <w:rPr>
            <w:rFonts w:ascii="Arial" w:hAnsi="Arial" w:cs="Arial"/>
            <w:color w:val="FF0000"/>
            <w:sz w:val="20"/>
            <w:rPrChange w:id="3" w:author="Groot, Karina de" w:date="2023-11-01T10:37:00Z">
              <w:rPr/>
            </w:rPrChange>
          </w:rPr>
          <w:delText>(1)</w:delText>
        </w:r>
      </w:del>
      <w:r w:rsidR="009633DE" w:rsidRPr="00404FAB">
        <w:rPr>
          <w:rFonts w:ascii="Arial" w:hAnsi="Arial" w:cs="Arial"/>
          <w:b/>
          <w:bCs/>
          <w:color w:val="FF0000"/>
          <w:sz w:val="20"/>
          <w:rPrChange w:id="4" w:author="Groot, Karina de" w:date="2023-11-01T10:37:00Z">
            <w:rPr/>
          </w:rPrChange>
        </w:rPr>
        <w:t>OVEREENKOMST VAN GELDLENING</w:t>
      </w:r>
    </w:p>
    <w:p w14:paraId="6B5E0A2A" w14:textId="373A976C" w:rsidR="009E097F" w:rsidRPr="009E097F" w:rsidRDefault="009E097F">
      <w:pPr>
        <w:tabs>
          <w:tab w:val="left" w:pos="-1440"/>
          <w:tab w:val="left" w:pos="-720"/>
        </w:tabs>
        <w:suppressAutoHyphens/>
        <w:ind w:left="426"/>
        <w:rPr>
          <w:rFonts w:ascii="Arial" w:hAnsi="Arial" w:cs="Arial"/>
          <w:color w:val="FF0000"/>
          <w:sz w:val="20"/>
          <w:lang w:val="nl"/>
        </w:rPr>
        <w:pPrChange w:id="5" w:author="Groot, Karina de" w:date="2023-11-01T13:56:00Z">
          <w:pPr>
            <w:tabs>
              <w:tab w:val="left" w:pos="-1440"/>
              <w:tab w:val="left" w:pos="-720"/>
            </w:tabs>
            <w:suppressAutoHyphens/>
          </w:pPr>
        </w:pPrChange>
      </w:pPr>
      <w:r w:rsidRPr="009E097F">
        <w:rPr>
          <w:rFonts w:ascii="Arial" w:hAnsi="Arial" w:cs="Arial"/>
          <w:color w:val="FF0000"/>
          <w:sz w:val="20"/>
          <w:lang w:val="nl"/>
        </w:rPr>
        <w:t>Tussen de schuldenaar en de geldgeefster is een overeenkomst van geldlening met hypotheekstelling en inpandgeving gesloten, hierna te noemen “de overeenkomst van geldlening”.</w:t>
      </w:r>
      <w:r w:rsidRPr="009E097F">
        <w:rPr>
          <w:rFonts w:ascii="Arial" w:hAnsi="Arial" w:cs="Arial"/>
          <w:color w:val="FF0000"/>
          <w:sz w:val="20"/>
        </w:rPr>
        <w:t xml:space="preserve"> </w:t>
      </w:r>
      <w:r w:rsidRPr="009E097F">
        <w:rPr>
          <w:rFonts w:ascii="Arial" w:hAnsi="Arial" w:cs="Arial"/>
          <w:color w:val="FF0000"/>
          <w:sz w:val="20"/>
          <w:lang w:val="nl"/>
        </w:rPr>
        <w:t xml:space="preserve">Deze overeenkomst van geldlening is omschreven in </w:t>
      </w:r>
      <w:r w:rsidRPr="009E097F">
        <w:rPr>
          <w:rFonts w:ascii="Arial" w:hAnsi="Arial" w:cs="Arial"/>
          <w:color w:val="FF0000"/>
          <w:sz w:val="20"/>
        </w:rPr>
        <w:t xml:space="preserve">het door geldgeefster gedane bindend aanbod </w:t>
      </w:r>
      <w:r w:rsidRPr="009E097F">
        <w:rPr>
          <w:rFonts w:ascii="Arial" w:hAnsi="Arial" w:cs="Arial"/>
          <w:color w:val="FF0000"/>
          <w:sz w:val="20"/>
          <w:lang w:val="nl"/>
        </w:rPr>
        <w:t xml:space="preserve">onder nummer </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Pr>
          <w:rFonts w:ascii="Arial" w:hAnsi="Arial" w:cs="Arial"/>
          <w:sz w:val="20"/>
        </w:rPr>
        <w:t>offertenummer</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Pr="009E097F">
        <w:rPr>
          <w:rFonts w:ascii="Arial" w:hAnsi="Arial" w:cs="Arial"/>
          <w:color w:val="FF0000"/>
          <w:sz w:val="20"/>
          <w:lang w:val="nl"/>
        </w:rPr>
        <w:t xml:space="preserve">. Ter uitvoering van die overeenkomst van geldlening zal door geldgeefster een som geld aan de schuldenaar ter beschikking worden gesteld en zullen door de schuldenaar een recht van hypotheek en pandrechten ten behoeve van geldgeefster worden gevestigd, een en ander zoals in deze akte omschreven. </w:t>
      </w:r>
    </w:p>
    <w:p w14:paraId="1071AF93" w14:textId="77777777" w:rsidR="00265C77" w:rsidRPr="00265C77" w:rsidRDefault="00265C77">
      <w:pPr>
        <w:tabs>
          <w:tab w:val="left" w:pos="-1440"/>
          <w:tab w:val="left" w:pos="-720"/>
        </w:tabs>
        <w:suppressAutoHyphens/>
        <w:ind w:left="426"/>
        <w:rPr>
          <w:rFonts w:ascii="Arial" w:hAnsi="Arial" w:cs="Arial"/>
          <w:b/>
          <w:bCs/>
          <w:color w:val="FF0000"/>
          <w:sz w:val="20"/>
          <w:lang w:val="nl"/>
        </w:rPr>
        <w:pPrChange w:id="6" w:author="Groot, Karina de" w:date="2023-11-01T13:56:00Z">
          <w:pPr>
            <w:tabs>
              <w:tab w:val="left" w:pos="-1440"/>
              <w:tab w:val="left" w:pos="-720"/>
            </w:tabs>
            <w:suppressAutoHyphens/>
          </w:pPr>
        </w:pPrChange>
      </w:pPr>
      <w:r w:rsidRPr="00265C77">
        <w:rPr>
          <w:rFonts w:ascii="Arial" w:hAnsi="Arial" w:cs="Arial"/>
          <w:b/>
          <w:bCs/>
          <w:color w:val="FF0000"/>
          <w:sz w:val="20"/>
          <w:lang w:val="nl"/>
        </w:rPr>
        <w:t>AANVULLENDE GELDLENING</w:t>
      </w:r>
    </w:p>
    <w:p w14:paraId="3FF38C33" w14:textId="77777777" w:rsidR="00404FAB" w:rsidRDefault="00265C77">
      <w:pPr>
        <w:tabs>
          <w:tab w:val="left" w:pos="-1440"/>
          <w:tab w:val="left" w:pos="-720"/>
        </w:tabs>
        <w:suppressAutoHyphens/>
        <w:ind w:left="426"/>
        <w:rPr>
          <w:ins w:id="7" w:author="Groot, Karina de" w:date="2023-11-01T10:39:00Z"/>
          <w:rFonts w:ascii="Arial" w:hAnsi="Arial" w:cs="Arial"/>
          <w:color w:val="FF0000"/>
          <w:sz w:val="20"/>
        </w:rPr>
        <w:pPrChange w:id="8" w:author="Groot, Karina de" w:date="2023-11-01T13:56:00Z">
          <w:pPr>
            <w:tabs>
              <w:tab w:val="left" w:pos="-1440"/>
              <w:tab w:val="left" w:pos="-720"/>
            </w:tabs>
            <w:suppressAutoHyphens/>
            <w:ind w:left="284"/>
          </w:pPr>
        </w:pPrChange>
      </w:pPr>
      <w:r w:rsidRPr="00265C77">
        <w:rPr>
          <w:rFonts w:ascii="Arial" w:hAnsi="Arial" w:cs="Arial"/>
          <w:color w:val="FF0000"/>
          <w:sz w:val="20"/>
        </w:rPr>
        <w:t>De schuldenaar en de geldgeefster kunnen overeenkomen dat door de geldgeefster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HYPOTHEEKSTELLINGEN sub (A) genoemde bedrag en indien aan de op dat moment geldende acceptatiecriteria wordt voldaan.</w:t>
      </w:r>
    </w:p>
    <w:p w14:paraId="6B73FB08" w14:textId="0E48148C" w:rsidR="00233783" w:rsidRPr="00233783" w:rsidRDefault="00433DB0" w:rsidP="000300C3">
      <w:pPr>
        <w:tabs>
          <w:tab w:val="left" w:pos="-1440"/>
          <w:tab w:val="left" w:pos="-720"/>
        </w:tabs>
        <w:suppressAutoHyphens/>
        <w:ind w:left="426" w:hanging="426"/>
        <w:rPr>
          <w:rFonts w:ascii="Arial" w:hAnsi="Arial" w:cs="Arial"/>
          <w:color w:val="FF0000"/>
          <w:sz w:val="20"/>
        </w:rPr>
        <w:pPrChange w:id="9" w:author="Groot, Karina de" w:date="2023-11-08T10:07:00Z">
          <w:pPr>
            <w:tabs>
              <w:tab w:val="left" w:pos="-1440"/>
              <w:tab w:val="left" w:pos="-720"/>
            </w:tabs>
            <w:suppressAutoHyphens/>
          </w:pPr>
        </w:pPrChange>
      </w:pPr>
      <w:del w:id="10" w:author="Groot, Karina de" w:date="2023-11-01T10:42:00Z">
        <w:r w:rsidRPr="00554311" w:rsidDel="00404FAB">
          <w:rPr>
            <w:rFonts w:ascii="Arial" w:hAnsi="Arial" w:cs="Arial"/>
            <w:b/>
            <w:bCs/>
            <w:color w:val="FF0000"/>
            <w:sz w:val="20"/>
            <w:rPrChange w:id="11" w:author="Groot, Karina de" w:date="2023-11-01T10:59:00Z">
              <w:rPr>
                <w:rFonts w:ascii="Arial" w:hAnsi="Arial" w:cs="Arial"/>
                <w:color w:val="FF0000"/>
                <w:sz w:val="20"/>
              </w:rPr>
            </w:rPrChange>
          </w:rPr>
          <w:br/>
        </w:r>
      </w:del>
      <w:ins w:id="12" w:author="Groot, Karina de" w:date="2023-11-01T10:41:00Z">
        <w:r w:rsidR="00404FAB" w:rsidRPr="00554311">
          <w:rPr>
            <w:rFonts w:ascii="Arial" w:hAnsi="Arial" w:cs="Arial"/>
            <w:b/>
            <w:bCs/>
            <w:color w:val="FF0000"/>
            <w:sz w:val="20"/>
            <w:lang w:val="nl"/>
            <w:rPrChange w:id="13" w:author="Groot, Karina de" w:date="2023-11-01T10:59:00Z">
              <w:rPr>
                <w:rFonts w:ascii="Arial" w:hAnsi="Arial" w:cs="Arial"/>
                <w:color w:val="FF0000"/>
                <w:sz w:val="20"/>
                <w:lang w:val="nl"/>
              </w:rPr>
            </w:rPrChange>
          </w:rPr>
          <w:t>(2)</w:t>
        </w:r>
      </w:ins>
      <w:ins w:id="14" w:author="Groot, Karina de" w:date="2023-11-01T10:42:00Z">
        <w:r w:rsidR="00404FAB">
          <w:rPr>
            <w:rFonts w:ascii="Arial" w:hAnsi="Arial" w:cs="Arial"/>
            <w:color w:val="FF0000"/>
            <w:sz w:val="20"/>
            <w:lang w:val="nl"/>
          </w:rPr>
          <w:t xml:space="preserve"> </w:t>
        </w:r>
      </w:ins>
      <w:ins w:id="15" w:author="Groot, Karina de" w:date="2023-11-08T10:07:00Z">
        <w:r w:rsidR="000300C3">
          <w:rPr>
            <w:rFonts w:ascii="Arial" w:hAnsi="Arial" w:cs="Arial"/>
            <w:color w:val="FF0000"/>
            <w:sz w:val="20"/>
            <w:lang w:val="nl"/>
          </w:rPr>
          <w:tab/>
        </w:r>
      </w:ins>
      <w:del w:id="16" w:author="Groot, Karina de" w:date="2023-11-01T10:41:00Z">
        <w:r w:rsidR="0067467D" w:rsidDel="00404FAB">
          <w:rPr>
            <w:rFonts w:ascii="Arial" w:hAnsi="Arial" w:cs="Arial"/>
            <w:color w:val="FF0000"/>
            <w:sz w:val="20"/>
            <w:lang w:val="nl"/>
          </w:rPr>
          <w:delText>(2)</w:delText>
        </w:r>
      </w:del>
      <w:r w:rsidR="00233783" w:rsidRPr="00233783">
        <w:rPr>
          <w:rFonts w:ascii="Arial" w:hAnsi="Arial" w:cs="Arial"/>
          <w:b/>
          <w:color w:val="FF0000"/>
          <w:sz w:val="20"/>
        </w:rPr>
        <w:t>BEDRAG GELDLENING</w:t>
      </w:r>
      <w:r w:rsidR="00233783">
        <w:rPr>
          <w:rFonts w:ascii="Arial" w:hAnsi="Arial" w:cs="Arial"/>
          <w:b/>
          <w:color w:val="FF0000"/>
          <w:sz w:val="20"/>
        </w:rPr>
        <w:t xml:space="preserve"> </w:t>
      </w:r>
      <w:r w:rsidR="00233783" w:rsidRPr="00233783">
        <w:rPr>
          <w:rFonts w:ascii="Arial" w:hAnsi="Arial" w:cs="Arial"/>
          <w:b/>
          <w:color w:val="FF0000"/>
          <w:sz w:val="20"/>
        </w:rPr>
        <w:t>(Hypotheeknummer:</w:t>
      </w:r>
      <w:r w:rsidR="00233783">
        <w:rPr>
          <w:rFonts w:ascii="Arial" w:hAnsi="Arial" w:cs="Arial"/>
          <w:b/>
          <w:color w:val="FF0000"/>
          <w:sz w:val="20"/>
        </w:rPr>
        <w:t xml:space="preserve"> </w:t>
      </w:r>
      <w:r w:rsidR="00233783" w:rsidRPr="00407770">
        <w:rPr>
          <w:rFonts w:ascii="Arial" w:hAnsi="Arial" w:cs="Arial"/>
          <w:sz w:val="20"/>
        </w:rPr>
        <w:fldChar w:fldCharType="begin"/>
      </w:r>
      <w:r w:rsidR="00233783" w:rsidRPr="00407770">
        <w:rPr>
          <w:rFonts w:ascii="Arial" w:hAnsi="Arial" w:cs="Arial"/>
          <w:sz w:val="20"/>
        </w:rPr>
        <w:instrText>MacroButton Nomacro §</w:instrText>
      </w:r>
      <w:r w:rsidR="00233783" w:rsidRPr="00407770">
        <w:rPr>
          <w:rFonts w:ascii="Arial" w:hAnsi="Arial" w:cs="Arial"/>
          <w:sz w:val="20"/>
        </w:rPr>
        <w:fldChar w:fldCharType="end"/>
      </w:r>
      <w:r w:rsidR="00A56FEE">
        <w:rPr>
          <w:rFonts w:ascii="Arial" w:hAnsi="Arial" w:cs="Arial"/>
          <w:sz w:val="20"/>
        </w:rPr>
        <w:t>offerte</w:t>
      </w:r>
      <w:r w:rsidR="00233783">
        <w:rPr>
          <w:rFonts w:ascii="Arial" w:hAnsi="Arial" w:cs="Arial"/>
          <w:sz w:val="20"/>
        </w:rPr>
        <w:t>nummer</w:t>
      </w:r>
      <w:r w:rsidR="00233783" w:rsidRPr="00407770">
        <w:rPr>
          <w:rFonts w:ascii="Arial" w:hAnsi="Arial" w:cs="Arial"/>
          <w:sz w:val="20"/>
        </w:rPr>
        <w:fldChar w:fldCharType="begin"/>
      </w:r>
      <w:r w:rsidR="00233783" w:rsidRPr="00407770">
        <w:rPr>
          <w:rFonts w:ascii="Arial" w:hAnsi="Arial" w:cs="Arial"/>
          <w:sz w:val="20"/>
        </w:rPr>
        <w:instrText>MacroButton Nomacro §</w:instrText>
      </w:r>
      <w:r w:rsidR="00233783" w:rsidRPr="00407770">
        <w:rPr>
          <w:rFonts w:ascii="Arial" w:hAnsi="Arial" w:cs="Arial"/>
          <w:sz w:val="20"/>
        </w:rPr>
        <w:fldChar w:fldCharType="end"/>
      </w:r>
      <w:r w:rsidR="00233783" w:rsidRPr="00233783">
        <w:rPr>
          <w:rFonts w:ascii="Arial" w:hAnsi="Arial" w:cs="Arial"/>
          <w:b/>
          <w:color w:val="FF0000"/>
          <w:sz w:val="20"/>
        </w:rPr>
        <w:t>)</w:t>
      </w:r>
    </w:p>
    <w:p w14:paraId="5B725BF7" w14:textId="5819D2CD" w:rsidR="00233783" w:rsidRPr="007C6CBC" w:rsidRDefault="00233783">
      <w:pPr>
        <w:tabs>
          <w:tab w:val="left" w:pos="-1440"/>
          <w:tab w:val="left" w:pos="-720"/>
        </w:tabs>
        <w:suppressAutoHyphens/>
        <w:ind w:left="426"/>
        <w:rPr>
          <w:rFonts w:ascii="Arial" w:hAnsi="Arial" w:cs="Arial"/>
          <w:color w:val="FF0000"/>
          <w:sz w:val="20"/>
        </w:rPr>
        <w:pPrChange w:id="17" w:author="Groot, Karina de" w:date="2023-11-01T13:56:00Z">
          <w:pPr>
            <w:tabs>
              <w:tab w:val="left" w:pos="-1440"/>
              <w:tab w:val="left" w:pos="-720"/>
            </w:tabs>
            <w:suppressAutoHyphens/>
          </w:pPr>
        </w:pPrChange>
      </w:pPr>
      <w:r w:rsidRPr="00233783">
        <w:rPr>
          <w:rFonts w:ascii="Arial" w:hAnsi="Arial" w:cs="Arial"/>
          <w:color w:val="FF0000"/>
          <w:sz w:val="20"/>
        </w:rPr>
        <w:t xml:space="preserve">De schuldenaar verklaart van geldgeefster ter leen te hebben ontvangen en aan deze daarom een bedrag van </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proofErr w:type="spellStart"/>
      <w:r w:rsidR="006A601E">
        <w:rPr>
          <w:rFonts w:ascii="Arial" w:hAnsi="Arial" w:cs="Arial"/>
          <w:sz w:val="20"/>
        </w:rPr>
        <w:t>leningbedrag</w:t>
      </w:r>
      <w:proofErr w:type="spellEnd"/>
      <w:r w:rsidR="006A601E">
        <w:rPr>
          <w:rFonts w:ascii="Arial" w:hAnsi="Arial" w:cs="Arial"/>
          <w:sz w:val="20"/>
        </w:rPr>
        <w:t xml:space="preserve"> voluit in letters (</w:t>
      </w:r>
      <w:proofErr w:type="spellStart"/>
      <w:r w:rsidR="006A601E">
        <w:rPr>
          <w:rFonts w:ascii="Arial" w:hAnsi="Arial" w:cs="Arial"/>
          <w:sz w:val="20"/>
        </w:rPr>
        <w:t>leningbedrag</w:t>
      </w:r>
      <w:proofErr w:type="spellEnd"/>
      <w:r w:rsidR="006A601E">
        <w:rPr>
          <w:rFonts w:ascii="Arial" w:hAnsi="Arial" w:cs="Arial"/>
          <w:sz w:val="20"/>
        </w:rPr>
        <w:t xml:space="preserve"> in cijfers)</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r w:rsidRPr="00233783">
        <w:rPr>
          <w:rFonts w:ascii="Arial" w:hAnsi="Arial" w:cs="Arial"/>
          <w:color w:val="FF0000"/>
          <w:sz w:val="20"/>
        </w:rPr>
        <w:t xml:space="preserve">, hierna te noemen </w:t>
      </w:r>
      <w:r w:rsidR="00433DB0">
        <w:rPr>
          <w:rFonts w:ascii="Arial" w:hAnsi="Arial" w:cs="Arial"/>
          <w:color w:val="FF0000"/>
          <w:sz w:val="20"/>
        </w:rPr>
        <w:t>“</w:t>
      </w:r>
      <w:r w:rsidRPr="00233783">
        <w:rPr>
          <w:rFonts w:ascii="Arial" w:hAnsi="Arial" w:cs="Arial"/>
          <w:color w:val="FF0000"/>
          <w:sz w:val="20"/>
        </w:rPr>
        <w:t>de hoofdsom</w:t>
      </w:r>
      <w:r w:rsidR="00433DB0">
        <w:rPr>
          <w:rFonts w:ascii="Arial" w:hAnsi="Arial" w:cs="Arial"/>
          <w:color w:val="FF0000"/>
          <w:sz w:val="20"/>
        </w:rPr>
        <w:t>”</w:t>
      </w:r>
      <w:r w:rsidRPr="00233783">
        <w:rPr>
          <w:rFonts w:ascii="Arial" w:hAnsi="Arial" w:cs="Arial"/>
          <w:color w:val="FF0000"/>
          <w:sz w:val="20"/>
        </w:rPr>
        <w:t>, schuldig te zijn, zo de schuldenaar uit meerdere personen bestaat onder het beding van hoofdelijke aansprakelijkheid en voorts onder de volgende bepalingen</w:t>
      </w:r>
      <w:r w:rsidR="00546D86">
        <w:rPr>
          <w:rFonts w:ascii="Arial" w:hAnsi="Arial" w:cs="Arial"/>
          <w:color w:val="FF0000"/>
          <w:sz w:val="20"/>
        </w:rPr>
        <w:t>.</w:t>
      </w:r>
    </w:p>
    <w:p w14:paraId="4D3EE886" w14:textId="6E27AB63" w:rsidR="008814C6" w:rsidRPr="005D3FA1" w:rsidRDefault="0067467D">
      <w:pPr>
        <w:pStyle w:val="Normal7"/>
        <w:rPr>
          <w:rFonts w:ascii="Arial" w:hAnsi="Arial" w:cs="Arial"/>
          <w:color w:val="800080"/>
        </w:rPr>
        <w:pPrChange w:id="18"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r w:rsidRPr="00554311">
        <w:rPr>
          <w:rFonts w:ascii="Arial" w:hAnsi="Arial" w:cs="Arial"/>
          <w:b/>
          <w:bCs/>
          <w:color w:val="800080"/>
          <w:rPrChange w:id="19" w:author="Groot, Karina de" w:date="2023-11-01T10:59:00Z">
            <w:rPr>
              <w:rFonts w:ascii="Arial" w:hAnsi="Arial" w:cs="Arial"/>
              <w:color w:val="800080"/>
            </w:rPr>
          </w:rPrChange>
        </w:rPr>
        <w:t>(2a)</w:t>
      </w:r>
      <w:ins w:id="20" w:author="Groot, Karina de" w:date="2023-11-01T10:43:00Z">
        <w:r w:rsidR="004B0A1A">
          <w:rPr>
            <w:rFonts w:ascii="Arial" w:hAnsi="Arial" w:cs="Arial"/>
            <w:color w:val="800080"/>
          </w:rPr>
          <w:t xml:space="preserve"> </w:t>
        </w:r>
      </w:ins>
      <w:r w:rsidR="008814C6" w:rsidRPr="00D57B72">
        <w:rPr>
          <w:rFonts w:ascii="Arial" w:hAnsi="Arial" w:cs="Arial"/>
          <w:b/>
          <w:bCs/>
          <w:color w:val="800080"/>
        </w:rPr>
        <w:t xml:space="preserve">OVERBRUGGINGSLENING (Hypotheeknummer: </w:t>
      </w:r>
      <w:r w:rsidR="008814C6" w:rsidRPr="005D3FA1">
        <w:rPr>
          <w:rFonts w:ascii="Arial" w:hAnsi="Arial" w:cs="Arial"/>
        </w:rPr>
        <w:fldChar w:fldCharType="begin"/>
      </w:r>
      <w:r w:rsidR="008814C6" w:rsidRPr="005D3FA1">
        <w:rPr>
          <w:rFonts w:ascii="Arial" w:hAnsi="Arial" w:cs="Arial"/>
        </w:rPr>
        <w:instrText>MacroButton Nomacro §</w:instrText>
      </w:r>
      <w:r w:rsidR="008814C6" w:rsidRPr="005D3FA1">
        <w:rPr>
          <w:rFonts w:ascii="Arial" w:hAnsi="Arial" w:cs="Arial"/>
        </w:rPr>
        <w:fldChar w:fldCharType="end"/>
      </w:r>
      <w:r w:rsidR="00A56FEE">
        <w:rPr>
          <w:rFonts w:ascii="Arial" w:hAnsi="Arial" w:cs="Arial"/>
        </w:rPr>
        <w:t>offerte</w:t>
      </w:r>
      <w:r w:rsidR="008814C6" w:rsidRPr="00A56FEE">
        <w:rPr>
          <w:rFonts w:ascii="Arial" w:hAnsi="Arial" w:cs="Arial"/>
        </w:rPr>
        <w:t>nummer</w:t>
      </w:r>
      <w:r w:rsidR="008814C6" w:rsidRPr="005D3FA1">
        <w:rPr>
          <w:rFonts w:ascii="Arial" w:hAnsi="Arial" w:cs="Arial"/>
        </w:rPr>
        <w:fldChar w:fldCharType="begin"/>
      </w:r>
      <w:r w:rsidR="008814C6" w:rsidRPr="005D3FA1">
        <w:rPr>
          <w:rFonts w:ascii="Arial" w:hAnsi="Arial" w:cs="Arial"/>
        </w:rPr>
        <w:instrText>MacroButton Nomacro §</w:instrText>
      </w:r>
      <w:r w:rsidR="008814C6" w:rsidRPr="005D3FA1">
        <w:rPr>
          <w:rFonts w:ascii="Arial" w:hAnsi="Arial" w:cs="Arial"/>
        </w:rPr>
        <w:fldChar w:fldCharType="end"/>
      </w:r>
      <w:r w:rsidR="008814C6" w:rsidRPr="005D3FA1">
        <w:rPr>
          <w:rFonts w:ascii="Arial" w:hAnsi="Arial" w:cs="Arial"/>
          <w:b/>
          <w:bCs/>
          <w:color w:val="800080"/>
        </w:rPr>
        <w:t>)</w:t>
      </w:r>
    </w:p>
    <w:p w14:paraId="016B35B3" w14:textId="3FBE8BA4" w:rsidR="00D57B72" w:rsidRDefault="008814C6">
      <w:pPr>
        <w:tabs>
          <w:tab w:val="left" w:pos="-1440"/>
          <w:tab w:val="left" w:pos="-720"/>
        </w:tabs>
        <w:suppressAutoHyphens/>
        <w:ind w:left="426"/>
        <w:rPr>
          <w:rFonts w:ascii="Arial" w:hAnsi="Arial" w:cs="Arial"/>
          <w:color w:val="800080"/>
          <w:sz w:val="20"/>
        </w:rPr>
        <w:pPrChange w:id="21" w:author="Groot, Karina de" w:date="2023-11-01T13:56:00Z">
          <w:pPr>
            <w:tabs>
              <w:tab w:val="left" w:pos="-1440"/>
              <w:tab w:val="left" w:pos="-720"/>
            </w:tabs>
            <w:suppressAutoHyphens/>
          </w:pPr>
        </w:pPrChange>
      </w:pPr>
      <w:r w:rsidRPr="00D57B72">
        <w:rPr>
          <w:rFonts w:ascii="Arial" w:hAnsi="Arial" w:cs="Arial"/>
          <w:color w:val="800080"/>
          <w:sz w:val="20"/>
        </w:rPr>
        <w:t xml:space="preserve">De schuldenaar en geldgeefster verklaren hierbij tevens een overbruggingslening te hebben gesloten voor een bedrag van </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proofErr w:type="spellStart"/>
      <w:r w:rsidRPr="00D57B72">
        <w:rPr>
          <w:rFonts w:ascii="Arial" w:hAnsi="Arial" w:cs="Arial"/>
          <w:sz w:val="20"/>
        </w:rPr>
        <w:t>overbruggingsleningbedrag</w:t>
      </w:r>
      <w:proofErr w:type="spellEnd"/>
      <w:r w:rsidRPr="00D57B72">
        <w:rPr>
          <w:rFonts w:ascii="Arial" w:hAnsi="Arial" w:cs="Arial"/>
          <w:sz w:val="20"/>
        </w:rPr>
        <w:t xml:space="preserve"> voluit in letters (</w:t>
      </w:r>
      <w:proofErr w:type="spellStart"/>
      <w:r w:rsidRPr="00D57B72">
        <w:rPr>
          <w:rFonts w:ascii="Arial" w:hAnsi="Arial" w:cs="Arial"/>
          <w:sz w:val="20"/>
        </w:rPr>
        <w:t>overbruggingsleningbedrag</w:t>
      </w:r>
      <w:proofErr w:type="spellEnd"/>
      <w:r w:rsidRPr="00D57B72">
        <w:rPr>
          <w:rFonts w:ascii="Arial" w:hAnsi="Arial" w:cs="Arial"/>
          <w:sz w:val="20"/>
        </w:rPr>
        <w:t xml:space="preserve"> in cijfers)</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57B72">
        <w:rPr>
          <w:rFonts w:ascii="Arial" w:hAnsi="Arial" w:cs="Arial"/>
          <w:color w:val="800080"/>
          <w:sz w:val="20"/>
        </w:rPr>
        <w:t xml:space="preserve">, hierna te noemen </w:t>
      </w:r>
      <w:r w:rsidR="00274E67">
        <w:rPr>
          <w:rFonts w:ascii="Arial" w:hAnsi="Arial" w:cs="Arial"/>
          <w:color w:val="800080"/>
          <w:sz w:val="20"/>
        </w:rPr>
        <w:t>‘</w:t>
      </w:r>
      <w:r w:rsidRPr="00D57B72">
        <w:rPr>
          <w:rFonts w:ascii="Arial" w:hAnsi="Arial" w:cs="Arial"/>
          <w:color w:val="800080"/>
          <w:sz w:val="20"/>
        </w:rPr>
        <w:t>de overbrugging</w:t>
      </w:r>
      <w:r w:rsidR="00274E67">
        <w:rPr>
          <w:rFonts w:ascii="Arial" w:hAnsi="Arial" w:cs="Arial"/>
          <w:color w:val="800080"/>
          <w:sz w:val="20"/>
        </w:rPr>
        <w:t>slening”</w:t>
      </w:r>
      <w:r w:rsidRPr="00D57B72">
        <w:rPr>
          <w:rFonts w:ascii="Arial" w:hAnsi="Arial" w:cs="Arial"/>
          <w:color w:val="800080"/>
          <w:sz w:val="20"/>
        </w:rPr>
        <w:t xml:space="preserve">. Deze </w:t>
      </w:r>
      <w:r w:rsidR="007B0785">
        <w:rPr>
          <w:rFonts w:ascii="Arial" w:hAnsi="Arial" w:cs="Arial"/>
          <w:color w:val="800080"/>
          <w:sz w:val="20"/>
        </w:rPr>
        <w:t xml:space="preserve">overbruggingslening </w:t>
      </w:r>
      <w:r w:rsidRPr="00D57B72">
        <w:rPr>
          <w:rFonts w:ascii="Arial" w:hAnsi="Arial" w:cs="Arial"/>
          <w:color w:val="800080"/>
          <w:sz w:val="20"/>
        </w:rPr>
        <w:t xml:space="preserve">is omschreven in </w:t>
      </w:r>
      <w:r w:rsidR="007B0785">
        <w:rPr>
          <w:rFonts w:ascii="Arial" w:hAnsi="Arial" w:cs="Arial"/>
          <w:color w:val="800080"/>
          <w:sz w:val="20"/>
        </w:rPr>
        <w:t>het</w:t>
      </w:r>
      <w:r w:rsidRPr="00D57B72">
        <w:rPr>
          <w:rFonts w:ascii="Arial" w:hAnsi="Arial" w:cs="Arial"/>
          <w:color w:val="800080"/>
          <w:sz w:val="20"/>
        </w:rPr>
        <w:t xml:space="preserve"> bovengenoemde </w:t>
      </w:r>
      <w:r w:rsidR="008D5E01">
        <w:rPr>
          <w:rFonts w:ascii="Arial" w:hAnsi="Arial" w:cs="Arial"/>
          <w:color w:val="800080"/>
          <w:sz w:val="20"/>
        </w:rPr>
        <w:t xml:space="preserve">bindend </w:t>
      </w:r>
      <w:r w:rsidR="007B0785">
        <w:rPr>
          <w:rFonts w:ascii="Arial" w:hAnsi="Arial" w:cs="Arial"/>
          <w:color w:val="800080"/>
          <w:sz w:val="20"/>
        </w:rPr>
        <w:t>aanbod</w:t>
      </w:r>
      <w:r w:rsidRPr="00D57B72">
        <w:rPr>
          <w:rFonts w:ascii="Arial" w:hAnsi="Arial" w:cs="Arial"/>
          <w:color w:val="800080"/>
          <w:sz w:val="20"/>
        </w:rPr>
        <w:t>, zo de schuldenaar uit meerdere personen bestaat onder het beding van hoofdelijke aansprakelijkheid en voor</w:t>
      </w:r>
      <w:r w:rsidR="00E100A5" w:rsidRPr="00D57B72">
        <w:rPr>
          <w:rFonts w:ascii="Arial" w:hAnsi="Arial" w:cs="Arial"/>
          <w:color w:val="800080"/>
          <w:sz w:val="20"/>
        </w:rPr>
        <w:t>ts onder de volgende bepalingen</w:t>
      </w:r>
      <w:r w:rsidR="00AB282E">
        <w:rPr>
          <w:rFonts w:ascii="Arial" w:hAnsi="Arial" w:cs="Arial"/>
          <w:color w:val="800080"/>
          <w:sz w:val="20"/>
        </w:rPr>
        <w:t>.</w:t>
      </w:r>
    </w:p>
    <w:p w14:paraId="08F7BF6A" w14:textId="45CC03DC" w:rsidR="008814C6" w:rsidRPr="00227457" w:rsidRDefault="00227457">
      <w:pPr>
        <w:pStyle w:val="Lijstalinea"/>
        <w:numPr>
          <w:ilvl w:val="0"/>
          <w:numId w:val="6"/>
        </w:numPr>
        <w:tabs>
          <w:tab w:val="left" w:pos="-1440"/>
          <w:tab w:val="left" w:pos="-720"/>
        </w:tabs>
        <w:suppressAutoHyphens/>
        <w:rPr>
          <w:rFonts w:ascii="Arial" w:hAnsi="Arial" w:cs="Arial"/>
          <w:color w:val="FF0000"/>
          <w:sz w:val="20"/>
          <w:rPrChange w:id="22" w:author="Groot, Karina de" w:date="2023-11-01T13:45:00Z">
            <w:rPr/>
          </w:rPrChange>
        </w:rPr>
        <w:pPrChange w:id="23" w:author="Groot, Karina de" w:date="2023-11-01T13:56:00Z">
          <w:pPr>
            <w:tabs>
              <w:tab w:val="left" w:pos="-1440"/>
              <w:tab w:val="left" w:pos="-720"/>
            </w:tabs>
            <w:suppressAutoHyphens/>
          </w:pPr>
        </w:pPrChange>
      </w:pPr>
      <w:ins w:id="24" w:author="Groot, Karina de" w:date="2023-11-01T13:45:00Z">
        <w:r>
          <w:rPr>
            <w:rFonts w:ascii="Arial" w:hAnsi="Arial" w:cs="Arial"/>
            <w:bCs/>
            <w:color w:val="FF0000"/>
            <w:sz w:val="20"/>
          </w:rPr>
          <w:lastRenderedPageBreak/>
          <w:t xml:space="preserve"> </w:t>
        </w:r>
      </w:ins>
      <w:del w:id="25" w:author="Groot, Karina de" w:date="2023-11-01T10:45:00Z">
        <w:r w:rsidR="0067467D" w:rsidRPr="00227457" w:rsidDel="00F267F7">
          <w:rPr>
            <w:rFonts w:ascii="Arial" w:hAnsi="Arial" w:cs="Arial"/>
            <w:bCs/>
            <w:color w:val="FF0000"/>
            <w:sz w:val="20"/>
            <w:rPrChange w:id="26" w:author="Groot, Karina de" w:date="2023-11-01T13:45:00Z">
              <w:rPr>
                <w:bCs/>
              </w:rPr>
            </w:rPrChange>
          </w:rPr>
          <w:delText>(3)</w:delText>
        </w:r>
      </w:del>
      <w:r w:rsidR="008814C6" w:rsidRPr="00227457">
        <w:rPr>
          <w:rFonts w:ascii="Arial" w:hAnsi="Arial" w:cs="Arial"/>
          <w:b/>
          <w:color w:val="FF0000"/>
          <w:sz w:val="20"/>
          <w:rPrChange w:id="27" w:author="Groot, Karina de" w:date="2023-11-01T13:45:00Z">
            <w:rPr/>
          </w:rPrChange>
        </w:rPr>
        <w:t>HYPOTHEEKSTELLING</w:t>
      </w:r>
      <w:del w:id="28" w:author="Groot, Karina de" w:date="2023-11-01T10:00:00Z">
        <w:r w:rsidR="008814C6" w:rsidRPr="00227457" w:rsidDel="00D141B7">
          <w:rPr>
            <w:rFonts w:ascii="Arial" w:hAnsi="Arial" w:cs="Arial"/>
            <w:b/>
            <w:color w:val="FF0000"/>
            <w:sz w:val="20"/>
            <w:rPrChange w:id="29" w:author="Groot, Karina de" w:date="2023-11-01T13:45:00Z">
              <w:rPr/>
            </w:rPrChange>
          </w:rPr>
          <w:delText>EN</w:delText>
        </w:r>
      </w:del>
      <w:ins w:id="30" w:author="Schootbrugge, Jean-Michel van de" w:date="2023-09-26T08:52:00Z">
        <w:r w:rsidR="008D5E01" w:rsidRPr="00227457">
          <w:rPr>
            <w:rFonts w:ascii="Arial" w:hAnsi="Arial" w:cs="Arial"/>
            <w:b/>
            <w:color w:val="FF0000"/>
            <w:sz w:val="20"/>
            <w:rPrChange w:id="31" w:author="Groot, Karina de" w:date="2023-11-01T13:45:00Z">
              <w:rPr/>
            </w:rPrChange>
          </w:rPr>
          <w:t>(EN)</w:t>
        </w:r>
      </w:ins>
    </w:p>
    <w:p w14:paraId="5566B96C" w14:textId="2EEE3BB1" w:rsidR="0045259D" w:rsidRDefault="00227457">
      <w:pPr>
        <w:pStyle w:val="Normal7"/>
        <w:ind w:left="426" w:hanging="66"/>
        <w:rPr>
          <w:rFonts w:ascii="Arial" w:hAnsi="Arial" w:cs="Arial"/>
          <w:color w:val="FF0000"/>
        </w:rPr>
        <w:pPrChange w:id="32"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ins w:id="33" w:author="Groot, Karina de" w:date="2023-11-01T13:45:00Z">
        <w:r>
          <w:rPr>
            <w:rFonts w:ascii="Arial" w:hAnsi="Arial" w:cs="Arial"/>
            <w:color w:val="FF0000"/>
          </w:rPr>
          <w:t xml:space="preserve"> </w:t>
        </w:r>
      </w:ins>
      <w:r w:rsidR="008814C6" w:rsidRPr="008814C6">
        <w:rPr>
          <w:rFonts w:ascii="Arial" w:hAnsi="Arial" w:cs="Arial"/>
          <w:color w:val="FF0000"/>
        </w:rPr>
        <w:t xml:space="preserve">De schuldenaar verleent tot zekerheid voor de betaling van al hetgeen geldgeefster te vorderen mocht hebben of krijgen op grond van de </w:t>
      </w:r>
      <w:r w:rsidR="007B0785" w:rsidRPr="007B0785">
        <w:rPr>
          <w:rFonts w:ascii="Arial" w:hAnsi="Arial" w:cs="Arial"/>
          <w:color w:val="FF0000"/>
        </w:rPr>
        <w:t>overeenkomst van geldlening</w:t>
      </w:r>
      <w:r w:rsidR="007B0785">
        <w:rPr>
          <w:rFonts w:ascii="Arial" w:hAnsi="Arial" w:cs="Arial"/>
          <w:color w:val="FF0000"/>
        </w:rPr>
        <w:t xml:space="preserve">, </w:t>
      </w:r>
      <w:r w:rsidR="007B0785" w:rsidRPr="007B0785">
        <w:rPr>
          <w:rFonts w:ascii="Arial" w:hAnsi="Arial" w:cs="Arial"/>
          <w:color w:val="FF0000"/>
        </w:rPr>
        <w:t>eventueel nog te verstrekken aanvullende geldlening(en)</w:t>
      </w:r>
      <w:r w:rsidR="008814C6" w:rsidRPr="008814C6">
        <w:rPr>
          <w:rFonts w:ascii="Arial" w:hAnsi="Arial" w:cs="Arial"/>
          <w:color w:val="FF0000"/>
        </w:rPr>
        <w:t xml:space="preserve">, de betaling van de verschuldigde rente (ook indien deze betrekking heeft op een periode van langer dan drie jaar), boeten en de in de Algemene </w:t>
      </w:r>
      <w:r w:rsidR="007B0785">
        <w:rPr>
          <w:rFonts w:ascii="Arial" w:hAnsi="Arial" w:cs="Arial"/>
          <w:color w:val="FF0000"/>
        </w:rPr>
        <w:t>Voorwaarden</w:t>
      </w:r>
      <w:r w:rsidR="007B0785" w:rsidRPr="008814C6">
        <w:rPr>
          <w:rFonts w:ascii="Arial" w:hAnsi="Arial" w:cs="Arial"/>
          <w:color w:val="FF0000"/>
        </w:rPr>
        <w:t xml:space="preserve"> </w:t>
      </w:r>
      <w:r w:rsidR="008814C6" w:rsidRPr="008814C6">
        <w:rPr>
          <w:rFonts w:ascii="Arial" w:hAnsi="Arial" w:cs="Arial"/>
          <w:color w:val="FF0000"/>
        </w:rPr>
        <w:t xml:space="preserve">bedoelde kosten, </w:t>
      </w:r>
      <w:r w:rsidR="00282EA1" w:rsidRPr="00282EA1">
        <w:rPr>
          <w:rFonts w:ascii="Arial" w:hAnsi="Arial" w:cs="Arial"/>
          <w:color w:val="FF0000"/>
        </w:rPr>
        <w:t xml:space="preserve">(hierna gezamenlijk te noemen “de Schulden”), </w:t>
      </w:r>
      <w:r w:rsidR="008814C6" w:rsidRPr="008814C6">
        <w:rPr>
          <w:rFonts w:ascii="Arial" w:hAnsi="Arial" w:cs="Arial"/>
          <w:color w:val="FF0000"/>
        </w:rPr>
        <w:t>een recht van hypotheek</w:t>
      </w:r>
      <w:r w:rsidR="008814C6">
        <w:rPr>
          <w:rFonts w:ascii="Arial" w:hAnsi="Arial" w:cs="Arial"/>
          <w:color w:val="FF0000"/>
        </w:rPr>
        <w:t xml:space="preserve"> </w:t>
      </w:r>
      <w:r w:rsidR="008814C6" w:rsidRPr="008814C6">
        <w:rPr>
          <w:rFonts w:ascii="Arial" w:hAnsi="Arial" w:cs="Arial"/>
        </w:rPr>
        <w:fldChar w:fldCharType="begin"/>
      </w:r>
      <w:r w:rsidR="008814C6" w:rsidRPr="008814C6">
        <w:rPr>
          <w:rFonts w:ascii="Arial" w:hAnsi="Arial" w:cs="Arial"/>
        </w:rPr>
        <w:instrText>MacroButton Nomacro §</w:instrText>
      </w:r>
      <w:r w:rsidR="008814C6" w:rsidRPr="008814C6">
        <w:rPr>
          <w:rFonts w:ascii="Arial" w:hAnsi="Arial" w:cs="Arial"/>
        </w:rPr>
        <w:fldChar w:fldCharType="end"/>
      </w:r>
      <w:ins w:id="34" w:author="Groot, Karina de" w:date="2023-11-01T10:06:00Z">
        <w:r w:rsidR="00FD47EA">
          <w:rPr>
            <w:rFonts w:ascii="Arial" w:hAnsi="Arial" w:cs="Arial"/>
          </w:rPr>
          <w:t>rangtelwoord</w:t>
        </w:r>
      </w:ins>
      <w:del w:id="35" w:author="Groot, Karina de" w:date="2023-11-01T10:06:00Z">
        <w:r w:rsidR="008814C6" w:rsidRPr="008814C6" w:rsidDel="00FD47EA">
          <w:rPr>
            <w:rFonts w:ascii="Arial" w:hAnsi="Arial" w:cs="Arial"/>
          </w:rPr>
          <w:delText>telwoord</w:delText>
        </w:r>
        <w:r w:rsidR="007C6CBC" w:rsidDel="00FD47EA">
          <w:rPr>
            <w:rFonts w:ascii="Arial" w:hAnsi="Arial" w:cs="Arial"/>
          </w:rPr>
          <w:delText xml:space="preserve"> hypotheek</w:delText>
        </w:r>
      </w:del>
      <w:r w:rsidR="008814C6" w:rsidRPr="008814C6">
        <w:rPr>
          <w:rFonts w:ascii="Arial" w:hAnsi="Arial" w:cs="Arial"/>
        </w:rPr>
        <w:fldChar w:fldCharType="begin"/>
      </w:r>
      <w:r w:rsidR="008814C6" w:rsidRPr="008814C6">
        <w:rPr>
          <w:rFonts w:ascii="Arial" w:hAnsi="Arial" w:cs="Arial"/>
        </w:rPr>
        <w:instrText>MacroButton Nomacro §</w:instrText>
      </w:r>
      <w:r w:rsidR="008814C6" w:rsidRPr="008814C6">
        <w:rPr>
          <w:rFonts w:ascii="Arial" w:hAnsi="Arial" w:cs="Arial"/>
        </w:rPr>
        <w:fldChar w:fldCharType="end"/>
      </w:r>
      <w:r w:rsidR="008814C6">
        <w:rPr>
          <w:rFonts w:ascii="Arial" w:hAnsi="Arial" w:cs="Arial"/>
        </w:rPr>
        <w:t xml:space="preserve"> </w:t>
      </w:r>
      <w:r w:rsidR="008814C6" w:rsidRPr="008814C6">
        <w:rPr>
          <w:rFonts w:ascii="Arial" w:hAnsi="Arial" w:cs="Arial"/>
          <w:color w:val="FF0000"/>
        </w:rPr>
        <w:t>in rang, en wel op het registergoed zoals hierna vermeld tot een bedrag van</w:t>
      </w:r>
      <w:r w:rsidR="0045259D">
        <w:rPr>
          <w:rFonts w:ascii="Arial" w:hAnsi="Arial" w:cs="Arial"/>
          <w:color w:val="FF0000"/>
        </w:rPr>
        <w:t>:</w:t>
      </w:r>
    </w:p>
    <w:p w14:paraId="64F98810" w14:textId="70AEFF13" w:rsidR="0045259D" w:rsidRDefault="0045259D">
      <w:pPr>
        <w:pStyle w:val="Normal7"/>
        <w:ind w:left="1134" w:hanging="708"/>
        <w:rPr>
          <w:rFonts w:ascii="Arial" w:hAnsi="Arial" w:cs="Arial"/>
          <w:color w:val="FF0000"/>
        </w:rPr>
        <w:pPrChange w:id="36"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r>
        <w:rPr>
          <w:rFonts w:ascii="Arial" w:hAnsi="Arial" w:cs="Arial"/>
          <w:color w:val="FF0000"/>
        </w:rPr>
        <w:t>A.</w:t>
      </w:r>
      <w:ins w:id="37" w:author="Groot, Karina de" w:date="2023-11-01T10:57:00Z">
        <w:r w:rsidR="00554311">
          <w:rPr>
            <w:rFonts w:ascii="Arial" w:hAnsi="Arial" w:cs="Arial"/>
            <w:color w:val="FF0000"/>
          </w:rPr>
          <w:tab/>
        </w:r>
        <w:r w:rsidR="00554311">
          <w:rPr>
            <w:rFonts w:ascii="Arial" w:hAnsi="Arial" w:cs="Arial"/>
            <w:color w:val="FF0000"/>
          </w:rPr>
          <w:tab/>
        </w:r>
      </w:ins>
      <w:del w:id="38" w:author="Groot, Karina de" w:date="2023-11-01T10:52:00Z">
        <w:r w:rsidR="008814C6" w:rsidDel="00554311">
          <w:rPr>
            <w:rFonts w:ascii="Times New Roman" w:hAnsi="Times New Roman"/>
          </w:rPr>
          <w:delText xml:space="preserve"> </w:delText>
        </w:r>
        <w:r w:rsidR="006A601E" w:rsidRPr="00E957A4" w:rsidDel="00554311">
          <w:rPr>
            <w:rFonts w:ascii="Arial" w:hAnsi="Arial" w:cs="Arial"/>
          </w:rPr>
          <w:fldChar w:fldCharType="begin"/>
        </w:r>
        <w:r w:rsidR="006A601E" w:rsidRPr="00E957A4" w:rsidDel="00554311">
          <w:rPr>
            <w:rFonts w:ascii="Arial" w:hAnsi="Arial" w:cs="Arial"/>
          </w:rPr>
          <w:delInstrText>MacroButton Nomacro §</w:delInstrText>
        </w:r>
        <w:r w:rsidR="006A601E" w:rsidRPr="00E957A4" w:rsidDel="00554311">
          <w:rPr>
            <w:rFonts w:ascii="Arial" w:hAnsi="Arial" w:cs="Arial"/>
          </w:rPr>
          <w:fldChar w:fldCharType="end"/>
        </w:r>
      </w:del>
      <w:r w:rsidR="006A601E">
        <w:rPr>
          <w:rFonts w:ascii="Arial" w:hAnsi="Arial" w:cs="Arial"/>
        </w:rPr>
        <w:t>hypotheekbedrag voluit in letters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8814C6" w:rsidRPr="006A601E">
        <w:rPr>
          <w:rFonts w:ascii="Arial" w:hAnsi="Arial" w:cs="Arial"/>
          <w:color w:val="FF0000"/>
        </w:rPr>
        <w:t xml:space="preserve"> te vermeerderen met </w:t>
      </w:r>
    </w:p>
    <w:p w14:paraId="3DB0C74C" w14:textId="21F96E2E" w:rsidR="007F4621" w:rsidRDefault="0045259D">
      <w:pPr>
        <w:pStyle w:val="Normal7"/>
        <w:ind w:left="1134" w:hanging="708"/>
        <w:rPr>
          <w:ins w:id="39" w:author="Groot, Karina de" w:date="2023-11-01T10:50:00Z"/>
          <w:rFonts w:ascii="Arial" w:hAnsi="Arial" w:cs="Arial"/>
          <w:color w:val="FF0000"/>
        </w:rPr>
        <w:pPrChange w:id="40" w:author="Groot, Karina de" w:date="2023-11-01T13:56:00Z">
          <w:pPr>
            <w:pStyle w:val="Normal7"/>
            <w:ind w:left="426"/>
          </w:pPr>
        </w:pPrChange>
      </w:pPr>
      <w:r>
        <w:rPr>
          <w:rFonts w:ascii="Arial" w:hAnsi="Arial" w:cs="Arial"/>
          <w:color w:val="FF0000"/>
        </w:rPr>
        <w:t>B</w:t>
      </w:r>
      <w:ins w:id="41" w:author="Groot, Karina de" w:date="2023-11-01T10:57:00Z">
        <w:r w:rsidR="00554311">
          <w:rPr>
            <w:rFonts w:ascii="Arial" w:hAnsi="Arial" w:cs="Arial"/>
            <w:color w:val="FF0000"/>
          </w:rPr>
          <w:tab/>
        </w:r>
      </w:ins>
      <w:del w:id="42" w:author="Groot, Karina de" w:date="2023-11-01T10:57:00Z">
        <w:r w:rsidDel="00554311">
          <w:rPr>
            <w:rFonts w:ascii="Arial" w:hAnsi="Arial" w:cs="Arial"/>
            <w:color w:val="FF0000"/>
          </w:rPr>
          <w:delText>.</w:delText>
        </w:r>
      </w:del>
      <w:del w:id="43" w:author="Groot, Karina de" w:date="2023-11-01T10:52:00Z">
        <w:r w:rsidDel="00554311">
          <w:rPr>
            <w:rFonts w:ascii="Arial" w:hAnsi="Arial" w:cs="Arial"/>
            <w:color w:val="FF0000"/>
          </w:rPr>
          <w:delText xml:space="preserve"> </w:delText>
        </w:r>
      </w:del>
      <w:r w:rsidR="008814C6" w:rsidRPr="006A601E">
        <w:rPr>
          <w:rFonts w:ascii="Arial" w:hAnsi="Arial" w:cs="Arial"/>
          <w:color w:val="FF0000"/>
        </w:rPr>
        <w:t>de hiervoor bedoelde rente, boeten en kosten, die tezamen worden begroot op vijftig procent (50%)</w:t>
      </w:r>
      <w:r w:rsidR="00640531">
        <w:rPr>
          <w:rFonts w:ascii="Arial" w:hAnsi="Arial" w:cs="Arial"/>
          <w:color w:val="FF0000"/>
        </w:rPr>
        <w:t xml:space="preserve"> van het onder (A) omschreven bedrag</w:t>
      </w:r>
      <w:r w:rsidR="008814C6" w:rsidRPr="006A601E">
        <w:rPr>
          <w:rFonts w:ascii="Arial" w:hAnsi="Arial" w:cs="Arial"/>
          <w:color w:val="FF0000"/>
        </w:rPr>
        <w:t xml:space="preserve">, </w:t>
      </w:r>
      <w:r w:rsidR="00F9660C">
        <w:rPr>
          <w:rFonts w:ascii="Arial" w:hAnsi="Arial" w:cs="Arial"/>
          <w:color w:val="FF0000"/>
        </w:rPr>
        <w:t>zijnde</w:t>
      </w:r>
      <w:r w:rsidR="008814C6" w:rsidRPr="006A601E">
        <w:rPr>
          <w:rFonts w:ascii="Arial" w:hAnsi="Arial" w:cs="Arial"/>
          <w:color w:val="FF0000"/>
        </w:rPr>
        <w:t xml:space="preserve"> </w:t>
      </w:r>
      <w:r w:rsidR="0083212E" w:rsidRPr="00E957A4">
        <w:rPr>
          <w:rFonts w:ascii="Arial" w:hAnsi="Arial" w:cs="Arial"/>
        </w:rPr>
        <w:fldChar w:fldCharType="begin"/>
      </w:r>
      <w:r w:rsidR="0083212E" w:rsidRPr="00E957A4">
        <w:rPr>
          <w:rFonts w:ascii="Arial" w:hAnsi="Arial" w:cs="Arial"/>
        </w:rPr>
        <w:instrText>MacroButton Nomacro §</w:instrText>
      </w:r>
      <w:r w:rsidR="0083212E" w:rsidRPr="00E957A4">
        <w:rPr>
          <w:rFonts w:ascii="Arial" w:hAnsi="Arial" w:cs="Arial"/>
        </w:rPr>
        <w:fldChar w:fldCharType="end"/>
      </w:r>
      <w:r w:rsidR="0083212E">
        <w:rPr>
          <w:rFonts w:ascii="Arial" w:hAnsi="Arial" w:cs="Arial"/>
        </w:rPr>
        <w:t>50% van hypotheekbedrag voluit in letters (50% van hypotheekbedrag in cijfers)</w:t>
      </w:r>
      <w:r w:rsidR="0083212E" w:rsidRPr="00E957A4">
        <w:rPr>
          <w:rFonts w:ascii="Arial" w:hAnsi="Arial" w:cs="Arial"/>
        </w:rPr>
        <w:fldChar w:fldCharType="begin"/>
      </w:r>
      <w:r w:rsidR="0083212E" w:rsidRPr="00E957A4">
        <w:rPr>
          <w:rFonts w:ascii="Arial" w:hAnsi="Arial" w:cs="Arial"/>
        </w:rPr>
        <w:instrText>MacroButton Nomacro §</w:instrText>
      </w:r>
      <w:r w:rsidR="0083212E" w:rsidRPr="00E957A4">
        <w:rPr>
          <w:rFonts w:ascii="Arial" w:hAnsi="Arial" w:cs="Arial"/>
        </w:rPr>
        <w:fldChar w:fldCharType="end"/>
      </w:r>
      <w:r w:rsidR="005F10A4" w:rsidRPr="00CF7CD0">
        <w:rPr>
          <w:rFonts w:ascii="Arial" w:hAnsi="Arial" w:cs="Arial"/>
          <w:color w:val="FF0000"/>
        </w:rPr>
        <w:t>,</w:t>
      </w:r>
      <w:del w:id="44" w:author="Groot, Karina de" w:date="2023-11-01T10:50:00Z">
        <w:r w:rsidR="00964A23" w:rsidDel="007F4621">
          <w:rPr>
            <w:rFonts w:ascii="Arial" w:hAnsi="Arial" w:cs="Arial"/>
            <w:color w:val="FF0000"/>
          </w:rPr>
          <w:br/>
        </w:r>
      </w:del>
    </w:p>
    <w:p w14:paraId="2376FF81" w14:textId="0BB87017" w:rsidR="008814C6" w:rsidRPr="008814C6" w:rsidRDefault="00964A23">
      <w:pPr>
        <w:pStyle w:val="Normal7"/>
        <w:ind w:left="426"/>
        <w:rPr>
          <w:rFonts w:ascii="Arial" w:hAnsi="Arial" w:cs="Arial"/>
        </w:rPr>
        <w:pPrChange w:id="45"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r>
        <w:rPr>
          <w:rFonts w:ascii="Arial" w:hAnsi="Arial" w:cs="Arial"/>
          <w:color w:val="FF0000"/>
        </w:rPr>
        <w:t xml:space="preserve">dus tot een maximaal </w:t>
      </w:r>
      <w:r w:rsidR="008814C6" w:rsidRPr="006A601E">
        <w:rPr>
          <w:rFonts w:ascii="Arial" w:hAnsi="Arial" w:cs="Arial"/>
          <w:color w:val="FF0000"/>
        </w:rPr>
        <w:t>eindbedrag</w:t>
      </w:r>
      <w:r w:rsidR="00121A04">
        <w:rPr>
          <w:rFonts w:ascii="Arial" w:hAnsi="Arial" w:cs="Arial"/>
          <w:color w:val="FF0000"/>
        </w:rPr>
        <w:t xml:space="preserve"> van</w:t>
      </w:r>
      <w:ins w:id="46" w:author="Schootbrugge, Jean-Michel van de" w:date="2023-09-26T08:57:00Z">
        <w:r w:rsidR="0083212E">
          <w:rPr>
            <w:rFonts w:ascii="Arial" w:hAnsi="Arial" w:cs="Arial"/>
            <w:color w:val="FF0000"/>
          </w:rPr>
          <w:t xml:space="preserve"> </w:t>
        </w:r>
        <w:del w:id="47" w:author="Groot, Karina de" w:date="2023-11-01T10:08:00Z">
          <w:r w:rsidR="0083212E" w:rsidDel="005F10A4">
            <w:rPr>
              <w:rFonts w:ascii="Arial" w:hAnsi="Arial" w:cs="Arial"/>
              <w:color w:val="FF0000"/>
            </w:rPr>
            <w:delText>(3c)</w:delText>
          </w:r>
        </w:del>
      </w:ins>
      <w:del w:id="48" w:author="Groot, Karina de" w:date="2023-11-01T10:08:00Z">
        <w:r w:rsidR="008814C6" w:rsidRPr="006A601E" w:rsidDel="005F10A4">
          <w:rPr>
            <w:rFonts w:ascii="Arial" w:hAnsi="Arial" w:cs="Arial"/>
            <w:color w:val="FF0000"/>
          </w:rPr>
          <w:delText xml:space="preserve"> </w:delText>
        </w:r>
      </w:del>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Pr>
          <w:rFonts w:ascii="Arial" w:hAnsi="Arial" w:cs="Arial"/>
        </w:rPr>
        <w:t>150% van hypotheekbedrag voluit in letters (150% van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sidRPr="006A601E">
        <w:rPr>
          <w:rFonts w:ascii="Arial" w:hAnsi="Arial" w:cs="Arial"/>
          <w:color w:val="FF0000"/>
        </w:rPr>
        <w:t>.</w:t>
      </w:r>
    </w:p>
    <w:p w14:paraId="7038B015" w14:textId="77777777" w:rsidR="00554311" w:rsidRDefault="00331E5D">
      <w:pPr>
        <w:pStyle w:val="Normal7"/>
        <w:ind w:left="426"/>
        <w:rPr>
          <w:ins w:id="49" w:author="Groot, Karina de" w:date="2023-11-01T10:56:00Z"/>
          <w:rFonts w:ascii="Arial" w:hAnsi="Arial" w:cs="Arial"/>
          <w:color w:val="800080"/>
        </w:rPr>
        <w:pPrChange w:id="50" w:author="Groot, Karina de" w:date="2023-11-01T13:56:00Z">
          <w:pPr>
            <w:pStyle w:val="Normal7"/>
            <w:ind w:left="851" w:hanging="425"/>
          </w:pPr>
        </w:pPrChange>
      </w:pPr>
      <w:ins w:id="51" w:author="Schootbrugge, Jean-Michel van de" w:date="2023-09-26T09:09:00Z">
        <w:del w:id="52" w:author="Groot, Karina de" w:date="2023-11-01T10:08:00Z">
          <w:r w:rsidDel="005F10A4">
            <w:rPr>
              <w:rFonts w:ascii="Arial" w:hAnsi="Arial" w:cs="Arial"/>
              <w:color w:val="800080"/>
            </w:rPr>
            <w:delText xml:space="preserve">(3d) </w:delText>
          </w:r>
        </w:del>
      </w:ins>
      <w:r w:rsidR="008814C6" w:rsidRPr="006A601E">
        <w:rPr>
          <w:rFonts w:ascii="Arial" w:hAnsi="Arial" w:cs="Arial"/>
          <w:color w:val="800080"/>
        </w:rPr>
        <w:t>De schuldenaar verleent</w:t>
      </w:r>
      <w:ins w:id="53" w:author="Schootbrugge, Jean-Michel van de" w:date="2023-09-26T09:10:00Z">
        <w:r w:rsidR="00C85CFE">
          <w:rPr>
            <w:rFonts w:ascii="Arial" w:hAnsi="Arial" w:cs="Arial"/>
            <w:color w:val="800080"/>
          </w:rPr>
          <w:t xml:space="preserve"> </w:t>
        </w:r>
      </w:ins>
      <w:r w:rsidR="00C85CFE">
        <w:rPr>
          <w:rFonts w:ascii="Arial" w:hAnsi="Arial" w:cs="Arial"/>
          <w:color w:val="800080"/>
        </w:rPr>
        <w:t>daarnaast</w:t>
      </w:r>
      <w:r w:rsidR="008814C6" w:rsidRPr="006A601E">
        <w:rPr>
          <w:rFonts w:ascii="Arial" w:hAnsi="Arial" w:cs="Arial"/>
          <w:color w:val="800080"/>
        </w:rPr>
        <w:t>, tot zekerheid voor de betaling van al hetgeen geldgeefster te vorderen mocht hebben of krijgen op grond van de overbrugging</w:t>
      </w:r>
      <w:r w:rsidR="007B0785">
        <w:rPr>
          <w:rFonts w:ascii="Arial" w:hAnsi="Arial" w:cs="Arial"/>
          <w:color w:val="800080"/>
        </w:rPr>
        <w:t>slening</w:t>
      </w:r>
      <w:r w:rsidR="00384EF2">
        <w:rPr>
          <w:rFonts w:ascii="Arial" w:hAnsi="Arial" w:cs="Arial"/>
          <w:color w:val="800080"/>
        </w:rPr>
        <w:t>,</w:t>
      </w:r>
      <w:r w:rsidR="008814C6" w:rsidRPr="006A601E">
        <w:rPr>
          <w:rFonts w:ascii="Arial" w:hAnsi="Arial" w:cs="Arial"/>
          <w:color w:val="800080"/>
        </w:rPr>
        <w:t xml:space="preserve"> de betaling van de verschuldigde rente (ook indien deze betrekking heeft op een periode van langer dan drie jaar), boeten en de in de Algemene </w:t>
      </w:r>
      <w:r w:rsidR="007B0785">
        <w:rPr>
          <w:rFonts w:ascii="Arial" w:hAnsi="Arial" w:cs="Arial"/>
          <w:color w:val="800080"/>
        </w:rPr>
        <w:t>Voorwaarden</w:t>
      </w:r>
      <w:r w:rsidR="007B0785" w:rsidRPr="006A601E">
        <w:rPr>
          <w:rFonts w:ascii="Arial" w:hAnsi="Arial" w:cs="Arial"/>
          <w:color w:val="800080"/>
        </w:rPr>
        <w:t xml:space="preserve"> </w:t>
      </w:r>
      <w:r w:rsidR="008814C6" w:rsidRPr="006A601E">
        <w:rPr>
          <w:rFonts w:ascii="Arial" w:hAnsi="Arial" w:cs="Arial"/>
          <w:color w:val="800080"/>
        </w:rPr>
        <w:t xml:space="preserve">bedoelde kosten, een recht van hypotheek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ins w:id="54" w:author="Groot, Karina de" w:date="2023-11-01T10:11:00Z">
        <w:r w:rsidR="005F10A4">
          <w:rPr>
            <w:rFonts w:ascii="Arial" w:hAnsi="Arial" w:cs="Arial"/>
          </w:rPr>
          <w:t>rang</w:t>
        </w:r>
      </w:ins>
      <w:r w:rsidR="006A601E" w:rsidRPr="002D3B18">
        <w:rPr>
          <w:rFonts w:ascii="Arial" w:hAnsi="Arial" w:cs="Arial"/>
        </w:rPr>
        <w:t>telwoord</w:t>
      </w:r>
      <w:r w:rsidR="00BD6C4A">
        <w:rPr>
          <w:rFonts w:ascii="Arial" w:hAnsi="Arial" w:cs="Arial"/>
        </w:rPr>
        <w:t xml:space="preserve"> overbruggingshypotheek</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Pr>
          <w:rFonts w:ascii="Arial" w:hAnsi="Arial" w:cs="Arial"/>
          <w:color w:val="800080"/>
        </w:rPr>
        <w:t xml:space="preserve"> </w:t>
      </w:r>
      <w:r w:rsidR="008814C6" w:rsidRPr="006A601E">
        <w:rPr>
          <w:rFonts w:ascii="Arial" w:hAnsi="Arial" w:cs="Arial"/>
          <w:color w:val="800080"/>
        </w:rPr>
        <w:t>in rang en wel op het overbruggingspand zoals hierna vermeld</w:t>
      </w:r>
      <w:r w:rsidR="006A601E">
        <w:rPr>
          <w:rFonts w:ascii="Arial" w:hAnsi="Arial" w:cs="Arial"/>
          <w:color w:val="800080"/>
        </w:rPr>
        <w:t xml:space="preserve"> </w:t>
      </w:r>
      <w:ins w:id="55" w:author="Schootbrugge, Jean-Michel van de" w:date="2023-09-26T09:10:00Z">
        <w:del w:id="56" w:author="Groot, Karina de" w:date="2023-11-01T10:56:00Z">
          <w:r w:rsidR="00C85CFE" w:rsidDel="00554311">
            <w:rPr>
              <w:rFonts w:ascii="Arial" w:hAnsi="Arial" w:cs="Arial"/>
              <w:color w:val="800080"/>
            </w:rPr>
            <w:br/>
          </w:r>
        </w:del>
      </w:ins>
    </w:p>
    <w:p w14:paraId="58D82E21" w14:textId="0E6485E4" w:rsidR="00554311" w:rsidRDefault="00136411">
      <w:pPr>
        <w:pStyle w:val="Normal7"/>
        <w:numPr>
          <w:ilvl w:val="0"/>
          <w:numId w:val="5"/>
        </w:numPr>
        <w:rPr>
          <w:ins w:id="57" w:author="Groot, Karina de" w:date="2023-11-01T10:53:00Z"/>
          <w:rFonts w:ascii="Arial" w:hAnsi="Arial" w:cs="Arial"/>
          <w:color w:val="800080"/>
        </w:rPr>
        <w:pPrChange w:id="58"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426"/>
          </w:pPr>
        </w:pPrChange>
      </w:pPr>
      <w:del w:id="59" w:author="Groot, Karina de" w:date="2023-11-01T10:56:00Z">
        <w:r w:rsidRPr="00136411" w:rsidDel="00554311">
          <w:rPr>
            <w:rFonts w:ascii="Arial" w:hAnsi="Arial" w:cs="Arial"/>
            <w:color w:val="800080"/>
          </w:rPr>
          <w:delText>(I)</w:delText>
        </w:r>
      </w:del>
      <w:ins w:id="60" w:author="Groot, Karina de" w:date="2023-11-01T10:55:00Z">
        <w:r w:rsidR="00554311">
          <w:rPr>
            <w:rFonts w:ascii="Arial" w:hAnsi="Arial" w:cs="Arial"/>
            <w:color w:val="800080"/>
          </w:rPr>
          <w:t xml:space="preserve"> </w:t>
        </w:r>
      </w:ins>
      <w:del w:id="61" w:author="Groot, Karina de" w:date="2023-11-01T10:54:00Z">
        <w:r w:rsidRPr="00136411" w:rsidDel="00554311">
          <w:rPr>
            <w:rFonts w:ascii="Arial" w:hAnsi="Arial" w:cs="Arial"/>
            <w:color w:val="800080"/>
          </w:rPr>
          <w:delText xml:space="preserve"> </w:delText>
        </w:r>
        <w:r w:rsidR="003A1DC9" w:rsidDel="00554311">
          <w:rPr>
            <w:rFonts w:ascii="Arial" w:hAnsi="Arial" w:cs="Arial"/>
            <w:color w:val="800080"/>
          </w:rPr>
          <w:tab/>
        </w:r>
      </w:del>
      <w:r w:rsidR="008814C6" w:rsidRPr="006A601E">
        <w:rPr>
          <w:rFonts w:ascii="Arial" w:hAnsi="Arial" w:cs="Arial"/>
          <w:color w:val="800080"/>
        </w:rPr>
        <w:t>tot een bedrag van</w:t>
      </w:r>
      <w:r w:rsidR="003C2F2A">
        <w:rPr>
          <w:rFonts w:ascii="Arial" w:hAnsi="Arial" w:cs="Arial"/>
          <w:color w:val="800080"/>
        </w:rPr>
        <w:t xml:space="preserve"> </w:t>
      </w:r>
      <w:ins w:id="62" w:author="Schootbrugge, Jean-Michel van de" w:date="2023-09-26T09:10:00Z">
        <w:del w:id="63" w:author="Groot, Karina de" w:date="2023-11-01T10:12:00Z">
          <w:r w:rsidR="003C2F2A" w:rsidDel="005F10A4">
            <w:rPr>
              <w:rFonts w:ascii="Arial" w:hAnsi="Arial" w:cs="Arial"/>
              <w:color w:val="800080"/>
            </w:rPr>
            <w:delText>(3d3)</w:delText>
          </w:r>
        </w:del>
      </w:ins>
      <w:del w:id="64" w:author="Groot, Karina de" w:date="2023-11-01T10:12:00Z">
        <w:r w:rsidR="008814C6" w:rsidRPr="006A601E" w:rsidDel="005F10A4">
          <w:rPr>
            <w:rFonts w:ascii="Arial" w:hAnsi="Arial" w:cs="Arial"/>
            <w:color w:val="800080"/>
          </w:rPr>
          <w:delText xml:space="preserve"> </w:delText>
        </w:r>
      </w:del>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hypotheekbedrag overbruggings</w:t>
      </w:r>
      <w:r w:rsidR="00EC0459">
        <w:rPr>
          <w:rFonts w:ascii="Arial" w:hAnsi="Arial" w:cs="Arial"/>
        </w:rPr>
        <w:t>hypotheek</w:t>
      </w:r>
      <w:r w:rsidR="006A601E" w:rsidRPr="002D3B18">
        <w:rPr>
          <w:rFonts w:ascii="Arial" w:hAnsi="Arial" w:cs="Arial"/>
        </w:rPr>
        <w:t xml:space="preserve"> voluit in letters (hypotheekbedrag overbruggings</w:t>
      </w:r>
      <w:r w:rsidR="00A56FEE">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8814C6" w:rsidRPr="006A601E">
        <w:rPr>
          <w:rFonts w:ascii="Arial" w:hAnsi="Arial" w:cs="Arial"/>
          <w:color w:val="800080"/>
        </w:rPr>
        <w:t xml:space="preserve">, te vermeerderen met </w:t>
      </w:r>
      <w:ins w:id="65" w:author="Schootbrugge, Jean-Michel van de" w:date="2023-09-26T09:11:00Z">
        <w:del w:id="66" w:author="Groot, Karina de" w:date="2023-11-01T10:53:00Z">
          <w:r w:rsidR="001C7A47" w:rsidDel="00554311">
            <w:rPr>
              <w:rFonts w:ascii="Arial" w:hAnsi="Arial" w:cs="Arial"/>
              <w:color w:val="800080"/>
            </w:rPr>
            <w:br/>
          </w:r>
        </w:del>
      </w:ins>
    </w:p>
    <w:p w14:paraId="48A20ECC" w14:textId="308A39A0" w:rsidR="005F10A4" w:rsidRDefault="007D6A61">
      <w:pPr>
        <w:pStyle w:val="Normal7"/>
        <w:numPr>
          <w:ilvl w:val="0"/>
          <w:numId w:val="5"/>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Change w:id="67"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del w:id="68" w:author="Groot, Karina de" w:date="2023-11-01T10:56:00Z">
        <w:r w:rsidRPr="007D6A61" w:rsidDel="00554311">
          <w:rPr>
            <w:rFonts w:ascii="Arial" w:hAnsi="Arial" w:cs="Arial"/>
            <w:color w:val="800080"/>
          </w:rPr>
          <w:delText>(II)</w:delText>
        </w:r>
      </w:del>
      <w:del w:id="69" w:author="Groot, Karina de" w:date="2023-11-01T10:55:00Z">
        <w:r w:rsidRPr="007D6A61" w:rsidDel="00554311">
          <w:rPr>
            <w:rFonts w:ascii="Arial" w:hAnsi="Arial" w:cs="Arial"/>
            <w:color w:val="800080"/>
          </w:rPr>
          <w:delText xml:space="preserve"> </w:delText>
        </w:r>
        <w:r w:rsidDel="00554311">
          <w:rPr>
            <w:rFonts w:ascii="Arial" w:hAnsi="Arial" w:cs="Arial"/>
            <w:color w:val="800080"/>
          </w:rPr>
          <w:tab/>
        </w:r>
      </w:del>
      <w:r w:rsidR="008814C6" w:rsidRPr="006A601E">
        <w:rPr>
          <w:rFonts w:ascii="Arial" w:hAnsi="Arial" w:cs="Arial"/>
          <w:color w:val="800080"/>
        </w:rPr>
        <w:t>de hiervoor bedoelde rente, boeten en kosten, die tezamen worden begroot op vijftig procent (50%)</w:t>
      </w:r>
      <w:r>
        <w:rPr>
          <w:rFonts w:ascii="Arial" w:hAnsi="Arial" w:cs="Arial"/>
          <w:color w:val="800080"/>
        </w:rPr>
        <w:t xml:space="preserve"> van het onder </w:t>
      </w:r>
      <w:r w:rsidRPr="00136411">
        <w:rPr>
          <w:rFonts w:ascii="Arial" w:hAnsi="Arial" w:cs="Arial"/>
          <w:color w:val="800080"/>
        </w:rPr>
        <w:t>(I)</w:t>
      </w:r>
      <w:r>
        <w:rPr>
          <w:rFonts w:ascii="Arial" w:hAnsi="Arial" w:cs="Arial"/>
          <w:color w:val="800080"/>
        </w:rPr>
        <w:t xml:space="preserve"> </w:t>
      </w:r>
      <w:r w:rsidR="00EE2797">
        <w:rPr>
          <w:rFonts w:ascii="Arial" w:hAnsi="Arial" w:cs="Arial"/>
          <w:color w:val="800080"/>
        </w:rPr>
        <w:t xml:space="preserve">omschreven bedrag, zijnde </w:t>
      </w:r>
      <w:r w:rsidR="00EE2797" w:rsidRPr="002D3B18">
        <w:rPr>
          <w:rFonts w:ascii="Arial" w:hAnsi="Arial" w:cs="Arial"/>
        </w:rPr>
        <w:fldChar w:fldCharType="begin"/>
      </w:r>
      <w:r w:rsidR="00EE2797" w:rsidRPr="002D3B18">
        <w:rPr>
          <w:rFonts w:ascii="Arial" w:hAnsi="Arial" w:cs="Arial"/>
        </w:rPr>
        <w:instrText>MacroButton Nomacro §</w:instrText>
      </w:r>
      <w:r w:rsidR="00EE2797" w:rsidRPr="002D3B18">
        <w:rPr>
          <w:rFonts w:ascii="Arial" w:hAnsi="Arial" w:cs="Arial"/>
        </w:rPr>
        <w:fldChar w:fldCharType="end"/>
      </w:r>
      <w:r w:rsidR="00EE2797" w:rsidRPr="002D3B18">
        <w:rPr>
          <w:rFonts w:ascii="Arial" w:hAnsi="Arial" w:cs="Arial"/>
        </w:rPr>
        <w:t>50% van hypotheekbedrag overbruggings</w:t>
      </w:r>
      <w:r w:rsidR="00EE2797">
        <w:rPr>
          <w:rFonts w:ascii="Arial" w:hAnsi="Arial" w:cs="Arial"/>
        </w:rPr>
        <w:t>hypotheek</w:t>
      </w:r>
      <w:r w:rsidR="00EE2797" w:rsidRPr="002D3B18">
        <w:rPr>
          <w:rFonts w:ascii="Arial" w:hAnsi="Arial" w:cs="Arial"/>
        </w:rPr>
        <w:t xml:space="preserve"> voluit in letters (50% van hypotheekbedrag overbruggings</w:t>
      </w:r>
      <w:r w:rsidR="00EE2797">
        <w:rPr>
          <w:rFonts w:ascii="Arial" w:hAnsi="Arial" w:cs="Arial"/>
        </w:rPr>
        <w:t>hypotheek</w:t>
      </w:r>
      <w:r w:rsidR="00EE2797" w:rsidRPr="002D3B18">
        <w:rPr>
          <w:rFonts w:ascii="Arial" w:hAnsi="Arial" w:cs="Arial"/>
        </w:rPr>
        <w:t xml:space="preserve"> in cijfers)</w:t>
      </w:r>
      <w:r w:rsidR="00EE2797" w:rsidRPr="002D3B18">
        <w:rPr>
          <w:rFonts w:ascii="Arial" w:hAnsi="Arial" w:cs="Arial"/>
        </w:rPr>
        <w:fldChar w:fldCharType="begin"/>
      </w:r>
      <w:r w:rsidR="00EE2797" w:rsidRPr="002D3B18">
        <w:rPr>
          <w:rFonts w:ascii="Arial" w:hAnsi="Arial" w:cs="Arial"/>
        </w:rPr>
        <w:instrText>MacroButton Nomacro §</w:instrText>
      </w:r>
      <w:r w:rsidR="00EE2797" w:rsidRPr="002D3B18">
        <w:rPr>
          <w:rFonts w:ascii="Arial" w:hAnsi="Arial" w:cs="Arial"/>
        </w:rPr>
        <w:fldChar w:fldCharType="end"/>
      </w:r>
      <w:r w:rsidR="008814C6" w:rsidRPr="006A601E">
        <w:rPr>
          <w:rFonts w:ascii="Arial" w:hAnsi="Arial" w:cs="Arial"/>
          <w:color w:val="800080"/>
        </w:rPr>
        <w:t xml:space="preserve">, </w:t>
      </w:r>
    </w:p>
    <w:p w14:paraId="2734CD78" w14:textId="3EA12F58" w:rsidR="008814C6" w:rsidRPr="006A601E" w:rsidRDefault="008814C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426"/>
        <w:rPr>
          <w:rFonts w:ascii="Arial" w:hAnsi="Arial" w:cs="Arial"/>
          <w:color w:val="800080"/>
        </w:rPr>
        <w:pPrChange w:id="70"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pPr>
        </w:pPrChange>
      </w:pPr>
      <w:r w:rsidRPr="006A601E">
        <w:rPr>
          <w:rFonts w:ascii="Arial" w:hAnsi="Arial" w:cs="Arial"/>
          <w:color w:val="800080"/>
        </w:rPr>
        <w:t xml:space="preserve">dus tot een </w:t>
      </w:r>
      <w:r w:rsidR="00310FB8">
        <w:rPr>
          <w:rFonts w:ascii="Arial" w:hAnsi="Arial" w:cs="Arial"/>
          <w:color w:val="800080"/>
        </w:rPr>
        <w:t xml:space="preserve">maximaal </w:t>
      </w:r>
      <w:r w:rsidRPr="006A601E">
        <w:rPr>
          <w:rFonts w:ascii="Arial" w:hAnsi="Arial" w:cs="Arial"/>
          <w:color w:val="800080"/>
        </w:rPr>
        <w:t>eindbedrag van</w:t>
      </w:r>
      <w:ins w:id="71" w:author="Schootbrugge, Jean-Michel van de" w:date="2023-09-26T09:14:00Z">
        <w:r w:rsidR="00310FB8">
          <w:rPr>
            <w:rFonts w:ascii="Arial" w:hAnsi="Arial" w:cs="Arial"/>
            <w:color w:val="800080"/>
          </w:rPr>
          <w:t xml:space="preserve"> </w:t>
        </w:r>
        <w:del w:id="72" w:author="Groot, Karina de" w:date="2023-11-01T10:13:00Z">
          <w:r w:rsidR="00310FB8" w:rsidDel="005F10A4">
            <w:rPr>
              <w:rFonts w:ascii="Arial" w:hAnsi="Arial" w:cs="Arial"/>
              <w:color w:val="800080"/>
            </w:rPr>
            <w:delText>(3d4)</w:delText>
          </w:r>
        </w:del>
      </w:ins>
      <w:del w:id="73" w:author="Groot, Karina de" w:date="2023-11-01T10:13:00Z">
        <w:r w:rsidRPr="006A601E" w:rsidDel="005F10A4">
          <w:rPr>
            <w:rFonts w:ascii="Arial" w:hAnsi="Arial" w:cs="Arial"/>
            <w:color w:val="800080"/>
          </w:rPr>
          <w:delText xml:space="preserve"> </w:delText>
        </w:r>
      </w:del>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150% van hypotheekbedrag overbruggings</w:t>
      </w:r>
      <w:r w:rsidR="00EC0459">
        <w:rPr>
          <w:rFonts w:ascii="Arial" w:hAnsi="Arial" w:cs="Arial"/>
        </w:rPr>
        <w:t>hypotheek</w:t>
      </w:r>
      <w:r w:rsidR="006A601E" w:rsidRPr="002D3B18">
        <w:rPr>
          <w:rFonts w:ascii="Arial" w:hAnsi="Arial" w:cs="Arial"/>
        </w:rPr>
        <w:t xml:space="preserve"> voluit in letters (150% van hypotheekbedrag overbruggings</w:t>
      </w:r>
      <w:r w:rsidR="00EC0459">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Pr="006A601E">
        <w:rPr>
          <w:rFonts w:ascii="Arial" w:hAnsi="Arial" w:cs="Arial"/>
          <w:color w:val="800080"/>
        </w:rPr>
        <w:t>.</w:t>
      </w:r>
    </w:p>
    <w:p w14:paraId="2FBB4F5F" w14:textId="142F05B7" w:rsidR="009633DE" w:rsidRDefault="006A601E">
      <w:pPr>
        <w:tabs>
          <w:tab w:val="left" w:pos="-1440"/>
          <w:tab w:val="left" w:pos="-720"/>
        </w:tabs>
        <w:suppressAutoHyphens/>
        <w:ind w:left="426"/>
        <w:rPr>
          <w:rFonts w:ascii="Arial" w:hAnsi="Arial" w:cs="Arial"/>
          <w:color w:val="FF0000"/>
          <w:sz w:val="20"/>
        </w:rPr>
        <w:pPrChange w:id="74" w:author="Groot, Karina de" w:date="2023-11-01T13:56:00Z">
          <w:pPr>
            <w:tabs>
              <w:tab w:val="left" w:pos="-1440"/>
              <w:tab w:val="left" w:pos="-720"/>
            </w:tabs>
            <w:suppressAutoHyphens/>
          </w:pPr>
        </w:pPrChange>
      </w:pPr>
      <w:r w:rsidRPr="006A601E">
        <w:rPr>
          <w:rFonts w:ascii="Arial" w:hAnsi="Arial" w:cs="Arial"/>
          <w:color w:val="FF0000"/>
          <w:sz w:val="20"/>
        </w:rPr>
        <w:t xml:space="preserve">De </w:t>
      </w:r>
      <w:r w:rsidR="00310FB8">
        <w:rPr>
          <w:rFonts w:ascii="Arial" w:hAnsi="Arial" w:cs="Arial"/>
          <w:color w:val="FF0000"/>
          <w:sz w:val="20"/>
        </w:rPr>
        <w:t>hypotheek of hypotheken</w:t>
      </w:r>
      <w:r w:rsidR="00310FB8" w:rsidRPr="006A601E">
        <w:rPr>
          <w:rFonts w:ascii="Arial" w:hAnsi="Arial" w:cs="Arial"/>
          <w:color w:val="FF0000"/>
          <w:sz w:val="20"/>
        </w:rPr>
        <w:t xml:space="preserve"> </w:t>
      </w:r>
      <w:r w:rsidRPr="006A601E">
        <w:rPr>
          <w:rFonts w:ascii="Arial" w:hAnsi="Arial" w:cs="Arial"/>
          <w:color w:val="FF0000"/>
          <w:sz w:val="20"/>
        </w:rPr>
        <w:t>zoals</w:t>
      </w:r>
      <w:r w:rsidR="00B05AF2">
        <w:rPr>
          <w:rFonts w:ascii="Arial" w:hAnsi="Arial" w:cs="Arial"/>
          <w:color w:val="FF0000"/>
          <w:sz w:val="20"/>
        </w:rPr>
        <w:t xml:space="preserve"> hierboven</w:t>
      </w:r>
      <w:r w:rsidRPr="006A601E">
        <w:rPr>
          <w:rFonts w:ascii="Arial" w:hAnsi="Arial" w:cs="Arial"/>
          <w:color w:val="FF0000"/>
          <w:sz w:val="20"/>
        </w:rPr>
        <w:t xml:space="preserve"> omschreven worden verleend op:</w:t>
      </w:r>
    </w:p>
    <w:p w14:paraId="3FBDC14F" w14:textId="6CDDBE35" w:rsidR="00591E9E" w:rsidRPr="00591E9E" w:rsidDel="005F10A4" w:rsidRDefault="00591E9E">
      <w:pPr>
        <w:tabs>
          <w:tab w:val="left" w:pos="-1440"/>
          <w:tab w:val="left" w:pos="-720"/>
        </w:tabs>
        <w:suppressAutoHyphens/>
        <w:ind w:left="426"/>
        <w:rPr>
          <w:ins w:id="75" w:author="Schootbrugge, Jean-Michel van de" w:date="2023-09-26T09:16:00Z"/>
          <w:del w:id="76" w:author="Groot, Karina de" w:date="2023-11-01T10:14:00Z"/>
          <w:rFonts w:ascii="Arial" w:hAnsi="Arial" w:cs="Arial"/>
          <w:color w:val="FF0000"/>
          <w:sz w:val="20"/>
          <w:rPrChange w:id="77" w:author="Schootbrugge, Jean-Michel van de" w:date="2023-09-26T09:16:00Z">
            <w:rPr>
              <w:ins w:id="78" w:author="Schootbrugge, Jean-Michel van de" w:date="2023-09-26T09:16:00Z"/>
              <w:del w:id="79" w:author="Groot, Karina de" w:date="2023-11-01T10:14:00Z"/>
              <w:rFonts w:ascii="Arial" w:hAnsi="Arial" w:cs="Arial"/>
              <w:color w:val="FF0000"/>
              <w:sz w:val="20"/>
              <w:u w:val="single"/>
            </w:rPr>
          </w:rPrChange>
        </w:rPr>
        <w:pPrChange w:id="80" w:author="Groot, Karina de" w:date="2023-11-01T13:56:00Z">
          <w:pPr>
            <w:tabs>
              <w:tab w:val="left" w:pos="-1440"/>
              <w:tab w:val="left" w:pos="-720"/>
            </w:tabs>
            <w:suppressAutoHyphens/>
          </w:pPr>
        </w:pPrChange>
      </w:pPr>
      <w:ins w:id="81" w:author="Schootbrugge, Jean-Michel van de" w:date="2023-09-26T09:15:00Z">
        <w:del w:id="82" w:author="Groot, Karina de" w:date="2023-11-01T10:14:00Z">
          <w:r w:rsidRPr="00591E9E" w:rsidDel="005F10A4">
            <w:rPr>
              <w:rFonts w:ascii="Arial" w:hAnsi="Arial" w:cs="Arial"/>
              <w:color w:val="FF0000"/>
              <w:sz w:val="20"/>
              <w:rPrChange w:id="83" w:author="Schootbrugge, Jean-Michel van de" w:date="2023-09-26T09:16:00Z">
                <w:rPr>
                  <w:rFonts w:ascii="Arial" w:hAnsi="Arial" w:cs="Arial"/>
                  <w:color w:val="FF0000"/>
                  <w:sz w:val="20"/>
                  <w:u w:val="single"/>
                </w:rPr>
              </w:rPrChange>
            </w:rPr>
            <w:delText>(</w:delText>
          </w:r>
        </w:del>
      </w:ins>
      <w:ins w:id="84" w:author="Schootbrugge, Jean-Michel van de" w:date="2023-09-26T09:16:00Z">
        <w:del w:id="85" w:author="Groot, Karina de" w:date="2023-11-01T10:14:00Z">
          <w:r w:rsidRPr="00591E9E" w:rsidDel="005F10A4">
            <w:rPr>
              <w:rFonts w:ascii="Arial" w:hAnsi="Arial" w:cs="Arial"/>
              <w:color w:val="FF0000"/>
              <w:sz w:val="20"/>
              <w:rPrChange w:id="86" w:author="Schootbrugge, Jean-Michel van de" w:date="2023-09-26T09:16:00Z">
                <w:rPr>
                  <w:rFonts w:ascii="Arial" w:hAnsi="Arial" w:cs="Arial"/>
                  <w:color w:val="FF0000"/>
                  <w:sz w:val="20"/>
                  <w:u w:val="single"/>
                </w:rPr>
              </w:rPrChange>
            </w:rPr>
            <w:delText xml:space="preserve">3e) </w:delText>
          </w:r>
        </w:del>
      </w:ins>
    </w:p>
    <w:p w14:paraId="3FE0B861" w14:textId="2EF31D74" w:rsidR="00C220A6" w:rsidRPr="00E22B3F" w:rsidRDefault="00C220A6">
      <w:pPr>
        <w:tabs>
          <w:tab w:val="left" w:pos="-1440"/>
          <w:tab w:val="left" w:pos="-720"/>
        </w:tabs>
        <w:suppressAutoHyphens/>
        <w:ind w:left="426"/>
        <w:rPr>
          <w:rFonts w:ascii="Arial" w:hAnsi="Arial" w:cs="Arial"/>
          <w:color w:val="FF0000"/>
          <w:sz w:val="20"/>
          <w:rPrChange w:id="87" w:author="Schootbrugge, Jean-Michel van de" w:date="2023-09-26T09:16:00Z">
            <w:rPr>
              <w:rFonts w:ascii="Arial" w:hAnsi="Arial" w:cs="Arial"/>
              <w:color w:val="FF0000"/>
              <w:sz w:val="20"/>
              <w:u w:val="single"/>
            </w:rPr>
          </w:rPrChange>
        </w:rPr>
        <w:pPrChange w:id="88" w:author="Groot, Karina de" w:date="2023-11-01T13:56:00Z">
          <w:pPr>
            <w:tabs>
              <w:tab w:val="left" w:pos="-1440"/>
              <w:tab w:val="left" w:pos="-720"/>
            </w:tabs>
            <w:suppressAutoHyphens/>
          </w:pPr>
        </w:pPrChange>
      </w:pPr>
      <w:r w:rsidRPr="00E22B3F">
        <w:rPr>
          <w:rFonts w:ascii="Arial" w:hAnsi="Arial" w:cs="Arial"/>
          <w:color w:val="FF0000"/>
          <w:sz w:val="20"/>
          <w:rPrChange w:id="89" w:author="Schootbrugge, Jean-Michel van de" w:date="2023-09-26T09:16:00Z">
            <w:rPr>
              <w:rFonts w:ascii="Arial" w:hAnsi="Arial" w:cs="Arial"/>
              <w:color w:val="FF0000"/>
              <w:sz w:val="20"/>
              <w:u w:val="single"/>
            </w:rPr>
          </w:rPrChange>
        </w:rPr>
        <w:t>Het registergoed</w:t>
      </w:r>
    </w:p>
    <w:p w14:paraId="2B0E40A9" w14:textId="77777777" w:rsidR="00233783" w:rsidRDefault="00570B75">
      <w:pPr>
        <w:tabs>
          <w:tab w:val="left" w:pos="-1440"/>
          <w:tab w:val="left" w:pos="-720"/>
        </w:tabs>
        <w:suppressAutoHyphens/>
        <w:ind w:left="426"/>
        <w:rPr>
          <w:rFonts w:ascii="Arial" w:hAnsi="Arial" w:cs="Arial"/>
          <w:color w:val="FF0000"/>
          <w:sz w:val="20"/>
        </w:rPr>
        <w:pPrChange w:id="90" w:author="Groot, Karina de" w:date="2023-11-01T13:56:00Z">
          <w:pPr>
            <w:tabs>
              <w:tab w:val="left" w:pos="-1440"/>
              <w:tab w:val="left" w:pos="-720"/>
            </w:tabs>
            <w:suppressAutoHyphens/>
          </w:pPr>
        </w:pPrChange>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70826">
        <w:rPr>
          <w:rFonts w:ascii="Arial" w:hAnsi="Arial" w:cs="Arial"/>
          <w:color w:val="FF0000"/>
          <w:sz w:val="20"/>
        </w:rPr>
        <w:t>,</w:t>
      </w:r>
    </w:p>
    <w:p w14:paraId="5CD36644" w14:textId="0A2E4F78" w:rsidR="00570B75" w:rsidRDefault="00570B75">
      <w:pPr>
        <w:tabs>
          <w:tab w:val="left" w:pos="-1440"/>
          <w:tab w:val="left" w:pos="-720"/>
        </w:tabs>
        <w:suppressAutoHyphens/>
        <w:ind w:left="426"/>
        <w:rPr>
          <w:rFonts w:ascii="Arial" w:hAnsi="Arial" w:cs="Arial"/>
          <w:color w:val="800080"/>
          <w:sz w:val="20"/>
        </w:rPr>
        <w:pPrChange w:id="91" w:author="Groot, Karina de" w:date="2023-11-01T13:56:00Z">
          <w:pPr>
            <w:tabs>
              <w:tab w:val="left" w:pos="-1440"/>
              <w:tab w:val="left" w:pos="-720"/>
            </w:tabs>
            <w:suppressAutoHyphens/>
          </w:pPr>
        </w:pPrChange>
      </w:pPr>
      <w:r w:rsidRPr="00570B75">
        <w:rPr>
          <w:rFonts w:ascii="Arial" w:hAnsi="Arial" w:cs="Arial"/>
          <w:color w:val="FF0000"/>
          <w:sz w:val="20"/>
        </w:rPr>
        <w:t xml:space="preserve">in deze akte te noemen </w:t>
      </w:r>
      <w:r w:rsidR="00E22B3F">
        <w:rPr>
          <w:rFonts w:ascii="Arial" w:hAnsi="Arial" w:cs="Arial"/>
          <w:color w:val="FF0000"/>
          <w:sz w:val="20"/>
        </w:rPr>
        <w:t>“</w:t>
      </w:r>
      <w:r w:rsidRPr="00570B75">
        <w:rPr>
          <w:rFonts w:ascii="Arial" w:hAnsi="Arial" w:cs="Arial"/>
          <w:color w:val="FF0000"/>
          <w:sz w:val="20"/>
        </w:rPr>
        <w:t xml:space="preserve">het </w:t>
      </w:r>
      <w:r w:rsidRPr="00805DB2">
        <w:rPr>
          <w:rFonts w:ascii="Arial" w:hAnsi="Arial" w:cs="Arial"/>
          <w:color w:val="FF0000"/>
          <w:sz w:val="20"/>
        </w:rPr>
        <w:t>registergoed</w:t>
      </w:r>
      <w:r w:rsidR="00E22B3F" w:rsidRPr="00CF7CD0">
        <w:rPr>
          <w:rFonts w:ascii="Arial" w:hAnsi="Arial" w:cs="Arial"/>
          <w:color w:val="FF0000"/>
          <w:sz w:val="20"/>
        </w:rPr>
        <w:t>”</w:t>
      </w:r>
      <w:r w:rsidR="00805DB2" w:rsidRPr="00CF7CD0">
        <w:rPr>
          <w:rFonts w:ascii="Arial" w:hAnsi="Arial" w:cs="Arial"/>
          <w:color w:val="FF0000"/>
          <w:sz w:val="20"/>
        </w:rPr>
        <w:t>.</w:t>
      </w:r>
    </w:p>
    <w:p w14:paraId="21C67E64" w14:textId="5185CD92" w:rsidR="00805DB2" w:rsidRPr="00805DB2" w:rsidDel="005F10A4" w:rsidRDefault="00805DB2">
      <w:pPr>
        <w:tabs>
          <w:tab w:val="left" w:pos="-1440"/>
          <w:tab w:val="left" w:pos="-720"/>
        </w:tabs>
        <w:suppressAutoHyphens/>
        <w:ind w:left="426"/>
        <w:rPr>
          <w:ins w:id="92" w:author="Schootbrugge, Jean-Michel van de" w:date="2023-09-26T09:17:00Z"/>
          <w:del w:id="93" w:author="Groot, Karina de" w:date="2023-11-01T10:14:00Z"/>
          <w:rFonts w:ascii="Arial" w:hAnsi="Arial" w:cs="Arial"/>
          <w:color w:val="800080"/>
          <w:sz w:val="20"/>
          <w:rPrChange w:id="94" w:author="Schootbrugge, Jean-Michel van de" w:date="2023-09-26T09:17:00Z">
            <w:rPr>
              <w:ins w:id="95" w:author="Schootbrugge, Jean-Michel van de" w:date="2023-09-26T09:17:00Z"/>
              <w:del w:id="96" w:author="Groot, Karina de" w:date="2023-11-01T10:14:00Z"/>
              <w:rFonts w:ascii="Arial" w:hAnsi="Arial" w:cs="Arial"/>
              <w:color w:val="800080"/>
              <w:sz w:val="20"/>
              <w:u w:val="single"/>
            </w:rPr>
          </w:rPrChange>
        </w:rPr>
        <w:pPrChange w:id="97" w:author="Groot, Karina de" w:date="2023-11-01T13:56:00Z">
          <w:pPr>
            <w:tabs>
              <w:tab w:val="left" w:pos="-1440"/>
              <w:tab w:val="left" w:pos="-720"/>
            </w:tabs>
            <w:suppressAutoHyphens/>
          </w:pPr>
        </w:pPrChange>
      </w:pPr>
      <w:ins w:id="98" w:author="Schootbrugge, Jean-Michel van de" w:date="2023-09-26T09:17:00Z">
        <w:del w:id="99" w:author="Groot, Karina de" w:date="2023-11-01T10:14:00Z">
          <w:r w:rsidRPr="00805DB2" w:rsidDel="005F10A4">
            <w:rPr>
              <w:rFonts w:ascii="Arial" w:hAnsi="Arial" w:cs="Arial"/>
              <w:color w:val="800080"/>
              <w:sz w:val="20"/>
              <w:rPrChange w:id="100" w:author="Schootbrugge, Jean-Michel van de" w:date="2023-09-26T09:17:00Z">
                <w:rPr>
                  <w:rFonts w:ascii="Arial" w:hAnsi="Arial" w:cs="Arial"/>
                  <w:color w:val="800080"/>
                  <w:sz w:val="20"/>
                  <w:u w:val="single"/>
                </w:rPr>
              </w:rPrChange>
            </w:rPr>
            <w:delText>(3f)</w:delText>
          </w:r>
        </w:del>
      </w:ins>
    </w:p>
    <w:p w14:paraId="3507147F" w14:textId="1520AE2C" w:rsidR="00C220A6" w:rsidRPr="00805DB2" w:rsidRDefault="00C220A6">
      <w:pPr>
        <w:tabs>
          <w:tab w:val="left" w:pos="-1440"/>
          <w:tab w:val="left" w:pos="-720"/>
        </w:tabs>
        <w:suppressAutoHyphens/>
        <w:ind w:left="426"/>
        <w:rPr>
          <w:rFonts w:ascii="Arial" w:hAnsi="Arial" w:cs="Arial"/>
          <w:color w:val="800080"/>
          <w:sz w:val="20"/>
          <w:rPrChange w:id="101" w:author="Schootbrugge, Jean-Michel van de" w:date="2023-09-26T09:17:00Z">
            <w:rPr>
              <w:rFonts w:ascii="Arial" w:hAnsi="Arial" w:cs="Arial"/>
              <w:color w:val="800080"/>
              <w:sz w:val="20"/>
              <w:u w:val="single"/>
            </w:rPr>
          </w:rPrChange>
        </w:rPr>
        <w:pPrChange w:id="102" w:author="Groot, Karina de" w:date="2023-11-01T13:56:00Z">
          <w:pPr>
            <w:tabs>
              <w:tab w:val="left" w:pos="-1440"/>
              <w:tab w:val="left" w:pos="-720"/>
            </w:tabs>
            <w:suppressAutoHyphens/>
          </w:pPr>
        </w:pPrChange>
      </w:pPr>
      <w:r w:rsidRPr="00805DB2">
        <w:rPr>
          <w:rFonts w:ascii="Arial" w:hAnsi="Arial" w:cs="Arial"/>
          <w:color w:val="800080"/>
          <w:sz w:val="20"/>
          <w:rPrChange w:id="103" w:author="Schootbrugge, Jean-Michel van de" w:date="2023-09-26T09:17:00Z">
            <w:rPr>
              <w:rFonts w:ascii="Arial" w:hAnsi="Arial" w:cs="Arial"/>
              <w:color w:val="800080"/>
              <w:sz w:val="20"/>
              <w:u w:val="single"/>
            </w:rPr>
          </w:rPrChange>
        </w:rPr>
        <w:t>Het overbruggingspand</w:t>
      </w:r>
    </w:p>
    <w:p w14:paraId="6BAA2526" w14:textId="77777777" w:rsidR="00570B75" w:rsidRDefault="00570B75">
      <w:pPr>
        <w:tabs>
          <w:tab w:val="left" w:pos="-1440"/>
          <w:tab w:val="left" w:pos="-720"/>
        </w:tabs>
        <w:suppressAutoHyphens/>
        <w:ind w:left="426"/>
        <w:rPr>
          <w:rFonts w:ascii="Arial" w:hAnsi="Arial" w:cs="Arial"/>
          <w:color w:val="800080"/>
          <w:sz w:val="20"/>
        </w:rPr>
        <w:pPrChange w:id="104" w:author="Groot, Karina de" w:date="2023-11-01T13:56:00Z">
          <w:pPr>
            <w:tabs>
              <w:tab w:val="left" w:pos="-1440"/>
              <w:tab w:val="left" w:pos="-720"/>
            </w:tabs>
            <w:suppressAutoHyphens/>
          </w:pPr>
        </w:pPrChange>
      </w:pPr>
      <w:r w:rsidRPr="00570B75">
        <w:rPr>
          <w:rFonts w:ascii="Arial" w:hAnsi="Arial" w:cs="Arial"/>
          <w:color w:val="800080"/>
          <w:sz w:val="20"/>
          <w:highlight w:val="yellow"/>
        </w:rPr>
        <w:t>TEKSTBLOK RECHT</w:t>
      </w:r>
      <w:r w:rsidRPr="00570B75">
        <w:rPr>
          <w:rFonts w:ascii="Arial" w:hAnsi="Arial" w:cs="Arial"/>
          <w:color w:val="800080"/>
          <w:sz w:val="20"/>
        </w:rPr>
        <w:t xml:space="preserve"> </w:t>
      </w:r>
      <w:r w:rsidRPr="00570B75">
        <w:rPr>
          <w:rFonts w:ascii="Arial" w:hAnsi="Arial" w:cs="Arial"/>
          <w:color w:val="800080"/>
          <w:sz w:val="20"/>
          <w:highlight w:val="yellow"/>
        </w:rPr>
        <w:t>TEKSTBLOK REGISTERGOED</w:t>
      </w:r>
      <w:r w:rsidRPr="00570B75">
        <w:rPr>
          <w:rFonts w:ascii="Arial" w:hAnsi="Arial" w:cs="Arial"/>
          <w:color w:val="800080"/>
          <w:sz w:val="20"/>
        </w:rPr>
        <w:t>,</w:t>
      </w:r>
    </w:p>
    <w:p w14:paraId="79601AE9" w14:textId="425AA379" w:rsidR="00A37452" w:rsidRPr="00ED7093" w:rsidRDefault="00A37452">
      <w:pPr>
        <w:tabs>
          <w:tab w:val="left" w:pos="-1440"/>
          <w:tab w:val="left" w:pos="-720"/>
        </w:tabs>
        <w:suppressAutoHyphens/>
        <w:ind w:left="426"/>
        <w:rPr>
          <w:color w:val="FF0000"/>
        </w:rPr>
        <w:pPrChange w:id="105" w:author="Groot, Karina de" w:date="2023-11-01T13:56:00Z">
          <w:pPr>
            <w:tabs>
              <w:tab w:val="left" w:pos="-1440"/>
              <w:tab w:val="left" w:pos="-720"/>
            </w:tabs>
            <w:suppressAutoHyphens/>
          </w:pPr>
        </w:pPrChange>
      </w:pPr>
      <w:r w:rsidRPr="00A37452">
        <w:rPr>
          <w:rFonts w:ascii="Arial" w:hAnsi="Arial" w:cs="Arial"/>
          <w:color w:val="800080"/>
          <w:sz w:val="20"/>
        </w:rPr>
        <w:t xml:space="preserve">in deze akte te noemen </w:t>
      </w:r>
      <w:r w:rsidR="00805DB2">
        <w:rPr>
          <w:rFonts w:ascii="Arial" w:hAnsi="Arial" w:cs="Arial"/>
          <w:color w:val="800080"/>
          <w:sz w:val="20"/>
        </w:rPr>
        <w:t>“</w:t>
      </w:r>
      <w:r w:rsidRPr="00A37452">
        <w:rPr>
          <w:rFonts w:ascii="Arial" w:hAnsi="Arial" w:cs="Arial"/>
          <w:color w:val="800080"/>
          <w:sz w:val="20"/>
        </w:rPr>
        <w:t xml:space="preserve">het </w:t>
      </w:r>
      <w:r w:rsidRPr="00805DB2">
        <w:rPr>
          <w:rFonts w:ascii="Arial" w:hAnsi="Arial" w:cs="Arial"/>
          <w:color w:val="800080"/>
          <w:sz w:val="20"/>
        </w:rPr>
        <w:t>overbruggingspand</w:t>
      </w:r>
      <w:r w:rsidR="00805DB2" w:rsidRPr="00805DB2">
        <w:rPr>
          <w:rFonts w:ascii="Arial" w:hAnsi="Arial" w:cs="Arial"/>
          <w:color w:val="800080"/>
          <w:sz w:val="20"/>
        </w:rPr>
        <w:t>”</w:t>
      </w:r>
      <w:r w:rsidRPr="00CF7CD0">
        <w:rPr>
          <w:rFonts w:ascii="Arial" w:hAnsi="Arial" w:cs="Arial"/>
          <w:color w:val="800080"/>
          <w:sz w:val="20"/>
        </w:rPr>
        <w:t>.</w:t>
      </w:r>
    </w:p>
    <w:p w14:paraId="5C206694" w14:textId="77777777" w:rsidR="0067467D" w:rsidRPr="0067467D" w:rsidRDefault="0067467D">
      <w:pPr>
        <w:tabs>
          <w:tab w:val="left" w:pos="-1440"/>
          <w:tab w:val="left" w:pos="-720"/>
        </w:tabs>
        <w:suppressAutoHyphens/>
        <w:ind w:left="426"/>
        <w:rPr>
          <w:rFonts w:ascii="Arial" w:hAnsi="Arial" w:cs="Arial"/>
          <w:color w:val="FF0000"/>
          <w:sz w:val="20"/>
        </w:rPr>
        <w:pPrChange w:id="106" w:author="Groot, Karina de" w:date="2023-11-01T13:56:00Z">
          <w:pPr>
            <w:tabs>
              <w:tab w:val="left" w:pos="-1440"/>
              <w:tab w:val="left" w:pos="-720"/>
            </w:tabs>
            <w:suppressAutoHyphens/>
          </w:pPr>
        </w:pPrChange>
      </w:pPr>
      <w:r w:rsidRPr="0067467D">
        <w:rPr>
          <w:rFonts w:ascii="Arial" w:hAnsi="Arial" w:cs="Arial"/>
          <w:color w:val="FF0000"/>
          <w:sz w:val="20"/>
        </w:rPr>
        <w:t xml:space="preserve">De schuldenaar verklaart ermee bekend te zijn dat geldgeefster gerechtigd is de vorderingen, inclusief de daarmee verbonden afhankelijke rechten en nevenrechten, waaronder uitdrukkelijk mede begrepen het recht tot renteherziening en pand- en/of hypotheekrechten, uit hoofde van de in deze akte genoemde geldlening en/of een aanvullende geldlening en/of een overbruggingslening geheel of gedeeltelijk aan een derde over te dragen. </w:t>
      </w:r>
    </w:p>
    <w:p w14:paraId="620C2317" w14:textId="77777777" w:rsidR="0067467D" w:rsidRPr="0067467D" w:rsidRDefault="0067467D">
      <w:pPr>
        <w:tabs>
          <w:tab w:val="left" w:pos="-1440"/>
          <w:tab w:val="left" w:pos="-720"/>
        </w:tabs>
        <w:suppressAutoHyphens/>
        <w:ind w:left="426"/>
        <w:rPr>
          <w:rFonts w:ascii="Arial" w:hAnsi="Arial" w:cs="Arial"/>
          <w:color w:val="FF0000"/>
          <w:sz w:val="20"/>
        </w:rPr>
        <w:pPrChange w:id="107" w:author="Groot, Karina de" w:date="2023-11-01T13:56:00Z">
          <w:pPr>
            <w:tabs>
              <w:tab w:val="left" w:pos="-1440"/>
              <w:tab w:val="left" w:pos="-720"/>
            </w:tabs>
            <w:suppressAutoHyphens/>
          </w:pPr>
        </w:pPrChange>
      </w:pPr>
      <w:r w:rsidRPr="0067467D">
        <w:rPr>
          <w:rFonts w:ascii="Arial" w:hAnsi="Arial" w:cs="Arial"/>
          <w:color w:val="FF0000"/>
          <w:sz w:val="20"/>
        </w:rPr>
        <w:t xml:space="preserve">Bovendien is geldgeefster gerechtigd haar rechtsverhouding, inclusief alle afhankelijke rechten en nevenrechten, waaronder uitdrukkelijk mede begrepen pand- en/of hypotheekrechten, uit de overeenkomst van geldlening en/of een aanvullende geldlening en/of een overbruggingslening geheel of gedeeltelijk aan een derde over te dragen conform artikel 6:159 Burgerlijk Wetboek, waarvoor schuldenaar reeds nu, bij voorbaat, haar medewerking verleent. Van een eventuele overdracht zal mededeling worden gedaan aan de schuldenaar. </w:t>
      </w:r>
    </w:p>
    <w:p w14:paraId="4D24EE94" w14:textId="6ABBCB2C" w:rsidR="00570B75" w:rsidRPr="00554311" w:rsidRDefault="0067467D">
      <w:pPr>
        <w:pStyle w:val="Lijstalinea"/>
        <w:numPr>
          <w:ilvl w:val="0"/>
          <w:numId w:val="6"/>
        </w:numPr>
        <w:tabs>
          <w:tab w:val="left" w:pos="-1440"/>
          <w:tab w:val="left" w:pos="-720"/>
        </w:tabs>
        <w:suppressAutoHyphens/>
        <w:rPr>
          <w:rFonts w:ascii="Arial" w:hAnsi="Arial" w:cs="Arial"/>
          <w:color w:val="FF0000"/>
          <w:sz w:val="20"/>
          <w:rPrChange w:id="108" w:author="Groot, Karina de" w:date="2023-11-01T10:59:00Z">
            <w:rPr/>
          </w:rPrChange>
        </w:rPr>
        <w:pPrChange w:id="109" w:author="Groot, Karina de" w:date="2023-11-01T13:56:00Z">
          <w:pPr>
            <w:tabs>
              <w:tab w:val="left" w:pos="-1440"/>
              <w:tab w:val="left" w:pos="-720"/>
            </w:tabs>
            <w:suppressAutoHyphens/>
          </w:pPr>
        </w:pPrChange>
      </w:pPr>
      <w:del w:id="110" w:author="Groot, Karina de" w:date="2023-11-01T10:59:00Z">
        <w:r w:rsidRPr="00554311" w:rsidDel="00554311">
          <w:rPr>
            <w:rFonts w:ascii="Arial" w:hAnsi="Arial" w:cs="Arial"/>
            <w:b/>
            <w:color w:val="FF0000"/>
            <w:sz w:val="20"/>
            <w:rPrChange w:id="111" w:author="Groot, Karina de" w:date="2023-11-01T10:59:00Z">
              <w:rPr/>
            </w:rPrChange>
          </w:rPr>
          <w:delText>(4)</w:delText>
        </w:r>
      </w:del>
      <w:r w:rsidR="00570B75" w:rsidRPr="00554311">
        <w:rPr>
          <w:rFonts w:ascii="Arial" w:hAnsi="Arial" w:cs="Arial"/>
          <w:b/>
          <w:color w:val="FF0000"/>
          <w:sz w:val="20"/>
          <w:rPrChange w:id="112" w:author="Groot, Karina de" w:date="2023-11-01T10:59:00Z">
            <w:rPr/>
          </w:rPrChange>
        </w:rPr>
        <w:t>AANVAARDING ZEKERHEDEN EN HYPOTHEEKSTELLING</w:t>
      </w:r>
      <w:r w:rsidR="005F10A4" w:rsidRPr="00554311">
        <w:rPr>
          <w:rFonts w:ascii="Arial" w:hAnsi="Arial" w:cs="Arial"/>
          <w:b/>
          <w:color w:val="FF0000"/>
          <w:sz w:val="20"/>
          <w:rPrChange w:id="113" w:author="Groot, Karina de" w:date="2023-11-01T10:59:00Z">
            <w:rPr/>
          </w:rPrChange>
        </w:rPr>
        <w:t>(EN)</w:t>
      </w:r>
    </w:p>
    <w:p w14:paraId="1CE16F72" w14:textId="3888763C" w:rsidR="00570B75" w:rsidRDefault="00570B75">
      <w:pPr>
        <w:tabs>
          <w:tab w:val="left" w:pos="-1440"/>
          <w:tab w:val="left" w:pos="-720"/>
        </w:tabs>
        <w:suppressAutoHyphens/>
        <w:ind w:left="360"/>
        <w:rPr>
          <w:rFonts w:ascii="Arial" w:hAnsi="Arial" w:cs="Arial"/>
          <w:color w:val="FF0000"/>
          <w:sz w:val="20"/>
        </w:rPr>
        <w:pPrChange w:id="114" w:author="Groot, Karina de" w:date="2023-11-01T13:56:00Z">
          <w:pPr>
            <w:tabs>
              <w:tab w:val="left" w:pos="-1440"/>
              <w:tab w:val="left" w:pos="-720"/>
            </w:tabs>
            <w:suppressAutoHyphens/>
          </w:pPr>
        </w:pPrChange>
      </w:pPr>
      <w:r w:rsidRPr="00570B75">
        <w:rPr>
          <w:rFonts w:ascii="Arial" w:hAnsi="Arial" w:cs="Arial"/>
          <w:color w:val="FF0000"/>
          <w:sz w:val="20"/>
        </w:rPr>
        <w:t>Geldgeefster verklaart de hiervoor vermelde hypotheekstelling</w:t>
      </w:r>
      <w:r w:rsidR="006A7EE1">
        <w:rPr>
          <w:rFonts w:ascii="Arial" w:hAnsi="Arial" w:cs="Arial"/>
          <w:color w:val="FF0000"/>
          <w:sz w:val="20"/>
        </w:rPr>
        <w:t>(en)</w:t>
      </w:r>
      <w:r w:rsidRPr="00570B75">
        <w:rPr>
          <w:rFonts w:ascii="Arial" w:hAnsi="Arial" w:cs="Arial"/>
          <w:color w:val="FF0000"/>
          <w:sz w:val="20"/>
        </w:rPr>
        <w:t>, de hierna vermelde (verpande) rechten, alle aangegane verbintenissen en alle verleende volmachten te aanvaarden.</w:t>
      </w:r>
    </w:p>
    <w:p w14:paraId="0F7D2D6D" w14:textId="262555FC" w:rsidR="00841F56" w:rsidRDefault="00841F56">
      <w:pPr>
        <w:tabs>
          <w:tab w:val="left" w:pos="-1440"/>
          <w:tab w:val="left" w:pos="-720"/>
        </w:tabs>
        <w:suppressAutoHyphens/>
        <w:ind w:left="360"/>
        <w:rPr>
          <w:rFonts w:ascii="Arial" w:hAnsi="Arial" w:cs="Arial"/>
          <w:color w:val="800080"/>
          <w:sz w:val="20"/>
        </w:rPr>
        <w:pPrChange w:id="115" w:author="Groot, Karina de" w:date="2023-11-01T13:56:00Z">
          <w:pPr>
            <w:tabs>
              <w:tab w:val="left" w:pos="-1440"/>
              <w:tab w:val="left" w:pos="-720"/>
            </w:tabs>
            <w:suppressAutoHyphens/>
          </w:pPr>
        </w:pPrChange>
      </w:pP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Van de toestemming van de echtgenoot</w:t>
      </w:r>
      <w:r w:rsidR="00FD5D48">
        <w:rPr>
          <w:rFonts w:ascii="Arial" w:hAnsi="Arial" w:cs="Arial"/>
          <w:color w:val="800080"/>
          <w:sz w:val="20"/>
        </w:rPr>
        <w:t xml:space="preserve"> of geregistree</w:t>
      </w:r>
      <w:r w:rsidR="00126D24">
        <w:rPr>
          <w:rFonts w:ascii="Arial" w:hAnsi="Arial" w:cs="Arial"/>
          <w:color w:val="800080"/>
          <w:sz w:val="20"/>
        </w:rPr>
        <w:t>rd partner</w:t>
      </w:r>
      <w:r w:rsidRPr="00570B75">
        <w:rPr>
          <w:rFonts w:ascii="Arial" w:hAnsi="Arial" w:cs="Arial"/>
          <w:color w:val="800080"/>
          <w:sz w:val="20"/>
        </w:rPr>
        <w:t xml:space="preserve"> van de schuldenaar, als vereist in artikel 88 Boek 1 Burgerlijk Wetboek, blijkt uit aangehechte verklaring.</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 xml:space="preserve"> /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 xml:space="preserve">De </w:t>
      </w:r>
      <w:r w:rsidR="00126D24">
        <w:rPr>
          <w:rFonts w:ascii="Arial" w:hAnsi="Arial" w:cs="Arial"/>
          <w:color w:val="800080"/>
          <w:sz w:val="20"/>
        </w:rPr>
        <w:lastRenderedPageBreak/>
        <w:t>schuldenaars</w:t>
      </w:r>
      <w:r w:rsidRPr="00570B75">
        <w:rPr>
          <w:rFonts w:ascii="Arial" w:hAnsi="Arial" w:cs="Arial"/>
          <w:color w:val="800080"/>
          <w:sz w:val="20"/>
        </w:rPr>
        <w:t xml:space="preserve"> verklaarden elkaar toestemming als vereist in artikel 88 Boek 1 Burgerlijk Wetboek te hebben verleend.</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
    <w:p w14:paraId="50446D3D" w14:textId="77777777" w:rsidR="00570B75" w:rsidRPr="007C5442" w:rsidRDefault="00570B75" w:rsidP="00406732">
      <w:pPr>
        <w:tabs>
          <w:tab w:val="left" w:pos="-1440"/>
          <w:tab w:val="left" w:pos="-720"/>
        </w:tabs>
        <w:suppressAutoHyphens/>
        <w:rPr>
          <w:rFonts w:ascii="Arial" w:hAnsi="Arial" w:cs="Arial"/>
          <w:color w:val="800080"/>
          <w:sz w:val="20"/>
        </w:rPr>
      </w:pPr>
      <w:r w:rsidRPr="007C5442">
        <w:rPr>
          <w:rFonts w:ascii="Arial" w:hAnsi="Arial" w:cs="Arial"/>
          <w:b/>
          <w:color w:val="800080"/>
          <w:sz w:val="20"/>
        </w:rPr>
        <w:t>DOMICILIEKEUZE</w:t>
      </w:r>
    </w:p>
    <w:p w14:paraId="6C1F914D" w14:textId="0A71E405" w:rsidR="00570B75" w:rsidRPr="007C5442" w:rsidRDefault="00570B75" w:rsidP="00406732">
      <w:pPr>
        <w:tabs>
          <w:tab w:val="left" w:pos="-1440"/>
          <w:tab w:val="left" w:pos="-720"/>
        </w:tabs>
        <w:suppressAutoHyphens/>
        <w:rPr>
          <w:rFonts w:ascii="Arial" w:hAnsi="Arial" w:cs="Arial"/>
          <w:color w:val="800080"/>
          <w:sz w:val="20"/>
        </w:rPr>
      </w:pPr>
      <w:r w:rsidRPr="007C5442">
        <w:rPr>
          <w:rFonts w:ascii="Arial" w:hAnsi="Arial" w:cs="Arial"/>
          <w:color w:val="800080"/>
          <w:sz w:val="20"/>
        </w:rPr>
        <w:t xml:space="preserve">De </w:t>
      </w:r>
      <w:r w:rsidR="0064438B">
        <w:rPr>
          <w:rFonts w:ascii="Arial" w:hAnsi="Arial" w:cs="Arial"/>
          <w:color w:val="800080"/>
          <w:sz w:val="20"/>
        </w:rPr>
        <w:t>schuldenaar en geldgeefster</w:t>
      </w:r>
      <w:r w:rsidRPr="007C5442">
        <w:rPr>
          <w:rFonts w:ascii="Arial" w:hAnsi="Arial" w:cs="Arial"/>
          <w:color w:val="800080"/>
          <w:sz w:val="20"/>
        </w:rPr>
        <w:t xml:space="preserve"> verklaren voor de uitvoering en alle gevolgen van het bij deze akte </w:t>
      </w:r>
      <w:r w:rsidR="00703A14" w:rsidRPr="007C5442">
        <w:rPr>
          <w:rFonts w:ascii="Arial" w:hAnsi="Arial" w:cs="Arial"/>
          <w:color w:val="800080"/>
          <w:sz w:val="20"/>
        </w:rPr>
        <w:t>overeengekomen</w:t>
      </w:r>
      <w:r w:rsidR="00437CDB">
        <w:rPr>
          <w:rFonts w:ascii="Arial" w:hAnsi="Arial" w:cs="Arial"/>
          <w:color w:val="800080"/>
          <w:sz w:val="20"/>
        </w:rPr>
        <w:t>e</w:t>
      </w:r>
      <w:r w:rsidRPr="007C5442">
        <w:rPr>
          <w:rFonts w:ascii="Arial" w:hAnsi="Arial" w:cs="Arial"/>
          <w:color w:val="800080"/>
          <w:sz w:val="20"/>
        </w:rPr>
        <w:t xml:space="preserve"> woonplaats te kiezen ten kantore van de bewaarder van deze akte en geldgeefster voorts nog te haren hoofdkantore te 's-Gravenhage.</w:t>
      </w:r>
    </w:p>
    <w:p w14:paraId="12163681" w14:textId="77777777" w:rsidR="00570B75" w:rsidRPr="00570B75" w:rsidRDefault="00570B75" w:rsidP="00406732">
      <w:pPr>
        <w:tabs>
          <w:tab w:val="left" w:pos="-1440"/>
          <w:tab w:val="left" w:pos="-720"/>
        </w:tabs>
        <w:suppressAutoHyphens/>
        <w:rPr>
          <w:rFonts w:ascii="Arial" w:hAnsi="Arial" w:cs="Arial"/>
          <w:color w:val="FF0000"/>
          <w:sz w:val="20"/>
        </w:rPr>
      </w:pPr>
      <w:r w:rsidRPr="00570B75">
        <w:rPr>
          <w:rFonts w:ascii="Arial" w:hAnsi="Arial" w:cs="Arial"/>
          <w:b/>
          <w:color w:val="FF0000"/>
          <w:sz w:val="20"/>
        </w:rPr>
        <w:t>EINDE KADASTERDEEL</w:t>
      </w:r>
    </w:p>
    <w:p w14:paraId="7935AC55" w14:textId="77777777" w:rsidR="007B5CD6" w:rsidRDefault="007B5CD6" w:rsidP="00406732">
      <w:pPr>
        <w:rPr>
          <w:rFonts w:ascii="Arial" w:hAnsi="Arial" w:cs="Arial"/>
          <w:b/>
          <w:i/>
          <w:color w:val="000000"/>
          <w:sz w:val="20"/>
        </w:rPr>
      </w:pPr>
    </w:p>
    <w:p w14:paraId="1B211EEF" w14:textId="77777777" w:rsidR="00C821F4" w:rsidRPr="002E7F50" w:rsidRDefault="002E39BD" w:rsidP="00406732">
      <w:pPr>
        <w:rPr>
          <w:rFonts w:ascii="Arial" w:hAnsi="Arial" w:cs="Arial"/>
          <w:b/>
          <w:i/>
          <w:color w:val="000000"/>
          <w:sz w:val="20"/>
        </w:rPr>
      </w:pPr>
      <w:r>
        <w:rPr>
          <w:rFonts w:ascii="Arial" w:hAnsi="Arial" w:cs="Arial"/>
          <w:b/>
          <w:i/>
          <w:color w:val="000000"/>
          <w:sz w:val="20"/>
        </w:rPr>
        <w:t>V</w:t>
      </w:r>
      <w:r w:rsidR="00C821F4">
        <w:rPr>
          <w:rFonts w:ascii="Arial" w:hAnsi="Arial" w:cs="Arial"/>
          <w:b/>
          <w:i/>
          <w:color w:val="000000"/>
          <w:sz w:val="20"/>
        </w:rPr>
        <w:t>oorbeeld comparitie partij ‘geldgeefster’</w:t>
      </w:r>
    </w:p>
    <w:p w14:paraId="60AC7995" w14:textId="4CA41130" w:rsidR="00806E93" w:rsidRDefault="00C821F4" w:rsidP="00406732">
      <w:pPr>
        <w:tabs>
          <w:tab w:val="left" w:pos="-1440"/>
          <w:tab w:val="left" w:pos="-720"/>
        </w:tabs>
        <w:suppressAutoHyphens/>
        <w:rPr>
          <w:rFonts w:ascii="Arial" w:hAnsi="Arial" w:cs="Arial"/>
          <w:sz w:val="20"/>
        </w:rPr>
      </w:pPr>
      <w:r w:rsidRPr="00261F07">
        <w:rPr>
          <w:rFonts w:ascii="Arial" w:hAnsi="Arial" w:cs="Arial"/>
          <w:sz w:val="20"/>
        </w:rPr>
        <w:t xml:space="preserve">de </w:t>
      </w:r>
      <w:r w:rsidR="005B7C56">
        <w:rPr>
          <w:rFonts w:ascii="Arial" w:hAnsi="Arial" w:cs="Arial"/>
          <w:sz w:val="20"/>
        </w:rPr>
        <w:t>n</w:t>
      </w:r>
      <w:r w:rsidRPr="00261F07">
        <w:rPr>
          <w:rFonts w:ascii="Arial" w:hAnsi="Arial" w:cs="Arial"/>
          <w:sz w:val="20"/>
        </w:rPr>
        <w:t xml:space="preserve">aamloze </w:t>
      </w:r>
      <w:r w:rsidR="005B7C56">
        <w:rPr>
          <w:rFonts w:ascii="Arial" w:hAnsi="Arial" w:cs="Arial"/>
          <w:sz w:val="20"/>
        </w:rPr>
        <w:t>v</w:t>
      </w:r>
      <w:r w:rsidRPr="00261F07">
        <w:rPr>
          <w:rFonts w:ascii="Arial" w:hAnsi="Arial" w:cs="Arial"/>
          <w:sz w:val="20"/>
        </w:rPr>
        <w:t xml:space="preserve">ennootschap Aegon Bank N.V., gevestigd te ’s-Gravenhage, mede kantoorhoudende te 8911 </w:t>
      </w:r>
      <w:ins w:id="116" w:author="Groot, Karina de" w:date="2023-11-01T10:25:00Z">
        <w:r w:rsidR="00CF7CD0">
          <w:rPr>
            <w:rFonts w:ascii="Times New Roman" w:hAnsi="Times New Roman"/>
          </w:rPr>
          <w:t xml:space="preserve">8911 AA </w:t>
        </w:r>
        <w:r w:rsidR="00CF7CD0" w:rsidRPr="00A87DA9">
          <w:rPr>
            <w:rFonts w:ascii="Times New Roman" w:hAnsi="Times New Roman"/>
          </w:rPr>
          <w:t>Leeuwarden</w:t>
        </w:r>
        <w:r w:rsidR="00CF7CD0">
          <w:rPr>
            <w:rFonts w:ascii="Times New Roman" w:hAnsi="Times New Roman"/>
          </w:rPr>
          <w:t xml:space="preserve">, </w:t>
        </w:r>
        <w:proofErr w:type="spellStart"/>
        <w:r w:rsidR="00CF7CD0" w:rsidRPr="00A87DA9">
          <w:rPr>
            <w:rFonts w:ascii="Times New Roman" w:hAnsi="Times New Roman"/>
          </w:rPr>
          <w:t>Snekerkade</w:t>
        </w:r>
        <w:proofErr w:type="spellEnd"/>
        <w:r w:rsidR="00CF7CD0" w:rsidRPr="00A87DA9">
          <w:rPr>
            <w:rFonts w:ascii="Times New Roman" w:hAnsi="Times New Roman"/>
          </w:rPr>
          <w:t xml:space="preserve"> 1</w:t>
        </w:r>
      </w:ins>
      <w:del w:id="117" w:author="Groot, Karina de" w:date="2023-11-01T10:25:00Z">
        <w:r w:rsidRPr="00261F07" w:rsidDel="00CF7CD0">
          <w:rPr>
            <w:rFonts w:ascii="Arial" w:hAnsi="Arial" w:cs="Arial"/>
            <w:sz w:val="20"/>
          </w:rPr>
          <w:delText>AD Leeuwarden, Lange Marktstraat 11</w:delText>
        </w:r>
      </w:del>
      <w:r w:rsidRPr="00261F07">
        <w:rPr>
          <w:rFonts w:ascii="Arial" w:hAnsi="Arial" w:cs="Arial"/>
          <w:sz w:val="20"/>
        </w:rPr>
        <w:t xml:space="preserve"> (</w:t>
      </w:r>
      <w:r w:rsidR="00500C9D" w:rsidRPr="00261F07">
        <w:rPr>
          <w:rFonts w:ascii="Arial" w:hAnsi="Arial" w:cs="Arial"/>
          <w:sz w:val="20"/>
        </w:rPr>
        <w:t>correspondentie</w:t>
      </w:r>
      <w:r w:rsidRPr="00261F07">
        <w:rPr>
          <w:rFonts w:ascii="Arial" w:hAnsi="Arial" w:cs="Arial"/>
          <w:sz w:val="20"/>
        </w:rPr>
        <w:t>adres</w:t>
      </w:r>
    </w:p>
    <w:p w14:paraId="53C14343" w14:textId="77777777" w:rsidR="00C821F4" w:rsidRDefault="00806E93" w:rsidP="00406732">
      <w:pPr>
        <w:tabs>
          <w:tab w:val="left" w:pos="-1440"/>
          <w:tab w:val="left" w:pos="-720"/>
        </w:tabs>
        <w:suppressAutoHyphens/>
        <w:rPr>
          <w:rFonts w:ascii="Arial" w:hAnsi="Arial" w:cs="Arial"/>
          <w:b/>
          <w:i/>
          <w:color w:val="000000"/>
          <w:sz w:val="20"/>
        </w:rPr>
      </w:pPr>
      <w:r w:rsidRPr="002B4D18">
        <w:rPr>
          <w:rFonts w:ascii="Arial" w:hAnsi="Arial" w:cs="Arial"/>
          <w:sz w:val="20"/>
        </w:rPr>
        <w:t>voor alle aangelegenheden betreffende de hierna te vermelden rechtshandelingen</w:t>
      </w:r>
      <w:r w:rsidR="00C821F4" w:rsidRPr="002B4D18">
        <w:rPr>
          <w:rFonts w:ascii="Arial" w:hAnsi="Arial" w:cs="Arial"/>
          <w:sz w:val="20"/>
        </w:rPr>
        <w:t>: postbus</w:t>
      </w:r>
      <w:r w:rsidR="00C821F4" w:rsidRPr="00261F07">
        <w:rPr>
          <w:rFonts w:ascii="Arial" w:hAnsi="Arial" w:cs="Arial"/>
          <w:sz w:val="20"/>
        </w:rPr>
        <w:t xml:space="preserve"> 23002 8900 MC Leeuwarden)</w:t>
      </w:r>
      <w:r w:rsidR="00A74063">
        <w:rPr>
          <w:rFonts w:ascii="Arial" w:hAnsi="Arial" w:cs="Arial"/>
          <w:sz w:val="20"/>
        </w:rPr>
        <w:t>;</w:t>
      </w:r>
    </w:p>
    <w:p w14:paraId="383E3E07" w14:textId="77777777" w:rsidR="00C821F4" w:rsidRDefault="00C821F4" w:rsidP="00406732">
      <w:pPr>
        <w:rPr>
          <w:rFonts w:ascii="Arial" w:hAnsi="Arial" w:cs="Arial"/>
          <w:b/>
          <w:i/>
          <w:color w:val="000000"/>
          <w:sz w:val="20"/>
        </w:rPr>
      </w:pPr>
    </w:p>
    <w:p w14:paraId="46DE6078" w14:textId="77777777" w:rsidR="007B5CD6" w:rsidRPr="002E7F50" w:rsidRDefault="007B5CD6" w:rsidP="00406732">
      <w:pPr>
        <w:rPr>
          <w:rFonts w:ascii="Arial" w:hAnsi="Arial" w:cs="Arial"/>
          <w:b/>
          <w:i/>
          <w:color w:val="000000"/>
          <w:sz w:val="20"/>
        </w:rPr>
      </w:pPr>
      <w:r w:rsidRPr="002E7F50">
        <w:rPr>
          <w:rFonts w:ascii="Arial" w:hAnsi="Arial" w:cs="Arial"/>
          <w:b/>
          <w:i/>
          <w:color w:val="000000"/>
          <w:sz w:val="20"/>
        </w:rPr>
        <w:t>Toelichting</w:t>
      </w:r>
    </w:p>
    <w:p w14:paraId="5C27B1D6" w14:textId="77777777" w:rsidR="007B5CD6" w:rsidRPr="002E7F50" w:rsidRDefault="007B5CD6" w:rsidP="00406732">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9DE3B33" w14:textId="77777777" w:rsidR="007B5CD6" w:rsidRPr="002E7F50" w:rsidRDefault="007B5CD6" w:rsidP="00406732">
      <w:pPr>
        <w:tabs>
          <w:tab w:val="left" w:pos="-1440"/>
          <w:tab w:val="left" w:pos="-720"/>
          <w:tab w:val="left" w:pos="425"/>
        </w:tabs>
        <w:suppressAutoHyphens/>
        <w:rPr>
          <w:rFonts w:ascii="Arial" w:hAnsi="Arial" w:cs="Arial"/>
          <w:sz w:val="20"/>
        </w:rPr>
      </w:pPr>
    </w:p>
    <w:p w14:paraId="5D921946" w14:textId="77777777" w:rsidR="007B5CD6" w:rsidRPr="002E7F50" w:rsidRDefault="007B5CD6" w:rsidP="00406732">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8E0751C" w14:textId="7403A4C9" w:rsidR="007B5CD6" w:rsidRDefault="007B5CD6" w:rsidP="00406732">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sidR="00A44E58">
        <w:rPr>
          <w:rFonts w:ascii="Arial" w:hAnsi="Arial" w:cs="Arial"/>
          <w:sz w:val="20"/>
        </w:rPr>
        <w:t>.</w:t>
      </w:r>
    </w:p>
    <w:p w14:paraId="65F9957A" w14:textId="77777777" w:rsidR="007B5CD6" w:rsidRDefault="007B5CD6" w:rsidP="00406732">
      <w:pPr>
        <w:tabs>
          <w:tab w:val="left" w:pos="-1440"/>
          <w:tab w:val="left" w:pos="-720"/>
          <w:tab w:val="left" w:pos="425"/>
        </w:tabs>
        <w:suppressAutoHyphens/>
        <w:rPr>
          <w:rFonts w:ascii="Arial" w:hAnsi="Arial" w:cs="Arial"/>
          <w:sz w:val="20"/>
        </w:rPr>
      </w:pPr>
    </w:p>
    <w:p w14:paraId="32E84F26" w14:textId="77777777" w:rsidR="007B5CD6" w:rsidRPr="004B7B3A" w:rsidRDefault="007B5CD6" w:rsidP="00406732">
      <w:r>
        <w:rPr>
          <w:rFonts w:ascii="Arial" w:hAnsi="Arial" w:cs="Arial"/>
          <w:sz w:val="20"/>
        </w:rPr>
        <w:t>De paragrafen en tekstfragmenten welke in dit modeldocument optioneel zijn, dienen op het moment dat ze worden opgenomen in de akte altijd binnen het Kadasterdeel te staan.</w:t>
      </w:r>
    </w:p>
    <w:p w14:paraId="153138E1" w14:textId="77777777" w:rsidR="007B5CD6" w:rsidRPr="002E7F50" w:rsidRDefault="007B5CD6" w:rsidP="004067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FABB3D9" w14:textId="77777777" w:rsidTr="00627CDD">
        <w:trPr>
          <w:trHeight w:val="332"/>
        </w:trPr>
        <w:tc>
          <w:tcPr>
            <w:tcW w:w="5173" w:type="dxa"/>
            <w:vAlign w:val="bottom"/>
          </w:tcPr>
          <w:p w14:paraId="1C5FBB93" w14:textId="77777777" w:rsidR="007B5CD6" w:rsidRPr="00F31DA8" w:rsidRDefault="007B5CD6">
            <w:pPr>
              <w:pStyle w:val="kopje"/>
              <w:spacing w:line="240" w:lineRule="auto"/>
              <w:rPr>
                <w:rFonts w:cs="Arial"/>
                <w:b w:val="0"/>
                <w:bCs/>
                <w:sz w:val="16"/>
                <w:szCs w:val="16"/>
              </w:rPr>
              <w:pPrChange w:id="118" w:author="Groot, Karina de" w:date="2023-11-01T13:56:00Z">
                <w:pPr>
                  <w:pStyle w:val="kopje"/>
                </w:pPr>
              </w:pPrChange>
            </w:pPr>
            <w:r w:rsidRPr="00F31DA8">
              <w:rPr>
                <w:rFonts w:cs="Arial"/>
                <w:sz w:val="16"/>
                <w:szCs w:val="16"/>
              </w:rPr>
              <w:t>Versiehistorie</w:t>
            </w:r>
          </w:p>
        </w:tc>
      </w:tr>
    </w:tbl>
    <w:p w14:paraId="191F3D36" w14:textId="77777777" w:rsidR="007B5CD6" w:rsidRPr="00F31DA8" w:rsidRDefault="007B5CD6">
      <w:pPr>
        <w:rPr>
          <w:rFonts w:ascii="Arial" w:hAnsi="Arial" w:cs="Arial"/>
          <w:kern w:val="28"/>
          <w:sz w:val="16"/>
          <w:szCs w:val="16"/>
          <w:lang w:eastAsia="en-US"/>
        </w:rPr>
        <w:pPrChange w:id="119" w:author="Groot, Karina de" w:date="2023-11-01T13:56:00Z">
          <w:pPr>
            <w:spacing w:line="14" w:lineRule="exact"/>
          </w:pPr>
        </w:pPrChange>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807"/>
        <w:gridCol w:w="4661"/>
      </w:tblGrid>
      <w:tr w:rsidR="007B5CD6" w:rsidRPr="00F31DA8" w14:paraId="3D4A43C3" w14:textId="77777777" w:rsidTr="00722EBF">
        <w:trPr>
          <w:trHeight w:hRule="exact" w:val="316"/>
          <w:tblHeader/>
        </w:trPr>
        <w:tc>
          <w:tcPr>
            <w:tcW w:w="779" w:type="dxa"/>
            <w:vAlign w:val="bottom"/>
          </w:tcPr>
          <w:p w14:paraId="5E7C0EFE" w14:textId="77777777" w:rsidR="007B5CD6" w:rsidRPr="00F31DA8" w:rsidRDefault="007B5CD6">
            <w:pPr>
              <w:pStyle w:val="tussenkopje"/>
              <w:spacing w:before="0" w:line="240" w:lineRule="auto"/>
              <w:rPr>
                <w:rFonts w:cs="Arial"/>
                <w:sz w:val="16"/>
                <w:szCs w:val="16"/>
                <w:lang w:val="nl-NL"/>
              </w:rPr>
              <w:pPrChange w:id="120" w:author="Groot, Karina de" w:date="2023-11-01T13:56:00Z">
                <w:pPr>
                  <w:pStyle w:val="tussenkopje"/>
                  <w:spacing w:before="0"/>
                </w:pPr>
              </w:pPrChange>
            </w:pPr>
            <w:r w:rsidRPr="00F31DA8">
              <w:rPr>
                <w:rFonts w:cs="Arial"/>
                <w:sz w:val="16"/>
                <w:szCs w:val="16"/>
                <w:lang w:val="nl-NL"/>
              </w:rPr>
              <w:t>Versie</w:t>
            </w:r>
          </w:p>
        </w:tc>
        <w:tc>
          <w:tcPr>
            <w:tcW w:w="1909" w:type="dxa"/>
            <w:vAlign w:val="bottom"/>
          </w:tcPr>
          <w:p w14:paraId="5857FFF6" w14:textId="77777777" w:rsidR="007B5CD6" w:rsidRPr="00F31DA8" w:rsidRDefault="007B5CD6">
            <w:pPr>
              <w:pStyle w:val="tussenkopje"/>
              <w:spacing w:before="0" w:line="240" w:lineRule="auto"/>
              <w:rPr>
                <w:rFonts w:cs="Arial"/>
                <w:sz w:val="16"/>
                <w:szCs w:val="16"/>
                <w:lang w:val="nl-NL"/>
              </w:rPr>
              <w:pPrChange w:id="121" w:author="Groot, Karina de" w:date="2023-11-01T13:56:00Z">
                <w:pPr>
                  <w:pStyle w:val="tussenkopje"/>
                  <w:spacing w:before="0"/>
                </w:pPr>
              </w:pPrChange>
            </w:pPr>
            <w:r w:rsidRPr="00F31DA8">
              <w:rPr>
                <w:rFonts w:cs="Arial"/>
                <w:sz w:val="16"/>
                <w:szCs w:val="16"/>
                <w:lang w:val="nl-NL"/>
              </w:rPr>
              <w:t>Datum</w:t>
            </w:r>
          </w:p>
        </w:tc>
        <w:tc>
          <w:tcPr>
            <w:tcW w:w="784" w:type="dxa"/>
            <w:vAlign w:val="bottom"/>
          </w:tcPr>
          <w:p w14:paraId="43036A77" w14:textId="77777777" w:rsidR="007B5CD6" w:rsidRPr="00F31DA8" w:rsidRDefault="007B5CD6">
            <w:pPr>
              <w:pStyle w:val="tussenkopje"/>
              <w:spacing w:before="0" w:line="240" w:lineRule="auto"/>
              <w:rPr>
                <w:rFonts w:cs="Arial"/>
                <w:sz w:val="16"/>
                <w:szCs w:val="16"/>
                <w:lang w:val="nl-NL"/>
              </w:rPr>
              <w:pPrChange w:id="122" w:author="Groot, Karina de" w:date="2023-11-01T13:56:00Z">
                <w:pPr>
                  <w:pStyle w:val="tussenkopje"/>
                  <w:spacing w:before="0"/>
                </w:pPr>
              </w:pPrChange>
            </w:pPr>
            <w:r w:rsidRPr="00F31DA8">
              <w:rPr>
                <w:rFonts w:cs="Arial"/>
                <w:sz w:val="16"/>
                <w:szCs w:val="16"/>
                <w:lang w:val="nl-NL"/>
              </w:rPr>
              <w:t>Auteur</w:t>
            </w:r>
          </w:p>
        </w:tc>
        <w:tc>
          <w:tcPr>
            <w:tcW w:w="4678" w:type="dxa"/>
            <w:vAlign w:val="bottom"/>
          </w:tcPr>
          <w:p w14:paraId="751838DC" w14:textId="77777777" w:rsidR="007B5CD6" w:rsidRPr="00F31DA8" w:rsidRDefault="007B5CD6">
            <w:pPr>
              <w:pStyle w:val="tussenkopje"/>
              <w:spacing w:before="0" w:line="240" w:lineRule="auto"/>
              <w:rPr>
                <w:rFonts w:cs="Arial"/>
                <w:sz w:val="16"/>
                <w:szCs w:val="16"/>
                <w:lang w:val="nl-NL"/>
              </w:rPr>
              <w:pPrChange w:id="123" w:author="Groot, Karina de" w:date="2023-11-01T13:56:00Z">
                <w:pPr>
                  <w:pStyle w:val="tussenkopje"/>
                  <w:spacing w:before="0"/>
                </w:pPr>
              </w:pPrChange>
            </w:pPr>
            <w:r w:rsidRPr="00F31DA8">
              <w:rPr>
                <w:rFonts w:cs="Arial"/>
                <w:sz w:val="16"/>
                <w:szCs w:val="16"/>
                <w:lang w:val="nl-NL"/>
              </w:rPr>
              <w:t>Opmerking</w:t>
            </w:r>
          </w:p>
        </w:tc>
      </w:tr>
      <w:tr w:rsidR="00ED7093" w:rsidRPr="00ED7093" w14:paraId="271831CF" w14:textId="77777777" w:rsidTr="00722EBF">
        <w:trPr>
          <w:trHeight w:hRule="exact" w:val="281"/>
          <w:tblHeader/>
        </w:trPr>
        <w:tc>
          <w:tcPr>
            <w:tcW w:w="779" w:type="dxa"/>
          </w:tcPr>
          <w:p w14:paraId="651662C9" w14:textId="77777777" w:rsidR="00ED7093" w:rsidRDefault="00ED7093">
            <w:pPr>
              <w:pStyle w:val="tussenkopje"/>
              <w:spacing w:before="0" w:line="240" w:lineRule="auto"/>
              <w:rPr>
                <w:rFonts w:cs="Arial"/>
                <w:sz w:val="16"/>
                <w:szCs w:val="16"/>
                <w:lang w:val="nl-NL"/>
              </w:rPr>
              <w:pPrChange w:id="124" w:author="Groot, Karina de" w:date="2023-11-01T13:56:00Z">
                <w:pPr>
                  <w:pStyle w:val="tussenkopje"/>
                  <w:spacing w:before="0"/>
                </w:pPr>
              </w:pPrChange>
            </w:pPr>
            <w:r>
              <w:rPr>
                <w:rFonts w:cs="Arial"/>
                <w:sz w:val="16"/>
                <w:szCs w:val="16"/>
                <w:lang w:val="nl-NL"/>
              </w:rPr>
              <w:t>2.0.0</w:t>
            </w:r>
          </w:p>
        </w:tc>
        <w:tc>
          <w:tcPr>
            <w:tcW w:w="1909" w:type="dxa"/>
          </w:tcPr>
          <w:p w14:paraId="26D895C8" w14:textId="77777777" w:rsidR="00ED7093" w:rsidRDefault="00ED7093">
            <w:pPr>
              <w:pStyle w:val="tussenkopje"/>
              <w:spacing w:before="0" w:line="240" w:lineRule="auto"/>
              <w:rPr>
                <w:rFonts w:cs="Arial"/>
                <w:sz w:val="16"/>
                <w:szCs w:val="16"/>
                <w:lang w:val="nl-NL"/>
              </w:rPr>
              <w:pPrChange w:id="125" w:author="Groot, Karina de" w:date="2023-11-01T13:56:00Z">
                <w:pPr>
                  <w:pStyle w:val="tussenkopje"/>
                  <w:spacing w:before="0"/>
                </w:pPr>
              </w:pPrChange>
            </w:pPr>
            <w:r>
              <w:rPr>
                <w:rFonts w:cs="Arial"/>
                <w:sz w:val="16"/>
                <w:szCs w:val="16"/>
                <w:lang w:val="nl-NL"/>
              </w:rPr>
              <w:t>18 november 2015</w:t>
            </w:r>
          </w:p>
        </w:tc>
        <w:tc>
          <w:tcPr>
            <w:tcW w:w="784" w:type="dxa"/>
          </w:tcPr>
          <w:p w14:paraId="5DF6EE8C" w14:textId="77777777" w:rsidR="00ED7093" w:rsidRDefault="00ED7093">
            <w:pPr>
              <w:pStyle w:val="tussenkopje"/>
              <w:spacing w:before="0" w:line="240" w:lineRule="auto"/>
              <w:rPr>
                <w:rFonts w:cs="Arial"/>
                <w:sz w:val="16"/>
                <w:szCs w:val="16"/>
                <w:lang w:val="nl-NL"/>
              </w:rPr>
              <w:pPrChange w:id="126" w:author="Groot, Karina de" w:date="2023-11-01T13:56:00Z">
                <w:pPr>
                  <w:pStyle w:val="tussenkopje"/>
                  <w:spacing w:before="0"/>
                </w:pPr>
              </w:pPrChange>
            </w:pPr>
            <w:r>
              <w:rPr>
                <w:rFonts w:cs="Arial"/>
                <w:sz w:val="16"/>
                <w:szCs w:val="16"/>
                <w:lang w:val="nl-NL"/>
              </w:rPr>
              <w:t>LG/PPB</w:t>
            </w:r>
          </w:p>
        </w:tc>
        <w:tc>
          <w:tcPr>
            <w:tcW w:w="4678" w:type="dxa"/>
          </w:tcPr>
          <w:p w14:paraId="652A6958" w14:textId="77777777" w:rsidR="00ED7093" w:rsidRDefault="00ED7093">
            <w:pPr>
              <w:pStyle w:val="tussenkopje"/>
              <w:spacing w:before="0" w:line="240" w:lineRule="auto"/>
              <w:rPr>
                <w:rFonts w:cs="Arial"/>
                <w:sz w:val="16"/>
                <w:szCs w:val="16"/>
                <w:lang w:val="nl-NL"/>
              </w:rPr>
              <w:pPrChange w:id="127" w:author="Groot, Karina de" w:date="2023-11-01T13:56:00Z">
                <w:pPr>
                  <w:pStyle w:val="tussenkopje"/>
                  <w:spacing w:before="0"/>
                </w:pPr>
              </w:pPrChange>
            </w:pPr>
            <w:r>
              <w:rPr>
                <w:rFonts w:cs="Arial"/>
                <w:sz w:val="16"/>
                <w:szCs w:val="16"/>
                <w:lang w:val="nl-NL"/>
              </w:rPr>
              <w:t>Definitief.</w:t>
            </w:r>
          </w:p>
        </w:tc>
      </w:tr>
      <w:tr w:rsidR="00121A04" w:rsidRPr="00ED7093" w14:paraId="2400D0CA" w14:textId="77777777" w:rsidTr="00722EBF">
        <w:trPr>
          <w:trHeight w:hRule="exact" w:val="978"/>
          <w:tblHeader/>
        </w:trPr>
        <w:tc>
          <w:tcPr>
            <w:tcW w:w="779" w:type="dxa"/>
          </w:tcPr>
          <w:p w14:paraId="663B87B2" w14:textId="77777777" w:rsidR="00121A04" w:rsidRDefault="00121A04">
            <w:pPr>
              <w:pStyle w:val="tussenkopje"/>
              <w:spacing w:before="0" w:line="240" w:lineRule="auto"/>
              <w:rPr>
                <w:rFonts w:cs="Arial"/>
                <w:sz w:val="16"/>
                <w:szCs w:val="16"/>
                <w:lang w:val="nl-NL"/>
              </w:rPr>
              <w:pPrChange w:id="128" w:author="Groot, Karina de" w:date="2023-11-01T13:56:00Z">
                <w:pPr>
                  <w:pStyle w:val="tussenkopje"/>
                  <w:spacing w:before="0"/>
                </w:pPr>
              </w:pPrChange>
            </w:pPr>
            <w:r>
              <w:rPr>
                <w:rFonts w:cs="Arial"/>
                <w:sz w:val="16"/>
                <w:szCs w:val="16"/>
                <w:lang w:val="nl-NL"/>
              </w:rPr>
              <w:t>2.1.0</w:t>
            </w:r>
          </w:p>
        </w:tc>
        <w:tc>
          <w:tcPr>
            <w:tcW w:w="1909" w:type="dxa"/>
          </w:tcPr>
          <w:p w14:paraId="14D1AC08" w14:textId="77777777" w:rsidR="00121A04" w:rsidRDefault="00121A04">
            <w:pPr>
              <w:pStyle w:val="tussenkopje"/>
              <w:spacing w:before="0" w:line="240" w:lineRule="auto"/>
              <w:rPr>
                <w:rFonts w:cs="Arial"/>
                <w:sz w:val="16"/>
                <w:szCs w:val="16"/>
                <w:lang w:val="nl-NL"/>
              </w:rPr>
              <w:pPrChange w:id="129" w:author="Groot, Karina de" w:date="2023-11-01T13:56:00Z">
                <w:pPr>
                  <w:pStyle w:val="tussenkopje"/>
                  <w:spacing w:before="0"/>
                </w:pPr>
              </w:pPrChange>
            </w:pPr>
            <w:r>
              <w:rPr>
                <w:rFonts w:cs="Arial"/>
                <w:sz w:val="16"/>
                <w:szCs w:val="16"/>
                <w:lang w:val="nl-NL"/>
              </w:rPr>
              <w:t>16 december 2015</w:t>
            </w:r>
          </w:p>
        </w:tc>
        <w:tc>
          <w:tcPr>
            <w:tcW w:w="784" w:type="dxa"/>
          </w:tcPr>
          <w:p w14:paraId="4AC165C1" w14:textId="77777777" w:rsidR="00121A04" w:rsidRDefault="00121A04">
            <w:pPr>
              <w:pStyle w:val="tussenkopje"/>
              <w:spacing w:before="0" w:line="240" w:lineRule="auto"/>
              <w:rPr>
                <w:rFonts w:cs="Arial"/>
                <w:sz w:val="16"/>
                <w:szCs w:val="16"/>
                <w:lang w:val="nl-NL"/>
              </w:rPr>
              <w:pPrChange w:id="130" w:author="Groot, Karina de" w:date="2023-11-01T13:56:00Z">
                <w:pPr>
                  <w:pStyle w:val="tussenkopje"/>
                  <w:spacing w:before="0"/>
                </w:pPr>
              </w:pPrChange>
            </w:pPr>
            <w:r>
              <w:rPr>
                <w:rFonts w:cs="Arial"/>
                <w:sz w:val="16"/>
                <w:szCs w:val="16"/>
                <w:lang w:val="nl-NL"/>
              </w:rPr>
              <w:t>LG/PPB</w:t>
            </w:r>
          </w:p>
        </w:tc>
        <w:tc>
          <w:tcPr>
            <w:tcW w:w="4678" w:type="dxa"/>
          </w:tcPr>
          <w:p w14:paraId="78697573" w14:textId="77777777" w:rsidR="00974B49" w:rsidRDefault="00974B49">
            <w:pPr>
              <w:pStyle w:val="tussenkopje"/>
              <w:spacing w:before="0" w:line="240" w:lineRule="auto"/>
              <w:rPr>
                <w:rFonts w:cs="Arial"/>
                <w:sz w:val="16"/>
                <w:szCs w:val="16"/>
                <w:lang w:val="nl-NL"/>
              </w:rPr>
              <w:pPrChange w:id="131" w:author="Groot, Karina de" w:date="2023-11-01T13:56:00Z">
                <w:pPr>
                  <w:pStyle w:val="tussenkopje"/>
                  <w:spacing w:before="0"/>
                </w:pPr>
              </w:pPrChange>
            </w:pPr>
            <w:r>
              <w:rPr>
                <w:rFonts w:cs="Arial"/>
                <w:sz w:val="16"/>
                <w:szCs w:val="16"/>
                <w:lang w:val="nl-NL"/>
              </w:rPr>
              <w:t>AA-2392 p</w:t>
            </w:r>
            <w:r w:rsidR="00121A04">
              <w:rPr>
                <w:rFonts w:cs="Arial"/>
                <w:sz w:val="16"/>
                <w:szCs w:val="16"/>
                <w:lang w:val="nl-NL"/>
              </w:rPr>
              <w:t>aragraaf Hypotheekstelling ‘van’ toegevoegd na eindbedrag</w:t>
            </w:r>
            <w:r w:rsidR="005C045F">
              <w:rPr>
                <w:rFonts w:cs="Arial"/>
                <w:sz w:val="16"/>
                <w:szCs w:val="16"/>
                <w:lang w:val="nl-NL"/>
              </w:rPr>
              <w:t xml:space="preserve">, </w:t>
            </w:r>
          </w:p>
          <w:p w14:paraId="00CBC2E7" w14:textId="77777777" w:rsidR="00121A04" w:rsidRDefault="00974B49">
            <w:pPr>
              <w:pStyle w:val="tussenkopje"/>
              <w:spacing w:before="0" w:line="240" w:lineRule="auto"/>
              <w:rPr>
                <w:rFonts w:cs="Arial"/>
                <w:sz w:val="16"/>
                <w:szCs w:val="16"/>
                <w:lang w:val="nl-NL"/>
              </w:rPr>
              <w:pPrChange w:id="132" w:author="Groot, Karina de" w:date="2023-11-01T13:56:00Z">
                <w:pPr>
                  <w:pStyle w:val="tussenkopje"/>
                  <w:spacing w:before="0"/>
                </w:pPr>
              </w:pPrChange>
            </w:pPr>
            <w:r>
              <w:rPr>
                <w:rFonts w:cs="Arial"/>
                <w:sz w:val="16"/>
                <w:szCs w:val="16"/>
                <w:lang w:val="nl-NL"/>
              </w:rPr>
              <w:t xml:space="preserve">AA-2397 </w:t>
            </w:r>
            <w:r w:rsidR="005C045F">
              <w:rPr>
                <w:rFonts w:cs="Arial"/>
                <w:sz w:val="16"/>
                <w:szCs w:val="16"/>
                <w:lang w:val="nl-NL"/>
              </w:rPr>
              <w:t>aangepast naar nieuwste versies tekstblokken.</w:t>
            </w:r>
          </w:p>
        </w:tc>
      </w:tr>
      <w:tr w:rsidR="00771480" w:rsidRPr="00B64088" w14:paraId="79448AEA" w14:textId="77777777" w:rsidTr="00722EBF">
        <w:trPr>
          <w:trHeight w:hRule="exact" w:val="619"/>
          <w:tblHeader/>
        </w:trPr>
        <w:tc>
          <w:tcPr>
            <w:tcW w:w="779" w:type="dxa"/>
          </w:tcPr>
          <w:p w14:paraId="4E56AA0D" w14:textId="77777777" w:rsidR="00771480" w:rsidRPr="000C7CB1" w:rsidRDefault="00771480">
            <w:pPr>
              <w:pStyle w:val="tussenkopje"/>
              <w:spacing w:before="0" w:line="240" w:lineRule="auto"/>
              <w:rPr>
                <w:rFonts w:cs="Arial"/>
                <w:sz w:val="16"/>
                <w:szCs w:val="16"/>
                <w:lang w:val="nl-NL"/>
              </w:rPr>
              <w:pPrChange w:id="133" w:author="Groot, Karina de" w:date="2023-11-01T13:56:00Z">
                <w:pPr>
                  <w:pStyle w:val="tussenkopje"/>
                  <w:spacing w:before="0"/>
                </w:pPr>
              </w:pPrChange>
            </w:pPr>
            <w:r w:rsidRPr="000C7CB1">
              <w:rPr>
                <w:rFonts w:cs="Arial"/>
                <w:sz w:val="16"/>
                <w:szCs w:val="16"/>
                <w:lang w:val="nl-NL"/>
              </w:rPr>
              <w:t>2.2.0</w:t>
            </w:r>
          </w:p>
        </w:tc>
        <w:tc>
          <w:tcPr>
            <w:tcW w:w="1909" w:type="dxa"/>
            <w:tcBorders>
              <w:top w:val="single" w:sz="4" w:space="0" w:color="auto"/>
              <w:left w:val="single" w:sz="4" w:space="0" w:color="auto"/>
              <w:bottom w:val="single" w:sz="4" w:space="0" w:color="auto"/>
              <w:right w:val="single" w:sz="4" w:space="0" w:color="auto"/>
            </w:tcBorders>
          </w:tcPr>
          <w:p w14:paraId="6DC6A3CD" w14:textId="77777777" w:rsidR="00771480" w:rsidRPr="000C7CB1" w:rsidRDefault="00571C16">
            <w:pPr>
              <w:pStyle w:val="tussenkopje"/>
              <w:spacing w:before="0" w:line="240" w:lineRule="auto"/>
              <w:rPr>
                <w:rFonts w:cs="Arial"/>
                <w:sz w:val="16"/>
                <w:szCs w:val="16"/>
                <w:lang w:val="nl-NL"/>
              </w:rPr>
              <w:pPrChange w:id="134" w:author="Groot, Karina de" w:date="2023-11-01T13:56:00Z">
                <w:pPr>
                  <w:pStyle w:val="tussenkopje"/>
                  <w:spacing w:before="0"/>
                </w:pPr>
              </w:pPrChange>
            </w:pPr>
            <w:r w:rsidRPr="000C7CB1">
              <w:rPr>
                <w:rStyle w:val="Datumopmaakprofiel"/>
                <w:sz w:val="16"/>
                <w:szCs w:val="16"/>
              </w:rPr>
              <w:t>8</w:t>
            </w:r>
            <w:r w:rsidR="00771480" w:rsidRPr="000C7CB1">
              <w:rPr>
                <w:rStyle w:val="Datumopmaakprofiel"/>
                <w:sz w:val="16"/>
                <w:szCs w:val="16"/>
              </w:rPr>
              <w:t xml:space="preserve"> maart 2016</w:t>
            </w:r>
          </w:p>
        </w:tc>
        <w:tc>
          <w:tcPr>
            <w:tcW w:w="784" w:type="dxa"/>
            <w:tcBorders>
              <w:top w:val="single" w:sz="4" w:space="0" w:color="auto"/>
              <w:left w:val="single" w:sz="4" w:space="0" w:color="auto"/>
              <w:bottom w:val="single" w:sz="4" w:space="0" w:color="auto"/>
              <w:right w:val="single" w:sz="4" w:space="0" w:color="auto"/>
            </w:tcBorders>
          </w:tcPr>
          <w:p w14:paraId="7886E75B" w14:textId="77777777" w:rsidR="00771480" w:rsidRPr="000C7CB1" w:rsidRDefault="00771480">
            <w:pPr>
              <w:pStyle w:val="tussenkopje"/>
              <w:spacing w:before="0" w:line="240" w:lineRule="auto"/>
              <w:rPr>
                <w:rFonts w:cs="Arial"/>
                <w:sz w:val="16"/>
                <w:szCs w:val="16"/>
                <w:lang w:val="nl-NL"/>
              </w:rPr>
              <w:pPrChange w:id="135" w:author="Groot, Karina de" w:date="2023-11-01T13:56:00Z">
                <w:pPr>
                  <w:pStyle w:val="tussenkopje"/>
                  <w:spacing w:before="0"/>
                </w:pPr>
              </w:pPrChange>
            </w:pPr>
            <w:r w:rsidRPr="000C7CB1">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6A667FDF" w14:textId="77777777" w:rsidR="00571C16" w:rsidRPr="000C7CB1" w:rsidRDefault="000C7CB1">
            <w:pPr>
              <w:pStyle w:val="tussenkopje"/>
              <w:spacing w:before="0" w:line="240" w:lineRule="auto"/>
              <w:rPr>
                <w:rFonts w:cs="Arial"/>
                <w:sz w:val="16"/>
                <w:szCs w:val="16"/>
                <w:lang w:val="nl-NL"/>
              </w:rPr>
              <w:pPrChange w:id="136" w:author="Groot, Karina de" w:date="2023-11-01T13:56:00Z">
                <w:pPr>
                  <w:pStyle w:val="tussenkopje"/>
                  <w:spacing w:before="0"/>
                </w:pPr>
              </w:pPrChange>
            </w:pPr>
            <w:r w:rsidRPr="000C7CB1">
              <w:rPr>
                <w:snapToGrid w:val="0"/>
                <w:sz w:val="16"/>
                <w:szCs w:val="16"/>
              </w:rPr>
              <w:t>Versienummers tekstblokken verwijderd voor betere onderhoudbaarheid, opgenomen in releasenotes</w:t>
            </w:r>
          </w:p>
        </w:tc>
      </w:tr>
      <w:tr w:rsidR="00C220A6" w:rsidRPr="00B64088" w14:paraId="2FAB2285" w14:textId="77777777" w:rsidTr="00722EBF">
        <w:trPr>
          <w:trHeight w:hRule="exact" w:val="759"/>
          <w:tblHeader/>
        </w:trPr>
        <w:tc>
          <w:tcPr>
            <w:tcW w:w="779" w:type="dxa"/>
          </w:tcPr>
          <w:p w14:paraId="55922B57" w14:textId="77777777" w:rsidR="00C220A6" w:rsidRPr="000C7CB1" w:rsidRDefault="00E72EC6">
            <w:pPr>
              <w:pStyle w:val="tussenkopje"/>
              <w:spacing w:before="0" w:line="240" w:lineRule="auto"/>
              <w:rPr>
                <w:rFonts w:cs="Arial"/>
                <w:sz w:val="16"/>
                <w:szCs w:val="16"/>
                <w:lang w:val="nl-NL"/>
              </w:rPr>
              <w:pPrChange w:id="137" w:author="Groot, Karina de" w:date="2023-11-01T13:56:00Z">
                <w:pPr>
                  <w:pStyle w:val="tussenkopje"/>
                  <w:spacing w:before="0"/>
                </w:pPr>
              </w:pPrChange>
            </w:pPr>
            <w:r>
              <w:rPr>
                <w:rFonts w:cs="Arial"/>
                <w:sz w:val="16"/>
                <w:szCs w:val="16"/>
                <w:lang w:val="nl-NL"/>
              </w:rPr>
              <w:t>3.0</w:t>
            </w:r>
            <w:r w:rsidR="00C220A6">
              <w:rPr>
                <w:rFonts w:cs="Arial"/>
                <w:sz w:val="16"/>
                <w:szCs w:val="16"/>
                <w:lang w:val="nl-NL"/>
              </w:rPr>
              <w:t>.0</w:t>
            </w:r>
          </w:p>
        </w:tc>
        <w:tc>
          <w:tcPr>
            <w:tcW w:w="1909" w:type="dxa"/>
            <w:tcBorders>
              <w:top w:val="single" w:sz="4" w:space="0" w:color="auto"/>
              <w:left w:val="single" w:sz="4" w:space="0" w:color="auto"/>
              <w:bottom w:val="single" w:sz="4" w:space="0" w:color="auto"/>
              <w:right w:val="single" w:sz="4" w:space="0" w:color="auto"/>
            </w:tcBorders>
          </w:tcPr>
          <w:p w14:paraId="63959E04" w14:textId="77777777" w:rsidR="00C220A6" w:rsidRPr="000C7CB1" w:rsidRDefault="00E72EC6">
            <w:pPr>
              <w:pStyle w:val="tussenkopje"/>
              <w:spacing w:before="0" w:line="240" w:lineRule="auto"/>
              <w:rPr>
                <w:rStyle w:val="Datumopmaakprofiel"/>
                <w:sz w:val="16"/>
                <w:szCs w:val="16"/>
              </w:rPr>
              <w:pPrChange w:id="138" w:author="Groot, Karina de" w:date="2023-11-01T13:56:00Z">
                <w:pPr>
                  <w:pStyle w:val="tussenkopje"/>
                  <w:spacing w:before="0"/>
                </w:pPr>
              </w:pPrChange>
            </w:pPr>
            <w:r>
              <w:rPr>
                <w:rStyle w:val="Datumopmaakprofiel"/>
                <w:sz w:val="16"/>
                <w:szCs w:val="16"/>
              </w:rPr>
              <w:t>5 juli</w:t>
            </w:r>
            <w:r w:rsidR="00C220A6">
              <w:rPr>
                <w:rStyle w:val="Datumopmaakprofiel"/>
                <w:sz w:val="16"/>
                <w:szCs w:val="16"/>
              </w:rPr>
              <w:t xml:space="preserve"> 2016</w:t>
            </w:r>
          </w:p>
        </w:tc>
        <w:tc>
          <w:tcPr>
            <w:tcW w:w="784" w:type="dxa"/>
            <w:tcBorders>
              <w:top w:val="single" w:sz="4" w:space="0" w:color="auto"/>
              <w:left w:val="single" w:sz="4" w:space="0" w:color="auto"/>
              <w:bottom w:val="single" w:sz="4" w:space="0" w:color="auto"/>
              <w:right w:val="single" w:sz="4" w:space="0" w:color="auto"/>
            </w:tcBorders>
          </w:tcPr>
          <w:p w14:paraId="7DDBF17E" w14:textId="77777777" w:rsidR="00C220A6" w:rsidRPr="000C7CB1" w:rsidRDefault="001A7178">
            <w:pPr>
              <w:pStyle w:val="tussenkopje"/>
              <w:spacing w:before="0" w:line="240" w:lineRule="auto"/>
              <w:rPr>
                <w:sz w:val="16"/>
                <w:szCs w:val="16"/>
              </w:rPr>
              <w:pPrChange w:id="139" w:author="Groot, Karina de" w:date="2023-11-01T13:56:00Z">
                <w:pPr>
                  <w:pStyle w:val="tussenkopje"/>
                  <w:spacing w:before="0"/>
                </w:pPr>
              </w:pPrChange>
            </w:pPr>
            <w:r>
              <w:rPr>
                <w:sz w:val="16"/>
                <w:szCs w:val="16"/>
              </w:rPr>
              <w:t>LG/</w:t>
            </w:r>
            <w:r w:rsidR="00C220A6">
              <w:rPr>
                <w:sz w:val="16"/>
                <w:szCs w:val="16"/>
              </w:rPr>
              <w:t>PPB</w:t>
            </w:r>
          </w:p>
        </w:tc>
        <w:tc>
          <w:tcPr>
            <w:tcW w:w="4678" w:type="dxa"/>
            <w:tcBorders>
              <w:top w:val="single" w:sz="4" w:space="0" w:color="auto"/>
              <w:left w:val="single" w:sz="4" w:space="0" w:color="auto"/>
              <w:bottom w:val="single" w:sz="4" w:space="0" w:color="auto"/>
              <w:right w:val="single" w:sz="4" w:space="0" w:color="auto"/>
            </w:tcBorders>
          </w:tcPr>
          <w:p w14:paraId="79CC5A24" w14:textId="77777777" w:rsidR="00C220A6" w:rsidRPr="000C7CB1" w:rsidRDefault="00E40A03">
            <w:pPr>
              <w:pStyle w:val="tussenkopje"/>
              <w:spacing w:before="0" w:line="240" w:lineRule="auto"/>
              <w:rPr>
                <w:snapToGrid w:val="0"/>
                <w:sz w:val="16"/>
                <w:szCs w:val="16"/>
              </w:rPr>
              <w:pPrChange w:id="140" w:author="Groot, Karina de" w:date="2023-11-01T13:56:00Z">
                <w:pPr>
                  <w:pStyle w:val="tussenkopje"/>
                  <w:spacing w:before="0"/>
                </w:pPr>
              </w:pPrChange>
            </w:pPr>
            <w:r>
              <w:rPr>
                <w:snapToGrid w:val="0"/>
                <w:sz w:val="16"/>
                <w:szCs w:val="16"/>
              </w:rPr>
              <w:t xml:space="preserve">Tekstblok “verzekerde verplichting’ verwijderd, tekstblok overbrugging, toestemming artikel 88 – conform artikel Aegon 29-06-2016, keuzeblok hypotheeknamen toegevoegd. </w:t>
            </w:r>
          </w:p>
        </w:tc>
      </w:tr>
      <w:tr w:rsidR="00985747" w:rsidRPr="00B64088" w14:paraId="31584DDE" w14:textId="77777777" w:rsidTr="00386C57">
        <w:trPr>
          <w:trHeight w:hRule="exact" w:val="759"/>
          <w:tblHeader/>
        </w:trPr>
        <w:tc>
          <w:tcPr>
            <w:tcW w:w="779" w:type="dxa"/>
          </w:tcPr>
          <w:p w14:paraId="53582381" w14:textId="77777777" w:rsidR="00985747" w:rsidRDefault="00CC4589">
            <w:pPr>
              <w:pStyle w:val="tussenkopje"/>
              <w:spacing w:before="0" w:line="240" w:lineRule="auto"/>
              <w:rPr>
                <w:rFonts w:cs="Arial"/>
                <w:sz w:val="16"/>
                <w:szCs w:val="16"/>
                <w:lang w:val="nl-NL"/>
              </w:rPr>
              <w:pPrChange w:id="141" w:author="Groot, Karina de" w:date="2023-11-01T13:56:00Z">
                <w:pPr>
                  <w:pStyle w:val="tussenkopje"/>
                  <w:spacing w:before="0"/>
                </w:pPr>
              </w:pPrChange>
            </w:pPr>
            <w:r>
              <w:rPr>
                <w:rFonts w:cs="Arial"/>
                <w:sz w:val="16"/>
                <w:szCs w:val="16"/>
                <w:lang w:val="nl-NL"/>
              </w:rPr>
              <w:t>3.1.0</w:t>
            </w:r>
          </w:p>
        </w:tc>
        <w:tc>
          <w:tcPr>
            <w:tcW w:w="1909" w:type="dxa"/>
            <w:tcBorders>
              <w:top w:val="single" w:sz="4" w:space="0" w:color="auto"/>
              <w:left w:val="single" w:sz="4" w:space="0" w:color="auto"/>
              <w:bottom w:val="single" w:sz="4" w:space="0" w:color="auto"/>
              <w:right w:val="single" w:sz="4" w:space="0" w:color="auto"/>
            </w:tcBorders>
          </w:tcPr>
          <w:p w14:paraId="7756E7DF" w14:textId="77777777" w:rsidR="00985747" w:rsidRDefault="00985747">
            <w:pPr>
              <w:pStyle w:val="tussenkopje"/>
              <w:spacing w:before="0" w:line="240" w:lineRule="auto"/>
              <w:rPr>
                <w:rStyle w:val="Datumopmaakprofiel"/>
                <w:sz w:val="16"/>
                <w:szCs w:val="16"/>
              </w:rPr>
              <w:pPrChange w:id="142" w:author="Groot, Karina de" w:date="2023-11-01T13:56:00Z">
                <w:pPr>
                  <w:pStyle w:val="tussenkopje"/>
                  <w:spacing w:before="0"/>
                </w:pPr>
              </w:pPrChange>
            </w:pPr>
            <w:r>
              <w:rPr>
                <w:rStyle w:val="Datumopmaakprofiel"/>
                <w:sz w:val="16"/>
                <w:szCs w:val="16"/>
              </w:rPr>
              <w:t>1 september 2016</w:t>
            </w:r>
          </w:p>
        </w:tc>
        <w:tc>
          <w:tcPr>
            <w:tcW w:w="784" w:type="dxa"/>
            <w:tcBorders>
              <w:top w:val="single" w:sz="4" w:space="0" w:color="auto"/>
              <w:left w:val="single" w:sz="4" w:space="0" w:color="auto"/>
              <w:bottom w:val="single" w:sz="4" w:space="0" w:color="auto"/>
              <w:right w:val="single" w:sz="4" w:space="0" w:color="auto"/>
            </w:tcBorders>
          </w:tcPr>
          <w:p w14:paraId="5C0A5850" w14:textId="77777777" w:rsidR="00985747" w:rsidRDefault="00985747">
            <w:pPr>
              <w:pStyle w:val="tussenkopje"/>
              <w:spacing w:before="0" w:line="240" w:lineRule="auto"/>
              <w:rPr>
                <w:sz w:val="16"/>
                <w:szCs w:val="16"/>
              </w:rPr>
              <w:pPrChange w:id="143" w:author="Groot, Karina de" w:date="2023-11-01T13:56:00Z">
                <w:pPr>
                  <w:pStyle w:val="tussenkopje"/>
                  <w:spacing w:before="0"/>
                </w:pPr>
              </w:pPrChange>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13EACA1C" w14:textId="77777777" w:rsidR="00985747" w:rsidRDefault="00985747">
            <w:pPr>
              <w:pStyle w:val="tussenkopje"/>
              <w:spacing w:before="0" w:line="240" w:lineRule="auto"/>
              <w:rPr>
                <w:snapToGrid w:val="0"/>
                <w:sz w:val="16"/>
                <w:szCs w:val="16"/>
              </w:rPr>
              <w:pPrChange w:id="144" w:author="Groot, Karina de" w:date="2023-11-01T13:56:00Z">
                <w:pPr>
                  <w:pStyle w:val="tussenkopje"/>
                  <w:spacing w:before="0"/>
                </w:pPr>
              </w:pPrChange>
            </w:pPr>
            <w:r>
              <w:rPr>
                <w:snapToGrid w:val="0"/>
                <w:sz w:val="16"/>
                <w:szCs w:val="16"/>
              </w:rPr>
              <w:t xml:space="preserve">Keuzeblok hypotheeknamen verwijderd. </w:t>
            </w:r>
          </w:p>
        </w:tc>
      </w:tr>
      <w:tr w:rsidR="00EF258F" w:rsidRPr="00B64088" w14:paraId="32AFE2EC" w14:textId="77777777" w:rsidTr="00386C57">
        <w:trPr>
          <w:trHeight w:hRule="exact" w:val="759"/>
          <w:tblHeader/>
        </w:trPr>
        <w:tc>
          <w:tcPr>
            <w:tcW w:w="779" w:type="dxa"/>
          </w:tcPr>
          <w:p w14:paraId="23B0123F" w14:textId="77777777" w:rsidR="00EF258F" w:rsidRDefault="00EF258F">
            <w:pPr>
              <w:pStyle w:val="tussenkopje"/>
              <w:spacing w:before="0" w:line="240" w:lineRule="auto"/>
              <w:rPr>
                <w:rFonts w:cs="Arial"/>
                <w:sz w:val="16"/>
                <w:szCs w:val="16"/>
                <w:lang w:val="nl-NL"/>
              </w:rPr>
              <w:pPrChange w:id="145" w:author="Groot, Karina de" w:date="2023-11-01T13:56:00Z">
                <w:pPr>
                  <w:pStyle w:val="tussenkopje"/>
                  <w:spacing w:before="0"/>
                </w:pPr>
              </w:pPrChange>
            </w:pPr>
            <w:r>
              <w:rPr>
                <w:rFonts w:cs="Arial"/>
                <w:sz w:val="16"/>
                <w:szCs w:val="16"/>
                <w:lang w:val="nl-NL"/>
              </w:rPr>
              <w:t>4.0.0</w:t>
            </w:r>
          </w:p>
        </w:tc>
        <w:tc>
          <w:tcPr>
            <w:tcW w:w="1909" w:type="dxa"/>
            <w:tcBorders>
              <w:top w:val="single" w:sz="4" w:space="0" w:color="auto"/>
              <w:left w:val="single" w:sz="4" w:space="0" w:color="auto"/>
              <w:bottom w:val="single" w:sz="4" w:space="0" w:color="auto"/>
              <w:right w:val="single" w:sz="4" w:space="0" w:color="auto"/>
            </w:tcBorders>
          </w:tcPr>
          <w:p w14:paraId="34B8B123" w14:textId="77777777" w:rsidR="00EF258F" w:rsidRDefault="00EF258F">
            <w:pPr>
              <w:pStyle w:val="tussenkopje"/>
              <w:spacing w:before="0" w:line="240" w:lineRule="auto"/>
              <w:rPr>
                <w:rStyle w:val="Datumopmaakprofiel"/>
                <w:sz w:val="16"/>
                <w:szCs w:val="16"/>
              </w:rPr>
              <w:pPrChange w:id="146" w:author="Groot, Karina de" w:date="2023-11-01T13:56:00Z">
                <w:pPr>
                  <w:pStyle w:val="tussenkopje"/>
                  <w:spacing w:before="0"/>
                </w:pPr>
              </w:pPrChange>
            </w:pPr>
            <w:r>
              <w:rPr>
                <w:rStyle w:val="Datumopmaakprofiel"/>
                <w:sz w:val="16"/>
                <w:szCs w:val="16"/>
              </w:rPr>
              <w:t>23 mei 2017</w:t>
            </w:r>
          </w:p>
        </w:tc>
        <w:tc>
          <w:tcPr>
            <w:tcW w:w="784" w:type="dxa"/>
            <w:tcBorders>
              <w:top w:val="single" w:sz="4" w:space="0" w:color="auto"/>
              <w:left w:val="single" w:sz="4" w:space="0" w:color="auto"/>
              <w:bottom w:val="single" w:sz="4" w:space="0" w:color="auto"/>
              <w:right w:val="single" w:sz="4" w:space="0" w:color="auto"/>
            </w:tcBorders>
          </w:tcPr>
          <w:p w14:paraId="2C7052AC" w14:textId="77777777" w:rsidR="00EF258F" w:rsidRDefault="00EF258F">
            <w:pPr>
              <w:pStyle w:val="tussenkopje"/>
              <w:spacing w:before="0" w:line="240" w:lineRule="auto"/>
              <w:rPr>
                <w:sz w:val="16"/>
                <w:szCs w:val="16"/>
              </w:rPr>
              <w:pPrChange w:id="147" w:author="Groot, Karina de" w:date="2023-11-01T13:56:00Z">
                <w:pPr>
                  <w:pStyle w:val="tussenkopje"/>
                  <w:spacing w:before="0"/>
                </w:pPr>
              </w:pPrChange>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6C206AD8" w14:textId="77777777" w:rsidR="00EF258F" w:rsidRDefault="00EF258F">
            <w:pPr>
              <w:pStyle w:val="tussenkopje"/>
              <w:spacing w:before="0" w:line="240" w:lineRule="auto"/>
              <w:rPr>
                <w:snapToGrid w:val="0"/>
                <w:sz w:val="16"/>
                <w:szCs w:val="16"/>
              </w:rPr>
              <w:pPrChange w:id="148" w:author="Groot, Karina de" w:date="2023-11-01T13:56:00Z">
                <w:pPr>
                  <w:pStyle w:val="tussenkopje"/>
                  <w:spacing w:before="0"/>
                </w:pPr>
              </w:pPrChange>
            </w:pPr>
            <w:r>
              <w:rPr>
                <w:snapToGrid w:val="0"/>
                <w:sz w:val="16"/>
                <w:szCs w:val="16"/>
              </w:rPr>
              <w:t xml:space="preserve">Vaste tekstdelen aangepast naar aanleiding van een wijziging van het bankmodel van Aegon </w:t>
            </w:r>
          </w:p>
        </w:tc>
      </w:tr>
      <w:tr w:rsidR="009618DA" w:rsidRPr="00B64088" w14:paraId="4EC0F5F8" w14:textId="77777777" w:rsidTr="00386C57">
        <w:trPr>
          <w:trHeight w:hRule="exact" w:val="759"/>
          <w:tblHeader/>
          <w:ins w:id="149" w:author="Schootbrugge, Jean-Michel van de" w:date="2023-09-26T09:32:00Z"/>
        </w:trPr>
        <w:tc>
          <w:tcPr>
            <w:tcW w:w="779" w:type="dxa"/>
          </w:tcPr>
          <w:p w14:paraId="566CA343" w14:textId="013219B3" w:rsidR="009618DA" w:rsidRDefault="009618DA">
            <w:pPr>
              <w:pStyle w:val="tussenkopje"/>
              <w:spacing w:before="0" w:line="240" w:lineRule="auto"/>
              <w:rPr>
                <w:ins w:id="150" w:author="Schootbrugge, Jean-Michel van de" w:date="2023-09-26T09:32:00Z"/>
                <w:rFonts w:cs="Arial"/>
                <w:sz w:val="16"/>
                <w:szCs w:val="16"/>
                <w:lang w:val="nl-NL"/>
              </w:rPr>
              <w:pPrChange w:id="151" w:author="Groot, Karina de" w:date="2023-11-01T13:56:00Z">
                <w:pPr>
                  <w:pStyle w:val="tussenkopje"/>
                  <w:spacing w:before="0"/>
                </w:pPr>
              </w:pPrChange>
            </w:pPr>
            <w:ins w:id="152" w:author="Schootbrugge, Jean-Michel van de" w:date="2023-09-26T09:32:00Z">
              <w:r>
                <w:rPr>
                  <w:rFonts w:cs="Arial"/>
                  <w:sz w:val="16"/>
                  <w:szCs w:val="16"/>
                  <w:lang w:val="nl-NL"/>
                </w:rPr>
                <w:t>5.0</w:t>
              </w:r>
            </w:ins>
          </w:p>
        </w:tc>
        <w:tc>
          <w:tcPr>
            <w:tcW w:w="1909" w:type="dxa"/>
            <w:tcBorders>
              <w:top w:val="single" w:sz="4" w:space="0" w:color="auto"/>
              <w:left w:val="single" w:sz="4" w:space="0" w:color="auto"/>
              <w:bottom w:val="single" w:sz="4" w:space="0" w:color="auto"/>
              <w:right w:val="single" w:sz="4" w:space="0" w:color="auto"/>
            </w:tcBorders>
          </w:tcPr>
          <w:p w14:paraId="20C027EB" w14:textId="6D562A0A" w:rsidR="009618DA" w:rsidRDefault="009618DA">
            <w:pPr>
              <w:pStyle w:val="tussenkopje"/>
              <w:spacing w:before="0" w:line="240" w:lineRule="auto"/>
              <w:rPr>
                <w:ins w:id="153" w:author="Schootbrugge, Jean-Michel van de" w:date="2023-09-26T09:32:00Z"/>
                <w:rStyle w:val="Datumopmaakprofiel"/>
                <w:sz w:val="16"/>
                <w:szCs w:val="16"/>
              </w:rPr>
              <w:pPrChange w:id="154" w:author="Groot, Karina de" w:date="2023-11-01T13:56:00Z">
                <w:pPr>
                  <w:pStyle w:val="tussenkopje"/>
                  <w:spacing w:before="0"/>
                </w:pPr>
              </w:pPrChange>
            </w:pPr>
            <w:ins w:id="155" w:author="Schootbrugge, Jean-Michel van de" w:date="2023-09-26T09:32:00Z">
              <w:r>
                <w:rPr>
                  <w:rStyle w:val="Datumopmaakprofiel"/>
                  <w:sz w:val="16"/>
                  <w:szCs w:val="16"/>
                </w:rPr>
                <w:t>2</w:t>
              </w:r>
              <w:r>
                <w:rPr>
                  <w:rStyle w:val="Datumopmaakprofiel"/>
                </w:rPr>
                <w:t>6 september 2023</w:t>
              </w:r>
            </w:ins>
          </w:p>
        </w:tc>
        <w:tc>
          <w:tcPr>
            <w:tcW w:w="784" w:type="dxa"/>
            <w:tcBorders>
              <w:top w:val="single" w:sz="4" w:space="0" w:color="auto"/>
              <w:left w:val="single" w:sz="4" w:space="0" w:color="auto"/>
              <w:bottom w:val="single" w:sz="4" w:space="0" w:color="auto"/>
              <w:right w:val="single" w:sz="4" w:space="0" w:color="auto"/>
            </w:tcBorders>
          </w:tcPr>
          <w:p w14:paraId="06C82F67" w14:textId="727CA87B" w:rsidR="009618DA" w:rsidRDefault="009618DA">
            <w:pPr>
              <w:pStyle w:val="tussenkopje"/>
              <w:spacing w:before="0" w:line="240" w:lineRule="auto"/>
              <w:rPr>
                <w:ins w:id="156" w:author="Schootbrugge, Jean-Michel van de" w:date="2023-09-26T09:32:00Z"/>
                <w:sz w:val="16"/>
                <w:szCs w:val="16"/>
              </w:rPr>
              <w:pPrChange w:id="157" w:author="Groot, Karina de" w:date="2023-11-01T13:56:00Z">
                <w:pPr>
                  <w:pStyle w:val="tussenkopje"/>
                  <w:spacing w:before="0"/>
                </w:pPr>
              </w:pPrChange>
            </w:pPr>
            <w:ins w:id="158" w:author="Schootbrugge, Jean-Michel van de" w:date="2023-09-26T09:32:00Z">
              <w:r>
                <w:rPr>
                  <w:sz w:val="16"/>
                  <w:szCs w:val="16"/>
                </w:rPr>
                <w:t>ODR/DPI</w:t>
              </w:r>
            </w:ins>
          </w:p>
        </w:tc>
        <w:tc>
          <w:tcPr>
            <w:tcW w:w="4678" w:type="dxa"/>
            <w:tcBorders>
              <w:top w:val="single" w:sz="4" w:space="0" w:color="auto"/>
              <w:left w:val="single" w:sz="4" w:space="0" w:color="auto"/>
              <w:bottom w:val="single" w:sz="4" w:space="0" w:color="auto"/>
              <w:right w:val="single" w:sz="4" w:space="0" w:color="auto"/>
            </w:tcBorders>
          </w:tcPr>
          <w:p w14:paraId="48CF2B67" w14:textId="591349DD" w:rsidR="009618DA" w:rsidRDefault="00A830F0">
            <w:pPr>
              <w:pStyle w:val="tussenkopje"/>
              <w:spacing w:before="0" w:line="240" w:lineRule="auto"/>
              <w:rPr>
                <w:ins w:id="159" w:author="Schootbrugge, Jean-Michel van de" w:date="2023-09-26T09:32:00Z"/>
                <w:snapToGrid w:val="0"/>
                <w:sz w:val="16"/>
                <w:szCs w:val="16"/>
              </w:rPr>
              <w:pPrChange w:id="160" w:author="Groot, Karina de" w:date="2023-11-01T13:56:00Z">
                <w:pPr>
                  <w:pStyle w:val="tussenkopje"/>
                  <w:spacing w:before="0"/>
                </w:pPr>
              </w:pPrChange>
            </w:pPr>
            <w:ins w:id="161" w:author="Schootbrugge, Jean-Michel van de" w:date="2023-09-26T09:33:00Z">
              <w:r>
                <w:rPr>
                  <w:snapToGrid w:val="0"/>
                  <w:sz w:val="16"/>
                  <w:szCs w:val="16"/>
                </w:rPr>
                <w:t xml:space="preserve">Wijzigingen op basis van overgang naar </w:t>
              </w:r>
              <w:r w:rsidRPr="007F1617">
                <w:rPr>
                  <w:rFonts w:cs="Arial"/>
                  <w:color w:val="000000"/>
                  <w:sz w:val="16"/>
                  <w:szCs w:val="16"/>
                  <w:rPrChange w:id="162" w:author="Schootbrugge, Jean-Michel van de" w:date="2023-09-26T09:33:00Z">
                    <w:rPr>
                      <w:rFonts w:cs="Arial"/>
                      <w:color w:val="000000"/>
                      <w:sz w:val="22"/>
                      <w:szCs w:val="22"/>
                    </w:rPr>
                  </w:rPrChange>
                </w:rPr>
                <w:t>HYAEGO01</w:t>
              </w:r>
            </w:ins>
          </w:p>
        </w:tc>
      </w:tr>
    </w:tbl>
    <w:p w14:paraId="20A1345B" w14:textId="77777777" w:rsidR="007B5CD6" w:rsidRPr="00742A54" w:rsidRDefault="007B5CD6" w:rsidP="004067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63" w:name="bmVersie"/>
      <w:bookmarkStart w:id="164" w:name="bmDatum"/>
      <w:bookmarkEnd w:id="163"/>
      <w:bookmarkEnd w:id="164"/>
    </w:p>
    <w:p w14:paraId="63623882" w14:textId="77777777" w:rsidR="00E4238B" w:rsidRPr="0056395F" w:rsidRDefault="00E4238B" w:rsidP="00406732">
      <w:pPr>
        <w:tabs>
          <w:tab w:val="left" w:pos="-1440"/>
          <w:tab w:val="left" w:pos="-720"/>
        </w:tabs>
        <w:suppressAutoHyphens/>
        <w:rPr>
          <w:rFonts w:ascii="Arial" w:hAnsi="Arial" w:cs="Arial"/>
          <w:color w:val="999999"/>
          <w:sz w:val="20"/>
        </w:rPr>
      </w:pPr>
    </w:p>
    <w:sectPr w:rsidR="00E4238B" w:rsidRPr="0056395F" w:rsidSect="00F651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551B" w14:textId="77777777" w:rsidR="00A53DAA" w:rsidRDefault="00A53DAA">
      <w:pPr>
        <w:spacing w:line="20" w:lineRule="exact"/>
      </w:pPr>
    </w:p>
  </w:endnote>
  <w:endnote w:type="continuationSeparator" w:id="0">
    <w:p w14:paraId="4574A41D" w14:textId="77777777" w:rsidR="00A53DAA" w:rsidRDefault="00A53DAA">
      <w:r>
        <w:t xml:space="preserve"> </w:t>
      </w:r>
    </w:p>
  </w:endnote>
  <w:endnote w:type="continuationNotice" w:id="1">
    <w:p w14:paraId="01E1C65C" w14:textId="77777777" w:rsidR="00A53DAA" w:rsidRDefault="00A53DA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31CB"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A493"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3F69"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2D13" w14:textId="77777777" w:rsidR="00A53DAA" w:rsidRDefault="00A53DAA">
      <w:r>
        <w:separator/>
      </w:r>
    </w:p>
  </w:footnote>
  <w:footnote w:type="continuationSeparator" w:id="0">
    <w:p w14:paraId="765D723B" w14:textId="77777777" w:rsidR="00A53DAA" w:rsidRDefault="00A53DAA"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3F54"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6F04"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603B"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A7B6EA1"/>
    <w:multiLevelType w:val="hybridMultilevel"/>
    <w:tmpl w:val="F698C856"/>
    <w:lvl w:ilvl="0" w:tplc="2AECE522">
      <w:start w:val="1"/>
      <w:numFmt w:val="decimal"/>
      <w:lvlText w:val="(%1)"/>
      <w:lvlJc w:val="left"/>
      <w:pPr>
        <w:ind w:left="360" w:hanging="360"/>
      </w:pPr>
      <w:rPr>
        <w:rFonts w:hint="default"/>
        <w:b/>
        <w:bCs/>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cs="Times New Roman" w:hint="default"/>
      </w:rPr>
    </w:lvl>
    <w:lvl w:ilvl="1" w:tplc="0413000F">
      <w:start w:val="1"/>
      <w:numFmt w:val="decimal"/>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528427B"/>
    <w:multiLevelType w:val="hybridMultilevel"/>
    <w:tmpl w:val="4FD4D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81026848">
    <w:abstractNumId w:val="3"/>
  </w:num>
  <w:num w:numId="2" w16cid:durableId="1536040583">
    <w:abstractNumId w:val="5"/>
  </w:num>
  <w:num w:numId="3" w16cid:durableId="1310789988">
    <w:abstractNumId w:val="4"/>
  </w:num>
  <w:num w:numId="4" w16cid:durableId="1782187960">
    <w:abstractNumId w:val="2"/>
  </w:num>
  <w:num w:numId="5" w16cid:durableId="1554583161">
    <w:abstractNumId w:val="0"/>
  </w:num>
  <w:num w:numId="6" w16cid:durableId="985675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5FE3"/>
    <w:rsid w:val="00006B74"/>
    <w:rsid w:val="00007BCC"/>
    <w:rsid w:val="00011178"/>
    <w:rsid w:val="0001727E"/>
    <w:rsid w:val="000300C3"/>
    <w:rsid w:val="0003709C"/>
    <w:rsid w:val="000512E8"/>
    <w:rsid w:val="000543E9"/>
    <w:rsid w:val="000717AC"/>
    <w:rsid w:val="00083848"/>
    <w:rsid w:val="00092649"/>
    <w:rsid w:val="000A241B"/>
    <w:rsid w:val="000B1A03"/>
    <w:rsid w:val="000C2BF8"/>
    <w:rsid w:val="000C7CB1"/>
    <w:rsid w:val="000E68E1"/>
    <w:rsid w:val="000F3F64"/>
    <w:rsid w:val="00100C9A"/>
    <w:rsid w:val="00102EAA"/>
    <w:rsid w:val="00106BFC"/>
    <w:rsid w:val="001159E7"/>
    <w:rsid w:val="00121A04"/>
    <w:rsid w:val="00122CBA"/>
    <w:rsid w:val="001263E0"/>
    <w:rsid w:val="00126D24"/>
    <w:rsid w:val="0013315E"/>
    <w:rsid w:val="00136411"/>
    <w:rsid w:val="0014146D"/>
    <w:rsid w:val="00163E2F"/>
    <w:rsid w:val="00174BA8"/>
    <w:rsid w:val="00181FC2"/>
    <w:rsid w:val="00191318"/>
    <w:rsid w:val="00197CDF"/>
    <w:rsid w:val="001A7178"/>
    <w:rsid w:val="001B0CD5"/>
    <w:rsid w:val="001C6B17"/>
    <w:rsid w:val="001C7A47"/>
    <w:rsid w:val="001F4109"/>
    <w:rsid w:val="0020622D"/>
    <w:rsid w:val="002111B1"/>
    <w:rsid w:val="00214B25"/>
    <w:rsid w:val="00227457"/>
    <w:rsid w:val="00233783"/>
    <w:rsid w:val="00245161"/>
    <w:rsid w:val="00247389"/>
    <w:rsid w:val="00260D4D"/>
    <w:rsid w:val="00261F07"/>
    <w:rsid w:val="00265C77"/>
    <w:rsid w:val="00273511"/>
    <w:rsid w:val="00274E67"/>
    <w:rsid w:val="00282EA1"/>
    <w:rsid w:val="00283421"/>
    <w:rsid w:val="00284ED2"/>
    <w:rsid w:val="00297105"/>
    <w:rsid w:val="002A6507"/>
    <w:rsid w:val="002B2460"/>
    <w:rsid w:val="002B4D18"/>
    <w:rsid w:val="002D3B18"/>
    <w:rsid w:val="002E39BD"/>
    <w:rsid w:val="00310FB8"/>
    <w:rsid w:val="00331E5D"/>
    <w:rsid w:val="00371DFA"/>
    <w:rsid w:val="00384EF2"/>
    <w:rsid w:val="00386C57"/>
    <w:rsid w:val="00394FF4"/>
    <w:rsid w:val="003A15FE"/>
    <w:rsid w:val="003A1DC9"/>
    <w:rsid w:val="003B019E"/>
    <w:rsid w:val="003C2F2A"/>
    <w:rsid w:val="003D135E"/>
    <w:rsid w:val="003E275C"/>
    <w:rsid w:val="003F445A"/>
    <w:rsid w:val="003F51A8"/>
    <w:rsid w:val="00404FAB"/>
    <w:rsid w:val="00406732"/>
    <w:rsid w:val="00407770"/>
    <w:rsid w:val="0041421D"/>
    <w:rsid w:val="00433DB0"/>
    <w:rsid w:val="00437CDB"/>
    <w:rsid w:val="0044221D"/>
    <w:rsid w:val="0045259D"/>
    <w:rsid w:val="004615FE"/>
    <w:rsid w:val="00467CAC"/>
    <w:rsid w:val="00467CFD"/>
    <w:rsid w:val="00470826"/>
    <w:rsid w:val="00483A36"/>
    <w:rsid w:val="00485AEF"/>
    <w:rsid w:val="00491E65"/>
    <w:rsid w:val="004B0A1A"/>
    <w:rsid w:val="004C282C"/>
    <w:rsid w:val="004E167C"/>
    <w:rsid w:val="004E6E72"/>
    <w:rsid w:val="004E778D"/>
    <w:rsid w:val="00500C9D"/>
    <w:rsid w:val="00501D36"/>
    <w:rsid w:val="0050593A"/>
    <w:rsid w:val="005328D3"/>
    <w:rsid w:val="00543FE5"/>
    <w:rsid w:val="005452CC"/>
    <w:rsid w:val="00545C53"/>
    <w:rsid w:val="00546D86"/>
    <w:rsid w:val="00554311"/>
    <w:rsid w:val="00562E64"/>
    <w:rsid w:val="0056395F"/>
    <w:rsid w:val="00570B75"/>
    <w:rsid w:val="00571C16"/>
    <w:rsid w:val="005803CC"/>
    <w:rsid w:val="005807B8"/>
    <w:rsid w:val="00591E9E"/>
    <w:rsid w:val="005B7C56"/>
    <w:rsid w:val="005C045F"/>
    <w:rsid w:val="005C51F0"/>
    <w:rsid w:val="005D3FA1"/>
    <w:rsid w:val="005F10A4"/>
    <w:rsid w:val="005F7A78"/>
    <w:rsid w:val="006101F0"/>
    <w:rsid w:val="00612FFC"/>
    <w:rsid w:val="00622868"/>
    <w:rsid w:val="00627CDD"/>
    <w:rsid w:val="00631BBB"/>
    <w:rsid w:val="00640531"/>
    <w:rsid w:val="0064438B"/>
    <w:rsid w:val="0067467D"/>
    <w:rsid w:val="00677D19"/>
    <w:rsid w:val="00680910"/>
    <w:rsid w:val="006A46DD"/>
    <w:rsid w:val="006A5EC8"/>
    <w:rsid w:val="006A601E"/>
    <w:rsid w:val="006A7EE1"/>
    <w:rsid w:val="006C4B9D"/>
    <w:rsid w:val="006E0EAC"/>
    <w:rsid w:val="006E673F"/>
    <w:rsid w:val="00703A14"/>
    <w:rsid w:val="007046DE"/>
    <w:rsid w:val="00722EBF"/>
    <w:rsid w:val="007301D1"/>
    <w:rsid w:val="00771480"/>
    <w:rsid w:val="007714A7"/>
    <w:rsid w:val="00773B23"/>
    <w:rsid w:val="007B0785"/>
    <w:rsid w:val="007B5CD6"/>
    <w:rsid w:val="007C5442"/>
    <w:rsid w:val="007C6CBC"/>
    <w:rsid w:val="007D46C4"/>
    <w:rsid w:val="007D6A61"/>
    <w:rsid w:val="007E3735"/>
    <w:rsid w:val="007E535F"/>
    <w:rsid w:val="007F1617"/>
    <w:rsid w:val="007F1734"/>
    <w:rsid w:val="007F4621"/>
    <w:rsid w:val="00804274"/>
    <w:rsid w:val="00805DB2"/>
    <w:rsid w:val="00806E93"/>
    <w:rsid w:val="0080704D"/>
    <w:rsid w:val="0083212E"/>
    <w:rsid w:val="008327F3"/>
    <w:rsid w:val="00841F56"/>
    <w:rsid w:val="00856C18"/>
    <w:rsid w:val="008814C6"/>
    <w:rsid w:val="008D50C7"/>
    <w:rsid w:val="008D5E01"/>
    <w:rsid w:val="008F5346"/>
    <w:rsid w:val="00915DD7"/>
    <w:rsid w:val="00941B51"/>
    <w:rsid w:val="009618DA"/>
    <w:rsid w:val="009633DE"/>
    <w:rsid w:val="00964A23"/>
    <w:rsid w:val="00972957"/>
    <w:rsid w:val="00974B49"/>
    <w:rsid w:val="009823B6"/>
    <w:rsid w:val="00985747"/>
    <w:rsid w:val="00992BA4"/>
    <w:rsid w:val="00996F70"/>
    <w:rsid w:val="009B2569"/>
    <w:rsid w:val="009D047B"/>
    <w:rsid w:val="009D5070"/>
    <w:rsid w:val="009E097F"/>
    <w:rsid w:val="009E7D10"/>
    <w:rsid w:val="009F7CFF"/>
    <w:rsid w:val="00A03D49"/>
    <w:rsid w:val="00A25749"/>
    <w:rsid w:val="00A3167C"/>
    <w:rsid w:val="00A31E18"/>
    <w:rsid w:val="00A37452"/>
    <w:rsid w:val="00A37FD3"/>
    <w:rsid w:val="00A44E58"/>
    <w:rsid w:val="00A53DAA"/>
    <w:rsid w:val="00A56FEE"/>
    <w:rsid w:val="00A63CE4"/>
    <w:rsid w:val="00A74063"/>
    <w:rsid w:val="00A830F0"/>
    <w:rsid w:val="00A90274"/>
    <w:rsid w:val="00A91985"/>
    <w:rsid w:val="00AB282E"/>
    <w:rsid w:val="00AC162B"/>
    <w:rsid w:val="00AE1C71"/>
    <w:rsid w:val="00B05AF2"/>
    <w:rsid w:val="00B13BE6"/>
    <w:rsid w:val="00B57AA5"/>
    <w:rsid w:val="00B64088"/>
    <w:rsid w:val="00B77FE2"/>
    <w:rsid w:val="00B929CC"/>
    <w:rsid w:val="00BB0E44"/>
    <w:rsid w:val="00BC5651"/>
    <w:rsid w:val="00BC680D"/>
    <w:rsid w:val="00BD148E"/>
    <w:rsid w:val="00BD1C24"/>
    <w:rsid w:val="00BD6C4A"/>
    <w:rsid w:val="00BE1AF4"/>
    <w:rsid w:val="00BF7B30"/>
    <w:rsid w:val="00C220A6"/>
    <w:rsid w:val="00C37E9B"/>
    <w:rsid w:val="00C821F4"/>
    <w:rsid w:val="00C85CFE"/>
    <w:rsid w:val="00C97E5A"/>
    <w:rsid w:val="00CA033D"/>
    <w:rsid w:val="00CA69F3"/>
    <w:rsid w:val="00CA73C5"/>
    <w:rsid w:val="00CC4589"/>
    <w:rsid w:val="00CC6473"/>
    <w:rsid w:val="00CD6DD3"/>
    <w:rsid w:val="00CE0700"/>
    <w:rsid w:val="00CE3DFE"/>
    <w:rsid w:val="00CF1A67"/>
    <w:rsid w:val="00CF287A"/>
    <w:rsid w:val="00CF7CD0"/>
    <w:rsid w:val="00D06FA6"/>
    <w:rsid w:val="00D141B7"/>
    <w:rsid w:val="00D142E6"/>
    <w:rsid w:val="00D57B72"/>
    <w:rsid w:val="00D62BC2"/>
    <w:rsid w:val="00D63108"/>
    <w:rsid w:val="00D7040E"/>
    <w:rsid w:val="00D7144B"/>
    <w:rsid w:val="00D806CA"/>
    <w:rsid w:val="00DA5762"/>
    <w:rsid w:val="00DA7489"/>
    <w:rsid w:val="00DB0DB6"/>
    <w:rsid w:val="00DB6E80"/>
    <w:rsid w:val="00DD0DAD"/>
    <w:rsid w:val="00DD22C6"/>
    <w:rsid w:val="00DD5E6A"/>
    <w:rsid w:val="00DE7FDC"/>
    <w:rsid w:val="00DF3240"/>
    <w:rsid w:val="00E100A5"/>
    <w:rsid w:val="00E22B3F"/>
    <w:rsid w:val="00E40A03"/>
    <w:rsid w:val="00E4238B"/>
    <w:rsid w:val="00E72EC6"/>
    <w:rsid w:val="00E819F1"/>
    <w:rsid w:val="00E862DB"/>
    <w:rsid w:val="00E957A4"/>
    <w:rsid w:val="00E97EF2"/>
    <w:rsid w:val="00EB0BA4"/>
    <w:rsid w:val="00EB0E44"/>
    <w:rsid w:val="00EB3B30"/>
    <w:rsid w:val="00EC0459"/>
    <w:rsid w:val="00ED7093"/>
    <w:rsid w:val="00EE2797"/>
    <w:rsid w:val="00EE6DD1"/>
    <w:rsid w:val="00EF1382"/>
    <w:rsid w:val="00EF258F"/>
    <w:rsid w:val="00F12151"/>
    <w:rsid w:val="00F22AE6"/>
    <w:rsid w:val="00F267F7"/>
    <w:rsid w:val="00F272C4"/>
    <w:rsid w:val="00F3029F"/>
    <w:rsid w:val="00F31DA8"/>
    <w:rsid w:val="00F54671"/>
    <w:rsid w:val="00F54C40"/>
    <w:rsid w:val="00F560F4"/>
    <w:rsid w:val="00F651D4"/>
    <w:rsid w:val="00F74962"/>
    <w:rsid w:val="00F9660C"/>
    <w:rsid w:val="00F966FB"/>
    <w:rsid w:val="00FB0DB2"/>
    <w:rsid w:val="00FD306F"/>
    <w:rsid w:val="00FD47EA"/>
    <w:rsid w:val="00FD5D48"/>
    <w:rsid w:val="00FE2189"/>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E8181"/>
  <w15:chartTrackingRefBased/>
  <w15:docId w15:val="{26899FC8-7688-4226-8B31-C15D6435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rsid w:val="0056395F"/>
    <w:rPr>
      <w:sz w:val="16"/>
      <w:szCs w:val="16"/>
    </w:rPr>
  </w:style>
  <w:style w:type="paragraph" w:styleId="Tekstopmerking">
    <w:name w:val="annotation text"/>
    <w:basedOn w:val="Standaard"/>
    <w:link w:val="TekstopmerkingChar"/>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paragraph" w:customStyle="1" w:styleId="Normal7">
    <w:name w:val="Normal#7"/>
    <w:rsid w:val="008814C6"/>
    <w:pPr>
      <w:autoSpaceDE w:val="0"/>
      <w:autoSpaceDN w:val="0"/>
      <w:adjustRightInd w:val="0"/>
    </w:pPr>
    <w:rPr>
      <w:rFonts w:ascii="Courier New" w:hAnsi="Courier New" w:cs="Courier New"/>
      <w:lang w:eastAsia="en-US"/>
    </w:rPr>
  </w:style>
  <w:style w:type="character" w:customStyle="1" w:styleId="TekstopmerkingChar">
    <w:name w:val="Tekst opmerking Char"/>
    <w:link w:val="Tekstopmerking"/>
    <w:locked/>
    <w:rsid w:val="00570B75"/>
    <w:rPr>
      <w:rFonts w:ascii="Courier New" w:hAnsi="Courier New"/>
      <w:snapToGrid w:val="0"/>
    </w:rPr>
  </w:style>
  <w:style w:type="character" w:customStyle="1" w:styleId="Datumopmaakprofiel">
    <w:name w:val="Datumopmaakprofiel"/>
    <w:rsid w:val="00771480"/>
    <w:rPr>
      <w:rFonts w:ascii="Helvetica" w:hAnsi="Helvetica" w:cs="Helvetica" w:hint="default"/>
      <w:sz w:val="18"/>
      <w:lang w:val="nl-NL"/>
    </w:rPr>
  </w:style>
  <w:style w:type="paragraph" w:styleId="Revisie">
    <w:name w:val="Revision"/>
    <w:hidden/>
    <w:uiPriority w:val="99"/>
    <w:semiHidden/>
    <w:rsid w:val="00F560F4"/>
    <w:rPr>
      <w:rFonts w:ascii="Courier New" w:hAnsi="Courier New"/>
      <w:snapToGrid w:val="0"/>
      <w:sz w:val="24"/>
    </w:rPr>
  </w:style>
  <w:style w:type="paragraph" w:styleId="Ondertitel">
    <w:name w:val="Subtitle"/>
    <w:aliases w:val="Subtitel"/>
    <w:basedOn w:val="Standaard"/>
    <w:link w:val="OndertitelChar"/>
    <w:qFormat/>
    <w:rsid w:val="00F272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272C4"/>
    <w:rPr>
      <w:rFonts w:asciiTheme="minorHAnsi" w:eastAsiaTheme="minorEastAsia" w:hAnsiTheme="minorHAnsi" w:cstheme="minorBidi"/>
      <w:snapToGrid w:val="0"/>
      <w:color w:val="5A5A5A" w:themeColor="text1" w:themeTint="A5"/>
      <w:spacing w:val="15"/>
      <w:sz w:val="22"/>
      <w:szCs w:val="22"/>
    </w:rPr>
  </w:style>
  <w:style w:type="paragraph" w:styleId="Lijstalinea">
    <w:name w:val="List Paragraph"/>
    <w:basedOn w:val="Standaard"/>
    <w:uiPriority w:val="34"/>
    <w:qFormat/>
    <w:rsid w:val="00404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854E-0898-4A72-8B13-2F3A76CA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1595</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18</cp:revision>
  <cp:lastPrinted>2016-06-30T09:52:00Z</cp:lastPrinted>
  <dcterms:created xsi:type="dcterms:W3CDTF">2023-11-01T09:07:00Z</dcterms:created>
  <dcterms:modified xsi:type="dcterms:W3CDTF">2023-11-08T09:07:00Z</dcterms:modified>
</cp:coreProperties>
</file>