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939F" w14:textId="0CA87946" w:rsidR="00C02BA4" w:rsidRPr="000D7B52" w:rsidRDefault="00C02BA4" w:rsidP="00C02BA4">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Vista</w:t>
      </w:r>
      <w:r w:rsidRPr="000D7B52">
        <w:rPr>
          <w:rFonts w:ascii="Arial" w:hAnsi="Arial" w:cs="Arial"/>
          <w:b/>
          <w:color w:val="000000"/>
          <w:szCs w:val="24"/>
        </w:rPr>
        <w:tab/>
      </w:r>
      <w:r w:rsidRPr="000D7B52">
        <w:rPr>
          <w:rFonts w:ascii="Arial" w:hAnsi="Arial" w:cs="Arial"/>
          <w:color w:val="000000"/>
          <w:sz w:val="22"/>
          <w:szCs w:val="22"/>
        </w:rPr>
        <w:t>(</w:t>
      </w:r>
      <w:r w:rsidR="0058042B">
        <w:rPr>
          <w:rFonts w:ascii="Arial" w:hAnsi="Arial" w:cs="Arial"/>
          <w:color w:val="000000"/>
          <w:sz w:val="22"/>
          <w:szCs w:val="22"/>
        </w:rPr>
        <w:t xml:space="preserve">o.b.v. Hypotheekakte Vista </w:t>
      </w:r>
      <w:r w:rsidRPr="000D7B52">
        <w:rPr>
          <w:rFonts w:ascii="Arial" w:hAnsi="Arial" w:cs="Arial"/>
          <w:color w:val="000000"/>
          <w:sz w:val="22"/>
          <w:szCs w:val="22"/>
        </w:rPr>
        <w:t xml:space="preserve">model </w:t>
      </w:r>
      <w:r>
        <w:rPr>
          <w:rFonts w:ascii="Arial" w:hAnsi="Arial" w:cs="Arial"/>
          <w:color w:val="000000"/>
          <w:sz w:val="22"/>
          <w:szCs w:val="22"/>
        </w:rPr>
        <w:t>2020</w:t>
      </w:r>
      <w:r w:rsidR="0058042B">
        <w:rPr>
          <w:rFonts w:ascii="Arial" w:hAnsi="Arial" w:cs="Arial"/>
          <w:color w:val="000000"/>
          <w:sz w:val="22"/>
          <w:szCs w:val="22"/>
        </w:rPr>
        <w:t>-1</w:t>
      </w:r>
      <w:r w:rsidRPr="000D7B52">
        <w:rPr>
          <w:rFonts w:ascii="Arial" w:hAnsi="Arial" w:cs="Arial"/>
          <w:color w:val="000000"/>
          <w:sz w:val="22"/>
          <w:szCs w:val="22"/>
        </w:rPr>
        <w:t xml:space="preserve">, versie </w:t>
      </w:r>
      <w:r w:rsidR="0058042B">
        <w:rPr>
          <w:rFonts w:ascii="Arial" w:hAnsi="Arial" w:cs="Arial"/>
          <w:color w:val="000000"/>
          <w:sz w:val="22"/>
          <w:szCs w:val="22"/>
        </w:rPr>
        <w:t>0707</w:t>
      </w:r>
      <w:r>
        <w:rPr>
          <w:rFonts w:ascii="Arial" w:hAnsi="Arial" w:cs="Arial"/>
          <w:color w:val="000000"/>
          <w:sz w:val="22"/>
          <w:szCs w:val="22"/>
        </w:rPr>
        <w:t>2020</w:t>
      </w:r>
      <w:r w:rsidRPr="000D7B52">
        <w:rPr>
          <w:rFonts w:ascii="Arial" w:hAnsi="Arial" w:cs="Arial"/>
          <w:color w:val="000000"/>
          <w:sz w:val="22"/>
          <w:szCs w:val="22"/>
        </w:rPr>
        <w:t>)</w:t>
      </w:r>
    </w:p>
    <w:p w14:paraId="70E50A68" w14:textId="77777777" w:rsidR="00C02BA4" w:rsidRPr="000D7B52" w:rsidRDefault="00C02BA4" w:rsidP="00C02BA4">
      <w:pPr>
        <w:ind w:right="96"/>
        <w:rPr>
          <w:rFonts w:ascii="Arial" w:hAnsi="Arial" w:cs="Arial"/>
          <w:color w:val="000000"/>
          <w:sz w:val="20"/>
        </w:rPr>
      </w:pPr>
    </w:p>
    <w:p w14:paraId="1DCD3B35" w14:textId="4FB752A9" w:rsidR="00C02BA4" w:rsidRPr="000D0BA0" w:rsidRDefault="00C02BA4" w:rsidP="00C02BA4">
      <w:pPr>
        <w:ind w:right="96"/>
        <w:rPr>
          <w:rFonts w:ascii="Arial" w:hAnsi="Arial" w:cs="Arial"/>
          <w:b/>
          <w:color w:val="000000"/>
          <w:sz w:val="20"/>
          <w:u w:val="single"/>
        </w:rPr>
      </w:pPr>
      <w:r w:rsidRPr="000D0BA0">
        <w:rPr>
          <w:rFonts w:ascii="Arial" w:hAnsi="Arial" w:cs="Arial"/>
          <w:b/>
          <w:color w:val="000000"/>
          <w:sz w:val="20"/>
          <w:u w:val="single"/>
        </w:rPr>
        <w:t xml:space="preserve">Versie </w:t>
      </w:r>
      <w:r>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Pr>
          <w:rFonts w:ascii="Arial" w:hAnsi="Arial" w:cs="Arial"/>
          <w:b/>
          <w:color w:val="000000"/>
          <w:sz w:val="20"/>
          <w:u w:val="single"/>
        </w:rPr>
        <w:t>1</w:t>
      </w:r>
      <w:r w:rsidR="0058042B">
        <w:rPr>
          <w:rFonts w:ascii="Arial" w:hAnsi="Arial" w:cs="Arial"/>
          <w:b/>
          <w:color w:val="000000"/>
          <w:sz w:val="20"/>
          <w:u w:val="single"/>
        </w:rPr>
        <w:t>4</w:t>
      </w:r>
      <w:r>
        <w:rPr>
          <w:rFonts w:ascii="Arial" w:hAnsi="Arial" w:cs="Arial"/>
          <w:b/>
          <w:color w:val="000000"/>
          <w:sz w:val="20"/>
          <w:u w:val="single"/>
        </w:rPr>
        <w:t>-0</w:t>
      </w:r>
      <w:r w:rsidR="0058042B">
        <w:rPr>
          <w:rFonts w:ascii="Arial" w:hAnsi="Arial" w:cs="Arial"/>
          <w:b/>
          <w:color w:val="000000"/>
          <w:sz w:val="20"/>
          <w:u w:val="single"/>
        </w:rPr>
        <w:t>7</w:t>
      </w:r>
      <w:r>
        <w:rPr>
          <w:rFonts w:ascii="Arial" w:hAnsi="Arial" w:cs="Arial"/>
          <w:b/>
          <w:color w:val="000000"/>
          <w:sz w:val="20"/>
          <w:u w:val="single"/>
        </w:rPr>
        <w:t>-2020</w:t>
      </w:r>
      <w:r w:rsidRPr="000D0BA0">
        <w:rPr>
          <w:rFonts w:ascii="Arial" w:hAnsi="Arial" w:cs="Arial"/>
          <w:b/>
          <w:color w:val="000000"/>
          <w:sz w:val="20"/>
          <w:u w:val="single"/>
        </w:rPr>
        <w:t xml:space="preserve"> </w:t>
      </w:r>
    </w:p>
    <w:p w14:paraId="65652ACE" w14:textId="77777777" w:rsidR="00C02BA4" w:rsidRDefault="00C02BA4" w:rsidP="00C02BA4">
      <w:pPr>
        <w:tabs>
          <w:tab w:val="left" w:pos="-1440"/>
          <w:tab w:val="left" w:pos="-720"/>
        </w:tabs>
        <w:suppressAutoHyphens/>
        <w:ind w:right="96"/>
        <w:rPr>
          <w:rFonts w:ascii="Arial" w:hAnsi="Arial" w:cs="Arial"/>
          <w:color w:val="000000"/>
          <w:sz w:val="20"/>
        </w:rPr>
      </w:pPr>
    </w:p>
    <w:p w14:paraId="752816C5" w14:textId="77777777" w:rsidR="00C02BA4" w:rsidRDefault="00C02BA4" w:rsidP="00C02BA4">
      <w:pPr>
        <w:tabs>
          <w:tab w:val="left" w:pos="-1440"/>
          <w:tab w:val="left" w:pos="-720"/>
        </w:tabs>
        <w:suppressAutoHyphens/>
        <w:ind w:right="96"/>
        <w:rPr>
          <w:rFonts w:ascii="Arial" w:hAnsi="Arial" w:cs="Arial"/>
          <w:color w:val="000000"/>
          <w:sz w:val="20"/>
        </w:rPr>
      </w:pPr>
    </w:p>
    <w:p w14:paraId="1DFE8006" w14:textId="536A2F59" w:rsidR="00C02BA4" w:rsidRDefault="00C02BA4" w:rsidP="00C02BA4">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BA74AF7" w14:textId="77777777" w:rsidR="00C02BA4" w:rsidRDefault="00C02BA4" w:rsidP="00C02BA4">
      <w:pPr>
        <w:tabs>
          <w:tab w:val="left" w:pos="-1440"/>
          <w:tab w:val="left" w:pos="-720"/>
        </w:tabs>
        <w:suppressAutoHyphens/>
        <w:rPr>
          <w:rFonts w:ascii="Arial" w:hAnsi="Arial" w:cs="Arial"/>
          <w:color w:val="FF0000"/>
          <w:sz w:val="20"/>
        </w:rPr>
      </w:pPr>
    </w:p>
    <w:p w14:paraId="75A710D0" w14:textId="253CE0F2" w:rsidR="00C02BA4" w:rsidRDefault="00C02BA4" w:rsidP="00C02BA4">
      <w:pPr>
        <w:tabs>
          <w:tab w:val="left" w:pos="-1440"/>
          <w:tab w:val="left" w:pos="-720"/>
        </w:tabs>
        <w:suppressAutoHyphens/>
        <w:rPr>
          <w:rFonts w:ascii="Arial" w:hAnsi="Arial" w:cs="Arial"/>
          <w:color w:val="FF0000"/>
          <w:sz w:val="20"/>
        </w:rPr>
      </w:pPr>
    </w:p>
    <w:p w14:paraId="10CC5135" w14:textId="77777777" w:rsidR="00C02BA4" w:rsidRPr="002E7F50" w:rsidRDefault="00C02BA4" w:rsidP="00C02BA4">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09541A46" w14:textId="77777777" w:rsidR="00C02BA4" w:rsidRPr="002E7F50" w:rsidRDefault="00C02BA4" w:rsidP="00C02BA4">
      <w:pPr>
        <w:tabs>
          <w:tab w:val="left" w:pos="-1440"/>
          <w:tab w:val="left" w:pos="-720"/>
        </w:tabs>
        <w:suppressAutoHyphens/>
        <w:rPr>
          <w:rFonts w:ascii="Arial" w:hAnsi="Arial" w:cs="Arial"/>
          <w:color w:val="339966"/>
          <w:sz w:val="20"/>
        </w:rPr>
      </w:pPr>
    </w:p>
    <w:p w14:paraId="7A80B5DC" w14:textId="77777777" w:rsidR="00C02BA4" w:rsidRPr="002E7F50" w:rsidRDefault="00C02BA4" w:rsidP="00C02BA4">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6CDAF3C" w14:textId="77777777" w:rsidR="00C02BA4" w:rsidRPr="002E7F50"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Pr>
          <w:rFonts w:ascii="Arial" w:hAnsi="Arial" w:cs="Arial"/>
          <w:color w:val="800080"/>
          <w:sz w:val="20"/>
        </w:rPr>
        <w:tab/>
      </w:r>
      <w:r w:rsidRPr="002E7F50">
        <w:rPr>
          <w:rFonts w:ascii="Arial" w:hAnsi="Arial" w:cs="Arial"/>
          <w:bCs/>
          <w:color w:val="800080"/>
          <w:sz w:val="20"/>
          <w:highlight w:val="yellow"/>
        </w:rPr>
        <w:t>TEKSTBLOK GEVOLMACHTIGDE</w:t>
      </w:r>
      <w:r w:rsidRPr="002E7F50">
        <w:rPr>
          <w:rFonts w:ascii="Arial" w:hAnsi="Arial" w:cs="Arial"/>
          <w:bCs/>
          <w:color w:val="800080"/>
          <w:sz w:val="20"/>
        </w:rPr>
        <w:t>:</w:t>
      </w:r>
    </w:p>
    <w:p w14:paraId="0BC86372" w14:textId="77777777" w:rsidR="00C02BA4" w:rsidRDefault="00C02BA4" w:rsidP="003A391B">
      <w:pPr>
        <w:tabs>
          <w:tab w:val="left" w:pos="567"/>
        </w:tabs>
        <w:ind w:left="567" w:hanging="283"/>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 xml:space="preserve">TEKSTBLOK PARTIJ NATUURLIJK PERSOON/TEKSTBLOK PARTIJ </w:t>
      </w:r>
      <w:r>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Pr="002E7F50">
        <w:rPr>
          <w:rFonts w:ascii="Arial" w:hAnsi="Arial" w:cs="Arial"/>
          <w:color w:val="FF0000"/>
          <w:sz w:val="20"/>
        </w:rPr>
        <w:t>;</w:t>
      </w:r>
      <w:r>
        <w:rPr>
          <w:rFonts w:ascii="Arial" w:hAnsi="Arial" w:cs="Arial"/>
          <w:color w:val="FF0000"/>
          <w:sz w:val="20"/>
        </w:rPr>
        <w:t xml:space="preserve"> </w:t>
      </w:r>
    </w:p>
    <w:p w14:paraId="219BCD4E" w14:textId="2C9F72F0" w:rsidR="00C02BA4" w:rsidRPr="00394137" w:rsidRDefault="008272D3" w:rsidP="00C02BA4">
      <w:pPr>
        <w:ind w:left="426" w:hanging="142"/>
        <w:rPr>
          <w:rFonts w:ascii="Arial" w:hAnsi="Arial"/>
          <w:color w:val="800080"/>
          <w:sz w:val="20"/>
        </w:rPr>
      </w:pPr>
      <w:r w:rsidRPr="008272D3">
        <w:rPr>
          <w:rFonts w:ascii="Arial" w:hAnsi="Arial" w:cs="Arial"/>
          <w:color w:val="FFFFFF"/>
          <w:sz w:val="20"/>
          <w:szCs w:val="16"/>
          <w:highlight w:val="darkYellow"/>
        </w:rPr>
        <w:t>KEUZEBLOK PARTIJNAMEN HYPOTHEEKAKTE</w:t>
      </w:r>
      <w:r w:rsidR="00C02BA4" w:rsidRPr="002E7F50">
        <w:rPr>
          <w:rFonts w:ascii="Arial" w:hAnsi="Arial" w:cs="Arial"/>
          <w:color w:val="FF0000"/>
          <w:sz w:val="20"/>
        </w:rPr>
        <w:t>;</w:t>
      </w:r>
    </w:p>
    <w:p w14:paraId="711FE859" w14:textId="77777777" w:rsidR="00C02BA4"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Pr>
          <w:rFonts w:ascii="Arial" w:hAnsi="Arial" w:cs="Arial"/>
          <w:sz w:val="20"/>
        </w:rPr>
        <w:tab/>
      </w:r>
      <w:r w:rsidRPr="002E7F50">
        <w:rPr>
          <w:rFonts w:ascii="Arial" w:hAnsi="Arial" w:cs="Arial"/>
          <w:bCs/>
          <w:color w:val="FF0000"/>
          <w:sz w:val="20"/>
          <w:highlight w:val="yellow"/>
        </w:rPr>
        <w:t>TEKSTBLOK GEVOLMACHTIGDE</w:t>
      </w:r>
      <w:r w:rsidRPr="002E7F50">
        <w:rPr>
          <w:rFonts w:ascii="Arial" w:hAnsi="Arial" w:cs="Arial"/>
          <w:bCs/>
          <w:color w:val="FF0000"/>
          <w:sz w:val="20"/>
        </w:rPr>
        <w:t>:</w:t>
      </w:r>
      <w:r w:rsidRPr="002E7F50">
        <w:rPr>
          <w:rFonts w:ascii="Arial" w:hAnsi="Arial" w:cs="Arial"/>
          <w:sz w:val="20"/>
        </w:rPr>
        <w:tab/>
      </w:r>
    </w:p>
    <w:p w14:paraId="70219551" w14:textId="533CA238" w:rsidR="00C02BA4" w:rsidRPr="008C31AF" w:rsidRDefault="00C02BA4" w:rsidP="008C31AF">
      <w:pPr>
        <w:tabs>
          <w:tab w:val="left" w:pos="-1440"/>
          <w:tab w:val="left" w:pos="-720"/>
        </w:tabs>
        <w:suppressAutoHyphens/>
        <w:spacing w:line="240" w:lineRule="atLeast"/>
        <w:ind w:left="284"/>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D60ADA">
        <w:rPr>
          <w:rFonts w:ascii="Arial" w:hAnsi="Arial" w:cs="Arial"/>
          <w:color w:val="800080"/>
          <w:sz w:val="20"/>
        </w:rPr>
        <w:t>correspondentieadres</w:t>
      </w:r>
      <w:r w:rsidR="008C31AF">
        <w:rPr>
          <w:rFonts w:ascii="Arial" w:hAnsi="Arial" w:cs="Arial"/>
          <w:color w:val="800080"/>
          <w:sz w:val="20"/>
        </w:rPr>
        <w:t xml:space="preserve"> </w:t>
      </w:r>
      <w:r w:rsidR="008C31AF" w:rsidRPr="003E3A35">
        <w:rPr>
          <w:rFonts w:ascii="Arial" w:hAnsi="Arial" w:cs="Arial"/>
          <w:color w:val="800080"/>
          <w:sz w:val="20"/>
        </w:rPr>
        <w:t>voor alle</w:t>
      </w:r>
      <w:r w:rsidR="008C31AF">
        <w:rPr>
          <w:rFonts w:ascii="Arial" w:hAnsi="Arial" w:cs="Arial"/>
          <w:color w:val="800080"/>
          <w:sz w:val="20"/>
        </w:rPr>
        <w:t xml:space="preserve"> </w:t>
      </w:r>
      <w:r w:rsidR="008C31AF" w:rsidRPr="003E3A35">
        <w:rPr>
          <w:rFonts w:ascii="Arial" w:hAnsi="Arial" w:cs="Arial"/>
          <w:color w:val="800080"/>
          <w:sz w:val="20"/>
        </w:rPr>
        <w:t>aangelegenheden betreffende de 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2E7F50">
        <w:rPr>
          <w:rFonts w:ascii="Arial" w:hAnsi="Arial" w:cs="Arial"/>
          <w:color w:val="FF0000"/>
          <w:sz w:val="20"/>
        </w:rPr>
        <w:t>;</w:t>
      </w:r>
      <w:r w:rsidRPr="002E7F50">
        <w:rPr>
          <w:rFonts w:ascii="Arial" w:hAnsi="Arial" w:cs="Arial"/>
          <w:color w:val="008000"/>
          <w:sz w:val="20"/>
        </w:rPr>
        <w:t xml:space="preserve"> </w:t>
      </w:r>
    </w:p>
    <w:p w14:paraId="2130808D" w14:textId="5E79AFC3" w:rsidR="00C02BA4" w:rsidRPr="00A05DF0" w:rsidRDefault="00C02BA4" w:rsidP="00C02BA4">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Pr>
          <w:rFonts w:ascii="Arial" w:hAnsi="Arial" w:cs="Arial"/>
          <w:color w:val="FF0000"/>
          <w:sz w:val="20"/>
        </w:rPr>
        <w:t xml:space="preserve"> </w:t>
      </w:r>
      <w:r w:rsidR="008C31AF">
        <w:rPr>
          <w:rFonts w:ascii="Arial" w:hAnsi="Arial" w:cs="Arial"/>
          <w:color w:val="FF0000"/>
          <w:sz w:val="20"/>
        </w:rPr>
        <w:t>de geldverstrekker</w:t>
      </w:r>
      <w:r w:rsidRPr="00A05DF0">
        <w:rPr>
          <w:rFonts w:ascii="Arial" w:hAnsi="Arial" w:cs="Arial"/>
          <w:color w:val="FF0000"/>
          <w:sz w:val="20"/>
        </w:rPr>
        <w:t xml:space="preserve">. </w:t>
      </w:r>
    </w:p>
    <w:p w14:paraId="2B8E652E" w14:textId="4BC2AD67" w:rsidR="00C02BA4" w:rsidRDefault="00C02BA4" w:rsidP="00B810B0">
      <w:pPr>
        <w:tabs>
          <w:tab w:val="left" w:pos="-1440"/>
          <w:tab w:val="left" w:pos="-720"/>
        </w:tabs>
        <w:suppressAutoHyphens/>
        <w:ind w:left="284"/>
        <w:rPr>
          <w:rFonts w:ascii="Arial" w:hAnsi="Arial" w:cs="Arial"/>
          <w:color w:val="FF0000"/>
          <w:sz w:val="20"/>
        </w:rPr>
        <w:pPrChange w:id="0" w:author="Vos, Inae" w:date="2020-07-14T14:01:00Z">
          <w:pPr>
            <w:tabs>
              <w:tab w:val="left" w:pos="-1440"/>
              <w:tab w:val="left" w:pos="-720"/>
            </w:tabs>
            <w:suppressAutoHyphens/>
          </w:pPr>
        </w:pPrChange>
      </w:pPr>
      <w:r w:rsidRPr="002E7F50">
        <w:rPr>
          <w:rFonts w:ascii="Arial" w:hAnsi="Arial" w:cs="Arial"/>
          <w:color w:val="FF0000"/>
          <w:sz w:val="20"/>
        </w:rPr>
        <w:t>Van het bestaan van de volmacht</w:t>
      </w:r>
      <w:del w:id="1" w:author="Vos, Inae" w:date="2020-07-14T14:01:00Z">
        <w:r w:rsidRPr="00E66A22" w:rsidDel="00B810B0">
          <w:rPr>
            <w:rFonts w:ascii="Arial" w:hAnsi="Arial" w:cs="Arial"/>
            <w:color w:val="800080"/>
            <w:sz w:val="20"/>
          </w:rPr>
          <w:delText>en</w:delText>
        </w:r>
      </w:del>
      <w:r w:rsidRPr="002E7F50">
        <w:rPr>
          <w:rFonts w:ascii="Arial" w:hAnsi="Arial" w:cs="Arial"/>
          <w:color w:val="FF0000"/>
          <w:sz w:val="20"/>
        </w:rPr>
        <w:t xml:space="preserve"> aan de comparant</w:t>
      </w:r>
      <w:del w:id="2" w:author="Vos, Inae" w:date="2020-07-14T14:01:00Z">
        <w:r w:rsidRPr="00E66A22" w:rsidDel="00B810B0">
          <w:rPr>
            <w:rFonts w:ascii="Arial" w:hAnsi="Arial" w:cs="Arial"/>
            <w:color w:val="800080"/>
            <w:sz w:val="20"/>
          </w:rPr>
          <w:delText>e</w:delText>
        </w:r>
      </w:del>
      <w:r w:rsidRPr="002E7F50">
        <w:rPr>
          <w:rFonts w:ascii="Arial" w:hAnsi="Arial" w:cs="Arial"/>
          <w:color w:val="FF0000"/>
          <w:sz w:val="20"/>
        </w:rPr>
        <w:t xml:space="preserve"> onder 2. genoemd is mij, notaris, genoegzaam</w:t>
      </w:r>
      <w:r>
        <w:rPr>
          <w:rFonts w:ascii="Arial" w:hAnsi="Arial" w:cs="Arial"/>
          <w:color w:val="FF0000"/>
          <w:sz w:val="20"/>
        </w:rPr>
        <w:t xml:space="preserve"> gebleken.</w:t>
      </w:r>
    </w:p>
    <w:p w14:paraId="71020921" w14:textId="77777777" w:rsidR="00C02BA4" w:rsidRPr="00C02BA4" w:rsidRDefault="00C02BA4" w:rsidP="00C02BA4">
      <w:pPr>
        <w:rPr>
          <w:rFonts w:ascii="Arial" w:hAnsi="Arial"/>
          <w:color w:val="FF0000"/>
          <w:sz w:val="20"/>
          <w:u w:val="single"/>
        </w:rPr>
      </w:pPr>
      <w:r w:rsidRPr="00C02BA4">
        <w:rPr>
          <w:rFonts w:ascii="Arial" w:hAnsi="Arial"/>
          <w:color w:val="FF0000"/>
          <w:sz w:val="20"/>
          <w:u w:val="single"/>
        </w:rPr>
        <w:t>Lening</w:t>
      </w:r>
    </w:p>
    <w:p w14:paraId="1C20669F" w14:textId="738CE1A9" w:rsidR="00C02BA4" w:rsidRDefault="00C02BA4" w:rsidP="00C02BA4">
      <w:pPr>
        <w:rPr>
          <w:rFonts w:ascii="Arial" w:hAnsi="Arial"/>
          <w:color w:val="FF0000"/>
          <w:sz w:val="20"/>
        </w:rPr>
      </w:pPr>
      <w:r w:rsidRPr="00C02BA4">
        <w:rPr>
          <w:rFonts w:ascii="Arial" w:hAnsi="Arial"/>
          <w:color w:val="FF0000"/>
          <w:sz w:val="20"/>
        </w:rPr>
        <w:t xml:space="preserve">Geldnemer heeft </w:t>
      </w:r>
      <w:ins w:id="3" w:author="Vos, Inae" w:date="2020-07-14T14:02:00Z">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00B810B0">
          <w:rPr>
            <w:rFonts w:ascii="Arial" w:hAnsi="Arial" w:cs="Arial"/>
            <w:sz w:val="20"/>
          </w:rPr>
          <w:t>datum</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ins>
      <w:del w:id="4" w:author="Vos, Inae" w:date="2020-07-14T14:02:00Z">
        <w:r w:rsidRPr="00C02BA4" w:rsidDel="00B810B0">
          <w:rPr>
            <w:rFonts w:ascii="Arial" w:hAnsi="Arial"/>
            <w:color w:val="FF0000"/>
            <w:sz w:val="20"/>
          </w:rPr>
          <w:delText>vandaag</w:delText>
        </w:r>
      </w:del>
      <w:r w:rsidRPr="00C02BA4">
        <w:rPr>
          <w:rFonts w:ascii="Arial" w:hAnsi="Arial"/>
          <w:color w:val="FF0000"/>
          <w:sz w:val="20"/>
        </w:rPr>
        <w:t xml:space="preserve"> een bedrag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000000"/>
          <w:sz w:val="20"/>
        </w:rPr>
        <w:t>leningbedrag voluit in letters (leningbedrag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olor w:val="FF0000"/>
          <w:sz w:val="20"/>
        </w:rPr>
        <w:t xml:space="preserve"> </w:t>
      </w:r>
      <w:r w:rsidRPr="00C02BA4">
        <w:rPr>
          <w:rFonts w:ascii="Arial" w:hAnsi="Arial"/>
          <w:color w:val="FF0000"/>
          <w:sz w:val="20"/>
        </w:rPr>
        <w:t>ontvangen en is dit bedrag schuldig aan de geldverstrekker</w:t>
      </w:r>
      <w:r>
        <w:rPr>
          <w:rFonts w:ascii="Arial" w:hAnsi="Arial"/>
          <w:color w:val="FF0000"/>
          <w:sz w:val="20"/>
        </w:rPr>
        <w:t>.</w:t>
      </w:r>
    </w:p>
    <w:p w14:paraId="51FEDA27"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u w:val="single"/>
        </w:rPr>
      </w:pPr>
      <w:r w:rsidRPr="00C02BA4">
        <w:rPr>
          <w:rFonts w:ascii="Arial" w:hAnsi="Arial"/>
          <w:color w:val="FF0000"/>
          <w:sz w:val="20"/>
          <w:u w:val="single"/>
        </w:rPr>
        <w:t>Hypotheek- en pandrechten</w:t>
      </w:r>
    </w:p>
    <w:p w14:paraId="302B672C" w14:textId="058453CB"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zijn zekerheden voor de geldverstrekker. In deze akte en de algemene voorwaarden die van toepassing zijn</w:t>
      </w:r>
      <w:ins w:id="5" w:author="Vos, Inae" w:date="2020-07-14T14:03:00Z">
        <w:r w:rsidR="00B810B0">
          <w:rPr>
            <w:rFonts w:ascii="Arial" w:hAnsi="Arial"/>
            <w:color w:val="FF0000"/>
            <w:sz w:val="20"/>
          </w:rPr>
          <w:t xml:space="preserve"> op deze akte</w:t>
        </w:r>
      </w:ins>
      <w:r w:rsidRPr="00C02BA4">
        <w:rPr>
          <w:rFonts w:ascii="Arial" w:hAnsi="Arial"/>
          <w:color w:val="FF0000"/>
          <w:sz w:val="20"/>
        </w:rPr>
        <w:t xml:space="preserve">, staan regels waaraan de geldverstrekker en de hypotheekgever zich moeten houden. </w:t>
      </w:r>
    </w:p>
    <w:p w14:paraId="0C21BFAE"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2BE0CE13"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color w:val="FF0000"/>
          <w:sz w:val="20"/>
          <w:u w:val="single"/>
        </w:rPr>
      </w:pPr>
      <w:r w:rsidRPr="00C02BA4">
        <w:rPr>
          <w:rFonts w:ascii="Arial" w:hAnsi="Arial"/>
          <w:color w:val="FF0000"/>
          <w:sz w:val="20"/>
          <w:u w:val="single"/>
        </w:rPr>
        <w:t>Overeenkomst tot het vestigen van hypotheek- en pandrechten</w:t>
      </w:r>
    </w:p>
    <w:p w14:paraId="614B396B"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F917B08" w14:textId="4F17BAEB" w:rsidR="00C02BA4" w:rsidRPr="00C02BA4" w:rsidRDefault="00C02BA4" w:rsidP="00C02BA4">
      <w:pPr>
        <w:rPr>
          <w:rFonts w:ascii="Arial" w:hAnsi="Arial"/>
          <w:color w:val="FF0000"/>
          <w:sz w:val="20"/>
          <w:u w:val="single"/>
        </w:rPr>
      </w:pPr>
      <w:r w:rsidRPr="00C02BA4">
        <w:rPr>
          <w:rFonts w:ascii="Arial" w:hAnsi="Arial"/>
          <w:color w:val="FF0000"/>
          <w:sz w:val="20"/>
          <w:u w:val="single"/>
        </w:rPr>
        <w:t>Hypotheekverlening</w:t>
      </w:r>
    </w:p>
    <w:p w14:paraId="028E1A16" w14:textId="7F4261EE"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rPr>
      </w:pPr>
      <w:r w:rsidRPr="00C02BA4">
        <w:rPr>
          <w:rFonts w:ascii="Arial" w:hAnsi="Arial"/>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ins w:id="6" w:author="Vos, Inae" w:date="2020-07-14T14:06:00Z">
        <w:r w:rsidR="00B810B0">
          <w:rPr>
            <w:rFonts w:ascii="Arial" w:hAnsi="Arial"/>
            <w:color w:val="FF0000"/>
            <w:sz w:val="20"/>
          </w:rPr>
          <w:t xml:space="preserve"> en </w:t>
        </w:r>
        <w:r w:rsidR="00B810B0" w:rsidRPr="00B810B0">
          <w:rPr>
            <w:rFonts w:ascii="Arial" w:hAnsi="Arial"/>
            <w:color w:val="FF0000"/>
            <w:sz w:val="20"/>
          </w:rPr>
          <w:t>indien daar meerdere onderpanden staan, op elk van de onderpanden voor het bedrag dat hierna onder 'Hypotheekbedrag' staat</w:t>
        </w:r>
      </w:ins>
      <w:r w:rsidRPr="00C02BA4">
        <w:rPr>
          <w:rFonts w:ascii="Arial" w:hAnsi="Arial"/>
          <w:color w:val="FF0000"/>
          <w:sz w:val="20"/>
        </w:rPr>
        <w:t xml:space="preserve">. Dit hypotheekrecht geldt als zekerheid voor </w:t>
      </w:r>
      <w:r w:rsidRPr="00C02BA4">
        <w:rPr>
          <w:rFonts w:ascii="Arial" w:hAnsi="Arial" w:cs="Arial"/>
          <w:color w:val="FF0000"/>
          <w:sz w:val="20"/>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ins w:id="7" w:author="Vos, Inae" w:date="2020-07-14T14:08:00Z">
        <w:r w:rsidR="00D16FDA">
          <w:rPr>
            <w:rFonts w:ascii="Arial" w:hAnsi="Arial" w:cs="Arial"/>
            <w:color w:val="FF0000"/>
            <w:sz w:val="20"/>
          </w:rPr>
          <w:t>, borgtochten of regresrechten</w:t>
        </w:r>
      </w:ins>
      <w:r w:rsidRPr="00C02BA4">
        <w:rPr>
          <w:rFonts w:ascii="Arial" w:hAnsi="Arial" w:cs="Arial"/>
          <w:color w:val="FF0000"/>
          <w:sz w:val="20"/>
        </w:rPr>
        <w:t xml:space="preserve">. </w:t>
      </w:r>
    </w:p>
    <w:p w14:paraId="7C3BDC5D" w14:textId="77777777" w:rsidR="00C02BA4" w:rsidRPr="00390E7D"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hypotheekgever geeft het hypotheekrecht tot:</w:t>
      </w:r>
    </w:p>
    <w:p w14:paraId="1F81D565" w14:textId="3625C8C6" w:rsidR="00C02BA4" w:rsidRPr="00DA31A4" w:rsidRDefault="00C02BA4" w:rsidP="008C31AF">
      <w:pPr>
        <w:widowControl/>
        <w:numPr>
          <w:ilvl w:val="0"/>
          <w:numId w:val="1"/>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rFonts w:ascii="Arial" w:hAnsi="Arial"/>
          <w:sz w:val="20"/>
        </w:rPr>
      </w:pPr>
      <w:r w:rsidRPr="00390E7D">
        <w:rPr>
          <w:rFonts w:ascii="Arial" w:hAnsi="Arial"/>
          <w:color w:val="FF0000"/>
          <w:sz w:val="20"/>
        </w:rPr>
        <w:t xml:space="preserve">een 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hypotheekbedrag voluit in letters</w:t>
      </w:r>
      <w:r w:rsidR="00390E7D">
        <w:rPr>
          <w:rFonts w:ascii="Arial" w:hAnsi="Arial" w:cs="Arial"/>
          <w:color w:val="FF0000"/>
          <w:sz w:val="20"/>
        </w:rPr>
        <w:t xml:space="preserve"> </w:t>
      </w:r>
      <w:r w:rsidR="00390E7D">
        <w:rPr>
          <w:rFonts w:ascii="Arial" w:hAnsi="Arial" w:cs="Arial"/>
          <w:sz w:val="20"/>
        </w:rPr>
        <w:t>(hypotheekbedrag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 xml:space="preserve"> </w:t>
      </w:r>
      <w:r w:rsidRPr="00390E7D">
        <w:rPr>
          <w:rFonts w:ascii="Arial" w:hAnsi="Arial"/>
          <w:color w:val="FF0000"/>
          <w:sz w:val="20"/>
        </w:rPr>
        <w:t>plus</w:t>
      </w:r>
    </w:p>
    <w:p w14:paraId="52E45609" w14:textId="5CC6268C" w:rsidR="00C02BA4" w:rsidRPr="00390E7D" w:rsidRDefault="00C02BA4" w:rsidP="008C31AF">
      <w:pPr>
        <w:widowControl/>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olor w:val="FF0000"/>
          <w:sz w:val="20"/>
        </w:rPr>
      </w:pPr>
      <w:r w:rsidRPr="00390E7D">
        <w:rPr>
          <w:rFonts w:ascii="Arial" w:hAnsi="Arial"/>
          <w:color w:val="FF0000"/>
          <w:sz w:val="20"/>
        </w:rPr>
        <w:t>2.</w:t>
      </w:r>
      <w:r w:rsidRPr="00390E7D">
        <w:rPr>
          <w:rFonts w:ascii="Arial" w:hAnsi="Arial"/>
          <w:color w:val="FF0000"/>
          <w:sz w:val="20"/>
        </w:rPr>
        <w:tab/>
        <w:t>renten, vergoedingen, boeten en kosten, samen begroot op vijftig</w:t>
      </w:r>
      <w:r w:rsidRPr="00390E7D">
        <w:rPr>
          <w:rFonts w:ascii="Arial" w:hAnsi="Arial" w:cs="Arial"/>
          <w:color w:val="FF0000"/>
          <w:sz w:val="20"/>
        </w:rPr>
        <w:t> </w:t>
      </w:r>
      <w:r w:rsidRPr="00390E7D">
        <w:rPr>
          <w:rFonts w:ascii="Arial" w:hAnsi="Arial"/>
          <w:color w:val="FF0000"/>
          <w:sz w:val="20"/>
        </w:rPr>
        <w:t>procent</w:t>
      </w:r>
      <w:r w:rsidRPr="00390E7D">
        <w:rPr>
          <w:rFonts w:ascii="Arial" w:hAnsi="Arial" w:cs="Arial"/>
          <w:color w:val="FF0000"/>
          <w:sz w:val="20"/>
        </w:rPr>
        <w:t> </w:t>
      </w:r>
      <w:r w:rsidRPr="00390E7D">
        <w:rPr>
          <w:rFonts w:ascii="Arial" w:hAnsi="Arial"/>
          <w:color w:val="FF0000"/>
          <w:sz w:val="20"/>
        </w:rPr>
        <w:t xml:space="preserve">(50%) van het bedrag hiervoor onder 1., dat is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sz w:val="20"/>
        </w:rPr>
        <w:t>50% van hypotheekbedrag voluit in letters (50% van 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Pr="00390E7D">
        <w:rPr>
          <w:rFonts w:ascii="Arial" w:hAnsi="Arial"/>
          <w:i/>
          <w:color w:val="FF0000"/>
          <w:sz w:val="20"/>
        </w:rPr>
        <w:t>,</w:t>
      </w:r>
      <w:r w:rsidRPr="00390E7D">
        <w:rPr>
          <w:rFonts w:ascii="Arial" w:hAnsi="Arial"/>
          <w:color w:val="FF0000"/>
          <w:sz w:val="20"/>
        </w:rPr>
        <w:t xml:space="preserve"> </w:t>
      </w:r>
    </w:p>
    <w:p w14:paraId="1CC58903" w14:textId="5ED78AB0" w:rsidR="00C02BA4" w:rsidRPr="00276A4A" w:rsidRDefault="00C02BA4" w:rsidP="008C31AF">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sz w:val="20"/>
        </w:rPr>
      </w:pPr>
      <w:r w:rsidRPr="00390E7D">
        <w:rPr>
          <w:rFonts w:ascii="Arial" w:hAnsi="Arial"/>
          <w:color w:val="FF0000"/>
          <w:sz w:val="20"/>
        </w:rPr>
        <w:t xml:space="preserve">dus tot een totaalbedrag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1</w:t>
      </w:r>
      <w:r w:rsidR="00390E7D">
        <w:rPr>
          <w:rFonts w:ascii="Arial" w:hAnsi="Arial" w:cs="Arial"/>
          <w:sz w:val="20"/>
        </w:rPr>
        <w:t>50% van hypotheekbedrag voluit in letters (150% van 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Pr="00390E7D">
        <w:rPr>
          <w:rFonts w:ascii="Arial" w:hAnsi="Arial"/>
          <w:color w:val="FF0000"/>
          <w:sz w:val="20"/>
        </w:rPr>
        <w:t>, op:</w:t>
      </w:r>
    </w:p>
    <w:p w14:paraId="73D7E6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color w:val="FF0000"/>
          <w:sz w:val="20"/>
          <w:u w:val="single"/>
        </w:rPr>
      </w:pPr>
      <w:r w:rsidRPr="00390E7D">
        <w:rPr>
          <w:rFonts w:ascii="Arial" w:hAnsi="Arial"/>
          <w:color w:val="FF0000"/>
          <w:sz w:val="20"/>
          <w:u w:val="single"/>
        </w:rPr>
        <w:t>Onderpand</w:t>
      </w:r>
    </w:p>
    <w:p w14:paraId="7D284258" w14:textId="77777777" w:rsidR="00390E7D" w:rsidRDefault="00390E7D" w:rsidP="00390E7D">
      <w:pPr>
        <w:widowControl/>
        <w:autoSpaceDE w:val="0"/>
        <w:autoSpaceDN w:val="0"/>
        <w:adjustRightInd w:val="0"/>
        <w:rPr>
          <w:rFonts w:ascii="Arial" w:hAnsi="Arial" w:cs="Arial"/>
          <w:snapToGrid/>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Pr>
          <w:rFonts w:ascii="Arial" w:hAnsi="Arial" w:cs="Arial"/>
          <w:color w:val="FF0000"/>
          <w:sz w:val="20"/>
        </w:rPr>
        <w:t xml:space="preserve">; </w:t>
      </w:r>
    </w:p>
    <w:p w14:paraId="0F356C87" w14:textId="00FC143C" w:rsidR="00390E7D" w:rsidRPr="00390E7D" w:rsidRDefault="008C31AF"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Pr>
          <w:rFonts w:ascii="Arial" w:hAnsi="Arial"/>
          <w:color w:val="FF0000"/>
          <w:sz w:val="20"/>
        </w:rPr>
        <w:t>h</w:t>
      </w:r>
      <w:r w:rsidR="00390E7D" w:rsidRPr="00390E7D">
        <w:rPr>
          <w:rFonts w:ascii="Arial" w:hAnsi="Arial"/>
          <w:color w:val="FF0000"/>
          <w:sz w:val="20"/>
        </w:rPr>
        <w:t>ierna</w:t>
      </w:r>
      <w:del w:id="8" w:author="Vos, Inae" w:date="2020-07-14T14:09:00Z">
        <w:r w:rsidR="00390E7D" w:rsidRPr="00390E7D" w:rsidDel="00D16FDA">
          <w:rPr>
            <w:rFonts w:ascii="Arial" w:hAnsi="Arial"/>
            <w:color w:val="800080"/>
            <w:sz w:val="20"/>
          </w:rPr>
          <w:delText>,</w:delText>
        </w:r>
      </w:del>
      <w:r w:rsidR="00390E7D" w:rsidRPr="00390E7D">
        <w:rPr>
          <w:rFonts w:ascii="Arial" w:hAnsi="Arial"/>
          <w:color w:val="800080"/>
          <w:sz w:val="20"/>
        </w:rPr>
        <w:t xml:space="preserve"> </w:t>
      </w:r>
      <w:ins w:id="9" w:author="Vos, Inae" w:date="2020-07-14T14:09:00Z">
        <w:r w:rsidR="00D16FDA">
          <w:rPr>
            <w:rFonts w:ascii="Arial" w:hAnsi="Arial"/>
            <w:color w:val="800080"/>
            <w:sz w:val="20"/>
          </w:rPr>
          <w:t>(</w:t>
        </w:r>
      </w:ins>
      <w:r w:rsidR="00390E7D" w:rsidRPr="00390E7D">
        <w:rPr>
          <w:rFonts w:ascii="Arial" w:hAnsi="Arial" w:cs="Arial"/>
          <w:color w:val="800080"/>
          <w:sz w:val="20"/>
        </w:rPr>
        <w:t>zowel samen als ieder apart</w:t>
      </w:r>
      <w:ins w:id="10" w:author="Vos, Inae" w:date="2020-07-14T14:09:00Z">
        <w:r w:rsidR="00D16FDA">
          <w:rPr>
            <w:rFonts w:ascii="Arial" w:hAnsi="Arial"/>
            <w:color w:val="800080"/>
            <w:sz w:val="20"/>
          </w:rPr>
          <w:t>)</w:t>
        </w:r>
      </w:ins>
      <w:del w:id="11" w:author="Vos, Inae" w:date="2020-07-14T14:09:00Z">
        <w:r w:rsidR="00390E7D" w:rsidRPr="00390E7D" w:rsidDel="00D16FDA">
          <w:rPr>
            <w:rFonts w:ascii="Arial" w:hAnsi="Arial"/>
            <w:color w:val="800080"/>
            <w:sz w:val="20"/>
          </w:rPr>
          <w:delText>,</w:delText>
        </w:r>
      </w:del>
      <w:r w:rsidR="00390E7D" w:rsidRPr="00390E7D">
        <w:rPr>
          <w:rFonts w:ascii="Arial" w:hAnsi="Arial"/>
          <w:color w:val="800080"/>
          <w:sz w:val="20"/>
        </w:rPr>
        <w:t xml:space="preserve"> </w:t>
      </w:r>
      <w:r w:rsidR="00390E7D" w:rsidRPr="00390E7D">
        <w:rPr>
          <w:rFonts w:ascii="Arial" w:hAnsi="Arial"/>
          <w:color w:val="FF0000"/>
          <w:sz w:val="20"/>
        </w:rPr>
        <w:t>te noemen: onderpand</w:t>
      </w:r>
      <w:r>
        <w:rPr>
          <w:rFonts w:ascii="Arial" w:hAnsi="Arial"/>
          <w:color w:val="FF0000"/>
          <w:sz w:val="20"/>
        </w:rPr>
        <w:t>.</w:t>
      </w:r>
    </w:p>
    <w:p w14:paraId="243248F3"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color w:val="FF0000"/>
          <w:sz w:val="20"/>
          <w:u w:val="single"/>
        </w:rPr>
      </w:pPr>
      <w:r w:rsidRPr="00390E7D">
        <w:rPr>
          <w:rFonts w:ascii="Arial" w:hAnsi="Arial"/>
          <w:color w:val="FF0000"/>
          <w:sz w:val="20"/>
          <w:u w:val="single"/>
        </w:rPr>
        <w:t>Opzegging</w:t>
      </w:r>
    </w:p>
    <w:p w14:paraId="0DA918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geldverstrekker mag het hypotheekrecht en de pandrechten helemaal of voor een deel opzeggen. De hypotheekgever mag dit niet.</w:t>
      </w:r>
    </w:p>
    <w:p w14:paraId="1AA6A068" w14:textId="77777777" w:rsidR="00BF7BD2" w:rsidRPr="00BF7BD2" w:rsidRDefault="00BF7BD2" w:rsidP="00BF7BD2">
      <w:pPr>
        <w:widowControl/>
        <w:spacing w:line="260" w:lineRule="atLeast"/>
        <w:rPr>
          <w:rFonts w:ascii="Arial" w:hAnsi="Arial" w:cs="Arial"/>
          <w:snapToGrid/>
          <w:color w:val="800080"/>
          <w:sz w:val="20"/>
          <w:u w:val="single"/>
        </w:rPr>
      </w:pPr>
      <w:r w:rsidRPr="00BF7BD2">
        <w:rPr>
          <w:rFonts w:ascii="Arial" w:hAnsi="Arial" w:cs="Arial"/>
          <w:snapToGrid/>
          <w:color w:val="800080"/>
          <w:sz w:val="20"/>
          <w:u w:val="single"/>
        </w:rPr>
        <w:t>Woonplaatskeuze</w:t>
      </w:r>
    </w:p>
    <w:p w14:paraId="05646896" w14:textId="77777777" w:rsidR="00BF7BD2" w:rsidRPr="00BF7BD2" w:rsidRDefault="00BF7BD2" w:rsidP="00BF7BD2">
      <w:pPr>
        <w:widowControl/>
        <w:spacing w:line="260" w:lineRule="atLeast"/>
        <w:rPr>
          <w:rFonts w:ascii="Arial" w:hAnsi="Arial" w:cs="Arial"/>
          <w:snapToGrid/>
          <w:color w:val="800080"/>
          <w:sz w:val="20"/>
        </w:rPr>
      </w:pPr>
      <w:r w:rsidRPr="00BF7BD2">
        <w:rPr>
          <w:rFonts w:ascii="Arial" w:hAnsi="Arial" w:cs="Arial"/>
          <w:snapToGrid/>
          <w:color w:val="800080"/>
          <w:sz w:val="20"/>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p>
    <w:p w14:paraId="3E1962B3" w14:textId="77777777" w:rsidR="00390E7D"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napToGrid/>
          <w:color w:val="FF0000"/>
          <w:sz w:val="20"/>
        </w:rPr>
      </w:pPr>
      <w:r>
        <w:rPr>
          <w:rFonts w:ascii="Arial" w:hAnsi="Arial" w:cs="Arial"/>
          <w:color w:val="FF0000"/>
          <w:sz w:val="20"/>
        </w:rPr>
        <w:t>EINDE KADASTERDEEL</w:t>
      </w:r>
    </w:p>
    <w:p w14:paraId="5FB0B0B4" w14:textId="6EEC4FC8" w:rsidR="00390E7D" w:rsidRDefault="00390E7D" w:rsidP="00390E7D">
      <w:pPr>
        <w:tabs>
          <w:tab w:val="left" w:pos="-1440"/>
          <w:tab w:val="left" w:pos="-720"/>
          <w:tab w:val="left" w:pos="284"/>
        </w:tabs>
        <w:suppressAutoHyphens/>
        <w:rPr>
          <w:rFonts w:ascii="Arial" w:hAnsi="Arial" w:cs="Arial"/>
          <w:sz w:val="20"/>
        </w:rPr>
      </w:pPr>
    </w:p>
    <w:p w14:paraId="59E6D4DA" w14:textId="6F1DD1BA" w:rsidR="00390E7D" w:rsidRPr="008272D3" w:rsidRDefault="00390E7D" w:rsidP="00390E7D">
      <w:pPr>
        <w:rPr>
          <w:rFonts w:ascii="Arial" w:hAnsi="Arial" w:cs="Arial"/>
          <w:b/>
          <w:i/>
          <w:snapToGrid/>
          <w:color w:val="000000"/>
          <w:sz w:val="20"/>
        </w:rPr>
      </w:pPr>
      <w:r w:rsidRPr="008272D3">
        <w:rPr>
          <w:rFonts w:ascii="Arial" w:hAnsi="Arial" w:cs="Arial"/>
          <w:b/>
          <w:i/>
          <w:color w:val="000000"/>
          <w:sz w:val="20"/>
        </w:rPr>
        <w:t>Voorbeeld comparitie partij ‘</w:t>
      </w:r>
      <w:r w:rsidR="008272D3">
        <w:rPr>
          <w:rFonts w:ascii="Arial" w:hAnsi="Arial" w:cs="Arial"/>
          <w:b/>
          <w:i/>
          <w:color w:val="000000"/>
          <w:sz w:val="20"/>
        </w:rPr>
        <w:t>Vist</w:t>
      </w:r>
      <w:r w:rsidR="00E05CF1">
        <w:rPr>
          <w:rFonts w:ascii="Arial" w:hAnsi="Arial" w:cs="Arial"/>
          <w:b/>
          <w:i/>
          <w:color w:val="000000"/>
          <w:sz w:val="20"/>
        </w:rPr>
        <w:t>a</w:t>
      </w:r>
      <w:r w:rsidR="008272D3">
        <w:rPr>
          <w:rFonts w:ascii="Arial" w:hAnsi="Arial" w:cs="Arial"/>
          <w:b/>
          <w:i/>
          <w:color w:val="000000"/>
          <w:sz w:val="20"/>
        </w:rPr>
        <w:t xml:space="preserve"> Hypotheken B.V.</w:t>
      </w:r>
      <w:r w:rsidRPr="008272D3">
        <w:rPr>
          <w:rFonts w:ascii="Arial" w:hAnsi="Arial" w:cs="Arial"/>
          <w:b/>
          <w:i/>
          <w:color w:val="000000"/>
          <w:sz w:val="20"/>
        </w:rPr>
        <w:t>’</w:t>
      </w:r>
    </w:p>
    <w:p w14:paraId="6B1B58A9" w14:textId="04E7DD94" w:rsidR="00390E7D" w:rsidRDefault="008272D3" w:rsidP="00390E7D">
      <w:pPr>
        <w:rPr>
          <w:rFonts w:ascii="Arial" w:hAnsi="Arial"/>
          <w:sz w:val="20"/>
        </w:rPr>
      </w:pPr>
      <w:r w:rsidRPr="00662819">
        <w:rPr>
          <w:rFonts w:ascii="Arial" w:hAnsi="Arial"/>
          <w:sz w:val="20"/>
        </w:rPr>
        <w:t>de besloten vennootschap met beperkte aansprakelijkheid</w:t>
      </w:r>
      <w:r w:rsidR="00D86D69">
        <w:rPr>
          <w:rFonts w:ascii="Arial" w:hAnsi="Arial"/>
          <w:sz w:val="20"/>
        </w:rPr>
        <w:t>:</w:t>
      </w:r>
      <w:r w:rsidRPr="00662819">
        <w:rPr>
          <w:rFonts w:ascii="Arial" w:hAnsi="Arial"/>
          <w:sz w:val="20"/>
        </w:rPr>
        <w:t xml:space="preserve"> Vista Hypotheken B.V., statutair gevestigd te Amsterdam, kantoorhoudende te </w:t>
      </w:r>
      <w:r>
        <w:rPr>
          <w:rFonts w:ascii="Arial" w:hAnsi="Arial"/>
          <w:sz w:val="20"/>
        </w:rPr>
        <w:t>3511 BK</w:t>
      </w:r>
      <w:r w:rsidRPr="00662819">
        <w:rPr>
          <w:rFonts w:ascii="Arial" w:hAnsi="Arial"/>
          <w:sz w:val="20"/>
        </w:rPr>
        <w:t xml:space="preserve"> UTRECHT, Lange Viestraat 4</w:t>
      </w:r>
      <w:r w:rsidR="00D86D69">
        <w:rPr>
          <w:rFonts w:ascii="Arial" w:hAnsi="Arial"/>
          <w:sz w:val="20"/>
        </w:rPr>
        <w:t>,</w:t>
      </w:r>
      <w:r w:rsidRPr="00662819">
        <w:rPr>
          <w:rFonts w:ascii="Arial" w:hAnsi="Arial"/>
          <w:sz w:val="20"/>
        </w:rPr>
        <w:t xml:space="preserve"> ingeschreven in het handelsregister van de Kamer van Koophandel onder nummer 69454744 (correspondentieadres voor alle aangelegenheden betreffende de hierna te vermelden rechtshandelingen: Postbus 487</w:t>
      </w:r>
      <w:r w:rsidR="00AA10D4">
        <w:rPr>
          <w:rFonts w:ascii="Arial" w:hAnsi="Arial"/>
          <w:sz w:val="20"/>
        </w:rPr>
        <w:t>,</w:t>
      </w:r>
      <w:r w:rsidRPr="00662819">
        <w:rPr>
          <w:rFonts w:ascii="Arial" w:hAnsi="Arial"/>
          <w:sz w:val="20"/>
        </w:rPr>
        <w:t xml:space="preserve"> 3000 AL ROTTERDAM</w:t>
      </w:r>
      <w:r>
        <w:rPr>
          <w:rFonts w:ascii="Arial" w:hAnsi="Arial"/>
          <w:sz w:val="20"/>
        </w:rPr>
        <w:t xml:space="preserve">); </w:t>
      </w:r>
    </w:p>
    <w:p w14:paraId="602BB614" w14:textId="77777777" w:rsidR="008272D3" w:rsidRPr="008272D3" w:rsidRDefault="008272D3" w:rsidP="00390E7D">
      <w:pPr>
        <w:rPr>
          <w:rFonts w:ascii="Arial" w:hAnsi="Arial" w:cs="Arial"/>
          <w:b/>
          <w:i/>
          <w:color w:val="000000"/>
          <w:sz w:val="20"/>
        </w:rPr>
      </w:pPr>
    </w:p>
    <w:p w14:paraId="13253E43" w14:textId="77777777" w:rsidR="00390E7D" w:rsidRPr="008272D3" w:rsidRDefault="00390E7D" w:rsidP="00390E7D">
      <w:pPr>
        <w:rPr>
          <w:rFonts w:ascii="Arial" w:hAnsi="Arial" w:cs="Arial"/>
          <w:b/>
          <w:i/>
          <w:color w:val="000000"/>
          <w:sz w:val="20"/>
        </w:rPr>
      </w:pPr>
      <w:r w:rsidRPr="008272D3">
        <w:rPr>
          <w:rFonts w:ascii="Arial" w:hAnsi="Arial" w:cs="Arial"/>
          <w:b/>
          <w:i/>
          <w:color w:val="000000"/>
          <w:sz w:val="20"/>
        </w:rPr>
        <w:t>Toelichting</w:t>
      </w:r>
    </w:p>
    <w:p w14:paraId="16D2555A"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Rangwisseling wordt </w:t>
      </w:r>
      <w:r w:rsidRPr="008272D3">
        <w:rPr>
          <w:rFonts w:ascii="Arial" w:hAnsi="Arial" w:cs="Arial"/>
          <w:sz w:val="20"/>
          <w:u w:val="single"/>
        </w:rPr>
        <w:t>niet</w:t>
      </w:r>
      <w:r w:rsidRPr="008272D3">
        <w:rPr>
          <w:rFonts w:ascii="Arial" w:hAnsi="Arial" w:cs="Arial"/>
          <w:sz w:val="20"/>
        </w:rPr>
        <w:t xml:space="preserve"> ondersteund in de akte, in verband met de verplichte vermelding van aankomsttitel en voorbelasting.</w:t>
      </w:r>
    </w:p>
    <w:p w14:paraId="1E211C56" w14:textId="77777777" w:rsidR="00390E7D" w:rsidRPr="008272D3" w:rsidRDefault="00390E7D" w:rsidP="00390E7D">
      <w:pPr>
        <w:tabs>
          <w:tab w:val="left" w:pos="-1440"/>
          <w:tab w:val="left" w:pos="-720"/>
          <w:tab w:val="left" w:pos="425"/>
        </w:tabs>
        <w:suppressAutoHyphens/>
        <w:rPr>
          <w:rFonts w:ascii="Arial" w:hAnsi="Arial" w:cs="Arial"/>
          <w:sz w:val="20"/>
        </w:rPr>
      </w:pPr>
    </w:p>
    <w:p w14:paraId="7748E362"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Zie voor het kleurgebruik in deze modelakte: </w:t>
      </w:r>
    </w:p>
    <w:p w14:paraId="42482621"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Tekstblok – Algemene afspraken modeldocumenten en tekstblokken </w:t>
      </w:r>
    </w:p>
    <w:p w14:paraId="64EB9FD2" w14:textId="77777777" w:rsidR="00390E7D" w:rsidRPr="008272D3" w:rsidRDefault="00390E7D" w:rsidP="00390E7D">
      <w:pPr>
        <w:tabs>
          <w:tab w:val="left" w:pos="-1440"/>
          <w:tab w:val="left" w:pos="-720"/>
          <w:tab w:val="left" w:pos="425"/>
        </w:tabs>
        <w:suppressAutoHyphens/>
        <w:rPr>
          <w:rFonts w:ascii="Arial" w:hAnsi="Arial" w:cs="Arial"/>
          <w:sz w:val="20"/>
        </w:rPr>
      </w:pPr>
    </w:p>
    <w:p w14:paraId="3E5F2158" w14:textId="77777777" w:rsidR="00390E7D" w:rsidRPr="008272D3" w:rsidRDefault="00390E7D" w:rsidP="00390E7D">
      <w:pPr>
        <w:rPr>
          <w:rFonts w:ascii="Arial" w:hAnsi="Arial" w:cs="Arial"/>
          <w:sz w:val="20"/>
        </w:rPr>
      </w:pPr>
      <w:r w:rsidRPr="008272D3">
        <w:rPr>
          <w:rFonts w:ascii="Arial" w:hAnsi="Arial" w:cs="Arial"/>
          <w:sz w:val="20"/>
        </w:rPr>
        <w:t>De paragrafen en tekstfragmenten welke in dit modeldocument optioneel zijn, dienen op het moment dat ze worden opgenomen in de akte altijd binnen het Kadasterdeel te staan.</w:t>
      </w:r>
    </w:p>
    <w:p w14:paraId="628EEF94" w14:textId="77777777" w:rsidR="00390E7D" w:rsidRPr="008272D3" w:rsidRDefault="00390E7D" w:rsidP="00390E7D">
      <w:pPr>
        <w:rPr>
          <w:rFonts w:ascii="Arial" w:hAnsi="Arial" w:cs="Arial"/>
          <w:sz w:val="20"/>
        </w:rPr>
      </w:pPr>
    </w:p>
    <w:p w14:paraId="2089ECF7" w14:textId="77777777" w:rsidR="00390E7D" w:rsidRPr="008272D3" w:rsidRDefault="00390E7D" w:rsidP="00390E7D">
      <w:pPr>
        <w:tabs>
          <w:tab w:val="left" w:pos="-1440"/>
          <w:tab w:val="left" w:pos="-720"/>
          <w:tab w:val="left" w:pos="425"/>
        </w:tabs>
        <w:suppressAutoHyphens/>
        <w:rPr>
          <w:rFonts w:ascii="Arial" w:hAnsi="Arial" w:cs="Arial"/>
          <w:color w:val="FFFFFF"/>
          <w:sz w:val="20"/>
          <w:u w:val="single"/>
        </w:rPr>
      </w:pPr>
      <w:r w:rsidRPr="008272D3">
        <w:rPr>
          <w:rFonts w:ascii="Arial" w:hAnsi="Arial" w:cs="Arial"/>
          <w:color w:val="FFFFFF"/>
          <w:sz w:val="20"/>
          <w:highlight w:val="darkYellow"/>
          <w:u w:val="single"/>
        </w:rPr>
        <w:t>KEUZEBLOK:</w:t>
      </w:r>
    </w:p>
    <w:p w14:paraId="66547E4B" w14:textId="446BD82E"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Dit keuzeblok is specifiek voor deze hypotheek van </w:t>
      </w:r>
      <w:r w:rsidR="003A391B">
        <w:rPr>
          <w:rFonts w:ascii="Arial" w:hAnsi="Arial" w:cs="Arial"/>
          <w:sz w:val="20"/>
        </w:rPr>
        <w:t>Vista</w:t>
      </w:r>
      <w:r w:rsidRPr="008272D3">
        <w:rPr>
          <w:rFonts w:ascii="Arial" w:hAnsi="Arial" w:cs="Arial"/>
          <w:sz w:val="20"/>
        </w:rPr>
        <w:t xml:space="preserve"> </w:t>
      </w:r>
      <w:r w:rsidR="00AA10D4">
        <w:rPr>
          <w:rFonts w:ascii="Arial" w:hAnsi="Arial" w:cs="Arial"/>
          <w:sz w:val="20"/>
        </w:rPr>
        <w:t xml:space="preserve">Hypotheken B.V. </w:t>
      </w:r>
      <w:r w:rsidRPr="008272D3">
        <w:rPr>
          <w:rFonts w:ascii="Arial" w:hAnsi="Arial" w:cs="Arial"/>
          <w:sz w:val="20"/>
        </w:rPr>
        <w:t>en wordt daarom niet als algemene, voor meerdere banken toepasbaar, tekstblok beschouwd.</w:t>
      </w:r>
    </w:p>
    <w:p w14:paraId="527DF6C9"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5715A4E"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8272D3">
        <w:rPr>
          <w:rFonts w:ascii="Arial" w:hAnsi="Arial" w:cs="Arial"/>
          <w:b/>
          <w:sz w:val="20"/>
        </w:rPr>
        <w:t>KEUZEBLOK PARTIJNAMEN HYPOTHEEKAKTE:</w:t>
      </w:r>
    </w:p>
    <w:p w14:paraId="28A241A5" w14:textId="77777777" w:rsidR="00390E7D" w:rsidRPr="008272D3" w:rsidRDefault="00390E7D" w:rsidP="00390E7D">
      <w:pPr>
        <w:widowControl/>
        <w:rPr>
          <w:rFonts w:ascii="Arial" w:hAnsi="Arial" w:cs="Arial"/>
          <w:kern w:val="28"/>
          <w:sz w:val="20"/>
          <w:u w:val="single"/>
          <w:lang w:eastAsia="en-US"/>
        </w:rPr>
      </w:pPr>
      <w:r w:rsidRPr="008272D3">
        <w:rPr>
          <w:rFonts w:ascii="Arial" w:hAnsi="Arial" w:cs="Arial"/>
          <w:kern w:val="28"/>
          <w:sz w:val="20"/>
          <w:u w:val="single"/>
          <w:lang w:eastAsia="en-US"/>
        </w:rPr>
        <w:t>Partijnamen in hypotheekakte</w:t>
      </w:r>
    </w:p>
    <w:p w14:paraId="73BD3293" w14:textId="07E9C65A" w:rsidR="00390E7D" w:rsidRPr="008272D3" w:rsidRDefault="003A391B" w:rsidP="00390E7D">
      <w:pPr>
        <w:widowControl/>
        <w:rPr>
          <w:rFonts w:ascii="Arial" w:hAnsi="Arial" w:cs="Arial"/>
          <w:color w:val="339966"/>
          <w:kern w:val="28"/>
          <w:sz w:val="20"/>
          <w:lang w:eastAsia="en-US"/>
        </w:rPr>
      </w:pPr>
      <w:r>
        <w:rPr>
          <w:rFonts w:ascii="Arial" w:hAnsi="Arial" w:cs="Arial"/>
          <w:color w:val="339966"/>
          <w:kern w:val="28"/>
          <w:sz w:val="20"/>
          <w:lang w:eastAsia="en-US"/>
        </w:rPr>
        <w:t>voor zover in deze akte niet anders genoemd,</w:t>
      </w:r>
      <w:r w:rsidR="00390E7D" w:rsidRPr="008272D3">
        <w:rPr>
          <w:rFonts w:ascii="Arial" w:hAnsi="Arial" w:cs="Arial"/>
          <w:color w:val="FF0000"/>
          <w:kern w:val="28"/>
          <w:sz w:val="20"/>
          <w:lang w:eastAsia="en-US"/>
        </w:rPr>
        <w:t xml:space="preserve"> </w:t>
      </w:r>
      <w:r w:rsidR="00390E7D" w:rsidRPr="008272D3">
        <w:rPr>
          <w:rFonts w:ascii="Arial" w:hAnsi="Arial" w:cs="Arial"/>
          <w:color w:val="800080"/>
          <w:kern w:val="28"/>
          <w:sz w:val="20"/>
          <w:lang w:eastAsia="en-US"/>
        </w:rPr>
        <w:t>zowel</w:t>
      </w:r>
      <w:r>
        <w:rPr>
          <w:rFonts w:ascii="Arial" w:hAnsi="Arial" w:cs="Arial"/>
          <w:color w:val="800080"/>
          <w:kern w:val="28"/>
          <w:sz w:val="20"/>
          <w:lang w:eastAsia="en-US"/>
        </w:rPr>
        <w:t xml:space="preserve"> samen als ieder apart</w:t>
      </w:r>
      <w:r w:rsidR="00390E7D" w:rsidRPr="008272D3">
        <w:rPr>
          <w:rFonts w:ascii="Arial" w:hAnsi="Arial" w:cs="Arial"/>
          <w:color w:val="800080"/>
          <w:kern w:val="28"/>
          <w:sz w:val="20"/>
          <w:lang w:eastAsia="en-US"/>
        </w:rPr>
        <w:t>,</w:t>
      </w:r>
      <w:r w:rsidR="00390E7D" w:rsidRPr="008272D3">
        <w:rPr>
          <w:rFonts w:ascii="Arial" w:hAnsi="Arial" w:cs="Arial"/>
          <w:color w:val="339966"/>
          <w:kern w:val="28"/>
          <w:sz w:val="20"/>
          <w:lang w:eastAsia="en-US"/>
        </w:rPr>
        <w:t xml:space="preserve"> </w:t>
      </w:r>
      <w:r>
        <w:rPr>
          <w:rFonts w:ascii="Arial" w:hAnsi="Arial" w:cs="Arial"/>
          <w:color w:val="339966"/>
          <w:kern w:val="28"/>
          <w:sz w:val="20"/>
          <w:lang w:eastAsia="en-US"/>
        </w:rPr>
        <w:t>hierna</w:t>
      </w:r>
      <w:r w:rsidR="00390E7D" w:rsidRPr="008272D3">
        <w:rPr>
          <w:rFonts w:ascii="Arial" w:hAnsi="Arial" w:cs="Arial"/>
          <w:color w:val="339966"/>
          <w:kern w:val="28"/>
          <w:sz w:val="20"/>
          <w:lang w:eastAsia="en-US"/>
        </w:rPr>
        <w:t xml:space="preserve"> te noemen: </w:t>
      </w:r>
      <w:r>
        <w:rPr>
          <w:rFonts w:ascii="Arial" w:hAnsi="Arial" w:cs="Arial"/>
          <w:color w:val="339966"/>
          <w:kern w:val="28"/>
          <w:sz w:val="20"/>
          <w:lang w:eastAsia="en-US"/>
        </w:rPr>
        <w:t>geldnemer of hypotheekgever</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de verschenen</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persoon/personen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8000"/>
          <w:kern w:val="28"/>
          <w:sz w:val="20"/>
          <w:lang w:eastAsia="en-US"/>
        </w:rPr>
        <w:t xml:space="preserve"> </w:t>
      </w:r>
      <w:r w:rsidR="00390E7D" w:rsidRPr="008272D3">
        <w:rPr>
          <w:rFonts w:ascii="Arial" w:hAnsi="Arial" w:cs="Arial"/>
          <w:color w:val="00FFFF"/>
          <w:kern w:val="28"/>
          <w:sz w:val="20"/>
          <w:lang w:eastAsia="en-US"/>
        </w:rPr>
        <w:t>sub</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t>nummering persoon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naam rechtspersoon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 xml:space="preserve">de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heer/mevrouw</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naam natuurlijk persoon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voornoemd,</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 xml:space="preserve"> </w:t>
      </w:r>
      <w:r>
        <w:rPr>
          <w:rFonts w:ascii="Arial" w:hAnsi="Arial" w:cs="Arial"/>
          <w:color w:val="339966"/>
          <w:kern w:val="28"/>
          <w:sz w:val="20"/>
          <w:lang w:eastAsia="en-US"/>
        </w:rPr>
        <w:t>voor zover in deze akte niet anders genoemd,</w:t>
      </w:r>
      <w:r w:rsidR="00390E7D" w:rsidRPr="008272D3">
        <w:rPr>
          <w:rFonts w:ascii="Arial" w:hAnsi="Arial" w:cs="Arial"/>
          <w:color w:val="FF0000"/>
          <w:kern w:val="28"/>
          <w:sz w:val="20"/>
          <w:lang w:eastAsia="en-US"/>
        </w:rPr>
        <w:t xml:space="preserve"> </w:t>
      </w:r>
      <w:r w:rsidR="00390E7D" w:rsidRPr="008272D3">
        <w:rPr>
          <w:rFonts w:ascii="Arial" w:hAnsi="Arial" w:cs="Arial"/>
          <w:color w:val="800080"/>
          <w:kern w:val="28"/>
          <w:sz w:val="20"/>
          <w:lang w:eastAsia="en-US"/>
        </w:rPr>
        <w:t xml:space="preserve">zowel </w:t>
      </w:r>
      <w:r>
        <w:rPr>
          <w:rFonts w:ascii="Arial" w:hAnsi="Arial" w:cs="Arial"/>
          <w:color w:val="800080"/>
          <w:kern w:val="28"/>
          <w:sz w:val="20"/>
          <w:lang w:eastAsia="en-US"/>
        </w:rPr>
        <w:t>samen als ieder apart,</w:t>
      </w:r>
      <w:r w:rsidR="00390E7D" w:rsidRPr="008272D3">
        <w:rPr>
          <w:rFonts w:ascii="Arial" w:hAnsi="Arial" w:cs="Arial"/>
          <w:color w:val="339966"/>
          <w:kern w:val="28"/>
          <w:sz w:val="20"/>
          <w:lang w:eastAsia="en-US"/>
        </w:rPr>
        <w:t xml:space="preserve"> </w:t>
      </w:r>
      <w:r>
        <w:rPr>
          <w:rFonts w:ascii="Arial" w:hAnsi="Arial" w:cs="Arial"/>
          <w:color w:val="339966"/>
          <w:kern w:val="28"/>
          <w:sz w:val="20"/>
          <w:lang w:eastAsia="en-US"/>
        </w:rPr>
        <w:t>hierna</w:t>
      </w:r>
      <w:r w:rsidR="00390E7D" w:rsidRPr="008272D3">
        <w:rPr>
          <w:rFonts w:ascii="Arial" w:hAnsi="Arial" w:cs="Arial"/>
          <w:color w:val="339966"/>
          <w:kern w:val="28"/>
          <w:sz w:val="20"/>
          <w:lang w:eastAsia="en-US"/>
        </w:rPr>
        <w:t xml:space="preserve"> te noemen:</w:t>
      </w:r>
      <w:r>
        <w:rPr>
          <w:rFonts w:ascii="Arial" w:hAnsi="Arial" w:cs="Arial"/>
          <w:color w:val="339966"/>
          <w:kern w:val="28"/>
          <w:sz w:val="20"/>
          <w:lang w:eastAsia="en-US"/>
        </w:rPr>
        <w:t xml:space="preserve"> geldnemer</w:t>
      </w:r>
      <w:r w:rsidR="00390E7D" w:rsidRPr="008272D3">
        <w:rPr>
          <w:rFonts w:ascii="Arial" w:hAnsi="Arial" w:cs="Arial"/>
          <w:color w:val="339966"/>
          <w:kern w:val="28"/>
          <w:sz w:val="20"/>
          <w:lang w:eastAsia="en-US"/>
        </w:rPr>
        <w:t xml:space="preserve"> en</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eastAsia="en-US"/>
        </w:rPr>
        <w:t>de</w:t>
      </w:r>
      <w:r w:rsidR="00390E7D" w:rsidRPr="008272D3">
        <w:rPr>
          <w:rFonts w:ascii="Arial" w:hAnsi="Arial" w:cs="Arial"/>
          <w:color w:val="008000"/>
          <w:kern w:val="28"/>
          <w:sz w:val="20"/>
          <w:lang w:eastAsia="en-US"/>
        </w:rPr>
        <w:t xml:space="preserve"> </w:t>
      </w:r>
      <w:r w:rsidR="00390E7D" w:rsidRPr="008272D3">
        <w:rPr>
          <w:rFonts w:ascii="Arial" w:hAnsi="Arial" w:cs="Arial"/>
          <w:color w:val="00FFFF"/>
          <w:kern w:val="28"/>
          <w:sz w:val="20"/>
          <w:lang w:eastAsia="en-US"/>
        </w:rPr>
        <w:t>verschenen</w:t>
      </w:r>
      <w:r w:rsidR="00390E7D" w:rsidRPr="008272D3">
        <w:rPr>
          <w:rFonts w:ascii="Arial" w:hAnsi="Arial" w:cs="Arial"/>
          <w:color w:val="00800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eastAsia="en-US"/>
        </w:rPr>
        <w:t>persoon/personen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800080"/>
          <w:kern w:val="28"/>
          <w:sz w:val="20"/>
          <w:lang w:val="en-US" w:eastAsia="en-US"/>
        </w:rPr>
        <w:t xml:space="preserve"> </w:t>
      </w:r>
      <w:r w:rsidR="00390E7D" w:rsidRPr="008272D3">
        <w:rPr>
          <w:rFonts w:ascii="Arial" w:hAnsi="Arial" w:cs="Arial"/>
          <w:color w:val="00FFFF"/>
          <w:kern w:val="28"/>
          <w:sz w:val="20"/>
          <w:lang w:eastAsia="en-US"/>
        </w:rPr>
        <w:t>sub</w:t>
      </w:r>
      <w:r w:rsidR="00390E7D" w:rsidRPr="008272D3">
        <w:rPr>
          <w:rFonts w:ascii="Arial" w:hAnsi="Arial" w:cs="Arial"/>
          <w:color w:val="80008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t>nummering persoon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eastAsia="en-US"/>
        </w:rPr>
        <w:t>/</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kern w:val="28"/>
          <w:sz w:val="20"/>
          <w:lang w:eastAsia="en-US"/>
        </w:rPr>
        <w:t>naam rechtspersoon</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color w:val="00FFFF"/>
          <w:kern w:val="28"/>
          <w:sz w:val="20"/>
          <w:lang w:val="en-US" w:eastAsia="en-US"/>
        </w:rPr>
        <w:t xml:space="preserve"> </w:t>
      </w:r>
      <w:r w:rsidR="00390E7D" w:rsidRPr="008272D3">
        <w:rPr>
          <w:rFonts w:ascii="Arial" w:hAnsi="Arial" w:cs="Arial"/>
          <w:color w:val="00FFFF"/>
          <w:kern w:val="28"/>
          <w:sz w:val="20"/>
          <w:lang w:eastAsia="en-US"/>
        </w:rPr>
        <w:t>/</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 xml:space="preserve">de </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FFFF"/>
          <w:kern w:val="28"/>
          <w:sz w:val="20"/>
          <w:lang w:eastAsia="en-US"/>
        </w:rPr>
        <w:t>heer/mevrouw</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w:t>
      </w:r>
      <w:r w:rsidR="00390E7D" w:rsidRPr="008272D3">
        <w:rPr>
          <w:rFonts w:ascii="Arial" w:hAnsi="Arial" w:cs="Arial"/>
          <w:kern w:val="28"/>
          <w:sz w:val="20"/>
          <w:lang w:val="en-US"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val="en-US" w:eastAsia="en-US"/>
        </w:rPr>
        <w:fldChar w:fldCharType="end"/>
      </w:r>
      <w:r w:rsidR="00390E7D" w:rsidRPr="008272D3">
        <w:rPr>
          <w:rFonts w:ascii="Arial" w:hAnsi="Arial" w:cs="Arial"/>
          <w:kern w:val="28"/>
          <w:sz w:val="20"/>
          <w:lang w:eastAsia="en-US"/>
        </w:rPr>
        <w:t>naam natuurlijk persoon</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800080"/>
          <w:kern w:val="28"/>
          <w:sz w:val="20"/>
          <w:lang w:eastAsia="en-US"/>
        </w:rPr>
        <w:t xml:space="preserve"> voornoemd,</w:t>
      </w:r>
      <w:r w:rsidR="00390E7D" w:rsidRPr="008272D3">
        <w:rPr>
          <w:rFonts w:ascii="Arial" w:hAnsi="Arial" w:cs="Arial"/>
          <w:kern w:val="28"/>
          <w:sz w:val="20"/>
          <w:lang w:eastAsia="en-US"/>
        </w:rPr>
        <w:fldChar w:fldCharType="begin"/>
      </w:r>
      <w:r w:rsidR="00390E7D" w:rsidRPr="008272D3">
        <w:rPr>
          <w:rFonts w:ascii="Arial" w:hAnsi="Arial" w:cs="Arial"/>
          <w:kern w:val="28"/>
          <w:sz w:val="20"/>
          <w:lang w:eastAsia="en-US"/>
        </w:rPr>
        <w:instrText>MacroButton Nomacro §</w:instrText>
      </w:r>
      <w:r w:rsidR="00390E7D" w:rsidRPr="008272D3">
        <w:rPr>
          <w:rFonts w:ascii="Arial" w:hAnsi="Arial" w:cs="Arial"/>
          <w:kern w:val="28"/>
          <w:sz w:val="20"/>
          <w:lang w:eastAsia="en-US"/>
        </w:rPr>
        <w:fldChar w:fldCharType="end"/>
      </w:r>
      <w:r w:rsidR="00390E7D" w:rsidRPr="008272D3">
        <w:rPr>
          <w:rFonts w:ascii="Arial" w:hAnsi="Arial" w:cs="Arial"/>
          <w:color w:val="008000"/>
          <w:kern w:val="28"/>
          <w:sz w:val="20"/>
          <w:lang w:eastAsia="en-US"/>
        </w:rPr>
        <w:t xml:space="preserve"> </w:t>
      </w:r>
      <w:r>
        <w:rPr>
          <w:rFonts w:ascii="Arial" w:hAnsi="Arial" w:cs="Arial"/>
          <w:color w:val="339966"/>
          <w:kern w:val="28"/>
          <w:sz w:val="20"/>
          <w:lang w:eastAsia="en-US"/>
        </w:rPr>
        <w:t>voor zover in deze akte niet anders genoemd,</w:t>
      </w:r>
      <w:r w:rsidR="00390E7D" w:rsidRPr="008272D3">
        <w:rPr>
          <w:rFonts w:ascii="Arial" w:hAnsi="Arial" w:cs="Arial"/>
          <w:color w:val="FF0000"/>
          <w:kern w:val="28"/>
          <w:sz w:val="20"/>
          <w:lang w:eastAsia="en-US"/>
        </w:rPr>
        <w:t xml:space="preserve"> </w:t>
      </w:r>
      <w:r w:rsidR="00390E7D" w:rsidRPr="008272D3">
        <w:rPr>
          <w:rFonts w:ascii="Arial" w:hAnsi="Arial" w:cs="Arial"/>
          <w:color w:val="800080"/>
          <w:kern w:val="28"/>
          <w:sz w:val="20"/>
          <w:lang w:eastAsia="en-US"/>
        </w:rPr>
        <w:t xml:space="preserve">zowel </w:t>
      </w:r>
      <w:r>
        <w:rPr>
          <w:rFonts w:ascii="Arial" w:hAnsi="Arial" w:cs="Arial"/>
          <w:color w:val="800080"/>
          <w:kern w:val="28"/>
          <w:sz w:val="20"/>
          <w:lang w:eastAsia="en-US"/>
        </w:rPr>
        <w:t>samen als ieder apart,</w:t>
      </w:r>
      <w:r w:rsidR="00390E7D" w:rsidRPr="008272D3">
        <w:rPr>
          <w:rFonts w:ascii="Arial" w:hAnsi="Arial" w:cs="Arial"/>
          <w:color w:val="339966"/>
          <w:kern w:val="28"/>
          <w:sz w:val="20"/>
          <w:lang w:eastAsia="en-US"/>
        </w:rPr>
        <w:t xml:space="preserve"> </w:t>
      </w:r>
      <w:r>
        <w:rPr>
          <w:rFonts w:ascii="Arial" w:hAnsi="Arial" w:cs="Arial"/>
          <w:color w:val="339966"/>
          <w:kern w:val="28"/>
          <w:sz w:val="20"/>
          <w:lang w:eastAsia="en-US"/>
        </w:rPr>
        <w:t>hierna</w:t>
      </w:r>
      <w:r w:rsidR="00390E7D" w:rsidRPr="008272D3">
        <w:rPr>
          <w:rFonts w:ascii="Arial" w:hAnsi="Arial" w:cs="Arial"/>
          <w:color w:val="339966"/>
          <w:kern w:val="28"/>
          <w:sz w:val="20"/>
          <w:lang w:eastAsia="en-US"/>
        </w:rPr>
        <w:t xml:space="preserve"> te noemen:</w:t>
      </w:r>
      <w:r>
        <w:rPr>
          <w:rFonts w:ascii="Arial" w:hAnsi="Arial" w:cs="Arial"/>
          <w:color w:val="339966"/>
          <w:kern w:val="28"/>
          <w:sz w:val="20"/>
          <w:lang w:eastAsia="en-US"/>
        </w:rPr>
        <w:t xml:space="preserve"> hypotheekgever</w:t>
      </w:r>
    </w:p>
    <w:p w14:paraId="3C4A373A" w14:textId="77777777" w:rsidR="00390E7D" w:rsidRPr="008272D3" w:rsidRDefault="00390E7D" w:rsidP="00390E7D">
      <w:pPr>
        <w:widowControl/>
        <w:rPr>
          <w:rFonts w:ascii="Arial" w:hAnsi="Arial" w:cs="Arial"/>
          <w:kern w:val="28"/>
          <w:sz w:val="20"/>
          <w:u w:val="single"/>
          <w:lang w:eastAsia="en-US"/>
        </w:rPr>
      </w:pPr>
      <w:r w:rsidRPr="008272D3">
        <w:rPr>
          <w:rFonts w:ascii="Arial" w:hAnsi="Arial" w:cs="Arial"/>
          <w:kern w:val="28"/>
          <w:sz w:val="20"/>
          <w:u w:val="single"/>
          <w:lang w:eastAsia="en-US"/>
        </w:rPr>
        <w:t>Einde partijnamen in hypotheekakte</w:t>
      </w:r>
    </w:p>
    <w:p w14:paraId="06356F6F" w14:textId="77777777" w:rsidR="00390E7D" w:rsidRPr="008272D3" w:rsidRDefault="00390E7D" w:rsidP="00390E7D">
      <w:pPr>
        <w:widowControl/>
        <w:rPr>
          <w:rFonts w:ascii="Arial" w:hAnsi="Arial"/>
          <w:kern w:val="28"/>
          <w:sz w:val="20"/>
          <w:lang w:eastAsia="en-US"/>
        </w:rPr>
      </w:pPr>
    </w:p>
    <w:p w14:paraId="4B00B41D" w14:textId="77777777"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Opmerking: indien gekozen wordt voor een partijnaam voor personen kan gekozen worden om de personen aan te duiden met een nummer of met een naam.</w:t>
      </w:r>
    </w:p>
    <w:p w14:paraId="750A9E9D" w14:textId="77777777"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3373E452" w14:textId="77777777"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De variant aanduiding met naam kan in alle gevallen gekozen worden.</w:t>
      </w:r>
    </w:p>
    <w:p w14:paraId="000AFE3A" w14:textId="77777777" w:rsidR="00390E7D" w:rsidRPr="008272D3" w:rsidRDefault="00390E7D" w:rsidP="00390E7D">
      <w:pPr>
        <w:widowControl/>
        <w:spacing w:line="280" w:lineRule="atLeast"/>
        <w:rPr>
          <w:rFonts w:ascii="Arial" w:hAnsi="Arial"/>
          <w:b/>
          <w:kern w:val="28"/>
          <w:sz w:val="20"/>
          <w:lang w:eastAsia="en-US"/>
        </w:rPr>
      </w:pPr>
    </w:p>
    <w:p w14:paraId="40C7A1C8" w14:textId="77777777" w:rsidR="00390E7D" w:rsidRPr="008272D3" w:rsidRDefault="00390E7D" w:rsidP="00390E7D">
      <w:pPr>
        <w:widowControl/>
        <w:rPr>
          <w:rFonts w:ascii="Arial" w:hAnsi="Arial"/>
          <w:b/>
          <w:kern w:val="28"/>
          <w:sz w:val="20"/>
          <w:lang w:eastAsia="en-US"/>
        </w:rPr>
      </w:pPr>
      <w:r w:rsidRPr="008272D3">
        <w:rPr>
          <w:rFonts w:ascii="Arial" w:hAnsi="Arial"/>
          <w:b/>
          <w:kern w:val="28"/>
          <w:sz w:val="20"/>
          <w:lang w:eastAsia="en-US"/>
        </w:rPr>
        <w:t>Voorbeelden tekstfragment</w:t>
      </w:r>
    </w:p>
    <w:p w14:paraId="45963DAA" w14:textId="77777777" w:rsidR="00390E7D" w:rsidRPr="008272D3" w:rsidRDefault="00390E7D" w:rsidP="00390E7D">
      <w:pPr>
        <w:widowControl/>
        <w:rPr>
          <w:rFonts w:ascii="Arial" w:hAnsi="Arial"/>
          <w:kern w:val="28"/>
          <w:sz w:val="20"/>
          <w:lang w:eastAsia="en-US"/>
        </w:rPr>
      </w:pPr>
    </w:p>
    <w:p w14:paraId="2FC8793A" w14:textId="43AE2A2B" w:rsidR="00390E7D" w:rsidRPr="008272D3" w:rsidRDefault="00340F53" w:rsidP="00390E7D">
      <w:pPr>
        <w:widowControl/>
        <w:rPr>
          <w:rFonts w:ascii="Arial" w:hAnsi="Arial"/>
          <w:kern w:val="28"/>
          <w:sz w:val="20"/>
          <w:lang w:eastAsia="en-US"/>
        </w:rPr>
      </w:pPr>
      <w:r>
        <w:rPr>
          <w:rFonts w:ascii="Arial" w:hAnsi="Arial"/>
          <w:kern w:val="28"/>
          <w:sz w:val="20"/>
          <w:lang w:eastAsia="en-US"/>
        </w:rPr>
        <w:t>voor zover in deze akte niet anders genoemd, hierna te noemen:</w:t>
      </w:r>
      <w:r w:rsidR="00390E7D" w:rsidRPr="008272D3">
        <w:rPr>
          <w:rFonts w:ascii="Arial" w:hAnsi="Arial"/>
          <w:kern w:val="28"/>
          <w:sz w:val="20"/>
          <w:lang w:eastAsia="en-US"/>
        </w:rPr>
        <w:t xml:space="preserve"> </w:t>
      </w:r>
      <w:r>
        <w:rPr>
          <w:rFonts w:ascii="Arial" w:hAnsi="Arial" w:cs="Arial"/>
          <w:kern w:val="28"/>
          <w:sz w:val="20"/>
          <w:lang w:eastAsia="en-US"/>
        </w:rPr>
        <w:t>geldnemer of hypotheekgever</w:t>
      </w:r>
    </w:p>
    <w:p w14:paraId="38DF7113" w14:textId="77777777" w:rsidR="00390E7D" w:rsidRPr="008272D3" w:rsidRDefault="00390E7D" w:rsidP="00390E7D">
      <w:pPr>
        <w:widowControl/>
        <w:rPr>
          <w:rFonts w:ascii="Arial" w:hAnsi="Arial"/>
          <w:kern w:val="28"/>
          <w:sz w:val="20"/>
          <w:lang w:eastAsia="en-US"/>
        </w:rPr>
      </w:pPr>
    </w:p>
    <w:p w14:paraId="6F01B8EC" w14:textId="0FD7B512" w:rsidR="00390E7D" w:rsidRPr="008272D3" w:rsidRDefault="00390E7D" w:rsidP="00390E7D">
      <w:pPr>
        <w:widowControl/>
        <w:rPr>
          <w:rFonts w:ascii="Arial" w:hAnsi="Arial"/>
          <w:kern w:val="28"/>
          <w:sz w:val="20"/>
          <w:lang w:eastAsia="en-US"/>
        </w:rPr>
      </w:pPr>
      <w:r w:rsidRPr="008272D3">
        <w:rPr>
          <w:rFonts w:ascii="Arial" w:hAnsi="Arial"/>
          <w:kern w:val="28"/>
          <w:sz w:val="20"/>
          <w:lang w:eastAsia="en-US"/>
        </w:rPr>
        <w:t xml:space="preserve">de verschenen persoon sub 1a </w:t>
      </w:r>
      <w:r w:rsidR="00340F53">
        <w:rPr>
          <w:rFonts w:ascii="Arial" w:hAnsi="Arial"/>
          <w:kern w:val="28"/>
          <w:sz w:val="20"/>
          <w:lang w:eastAsia="en-US"/>
        </w:rPr>
        <w:t xml:space="preserve">voor zover in deze akte niet anders genoemd, </w:t>
      </w:r>
      <w:r w:rsidRPr="008272D3">
        <w:rPr>
          <w:rFonts w:ascii="Arial" w:hAnsi="Arial"/>
          <w:kern w:val="28"/>
          <w:sz w:val="20"/>
          <w:lang w:eastAsia="en-US"/>
        </w:rPr>
        <w:t xml:space="preserve">hierna te noemen: </w:t>
      </w:r>
      <w:r w:rsidR="00340F53">
        <w:rPr>
          <w:rFonts w:ascii="Arial" w:hAnsi="Arial" w:cs="Arial"/>
          <w:kern w:val="28"/>
          <w:sz w:val="20"/>
          <w:lang w:eastAsia="en-US"/>
        </w:rPr>
        <w:t>geldnemer</w:t>
      </w:r>
      <w:r w:rsidRPr="008272D3">
        <w:rPr>
          <w:rFonts w:ascii="Arial" w:hAnsi="Arial" w:cs="Arial"/>
          <w:kern w:val="28"/>
          <w:sz w:val="20"/>
          <w:lang w:eastAsia="en-US"/>
        </w:rPr>
        <w:t xml:space="preserve"> </w:t>
      </w:r>
      <w:r w:rsidRPr="008272D3">
        <w:rPr>
          <w:rFonts w:ascii="Arial" w:hAnsi="Arial"/>
          <w:kern w:val="28"/>
          <w:sz w:val="20"/>
          <w:lang w:eastAsia="en-US"/>
        </w:rPr>
        <w:t xml:space="preserve">en de verschenen personen sub 1b, 1c en 1d </w:t>
      </w:r>
      <w:r w:rsidR="00340F53">
        <w:rPr>
          <w:rFonts w:ascii="Arial" w:hAnsi="Arial"/>
          <w:kern w:val="28"/>
          <w:sz w:val="20"/>
          <w:lang w:eastAsia="en-US"/>
        </w:rPr>
        <w:t xml:space="preserve">zover in deze akte niet anders genoemd, zowel samen als ieder apart, </w:t>
      </w:r>
      <w:r w:rsidRPr="008272D3">
        <w:rPr>
          <w:rFonts w:ascii="Arial" w:hAnsi="Arial"/>
          <w:kern w:val="28"/>
          <w:sz w:val="20"/>
          <w:lang w:eastAsia="en-US"/>
        </w:rPr>
        <w:t>hierna te noemen</w:t>
      </w:r>
      <w:r w:rsidR="00340F53">
        <w:rPr>
          <w:rFonts w:ascii="Arial" w:hAnsi="Arial"/>
          <w:kern w:val="28"/>
          <w:sz w:val="20"/>
          <w:lang w:eastAsia="en-US"/>
        </w:rPr>
        <w:t>: hypotheekgever</w:t>
      </w:r>
    </w:p>
    <w:p w14:paraId="30201977" w14:textId="77777777" w:rsidR="00390E7D" w:rsidRPr="008272D3" w:rsidRDefault="00390E7D" w:rsidP="00390E7D">
      <w:pPr>
        <w:widowControl/>
        <w:rPr>
          <w:rFonts w:ascii="Arial" w:hAnsi="Arial"/>
          <w:b/>
          <w:kern w:val="28"/>
          <w:sz w:val="20"/>
          <w:lang w:eastAsia="en-US"/>
        </w:rPr>
      </w:pPr>
    </w:p>
    <w:p w14:paraId="5A7DBB14" w14:textId="42F4C97C"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8272D3">
        <w:rPr>
          <w:rFonts w:ascii="Arial" w:hAnsi="Arial"/>
          <w:kern w:val="28"/>
          <w:sz w:val="20"/>
          <w:lang w:eastAsia="en-US"/>
        </w:rPr>
        <w:t xml:space="preserve">de heer Arie Bloem, mevrouw Brigit van der Meer en mevrouw Jantien Bloem voornoemd, </w:t>
      </w:r>
      <w:r w:rsidR="00796973">
        <w:rPr>
          <w:rFonts w:ascii="Arial" w:hAnsi="Arial"/>
          <w:kern w:val="28"/>
          <w:sz w:val="20"/>
          <w:lang w:eastAsia="en-US"/>
        </w:rPr>
        <w:t xml:space="preserve">voor zover in deze akte niet anders genoemd, zowel samen als ieder apart, </w:t>
      </w:r>
      <w:r w:rsidR="00796973" w:rsidRPr="008272D3">
        <w:rPr>
          <w:rFonts w:ascii="Arial" w:hAnsi="Arial"/>
          <w:kern w:val="28"/>
          <w:sz w:val="20"/>
          <w:lang w:eastAsia="en-US"/>
        </w:rPr>
        <w:t xml:space="preserve">hierna te noemen: </w:t>
      </w:r>
      <w:r w:rsidR="00796973">
        <w:rPr>
          <w:rFonts w:ascii="Arial" w:hAnsi="Arial" w:cs="Arial"/>
          <w:kern w:val="28"/>
          <w:sz w:val="20"/>
          <w:lang w:eastAsia="en-US"/>
        </w:rPr>
        <w:t xml:space="preserve">geldnemer </w:t>
      </w:r>
      <w:r w:rsidRPr="008272D3">
        <w:rPr>
          <w:rFonts w:ascii="Arial" w:hAnsi="Arial"/>
          <w:kern w:val="28"/>
          <w:sz w:val="20"/>
          <w:lang w:eastAsia="en-US"/>
        </w:rPr>
        <w:t>en Winter B.V. voornoemd</w:t>
      </w:r>
      <w:r w:rsidR="00796973">
        <w:rPr>
          <w:rFonts w:ascii="Arial" w:hAnsi="Arial"/>
          <w:kern w:val="28"/>
          <w:sz w:val="20"/>
          <w:lang w:eastAsia="en-US"/>
        </w:rPr>
        <w:t>,</w:t>
      </w:r>
      <w:r w:rsidRPr="008272D3">
        <w:rPr>
          <w:rFonts w:ascii="Arial" w:hAnsi="Arial"/>
          <w:kern w:val="28"/>
          <w:sz w:val="20"/>
          <w:lang w:eastAsia="en-US"/>
        </w:rPr>
        <w:t xml:space="preserve"> </w:t>
      </w:r>
      <w:r w:rsidR="00796973">
        <w:rPr>
          <w:rFonts w:ascii="Arial" w:hAnsi="Arial"/>
          <w:kern w:val="28"/>
          <w:sz w:val="20"/>
          <w:lang w:eastAsia="en-US"/>
        </w:rPr>
        <w:t xml:space="preserve">voor zover in deze akte niet anders genoemd, </w:t>
      </w:r>
      <w:r w:rsidR="00796973" w:rsidRPr="008272D3">
        <w:rPr>
          <w:rFonts w:ascii="Arial" w:hAnsi="Arial"/>
          <w:kern w:val="28"/>
          <w:sz w:val="20"/>
          <w:lang w:eastAsia="en-US"/>
        </w:rPr>
        <w:t xml:space="preserve">hierna te noemen: </w:t>
      </w:r>
      <w:r w:rsidR="00796973">
        <w:rPr>
          <w:rFonts w:ascii="Arial" w:hAnsi="Arial" w:cs="Arial"/>
          <w:kern w:val="28"/>
          <w:sz w:val="20"/>
          <w:lang w:eastAsia="en-US"/>
        </w:rPr>
        <w:t>hypotheekgever</w:t>
      </w:r>
    </w:p>
    <w:p w14:paraId="247EC7BB" w14:textId="77777777" w:rsidR="00390E7D" w:rsidRPr="008272D3" w:rsidRDefault="00390E7D" w:rsidP="00390E7D">
      <w:pPr>
        <w:rPr>
          <w:rFonts w:ascii="Courier" w:hAnsi="Courier"/>
          <w:sz w:val="20"/>
        </w:rPr>
      </w:pPr>
    </w:p>
    <w:p w14:paraId="2EC12621" w14:textId="77777777" w:rsidR="00390E7D" w:rsidRPr="008272D3" w:rsidRDefault="00390E7D" w:rsidP="00390E7D">
      <w:pPr>
        <w:rPr>
          <w:sz w:val="20"/>
        </w:rPr>
      </w:pPr>
    </w:p>
    <w:p w14:paraId="42E0879F"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90E7D" w:rsidRPr="008272D3" w14:paraId="661454E5" w14:textId="77777777" w:rsidTr="00390E7D">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3ABFAB1D" w14:textId="77777777" w:rsidR="00390E7D" w:rsidRPr="008272D3" w:rsidRDefault="00390E7D">
            <w:pPr>
              <w:pStyle w:val="kopje"/>
              <w:rPr>
                <w:rFonts w:cs="Arial"/>
                <w:b w:val="0"/>
                <w:bCs/>
                <w:sz w:val="20"/>
              </w:rPr>
            </w:pPr>
            <w:r w:rsidRPr="008272D3">
              <w:rPr>
                <w:rFonts w:cs="Arial"/>
                <w:sz w:val="20"/>
              </w:rPr>
              <w:t>Versiehistorie</w:t>
            </w:r>
          </w:p>
        </w:tc>
      </w:tr>
    </w:tbl>
    <w:p w14:paraId="3509BB78" w14:textId="77777777" w:rsidR="00390E7D" w:rsidRPr="008272D3" w:rsidRDefault="00390E7D" w:rsidP="00390E7D">
      <w:pPr>
        <w:spacing w:line="14" w:lineRule="exac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7"/>
        <w:gridCol w:w="1888"/>
        <w:gridCol w:w="863"/>
        <w:gridCol w:w="4622"/>
      </w:tblGrid>
      <w:tr w:rsidR="00390E7D" w:rsidRPr="008272D3" w14:paraId="059C41E2" w14:textId="77777777" w:rsidTr="00390E7D">
        <w:trPr>
          <w:trHeight w:hRule="exact" w:val="316"/>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5169C21C" w14:textId="77777777" w:rsidR="00390E7D" w:rsidRPr="008272D3" w:rsidRDefault="00390E7D">
            <w:pPr>
              <w:pStyle w:val="tussenkopje"/>
              <w:spacing w:before="0"/>
              <w:rPr>
                <w:rFonts w:cs="Arial"/>
                <w:sz w:val="20"/>
                <w:lang w:val="nl-NL"/>
              </w:rPr>
            </w:pPr>
            <w:r w:rsidRPr="008272D3">
              <w:rPr>
                <w:rFonts w:cs="Arial"/>
                <w:sz w:val="20"/>
                <w:lang w:val="nl-NL"/>
              </w:rPr>
              <w:t>Versie</w:t>
            </w:r>
          </w:p>
        </w:tc>
        <w:tc>
          <w:tcPr>
            <w:tcW w:w="1909" w:type="dxa"/>
            <w:tcBorders>
              <w:top w:val="single" w:sz="4" w:space="0" w:color="auto"/>
              <w:left w:val="single" w:sz="4" w:space="0" w:color="auto"/>
              <w:bottom w:val="single" w:sz="4" w:space="0" w:color="auto"/>
              <w:right w:val="single" w:sz="4" w:space="0" w:color="auto"/>
            </w:tcBorders>
            <w:vAlign w:val="bottom"/>
            <w:hideMark/>
          </w:tcPr>
          <w:p w14:paraId="61488C01" w14:textId="77777777" w:rsidR="00390E7D" w:rsidRPr="008272D3" w:rsidRDefault="00390E7D">
            <w:pPr>
              <w:pStyle w:val="tussenkopje"/>
              <w:spacing w:before="0"/>
              <w:rPr>
                <w:rFonts w:cs="Arial"/>
                <w:sz w:val="20"/>
                <w:lang w:val="nl-NL"/>
              </w:rPr>
            </w:pPr>
            <w:r w:rsidRPr="008272D3">
              <w:rPr>
                <w:rFonts w:cs="Arial"/>
                <w:sz w:val="20"/>
                <w:lang w:val="nl-NL"/>
              </w:rPr>
              <w:t>Datum</w:t>
            </w:r>
          </w:p>
        </w:tc>
        <w:tc>
          <w:tcPr>
            <w:tcW w:w="784" w:type="dxa"/>
            <w:tcBorders>
              <w:top w:val="single" w:sz="4" w:space="0" w:color="auto"/>
              <w:left w:val="single" w:sz="4" w:space="0" w:color="auto"/>
              <w:bottom w:val="single" w:sz="4" w:space="0" w:color="auto"/>
              <w:right w:val="single" w:sz="4" w:space="0" w:color="auto"/>
            </w:tcBorders>
            <w:vAlign w:val="bottom"/>
            <w:hideMark/>
          </w:tcPr>
          <w:p w14:paraId="372FE86B" w14:textId="77777777" w:rsidR="00390E7D" w:rsidRPr="008272D3" w:rsidRDefault="00390E7D">
            <w:pPr>
              <w:pStyle w:val="tussenkopje"/>
              <w:spacing w:before="0"/>
              <w:rPr>
                <w:rFonts w:cs="Arial"/>
                <w:sz w:val="20"/>
                <w:lang w:val="nl-NL"/>
              </w:rPr>
            </w:pPr>
            <w:r w:rsidRPr="008272D3">
              <w:rPr>
                <w:rFonts w:cs="Arial"/>
                <w:sz w:val="20"/>
                <w:lang w:val="nl-NL"/>
              </w:rPr>
              <w:t>Auteur</w:t>
            </w:r>
          </w:p>
        </w:tc>
        <w:tc>
          <w:tcPr>
            <w:tcW w:w="4678" w:type="dxa"/>
            <w:tcBorders>
              <w:top w:val="single" w:sz="4" w:space="0" w:color="auto"/>
              <w:left w:val="single" w:sz="4" w:space="0" w:color="auto"/>
              <w:bottom w:val="single" w:sz="4" w:space="0" w:color="auto"/>
              <w:right w:val="single" w:sz="4" w:space="0" w:color="auto"/>
            </w:tcBorders>
            <w:vAlign w:val="bottom"/>
            <w:hideMark/>
          </w:tcPr>
          <w:p w14:paraId="43F4137C" w14:textId="77777777" w:rsidR="00390E7D" w:rsidRPr="008272D3" w:rsidRDefault="00390E7D">
            <w:pPr>
              <w:pStyle w:val="tussenkopje"/>
              <w:spacing w:before="0"/>
              <w:rPr>
                <w:rFonts w:cs="Arial"/>
                <w:sz w:val="20"/>
                <w:lang w:val="nl-NL"/>
              </w:rPr>
            </w:pPr>
            <w:r w:rsidRPr="008272D3">
              <w:rPr>
                <w:rFonts w:cs="Arial"/>
                <w:sz w:val="20"/>
                <w:lang w:val="nl-NL"/>
              </w:rPr>
              <w:t>Opmerking</w:t>
            </w:r>
          </w:p>
        </w:tc>
      </w:tr>
      <w:tr w:rsidR="00390E7D" w:rsidRPr="008272D3" w14:paraId="5ECC6423" w14:textId="77777777" w:rsidTr="00796973">
        <w:trPr>
          <w:trHeight w:hRule="exact" w:val="517"/>
          <w:tblHeader/>
        </w:trPr>
        <w:tc>
          <w:tcPr>
            <w:tcW w:w="779" w:type="dxa"/>
            <w:tcBorders>
              <w:top w:val="single" w:sz="4" w:space="0" w:color="auto"/>
              <w:left w:val="single" w:sz="4" w:space="0" w:color="auto"/>
              <w:bottom w:val="single" w:sz="4" w:space="0" w:color="auto"/>
              <w:right w:val="single" w:sz="4" w:space="0" w:color="auto"/>
            </w:tcBorders>
            <w:hideMark/>
          </w:tcPr>
          <w:p w14:paraId="569839AA" w14:textId="77777777" w:rsidR="00390E7D" w:rsidRPr="008272D3" w:rsidRDefault="00390E7D">
            <w:pPr>
              <w:pStyle w:val="tussenkopje"/>
              <w:spacing w:before="0"/>
              <w:rPr>
                <w:rFonts w:cs="Arial"/>
                <w:sz w:val="20"/>
                <w:lang w:val="nl-NL"/>
              </w:rPr>
            </w:pPr>
            <w:r w:rsidRPr="008272D3">
              <w:rPr>
                <w:rFonts w:cs="Arial"/>
                <w:sz w:val="20"/>
                <w:lang w:val="nl-NL"/>
              </w:rPr>
              <w:t>1.0</w:t>
            </w:r>
          </w:p>
        </w:tc>
        <w:tc>
          <w:tcPr>
            <w:tcW w:w="1909" w:type="dxa"/>
            <w:tcBorders>
              <w:top w:val="single" w:sz="4" w:space="0" w:color="auto"/>
              <w:left w:val="single" w:sz="4" w:space="0" w:color="auto"/>
              <w:bottom w:val="single" w:sz="4" w:space="0" w:color="auto"/>
              <w:right w:val="single" w:sz="4" w:space="0" w:color="auto"/>
            </w:tcBorders>
            <w:hideMark/>
          </w:tcPr>
          <w:p w14:paraId="28E9224D" w14:textId="1638599E" w:rsidR="00390E7D" w:rsidRPr="008272D3" w:rsidRDefault="008272D3">
            <w:pPr>
              <w:pStyle w:val="tussenkopje"/>
              <w:spacing w:before="0"/>
              <w:rPr>
                <w:rFonts w:cs="Arial"/>
                <w:sz w:val="20"/>
                <w:lang w:val="nl-NL"/>
              </w:rPr>
            </w:pPr>
            <w:r>
              <w:rPr>
                <w:rFonts w:cs="Arial"/>
                <w:sz w:val="20"/>
                <w:lang w:val="nl-NL"/>
              </w:rPr>
              <w:t>15 juni 2020</w:t>
            </w:r>
          </w:p>
        </w:tc>
        <w:tc>
          <w:tcPr>
            <w:tcW w:w="784" w:type="dxa"/>
            <w:tcBorders>
              <w:top w:val="single" w:sz="4" w:space="0" w:color="auto"/>
              <w:left w:val="single" w:sz="4" w:space="0" w:color="auto"/>
              <w:bottom w:val="single" w:sz="4" w:space="0" w:color="auto"/>
              <w:right w:val="single" w:sz="4" w:space="0" w:color="auto"/>
            </w:tcBorders>
            <w:hideMark/>
          </w:tcPr>
          <w:p w14:paraId="12D59AE6" w14:textId="77777777" w:rsidR="00390E7D" w:rsidRPr="008272D3" w:rsidRDefault="00390E7D">
            <w:pPr>
              <w:pStyle w:val="tussenkopje"/>
              <w:spacing w:before="0"/>
              <w:rPr>
                <w:rFonts w:cs="Arial"/>
                <w:sz w:val="20"/>
                <w:lang w:val="nl-NL"/>
              </w:rPr>
            </w:pPr>
            <w:r w:rsidRPr="008272D3">
              <w:rPr>
                <w:rFonts w:cs="Arial"/>
                <w:sz w:val="20"/>
                <w:lang w:val="nl-NL"/>
              </w:rPr>
              <w:t>LG/PPB</w:t>
            </w:r>
          </w:p>
        </w:tc>
        <w:tc>
          <w:tcPr>
            <w:tcW w:w="4678" w:type="dxa"/>
            <w:tcBorders>
              <w:top w:val="single" w:sz="4" w:space="0" w:color="auto"/>
              <w:left w:val="single" w:sz="4" w:space="0" w:color="auto"/>
              <w:bottom w:val="single" w:sz="4" w:space="0" w:color="auto"/>
              <w:right w:val="single" w:sz="4" w:space="0" w:color="auto"/>
            </w:tcBorders>
            <w:hideMark/>
          </w:tcPr>
          <w:p w14:paraId="27A42281" w14:textId="537FB758" w:rsidR="00390E7D" w:rsidRPr="008272D3" w:rsidRDefault="00390E7D">
            <w:pPr>
              <w:pStyle w:val="tussenkopje"/>
              <w:spacing w:before="0"/>
              <w:rPr>
                <w:rFonts w:cs="Arial"/>
                <w:sz w:val="20"/>
                <w:lang w:val="nl-NL"/>
              </w:rPr>
            </w:pPr>
            <w:r w:rsidRPr="008272D3">
              <w:rPr>
                <w:rFonts w:cs="Arial"/>
                <w:sz w:val="20"/>
                <w:lang w:val="nl-NL"/>
              </w:rPr>
              <w:t xml:space="preserve">Modeldocument op basis van </w:t>
            </w:r>
            <w:r w:rsidR="008272D3">
              <w:rPr>
                <w:rFonts w:cs="Arial"/>
                <w:sz w:val="20"/>
                <w:lang w:val="nl-NL"/>
              </w:rPr>
              <w:t xml:space="preserve">Hypotheekakte Vista </w:t>
            </w:r>
          </w:p>
        </w:tc>
      </w:tr>
    </w:tbl>
    <w:p w14:paraId="7ABD94ED" w14:textId="77777777" w:rsidR="00390E7D" w:rsidRDefault="00390E7D" w:rsidP="00390E7D">
      <w:pPr>
        <w:tabs>
          <w:tab w:val="left" w:pos="-1440"/>
          <w:tab w:val="left" w:pos="-720"/>
          <w:tab w:val="left" w:pos="284"/>
        </w:tabs>
        <w:suppressAutoHyphens/>
        <w:rPr>
          <w:rFonts w:ascii="Arial" w:hAnsi="Arial" w:cs="Arial"/>
          <w:sz w:val="20"/>
        </w:rPr>
      </w:pPr>
    </w:p>
    <w:p w14:paraId="690B0962" w14:textId="3EC4D630" w:rsidR="00390E7D" w:rsidRPr="00C17F98"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sz w:val="20"/>
        </w:rPr>
      </w:pPr>
    </w:p>
    <w:p w14:paraId="5C6AA6CE" w14:textId="77777777" w:rsidR="00C02BA4" w:rsidRPr="00C02BA4" w:rsidRDefault="00C02BA4" w:rsidP="00C02BA4"/>
    <w:sectPr w:rsidR="00C02BA4" w:rsidRPr="00C0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s, Inae">
    <w15:presenceInfo w15:providerId="AD" w15:userId="S::Inae.Vos@kadaster.nl::ed2fcdd1-3503-4700-b9a7-c2699ddd6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visionView w:markup="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A4"/>
    <w:rsid w:val="00340F53"/>
    <w:rsid w:val="00390E7D"/>
    <w:rsid w:val="003A391B"/>
    <w:rsid w:val="0058042B"/>
    <w:rsid w:val="00796973"/>
    <w:rsid w:val="008272D3"/>
    <w:rsid w:val="008C31AF"/>
    <w:rsid w:val="00AA10D4"/>
    <w:rsid w:val="00B810B0"/>
    <w:rsid w:val="00BF7BD2"/>
    <w:rsid w:val="00C02BA4"/>
    <w:rsid w:val="00D16FDA"/>
    <w:rsid w:val="00D86D69"/>
    <w:rsid w:val="00E05C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324"/>
  <w15:chartTrackingRefBased/>
  <w15:docId w15:val="{6AC8B00B-765A-4586-BFED-FE44F9E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0E7D"/>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02BA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2BA4"/>
    <w:rPr>
      <w:rFonts w:ascii="Segoe UI" w:hAnsi="Segoe UI" w:cs="Segoe UI"/>
      <w:sz w:val="18"/>
      <w:szCs w:val="18"/>
    </w:rPr>
  </w:style>
  <w:style w:type="paragraph" w:customStyle="1" w:styleId="kopje">
    <w:name w:val="kopje"/>
    <w:basedOn w:val="Standaard"/>
    <w:next w:val="Standaard"/>
    <w:rsid w:val="00390E7D"/>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390E7D"/>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23492">
      <w:bodyDiv w:val="1"/>
      <w:marLeft w:val="0"/>
      <w:marRight w:val="0"/>
      <w:marTop w:val="0"/>
      <w:marBottom w:val="0"/>
      <w:divBdr>
        <w:top w:val="none" w:sz="0" w:space="0" w:color="auto"/>
        <w:left w:val="none" w:sz="0" w:space="0" w:color="auto"/>
        <w:bottom w:val="none" w:sz="0" w:space="0" w:color="auto"/>
        <w:right w:val="none" w:sz="0" w:space="0" w:color="auto"/>
      </w:divBdr>
    </w:div>
    <w:div w:id="1228302602">
      <w:bodyDiv w:val="1"/>
      <w:marLeft w:val="0"/>
      <w:marRight w:val="0"/>
      <w:marTop w:val="0"/>
      <w:marBottom w:val="0"/>
      <w:divBdr>
        <w:top w:val="none" w:sz="0" w:space="0" w:color="auto"/>
        <w:left w:val="none" w:sz="0" w:space="0" w:color="auto"/>
        <w:bottom w:val="none" w:sz="0" w:space="0" w:color="auto"/>
        <w:right w:val="none" w:sz="0" w:space="0" w:color="auto"/>
      </w:divBdr>
    </w:div>
    <w:div w:id="1683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3" ma:contentTypeDescription="Create a new document." ma:contentTypeScope="" ma:versionID="57957427a03e70977d1bac40128019f8">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08544c5494185b0c6ed5aa74383216e5"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54AB01-1080-4209-A71D-35D0B9F028D6}">
  <ds:schemaRefs>
    <ds:schemaRef ds:uri="http://schemas.microsoft.com/sharepoint/v3/contenttype/forms"/>
  </ds:schemaRefs>
</ds:datastoreItem>
</file>

<file path=customXml/itemProps2.xml><?xml version="1.0" encoding="utf-8"?>
<ds:datastoreItem xmlns:ds="http://schemas.openxmlformats.org/officeDocument/2006/customXml" ds:itemID="{9B076E40-7501-43E8-A28B-E39A8BF5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E1A26-B296-4C6C-944A-AE593FA2A4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1379</Words>
  <Characters>7585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Vos, Inae</cp:lastModifiedBy>
  <cp:revision>11</cp:revision>
  <dcterms:created xsi:type="dcterms:W3CDTF">2020-06-16T10:11:00Z</dcterms:created>
  <dcterms:modified xsi:type="dcterms:W3CDTF">2020-07-14T12:10:00Z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