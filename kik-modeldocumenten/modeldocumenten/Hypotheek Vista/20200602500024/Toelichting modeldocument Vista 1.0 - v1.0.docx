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07BF90CE" w14:textId="77777777" w:rsidTr="000B4FD9">
        <w:trPr>
          <w:gridAfter w:val="1"/>
          <w:wAfter w:w="3686" w:type="dxa"/>
        </w:trPr>
        <w:tc>
          <w:tcPr>
            <w:tcW w:w="5173" w:type="dxa"/>
          </w:tcPr>
          <w:p w14:paraId="2F5FC2C3" w14:textId="77777777" w:rsidR="00451606" w:rsidRPr="00AA22DC" w:rsidRDefault="00451606" w:rsidP="000B4FD9">
            <w:pPr>
              <w:pStyle w:val="Alinea"/>
            </w:pPr>
          </w:p>
        </w:tc>
      </w:tr>
      <w:tr w:rsidR="00451606" w:rsidRPr="00AA22DC" w14:paraId="6309377A" w14:textId="77777777" w:rsidTr="000B4FD9">
        <w:trPr>
          <w:gridAfter w:val="1"/>
          <w:wAfter w:w="3686" w:type="dxa"/>
        </w:trPr>
        <w:tc>
          <w:tcPr>
            <w:tcW w:w="5173" w:type="dxa"/>
          </w:tcPr>
          <w:p w14:paraId="5B22D9C5" w14:textId="77777777" w:rsidR="00451606" w:rsidRPr="00AA22DC" w:rsidRDefault="00451606" w:rsidP="000B4FD9"/>
        </w:tc>
      </w:tr>
      <w:tr w:rsidR="00451606" w:rsidRPr="00AA22DC" w14:paraId="2E9E700C" w14:textId="77777777" w:rsidTr="000B4FD9">
        <w:trPr>
          <w:gridAfter w:val="1"/>
          <w:wAfter w:w="3686" w:type="dxa"/>
        </w:trPr>
        <w:tc>
          <w:tcPr>
            <w:tcW w:w="5173" w:type="dxa"/>
          </w:tcPr>
          <w:p w14:paraId="73A22626" w14:textId="77777777" w:rsidR="00451606" w:rsidRPr="00AA22DC" w:rsidRDefault="00451606" w:rsidP="000B4FD9">
            <w:pPr>
              <w:pStyle w:val="Eenheid"/>
            </w:pPr>
            <w:bookmarkStart w:id="0" w:name="bmDirectie"/>
            <w:bookmarkEnd w:id="0"/>
          </w:p>
        </w:tc>
      </w:tr>
      <w:tr w:rsidR="00451606" w:rsidRPr="00AA22DC" w14:paraId="3FB62D79" w14:textId="77777777" w:rsidTr="000B4FD9">
        <w:trPr>
          <w:gridAfter w:val="1"/>
          <w:wAfter w:w="3686" w:type="dxa"/>
        </w:trPr>
        <w:tc>
          <w:tcPr>
            <w:tcW w:w="5173" w:type="dxa"/>
          </w:tcPr>
          <w:p w14:paraId="0F3D5A19" w14:textId="77777777" w:rsidR="00451606" w:rsidRPr="00AA22DC" w:rsidRDefault="00451606" w:rsidP="000B4FD9">
            <w:pPr>
              <w:pStyle w:val="Afdeling"/>
              <w:rPr>
                <w:lang w:val="nl-NL"/>
              </w:rPr>
            </w:pPr>
            <w:bookmarkStart w:id="1" w:name="bmAfdeling"/>
            <w:bookmarkEnd w:id="1"/>
          </w:p>
        </w:tc>
      </w:tr>
      <w:tr w:rsidR="00451606" w:rsidRPr="00AA22DC" w14:paraId="29410D24" w14:textId="77777777" w:rsidTr="000B4FD9">
        <w:trPr>
          <w:gridAfter w:val="1"/>
          <w:wAfter w:w="3686" w:type="dxa"/>
        </w:trPr>
        <w:tc>
          <w:tcPr>
            <w:tcW w:w="5173" w:type="dxa"/>
          </w:tcPr>
          <w:p w14:paraId="4AFB643B" w14:textId="77777777" w:rsidR="00451606" w:rsidRPr="00AA22DC" w:rsidRDefault="00451606" w:rsidP="000B4FD9">
            <w:pPr>
              <w:spacing w:before="90"/>
              <w:rPr>
                <w:sz w:val="14"/>
              </w:rPr>
            </w:pPr>
          </w:p>
        </w:tc>
      </w:tr>
      <w:tr w:rsidR="00451606" w:rsidRPr="00AA22DC" w14:paraId="42E1CD5B" w14:textId="77777777" w:rsidTr="000B4FD9">
        <w:trPr>
          <w:gridAfter w:val="1"/>
          <w:wAfter w:w="3686" w:type="dxa"/>
          <w:trHeight w:val="3804"/>
        </w:trPr>
        <w:tc>
          <w:tcPr>
            <w:tcW w:w="5173" w:type="dxa"/>
            <w:vAlign w:val="bottom"/>
          </w:tcPr>
          <w:p w14:paraId="3FA1F286" w14:textId="6457C884" w:rsidR="00451606" w:rsidRPr="00AA22DC" w:rsidRDefault="00823402" w:rsidP="000B4FD9">
            <w:pPr>
              <w:pStyle w:val="Vertrouwelijk"/>
              <w:framePr w:wrap="auto" w:vAnchor="margin" w:hAnchor="text" w:xAlign="left" w:yAlign="inline"/>
              <w:spacing w:before="200" w:line="240" w:lineRule="auto"/>
            </w:pPr>
            <w:r>
              <w:t>Toelichting modeldocument Vista</w:t>
            </w:r>
          </w:p>
        </w:tc>
      </w:tr>
      <w:tr w:rsidR="00451606" w:rsidRPr="00AA22DC" w14:paraId="0B411C98" w14:textId="77777777" w:rsidTr="000B4FD9">
        <w:trPr>
          <w:gridAfter w:val="1"/>
          <w:wAfter w:w="3686" w:type="dxa"/>
          <w:trHeight w:val="135"/>
        </w:trPr>
        <w:tc>
          <w:tcPr>
            <w:tcW w:w="5173" w:type="dxa"/>
          </w:tcPr>
          <w:p w14:paraId="6B8FEB41" w14:textId="29D62B1C" w:rsidR="00451606" w:rsidRPr="00AA22DC" w:rsidRDefault="00451606" w:rsidP="000B4FD9">
            <w:pPr>
              <w:spacing w:before="90"/>
              <w:rPr>
                <w:sz w:val="14"/>
              </w:rPr>
            </w:pPr>
          </w:p>
        </w:tc>
      </w:tr>
      <w:tr w:rsidR="00451606" w:rsidRPr="00AA22DC" w14:paraId="08563C4E" w14:textId="77777777" w:rsidTr="000B4FD9">
        <w:trPr>
          <w:gridAfter w:val="1"/>
          <w:wAfter w:w="3686" w:type="dxa"/>
          <w:trHeight w:val="181"/>
        </w:trPr>
        <w:tc>
          <w:tcPr>
            <w:tcW w:w="5173" w:type="dxa"/>
          </w:tcPr>
          <w:p w14:paraId="5BF2AFFC" w14:textId="4A259679" w:rsidR="00451606" w:rsidRPr="00AA22DC" w:rsidRDefault="00823402" w:rsidP="000B4FD9">
            <w:r>
              <w:t>Automatische Akteverwerking</w:t>
            </w:r>
          </w:p>
        </w:tc>
      </w:tr>
      <w:tr w:rsidR="00451606" w:rsidRPr="00AA22DC" w14:paraId="09D26639" w14:textId="77777777" w:rsidTr="000B4FD9">
        <w:trPr>
          <w:gridAfter w:val="1"/>
          <w:wAfter w:w="3686" w:type="dxa"/>
        </w:trPr>
        <w:tc>
          <w:tcPr>
            <w:tcW w:w="5173" w:type="dxa"/>
          </w:tcPr>
          <w:p w14:paraId="6F542312" w14:textId="77777777" w:rsidR="00451606" w:rsidRPr="00AA22DC" w:rsidRDefault="00451606" w:rsidP="000B4FD9">
            <w:pPr>
              <w:pStyle w:val="Titel"/>
              <w:spacing w:line="240" w:lineRule="auto"/>
              <w:rPr>
                <w:lang w:val="nl-NL"/>
              </w:rPr>
            </w:pPr>
            <w:bookmarkStart w:id="2" w:name="bmTitel"/>
            <w:bookmarkEnd w:id="2"/>
          </w:p>
        </w:tc>
      </w:tr>
      <w:tr w:rsidR="00451606" w:rsidRPr="00AA22DC" w14:paraId="3FEF6831" w14:textId="77777777" w:rsidTr="000B4FD9">
        <w:trPr>
          <w:gridAfter w:val="1"/>
          <w:wAfter w:w="3686" w:type="dxa"/>
          <w:trHeight w:val="268"/>
        </w:trPr>
        <w:tc>
          <w:tcPr>
            <w:tcW w:w="5173" w:type="dxa"/>
          </w:tcPr>
          <w:p w14:paraId="67A855C6" w14:textId="70DB2E6E" w:rsidR="00451606" w:rsidRPr="00AA22DC" w:rsidRDefault="00451606" w:rsidP="000B4FD9"/>
        </w:tc>
      </w:tr>
      <w:tr w:rsidR="00451606" w:rsidRPr="00AA22DC" w14:paraId="7CE08A78" w14:textId="77777777" w:rsidTr="000B4FD9">
        <w:trPr>
          <w:gridAfter w:val="1"/>
          <w:wAfter w:w="3686" w:type="dxa"/>
          <w:trHeight w:hRule="exact" w:val="275"/>
        </w:trPr>
        <w:tc>
          <w:tcPr>
            <w:tcW w:w="5173" w:type="dxa"/>
            <w:vAlign w:val="bottom"/>
          </w:tcPr>
          <w:p w14:paraId="5E7D02C8" w14:textId="77777777" w:rsidR="00451606" w:rsidRPr="00AA22DC" w:rsidRDefault="00F2446B" w:rsidP="007B4960">
            <w:pPr>
              <w:pStyle w:val="Subtitel"/>
              <w:framePr w:hSpace="0" w:wrap="auto" w:hAnchor="text" w:xAlign="left" w:yAlign="inline"/>
              <w:rPr>
                <w:rStyle w:val="Ondertitel1"/>
              </w:rPr>
            </w:pPr>
            <w:bookmarkStart w:id="3" w:name="bmSubtitel"/>
            <w:r w:rsidRPr="00AA22DC">
              <w:rPr>
                <w:rStyle w:val="Ondertitel1"/>
              </w:rPr>
              <w:t xml:space="preserve"> </w:t>
            </w:r>
            <w:bookmarkEnd w:id="3"/>
          </w:p>
        </w:tc>
      </w:tr>
      <w:tr w:rsidR="00451606" w:rsidRPr="00AA22DC" w14:paraId="5630749D" w14:textId="77777777" w:rsidTr="000B4FD9">
        <w:trPr>
          <w:gridAfter w:val="1"/>
          <w:wAfter w:w="3686" w:type="dxa"/>
          <w:trHeight w:hRule="exact" w:val="804"/>
        </w:trPr>
        <w:tc>
          <w:tcPr>
            <w:tcW w:w="5173" w:type="dxa"/>
            <w:vAlign w:val="bottom"/>
          </w:tcPr>
          <w:p w14:paraId="4D2D194D" w14:textId="77777777" w:rsidR="00451606" w:rsidRPr="00AA22DC" w:rsidRDefault="00451606" w:rsidP="000B4FD9"/>
        </w:tc>
      </w:tr>
      <w:tr w:rsidR="00451606" w:rsidRPr="00AA22DC" w14:paraId="5EDDCE4F" w14:textId="77777777" w:rsidTr="000B4FD9">
        <w:trPr>
          <w:gridAfter w:val="1"/>
          <w:wAfter w:w="3686" w:type="dxa"/>
        </w:trPr>
        <w:tc>
          <w:tcPr>
            <w:tcW w:w="5173" w:type="dxa"/>
            <w:vAlign w:val="bottom"/>
          </w:tcPr>
          <w:p w14:paraId="1BF69C7B" w14:textId="77777777" w:rsidR="00451606" w:rsidRPr="00AA22DC" w:rsidRDefault="00451606" w:rsidP="000B4FD9">
            <w:pPr>
              <w:pStyle w:val="tussenkopje"/>
              <w:rPr>
                <w:lang w:val="nl-NL"/>
              </w:rPr>
            </w:pPr>
            <w:r w:rsidRPr="00AA22DC">
              <w:rPr>
                <w:lang w:val="nl-NL"/>
              </w:rPr>
              <w:t>Versie</w:t>
            </w:r>
          </w:p>
        </w:tc>
      </w:tr>
      <w:tr w:rsidR="00451606" w:rsidRPr="00AA22DC" w14:paraId="0D5383DA" w14:textId="77777777" w:rsidTr="000B4FD9">
        <w:trPr>
          <w:gridAfter w:val="1"/>
          <w:wAfter w:w="3686" w:type="dxa"/>
        </w:trPr>
        <w:tc>
          <w:tcPr>
            <w:tcW w:w="5173" w:type="dxa"/>
            <w:vAlign w:val="bottom"/>
          </w:tcPr>
          <w:p w14:paraId="7E408C4E" w14:textId="441D6F44" w:rsidR="00451606" w:rsidRPr="00AA22DC" w:rsidRDefault="00823402" w:rsidP="000B4FD9">
            <w:pPr>
              <w:pStyle w:val="Voettekst"/>
              <w:tabs>
                <w:tab w:val="clear" w:pos="4536"/>
                <w:tab w:val="clear" w:pos="9072"/>
              </w:tabs>
            </w:pPr>
            <w:del w:id="4" w:author="Awater, Eric" w:date="2020-07-20T10:28:00Z">
              <w:r w:rsidDel="006F73B3">
                <w:delText>0.1</w:delText>
              </w:r>
            </w:del>
            <w:ins w:id="5" w:author="Awater, Eric" w:date="2020-07-20T10:28:00Z">
              <w:r w:rsidR="006F73B3">
                <w:t>1.0</w:t>
              </w:r>
            </w:ins>
            <w:r w:rsidR="00451606" w:rsidRPr="00AA22DC">
              <w:fldChar w:fldCharType="begin"/>
            </w:r>
            <w:r w:rsidR="00451606" w:rsidRPr="00AA22DC">
              <w:instrText xml:space="preserve"> REF Versie </w:instrText>
            </w:r>
            <w:r w:rsidR="00451606" w:rsidRPr="00AA22DC">
              <w:fldChar w:fldCharType="end"/>
            </w:r>
          </w:p>
        </w:tc>
      </w:tr>
      <w:tr w:rsidR="00451606" w:rsidRPr="00AA22DC" w14:paraId="1040ABC8" w14:textId="77777777" w:rsidTr="000B4FD9">
        <w:trPr>
          <w:gridAfter w:val="1"/>
          <w:wAfter w:w="3686" w:type="dxa"/>
        </w:trPr>
        <w:tc>
          <w:tcPr>
            <w:tcW w:w="5173" w:type="dxa"/>
            <w:vAlign w:val="bottom"/>
          </w:tcPr>
          <w:p w14:paraId="57F5EAE1" w14:textId="461BD3F2" w:rsidR="00451606" w:rsidRPr="00AA22DC" w:rsidRDefault="00451606" w:rsidP="000B4FD9">
            <w:pPr>
              <w:pStyle w:val="tussenkopje"/>
              <w:rPr>
                <w:lang w:val="nl-NL"/>
              </w:rPr>
            </w:pPr>
          </w:p>
        </w:tc>
      </w:tr>
      <w:tr w:rsidR="00451606" w:rsidRPr="00AA22DC" w14:paraId="67C04AC2" w14:textId="77777777" w:rsidTr="000B4FD9">
        <w:trPr>
          <w:gridAfter w:val="1"/>
          <w:wAfter w:w="3686" w:type="dxa"/>
        </w:trPr>
        <w:tc>
          <w:tcPr>
            <w:tcW w:w="5173" w:type="dxa"/>
            <w:vAlign w:val="bottom"/>
          </w:tcPr>
          <w:p w14:paraId="1C0ADCAB" w14:textId="77777777" w:rsidR="00451606" w:rsidRPr="00AA22DC" w:rsidRDefault="00451606" w:rsidP="000B4FD9">
            <w:pPr>
              <w:pStyle w:val="Auteur"/>
              <w:framePr w:hSpace="0" w:wrap="auto" w:vAnchor="margin" w:hAnchor="text" w:yAlign="inline"/>
            </w:pPr>
            <w:bookmarkStart w:id="6" w:name="bmAuteurs"/>
            <w:bookmarkEnd w:id="6"/>
          </w:p>
        </w:tc>
      </w:tr>
      <w:tr w:rsidR="00451606" w:rsidRPr="00AA22DC" w14:paraId="59DD12B6" w14:textId="77777777" w:rsidTr="000B4FD9">
        <w:trPr>
          <w:trHeight w:hRule="exact" w:val="246"/>
        </w:trPr>
        <w:tc>
          <w:tcPr>
            <w:tcW w:w="8859" w:type="dxa"/>
            <w:gridSpan w:val="2"/>
            <w:vAlign w:val="bottom"/>
          </w:tcPr>
          <w:p w14:paraId="5700EEFC" w14:textId="77777777" w:rsidR="00451606" w:rsidRPr="00AA22DC" w:rsidRDefault="00451606" w:rsidP="000B4FD9"/>
        </w:tc>
      </w:tr>
    </w:tbl>
    <w:p w14:paraId="1123AFCE" w14:textId="77777777" w:rsidR="00451606" w:rsidRPr="00AA22DC" w:rsidRDefault="00451606">
      <w:pPr>
        <w:pStyle w:val="Koptekst"/>
        <w:tabs>
          <w:tab w:val="clear" w:pos="4536"/>
          <w:tab w:val="clear" w:pos="9072"/>
        </w:tabs>
      </w:pPr>
    </w:p>
    <w:p w14:paraId="211C2397" w14:textId="77777777" w:rsidR="00451606" w:rsidRPr="00AA22DC" w:rsidRDefault="00451606">
      <w:pPr>
        <w:pStyle w:val="Koptekst"/>
        <w:tabs>
          <w:tab w:val="clear" w:pos="4536"/>
          <w:tab w:val="clear" w:pos="9072"/>
        </w:tabs>
      </w:pPr>
    </w:p>
    <w:p w14:paraId="4F8E22B5" w14:textId="77777777" w:rsidR="00451606" w:rsidRPr="00AA22DC" w:rsidRDefault="00451606">
      <w:pPr>
        <w:pStyle w:val="Koptekst"/>
        <w:tabs>
          <w:tab w:val="clear" w:pos="4536"/>
          <w:tab w:val="clear" w:pos="9072"/>
        </w:tabs>
      </w:pPr>
    </w:p>
    <w:p w14:paraId="1AD66534" w14:textId="77777777" w:rsidR="00451606" w:rsidRPr="00AA22DC" w:rsidRDefault="00451606">
      <w:pPr>
        <w:pStyle w:val="Koptekst"/>
        <w:tabs>
          <w:tab w:val="clear" w:pos="4536"/>
          <w:tab w:val="clear" w:pos="9072"/>
        </w:tabs>
        <w:sectPr w:rsidR="00451606" w:rsidRPr="00AA22DC" w:rsidSect="00742B7B">
          <w:headerReference w:type="even" r:id="rId8"/>
          <w:headerReference w:type="default" r:id="rId9"/>
          <w:footerReference w:type="even" r:id="rId10"/>
          <w:footerReference w:type="default" r:id="rId11"/>
          <w:headerReference w:type="first" r:id="rId12"/>
          <w:footerReference w:type="first" r:id="rId13"/>
          <w:pgSz w:w="11906" w:h="16838" w:code="9"/>
          <w:pgMar w:top="2835" w:right="1531" w:bottom="2552" w:left="2268" w:header="567" w:footer="431" w:gutter="0"/>
          <w:cols w:space="708"/>
        </w:sectPr>
      </w:pPr>
    </w:p>
    <w:tbl>
      <w:tblPr>
        <w:tblW w:w="5173" w:type="dxa"/>
        <w:tblCellMar>
          <w:left w:w="70" w:type="dxa"/>
          <w:right w:w="70" w:type="dxa"/>
        </w:tblCellMar>
        <w:tblLook w:val="0000" w:firstRow="0" w:lastRow="0" w:firstColumn="0" w:lastColumn="0" w:noHBand="0" w:noVBand="0"/>
      </w:tblPr>
      <w:tblGrid>
        <w:gridCol w:w="5173"/>
      </w:tblGrid>
      <w:tr w:rsidR="00451606" w:rsidRPr="00AA22DC" w14:paraId="6A0BE072" w14:textId="77777777">
        <w:trPr>
          <w:cantSplit/>
          <w:trHeight w:hRule="exact" w:val="332"/>
        </w:trPr>
        <w:tc>
          <w:tcPr>
            <w:tcW w:w="5173" w:type="dxa"/>
            <w:vAlign w:val="bottom"/>
          </w:tcPr>
          <w:p w14:paraId="13882BFA" w14:textId="77777777" w:rsidR="00451606" w:rsidRPr="00AA22DC" w:rsidRDefault="00451606">
            <w:pPr>
              <w:pStyle w:val="kopje"/>
              <w:keepNext/>
              <w:rPr>
                <w:b w:val="0"/>
                <w:bCs/>
              </w:rPr>
            </w:pPr>
            <w:r w:rsidRPr="00AA22DC">
              <w:lastRenderedPageBreak/>
              <w:t>Versiehistorie</w:t>
            </w:r>
          </w:p>
        </w:tc>
      </w:tr>
    </w:tbl>
    <w:p w14:paraId="64AE7251"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4F0F6065" w14:textId="77777777">
        <w:trPr>
          <w:cantSplit/>
          <w:trHeight w:hRule="exact" w:val="281"/>
          <w:tblHeader/>
        </w:trPr>
        <w:tc>
          <w:tcPr>
            <w:tcW w:w="779" w:type="dxa"/>
            <w:vAlign w:val="bottom"/>
          </w:tcPr>
          <w:p w14:paraId="136485C3"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26C58BE"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61952EC3"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332FE275" w14:textId="77777777" w:rsidR="00451606" w:rsidRPr="00AA22DC" w:rsidRDefault="00451606">
            <w:pPr>
              <w:pStyle w:val="tussenkopje"/>
              <w:spacing w:before="0"/>
              <w:rPr>
                <w:lang w:val="nl-NL"/>
              </w:rPr>
            </w:pPr>
            <w:r w:rsidRPr="00AA22DC">
              <w:rPr>
                <w:lang w:val="nl-NL"/>
              </w:rPr>
              <w:t>Opmerking</w:t>
            </w:r>
          </w:p>
        </w:tc>
      </w:tr>
      <w:tr w:rsidR="00451606" w:rsidRPr="00AA22DC" w14:paraId="4CD3365F" w14:textId="77777777">
        <w:trPr>
          <w:cantSplit/>
        </w:trPr>
        <w:tc>
          <w:tcPr>
            <w:tcW w:w="779" w:type="dxa"/>
          </w:tcPr>
          <w:p w14:paraId="1BF1DDE2" w14:textId="59C07371" w:rsidR="00451606" w:rsidRPr="00AA22DC" w:rsidRDefault="00823402">
            <w:pPr>
              <w:pStyle w:val="Koptekst"/>
              <w:tabs>
                <w:tab w:val="clear" w:pos="4536"/>
                <w:tab w:val="clear" w:pos="9072"/>
              </w:tabs>
              <w:spacing w:line="280" w:lineRule="atLeast"/>
              <w:rPr>
                <w:rStyle w:val="Versie0"/>
              </w:rPr>
            </w:pPr>
            <w:bookmarkStart w:id="7" w:name="bmVersie"/>
            <w:bookmarkEnd w:id="7"/>
            <w:r>
              <w:rPr>
                <w:rStyle w:val="Versie0"/>
              </w:rPr>
              <w:t>0.1</w:t>
            </w:r>
          </w:p>
        </w:tc>
        <w:tc>
          <w:tcPr>
            <w:tcW w:w="1701" w:type="dxa"/>
          </w:tcPr>
          <w:p w14:paraId="28D9DCC1" w14:textId="4F42D646" w:rsidR="00451606" w:rsidRPr="00AA22DC" w:rsidRDefault="00823402">
            <w:pPr>
              <w:rPr>
                <w:rStyle w:val="Datumopmaakprofiel"/>
              </w:rPr>
            </w:pPr>
            <w:bookmarkStart w:id="8" w:name="bmDatum"/>
            <w:bookmarkEnd w:id="8"/>
            <w:r>
              <w:rPr>
                <w:rStyle w:val="Datumopmaakprofiel"/>
              </w:rPr>
              <w:t>18-06-2020</w:t>
            </w:r>
          </w:p>
        </w:tc>
        <w:tc>
          <w:tcPr>
            <w:tcW w:w="3402" w:type="dxa"/>
          </w:tcPr>
          <w:p w14:paraId="48F68DB0" w14:textId="7C45C3A2" w:rsidR="00451606" w:rsidRPr="00AA22DC" w:rsidRDefault="009A5EBD">
            <w:r>
              <w:fldChar w:fldCharType="begin"/>
            </w:r>
            <w:r>
              <w:instrText xml:space="preserve"> STYLEREF  Auteur  \* MERGEFORMAT </w:instrText>
            </w:r>
            <w:r>
              <w:fldChar w:fldCharType="end"/>
            </w:r>
            <w:r w:rsidR="00823402">
              <w:t>Kadaster-IT/LG/AA</w:t>
            </w:r>
          </w:p>
        </w:tc>
        <w:tc>
          <w:tcPr>
            <w:tcW w:w="2977" w:type="dxa"/>
          </w:tcPr>
          <w:p w14:paraId="35A66DE8" w14:textId="37ADEEC1" w:rsidR="00020928" w:rsidRPr="00AA22DC" w:rsidRDefault="00823402">
            <w:r>
              <w:t>Eerste versie</w:t>
            </w:r>
          </w:p>
        </w:tc>
      </w:tr>
      <w:tr w:rsidR="00020928" w:rsidRPr="00AA22DC" w14:paraId="45B9A61A" w14:textId="77777777">
        <w:trPr>
          <w:cantSplit/>
          <w:ins w:id="9" w:author="Awater, Eric" w:date="2020-07-20T10:24:00Z"/>
        </w:trPr>
        <w:tc>
          <w:tcPr>
            <w:tcW w:w="779" w:type="dxa"/>
          </w:tcPr>
          <w:p w14:paraId="29B19AFC" w14:textId="0FF4EB3E" w:rsidR="00020928" w:rsidRDefault="00020928">
            <w:pPr>
              <w:pStyle w:val="Koptekst"/>
              <w:tabs>
                <w:tab w:val="clear" w:pos="4536"/>
                <w:tab w:val="clear" w:pos="9072"/>
              </w:tabs>
              <w:spacing w:line="280" w:lineRule="atLeast"/>
              <w:rPr>
                <w:ins w:id="10" w:author="Awater, Eric" w:date="2020-07-20T10:24:00Z"/>
                <w:rStyle w:val="Versie0"/>
              </w:rPr>
            </w:pPr>
            <w:ins w:id="11" w:author="Awater, Eric" w:date="2020-07-20T10:24:00Z">
              <w:r>
                <w:rPr>
                  <w:rStyle w:val="Versie0"/>
                </w:rPr>
                <w:t>1.0</w:t>
              </w:r>
            </w:ins>
          </w:p>
        </w:tc>
        <w:tc>
          <w:tcPr>
            <w:tcW w:w="1701" w:type="dxa"/>
          </w:tcPr>
          <w:p w14:paraId="1D936DF8" w14:textId="4CE23203" w:rsidR="00020928" w:rsidRDefault="006F73B3">
            <w:pPr>
              <w:rPr>
                <w:ins w:id="12" w:author="Awater, Eric" w:date="2020-07-20T10:24:00Z"/>
                <w:rStyle w:val="Datumopmaakprofiel"/>
              </w:rPr>
            </w:pPr>
            <w:ins w:id="13" w:author="Awater, Eric" w:date="2020-07-20T10:29:00Z">
              <w:r>
                <w:rPr>
                  <w:rStyle w:val="Datumopmaakprofiel"/>
                </w:rPr>
                <w:t>20 juli 2020</w:t>
              </w:r>
            </w:ins>
          </w:p>
        </w:tc>
        <w:tc>
          <w:tcPr>
            <w:tcW w:w="3402" w:type="dxa"/>
          </w:tcPr>
          <w:p w14:paraId="3BEE9451" w14:textId="710C5FFA" w:rsidR="00020928" w:rsidRDefault="00020928">
            <w:pPr>
              <w:rPr>
                <w:ins w:id="14" w:author="Awater, Eric" w:date="2020-07-20T10:24:00Z"/>
              </w:rPr>
            </w:pPr>
            <w:ins w:id="15" w:author="Awater, Eric" w:date="2020-07-20T10:24:00Z">
              <w:r>
                <w:t>Kadaster_IT/LG/</w:t>
              </w:r>
            </w:ins>
            <w:ins w:id="16" w:author="Awater, Eric" w:date="2020-07-20T10:25:00Z">
              <w:r>
                <w:t>AA</w:t>
              </w:r>
            </w:ins>
          </w:p>
        </w:tc>
        <w:tc>
          <w:tcPr>
            <w:tcW w:w="2977" w:type="dxa"/>
          </w:tcPr>
          <w:p w14:paraId="4ABCBD5E" w14:textId="6F054F50" w:rsidR="00020928" w:rsidRDefault="00020928">
            <w:pPr>
              <w:rPr>
                <w:ins w:id="17" w:author="Awater, Eric" w:date="2020-07-20T10:24:00Z"/>
              </w:rPr>
            </w:pPr>
            <w:ins w:id="18" w:author="Awater, Eric" w:date="2020-07-20T10:25:00Z">
              <w:r>
                <w:t>Definitieve versie</w:t>
              </w:r>
            </w:ins>
          </w:p>
        </w:tc>
      </w:tr>
    </w:tbl>
    <w:p w14:paraId="5DD9B33A" w14:textId="40FD6459" w:rsidR="00451606" w:rsidRPr="00AA22DC" w:rsidDel="00020928" w:rsidRDefault="00451606" w:rsidP="00020928">
      <w:pPr>
        <w:rPr>
          <w:del w:id="19" w:author="Awater, Eric" w:date="2020-07-20T10:24:00Z"/>
        </w:rPr>
      </w:pPr>
    </w:p>
    <w:p w14:paraId="03BD9450" w14:textId="77777777" w:rsidR="00451606" w:rsidRPr="00AA22DC" w:rsidRDefault="00451606">
      <w:pPr>
        <w:rPr>
          <w:vanish/>
          <w:color w:val="FF0000"/>
        </w:rPr>
      </w:pPr>
      <w:r w:rsidRPr="00AA22DC">
        <w:rPr>
          <w:vanish/>
          <w:color w:val="FF0000"/>
        </w:rPr>
        <w:t>Het versienummer en de datum die in de laatste rij van de tabel ' versiehistorie' staat, wordt overgenomen in de koptekst. Voeg met behulp van de Tab-toets een rij toe om een nieuwe versie te noteren. Typ de datum voluit!</w:t>
      </w:r>
    </w:p>
    <w:tbl>
      <w:tblPr>
        <w:tblW w:w="5173" w:type="dxa"/>
        <w:tblCellMar>
          <w:left w:w="70" w:type="dxa"/>
          <w:right w:w="70" w:type="dxa"/>
        </w:tblCellMar>
        <w:tblLook w:val="0000" w:firstRow="0" w:lastRow="0" w:firstColumn="0" w:lastColumn="0" w:noHBand="0" w:noVBand="0"/>
      </w:tblPr>
      <w:tblGrid>
        <w:gridCol w:w="5173"/>
      </w:tblGrid>
      <w:tr w:rsidR="00451606" w:rsidRPr="00AA22DC" w14:paraId="6D095E50" w14:textId="77777777">
        <w:trPr>
          <w:cantSplit/>
          <w:trHeight w:hRule="exact" w:val="562"/>
        </w:trPr>
        <w:tc>
          <w:tcPr>
            <w:tcW w:w="5173" w:type="dxa"/>
            <w:vAlign w:val="bottom"/>
          </w:tcPr>
          <w:p w14:paraId="1AEF652E" w14:textId="53C59B08" w:rsidR="00451606" w:rsidRPr="00AA22DC" w:rsidRDefault="00451606">
            <w:pPr>
              <w:pStyle w:val="kopje"/>
              <w:keepNext/>
            </w:pPr>
          </w:p>
        </w:tc>
      </w:tr>
    </w:tbl>
    <w:p w14:paraId="1B7423A4"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3800B970" w14:textId="77777777">
        <w:trPr>
          <w:cantSplit/>
          <w:trHeight w:hRule="exact" w:val="281"/>
          <w:tblHeader/>
        </w:trPr>
        <w:tc>
          <w:tcPr>
            <w:tcW w:w="779" w:type="dxa"/>
            <w:vAlign w:val="bottom"/>
          </w:tcPr>
          <w:p w14:paraId="518818BA" w14:textId="7CF71D2A" w:rsidR="00451606" w:rsidRPr="00AA22DC" w:rsidRDefault="00451606">
            <w:pPr>
              <w:pStyle w:val="tussenkopje"/>
              <w:spacing w:before="0"/>
              <w:rPr>
                <w:lang w:val="nl-NL"/>
              </w:rPr>
            </w:pPr>
          </w:p>
        </w:tc>
        <w:tc>
          <w:tcPr>
            <w:tcW w:w="1701" w:type="dxa"/>
            <w:vAlign w:val="bottom"/>
          </w:tcPr>
          <w:p w14:paraId="6D2982B7" w14:textId="6DAC1038" w:rsidR="00451606" w:rsidRPr="00AA22DC" w:rsidRDefault="00451606">
            <w:pPr>
              <w:pStyle w:val="tussenkopje"/>
              <w:spacing w:before="0"/>
              <w:rPr>
                <w:lang w:val="nl-NL"/>
              </w:rPr>
            </w:pPr>
          </w:p>
        </w:tc>
        <w:tc>
          <w:tcPr>
            <w:tcW w:w="3402" w:type="dxa"/>
            <w:vAlign w:val="bottom"/>
          </w:tcPr>
          <w:p w14:paraId="6C889CF1" w14:textId="6DDDB66B" w:rsidR="00451606" w:rsidRPr="00AA22DC" w:rsidRDefault="00451606">
            <w:pPr>
              <w:pStyle w:val="tussenkopje"/>
              <w:spacing w:before="0"/>
              <w:rPr>
                <w:lang w:val="nl-NL"/>
              </w:rPr>
            </w:pPr>
          </w:p>
        </w:tc>
        <w:tc>
          <w:tcPr>
            <w:tcW w:w="2977" w:type="dxa"/>
            <w:vAlign w:val="bottom"/>
          </w:tcPr>
          <w:p w14:paraId="4FF9AA22" w14:textId="522844A1" w:rsidR="00451606" w:rsidRPr="00AA22DC" w:rsidRDefault="00451606">
            <w:pPr>
              <w:pStyle w:val="tussenkopje"/>
              <w:spacing w:before="0"/>
              <w:rPr>
                <w:lang w:val="nl-NL"/>
              </w:rPr>
            </w:pPr>
          </w:p>
        </w:tc>
      </w:tr>
      <w:tr w:rsidR="00451606" w:rsidRPr="00AA22DC" w14:paraId="709B0DD1" w14:textId="77777777">
        <w:trPr>
          <w:cantSplit/>
        </w:trPr>
        <w:tc>
          <w:tcPr>
            <w:tcW w:w="779" w:type="dxa"/>
          </w:tcPr>
          <w:p w14:paraId="0ED6C46C" w14:textId="77777777" w:rsidR="00451606" w:rsidRPr="00AA22DC" w:rsidRDefault="00451606"/>
        </w:tc>
        <w:tc>
          <w:tcPr>
            <w:tcW w:w="1701" w:type="dxa"/>
          </w:tcPr>
          <w:p w14:paraId="603A28B1" w14:textId="77777777" w:rsidR="00451606" w:rsidRPr="00AA22DC" w:rsidRDefault="00451606"/>
        </w:tc>
        <w:tc>
          <w:tcPr>
            <w:tcW w:w="3402" w:type="dxa"/>
          </w:tcPr>
          <w:p w14:paraId="3237F6C1" w14:textId="77777777" w:rsidR="00451606" w:rsidRPr="00AA22DC" w:rsidRDefault="00451606"/>
        </w:tc>
        <w:tc>
          <w:tcPr>
            <w:tcW w:w="2977" w:type="dxa"/>
          </w:tcPr>
          <w:p w14:paraId="28020589" w14:textId="77777777" w:rsidR="00451606" w:rsidRPr="00AA22DC" w:rsidRDefault="00451606"/>
        </w:tc>
      </w:tr>
    </w:tbl>
    <w:p w14:paraId="076DFBD9" w14:textId="77777777" w:rsidR="00451606" w:rsidRPr="00AA22DC" w:rsidRDefault="00451606" w:rsidP="00BC3B41"/>
    <w:p w14:paraId="21635D1F" w14:textId="77777777" w:rsidR="00451606" w:rsidRPr="00AA22DC" w:rsidRDefault="00451606">
      <w:pPr>
        <w:pStyle w:val="Koptekst"/>
        <w:tabs>
          <w:tab w:val="clear" w:pos="4536"/>
          <w:tab w:val="clear" w:pos="9072"/>
        </w:tabs>
      </w:pPr>
    </w:p>
    <w:p w14:paraId="7BF824F5" w14:textId="77777777" w:rsidR="00451606" w:rsidRPr="00AA22DC" w:rsidRDefault="00451606">
      <w:pPr>
        <w:pStyle w:val="Koptekst"/>
        <w:tabs>
          <w:tab w:val="clear" w:pos="4536"/>
          <w:tab w:val="clear" w:pos="9072"/>
        </w:tabs>
        <w:sectPr w:rsidR="00451606" w:rsidRPr="00AA22DC" w:rsidSect="00742B7B">
          <w:headerReference w:type="default" r:id="rId14"/>
          <w:headerReference w:type="first" r:id="rId15"/>
          <w:footerReference w:type="first" r:id="rId16"/>
          <w:pgSz w:w="11906" w:h="16838" w:code="9"/>
          <w:pgMar w:top="2835" w:right="1531" w:bottom="2552" w:left="2268" w:header="567" w:footer="431" w:gutter="0"/>
          <w:pgNumType w:start="1"/>
          <w:cols w:space="708"/>
        </w:sectPr>
      </w:pPr>
    </w:p>
    <w:p w14:paraId="483DC49E" w14:textId="77777777" w:rsidR="00FD1CB2" w:rsidRDefault="00FD1CB2">
      <w:pPr>
        <w:pStyle w:val="Koptekst"/>
        <w:tabs>
          <w:tab w:val="clear" w:pos="4536"/>
          <w:tab w:val="clear" w:pos="9072"/>
        </w:tabs>
        <w:rPr>
          <w:b/>
          <w:bCs w:val="0"/>
        </w:rPr>
      </w:pPr>
    </w:p>
    <w:p w14:paraId="572FD88F" w14:textId="56F79EBB" w:rsidR="00A74750" w:rsidRPr="006C6D3A" w:rsidRDefault="00A74750" w:rsidP="00A74750">
      <w:pPr>
        <w:pStyle w:val="kopje"/>
      </w:pPr>
      <w:r>
        <w:t>I</w:t>
      </w:r>
      <w:r w:rsidRPr="006C6D3A">
        <w:t>nhoudsopgave</w:t>
      </w:r>
    </w:p>
    <w:bookmarkStart w:id="20" w:name="bmInhoudsopgave"/>
    <w:bookmarkEnd w:id="20"/>
    <w:p w14:paraId="2DA2BEE6" w14:textId="1A807427" w:rsidR="006F73B3" w:rsidRDefault="00A74750">
      <w:pPr>
        <w:pStyle w:val="Inhopg1"/>
        <w:rPr>
          <w:ins w:id="21" w:author="Awater, Eric" w:date="2020-07-20T10:27:00Z"/>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ins w:id="22" w:author="Awater, Eric" w:date="2020-07-20T10:27:00Z">
        <w:r w:rsidR="006F73B3">
          <w:t>1</w:t>
        </w:r>
        <w:r w:rsidR="006F73B3">
          <w:rPr>
            <w:rFonts w:asciiTheme="minorHAnsi" w:eastAsiaTheme="minorEastAsia" w:hAnsiTheme="minorHAnsi" w:cstheme="minorBidi"/>
            <w:b w:val="0"/>
            <w:bCs w:val="0"/>
            <w:snapToGrid/>
            <w:kern w:val="0"/>
            <w:sz w:val="22"/>
            <w:szCs w:val="22"/>
            <w:lang w:eastAsia="nl-NL"/>
          </w:rPr>
          <w:tab/>
        </w:r>
        <w:r w:rsidR="006F73B3">
          <w:t>Inleiding</w:t>
        </w:r>
        <w:r w:rsidR="006F73B3">
          <w:tab/>
        </w:r>
        <w:r w:rsidR="006F73B3">
          <w:fldChar w:fldCharType="begin"/>
        </w:r>
        <w:r w:rsidR="006F73B3">
          <w:instrText xml:space="preserve"> PAGEREF _Toc46133258 \h </w:instrText>
        </w:r>
      </w:ins>
      <w:r w:rsidR="006F73B3">
        <w:fldChar w:fldCharType="separate"/>
      </w:r>
      <w:ins w:id="23" w:author="Awater, Eric" w:date="2020-07-20T10:27:00Z">
        <w:r w:rsidR="006F73B3">
          <w:t>3</w:t>
        </w:r>
        <w:r w:rsidR="006F73B3">
          <w:fldChar w:fldCharType="end"/>
        </w:r>
      </w:ins>
    </w:p>
    <w:p w14:paraId="57823FF1" w14:textId="229C4093" w:rsidR="006F73B3" w:rsidRDefault="006F73B3">
      <w:pPr>
        <w:pStyle w:val="Inhopg2"/>
        <w:rPr>
          <w:ins w:id="24" w:author="Awater, Eric" w:date="2020-07-20T10:27:00Z"/>
          <w:rFonts w:asciiTheme="minorHAnsi" w:eastAsiaTheme="minorEastAsia" w:hAnsiTheme="minorHAnsi" w:cstheme="minorBidi"/>
          <w:snapToGrid/>
          <w:kern w:val="0"/>
          <w:sz w:val="22"/>
          <w:szCs w:val="22"/>
          <w:lang w:eastAsia="nl-NL"/>
        </w:rPr>
      </w:pPr>
      <w:ins w:id="25" w:author="Awater, Eric" w:date="2020-07-20T10:27:00Z">
        <w:r>
          <w:t>1.1</w:t>
        </w:r>
        <w:r>
          <w:rPr>
            <w:rFonts w:asciiTheme="minorHAnsi" w:eastAsiaTheme="minorEastAsia" w:hAnsiTheme="minorHAnsi" w:cstheme="minorBidi"/>
            <w:snapToGrid/>
            <w:kern w:val="0"/>
            <w:sz w:val="22"/>
            <w:szCs w:val="22"/>
            <w:lang w:eastAsia="nl-NL"/>
          </w:rPr>
          <w:tab/>
        </w:r>
        <w:r>
          <w:t>Korte omschrijving</w:t>
        </w:r>
        <w:r>
          <w:tab/>
        </w:r>
        <w:r>
          <w:fldChar w:fldCharType="begin"/>
        </w:r>
        <w:r>
          <w:instrText xml:space="preserve"> PAGEREF _Toc46133259 \h </w:instrText>
        </w:r>
      </w:ins>
      <w:r>
        <w:fldChar w:fldCharType="separate"/>
      </w:r>
      <w:ins w:id="26" w:author="Awater, Eric" w:date="2020-07-20T10:27:00Z">
        <w:r>
          <w:t>3</w:t>
        </w:r>
        <w:r>
          <w:fldChar w:fldCharType="end"/>
        </w:r>
      </w:ins>
    </w:p>
    <w:p w14:paraId="3ADBD7D8" w14:textId="15F1A232" w:rsidR="006F73B3" w:rsidRDefault="006F73B3">
      <w:pPr>
        <w:pStyle w:val="Inhopg2"/>
        <w:rPr>
          <w:ins w:id="27" w:author="Awater, Eric" w:date="2020-07-20T10:27:00Z"/>
          <w:rFonts w:asciiTheme="minorHAnsi" w:eastAsiaTheme="minorEastAsia" w:hAnsiTheme="minorHAnsi" w:cstheme="minorBidi"/>
          <w:snapToGrid/>
          <w:kern w:val="0"/>
          <w:sz w:val="22"/>
          <w:szCs w:val="22"/>
          <w:lang w:eastAsia="nl-NL"/>
        </w:rPr>
      </w:pPr>
      <w:ins w:id="28" w:author="Awater, Eric" w:date="2020-07-20T10:27:00Z">
        <w:r>
          <w:t>1.2</w:t>
        </w:r>
        <w:r>
          <w:rPr>
            <w:rFonts w:asciiTheme="minorHAnsi" w:eastAsiaTheme="minorEastAsia" w:hAnsiTheme="minorHAnsi" w:cstheme="minorBidi"/>
            <w:snapToGrid/>
            <w:kern w:val="0"/>
            <w:sz w:val="22"/>
            <w:szCs w:val="22"/>
            <w:lang w:eastAsia="nl-NL"/>
          </w:rPr>
          <w:tab/>
        </w:r>
        <w:r>
          <w:t>Algemeen</w:t>
        </w:r>
        <w:r>
          <w:tab/>
        </w:r>
        <w:r>
          <w:fldChar w:fldCharType="begin"/>
        </w:r>
        <w:r>
          <w:instrText xml:space="preserve"> PAGEREF _Toc46133260 \h </w:instrText>
        </w:r>
      </w:ins>
      <w:r>
        <w:fldChar w:fldCharType="separate"/>
      </w:r>
      <w:ins w:id="29" w:author="Awater, Eric" w:date="2020-07-20T10:27:00Z">
        <w:r>
          <w:t>3</w:t>
        </w:r>
        <w:r>
          <w:fldChar w:fldCharType="end"/>
        </w:r>
      </w:ins>
    </w:p>
    <w:p w14:paraId="1EF44466" w14:textId="201B9BF5" w:rsidR="006F73B3" w:rsidRDefault="006F73B3">
      <w:pPr>
        <w:pStyle w:val="Inhopg2"/>
        <w:rPr>
          <w:ins w:id="30" w:author="Awater, Eric" w:date="2020-07-20T10:27:00Z"/>
          <w:rFonts w:asciiTheme="minorHAnsi" w:eastAsiaTheme="minorEastAsia" w:hAnsiTheme="minorHAnsi" w:cstheme="minorBidi"/>
          <w:snapToGrid/>
          <w:kern w:val="0"/>
          <w:sz w:val="22"/>
          <w:szCs w:val="22"/>
          <w:lang w:eastAsia="nl-NL"/>
        </w:rPr>
      </w:pPr>
      <w:ins w:id="31" w:author="Awater, Eric" w:date="2020-07-20T10:27:00Z">
        <w:r>
          <w:t>1.3</w:t>
        </w:r>
        <w:r>
          <w:rPr>
            <w:rFonts w:asciiTheme="minorHAnsi" w:eastAsiaTheme="minorEastAsia" w:hAnsiTheme="minorHAnsi" w:cstheme="minorBidi"/>
            <w:snapToGrid/>
            <w:kern w:val="0"/>
            <w:sz w:val="22"/>
            <w:szCs w:val="22"/>
            <w:lang w:eastAsia="nl-NL"/>
          </w:rPr>
          <w:tab/>
        </w:r>
        <w:r>
          <w:t>Referenties</w:t>
        </w:r>
        <w:r>
          <w:tab/>
        </w:r>
        <w:r>
          <w:fldChar w:fldCharType="begin"/>
        </w:r>
        <w:r>
          <w:instrText xml:space="preserve"> PAGEREF _Toc46133261 \h </w:instrText>
        </w:r>
      </w:ins>
      <w:r>
        <w:fldChar w:fldCharType="separate"/>
      </w:r>
      <w:ins w:id="32" w:author="Awater, Eric" w:date="2020-07-20T10:27:00Z">
        <w:r>
          <w:t>4</w:t>
        </w:r>
        <w:r>
          <w:fldChar w:fldCharType="end"/>
        </w:r>
      </w:ins>
    </w:p>
    <w:p w14:paraId="1BF0C91C" w14:textId="66B32E4B" w:rsidR="006F73B3" w:rsidRDefault="006F73B3">
      <w:pPr>
        <w:pStyle w:val="Inhopg1"/>
        <w:rPr>
          <w:ins w:id="33" w:author="Awater, Eric" w:date="2020-07-20T10:27:00Z"/>
          <w:rFonts w:asciiTheme="minorHAnsi" w:eastAsiaTheme="minorEastAsia" w:hAnsiTheme="minorHAnsi" w:cstheme="minorBidi"/>
          <w:b w:val="0"/>
          <w:bCs w:val="0"/>
          <w:snapToGrid/>
          <w:kern w:val="0"/>
          <w:sz w:val="22"/>
          <w:szCs w:val="22"/>
          <w:lang w:eastAsia="nl-NL"/>
        </w:rPr>
      </w:pPr>
      <w:ins w:id="34" w:author="Awater, Eric" w:date="2020-07-20T10:27:00Z">
        <w:r>
          <w:t>2</w:t>
        </w:r>
        <w:r>
          <w:rPr>
            <w:rFonts w:asciiTheme="minorHAnsi" w:eastAsiaTheme="minorEastAsia" w:hAnsiTheme="minorHAnsi" w:cstheme="minorBidi"/>
            <w:b w:val="0"/>
            <w:bCs w:val="0"/>
            <w:snapToGrid/>
            <w:kern w:val="0"/>
            <w:sz w:val="22"/>
            <w:szCs w:val="22"/>
            <w:lang w:eastAsia="nl-NL"/>
          </w:rPr>
          <w:tab/>
        </w:r>
        <w:r>
          <w:t>Vista Hypotheekakte</w:t>
        </w:r>
        <w:r>
          <w:tab/>
        </w:r>
        <w:r>
          <w:fldChar w:fldCharType="begin"/>
        </w:r>
        <w:r>
          <w:instrText xml:space="preserve"> PAGEREF _Toc46133262 \h </w:instrText>
        </w:r>
      </w:ins>
      <w:r>
        <w:fldChar w:fldCharType="separate"/>
      </w:r>
      <w:ins w:id="35" w:author="Awater, Eric" w:date="2020-07-20T10:27:00Z">
        <w:r>
          <w:t>5</w:t>
        </w:r>
        <w:r>
          <w:fldChar w:fldCharType="end"/>
        </w:r>
      </w:ins>
    </w:p>
    <w:p w14:paraId="7F5FF8A8" w14:textId="5F48A855" w:rsidR="006F73B3" w:rsidRDefault="006F73B3">
      <w:pPr>
        <w:pStyle w:val="Inhopg2"/>
        <w:rPr>
          <w:ins w:id="36" w:author="Awater, Eric" w:date="2020-07-20T10:27:00Z"/>
          <w:rFonts w:asciiTheme="minorHAnsi" w:eastAsiaTheme="minorEastAsia" w:hAnsiTheme="minorHAnsi" w:cstheme="minorBidi"/>
          <w:snapToGrid/>
          <w:kern w:val="0"/>
          <w:sz w:val="22"/>
          <w:szCs w:val="22"/>
          <w:lang w:eastAsia="nl-NL"/>
        </w:rPr>
      </w:pPr>
      <w:ins w:id="37" w:author="Awater, Eric" w:date="2020-07-20T10:27:00Z">
        <w:r>
          <w:t>2.1</w:t>
        </w:r>
        <w:r>
          <w:rPr>
            <w:rFonts w:asciiTheme="minorHAnsi" w:eastAsiaTheme="minorEastAsia" w:hAnsiTheme="minorHAnsi" w:cstheme="minorBidi"/>
            <w:snapToGrid/>
            <w:kern w:val="0"/>
            <w:sz w:val="22"/>
            <w:szCs w:val="22"/>
            <w:lang w:eastAsia="nl-NL"/>
          </w:rPr>
          <w:tab/>
        </w:r>
        <w:r>
          <w:t>Equivalenteiverklaring</w:t>
        </w:r>
        <w:r>
          <w:tab/>
        </w:r>
        <w:r>
          <w:fldChar w:fldCharType="begin"/>
        </w:r>
        <w:r>
          <w:instrText xml:space="preserve"> PAGEREF _Toc46133263 \h </w:instrText>
        </w:r>
      </w:ins>
      <w:r>
        <w:fldChar w:fldCharType="separate"/>
      </w:r>
      <w:ins w:id="38" w:author="Awater, Eric" w:date="2020-07-20T10:27:00Z">
        <w:r>
          <w:t>5</w:t>
        </w:r>
        <w:r>
          <w:fldChar w:fldCharType="end"/>
        </w:r>
      </w:ins>
    </w:p>
    <w:p w14:paraId="1FD33BCB" w14:textId="11B0BE99" w:rsidR="006F73B3" w:rsidRDefault="006F73B3">
      <w:pPr>
        <w:pStyle w:val="Inhopg2"/>
        <w:rPr>
          <w:ins w:id="39" w:author="Awater, Eric" w:date="2020-07-20T10:27:00Z"/>
          <w:rFonts w:asciiTheme="minorHAnsi" w:eastAsiaTheme="minorEastAsia" w:hAnsiTheme="minorHAnsi" w:cstheme="minorBidi"/>
          <w:snapToGrid/>
          <w:kern w:val="0"/>
          <w:sz w:val="22"/>
          <w:szCs w:val="22"/>
          <w:lang w:eastAsia="nl-NL"/>
        </w:rPr>
      </w:pPr>
      <w:ins w:id="40" w:author="Awater, Eric" w:date="2020-07-20T10:27:00Z">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_Toc46133264 \h </w:instrText>
        </w:r>
      </w:ins>
      <w:r>
        <w:fldChar w:fldCharType="separate"/>
      </w:r>
      <w:ins w:id="41" w:author="Awater, Eric" w:date="2020-07-20T10:27:00Z">
        <w:r>
          <w:t>6</w:t>
        </w:r>
        <w:r>
          <w:fldChar w:fldCharType="end"/>
        </w:r>
      </w:ins>
    </w:p>
    <w:p w14:paraId="05A9B0D8" w14:textId="39CCB3F2" w:rsidR="006F73B3" w:rsidRDefault="006F73B3">
      <w:pPr>
        <w:pStyle w:val="Inhopg2"/>
        <w:rPr>
          <w:ins w:id="42" w:author="Awater, Eric" w:date="2020-07-20T10:27:00Z"/>
          <w:rFonts w:asciiTheme="minorHAnsi" w:eastAsiaTheme="minorEastAsia" w:hAnsiTheme="minorHAnsi" w:cstheme="minorBidi"/>
          <w:snapToGrid/>
          <w:kern w:val="0"/>
          <w:sz w:val="22"/>
          <w:szCs w:val="22"/>
          <w:lang w:eastAsia="nl-NL"/>
        </w:rPr>
      </w:pPr>
      <w:ins w:id="43" w:author="Awater, Eric" w:date="2020-07-20T10:27:00Z">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_Toc46133265 \h </w:instrText>
        </w:r>
      </w:ins>
      <w:r>
        <w:fldChar w:fldCharType="separate"/>
      </w:r>
      <w:ins w:id="44" w:author="Awater, Eric" w:date="2020-07-20T10:27:00Z">
        <w:r>
          <w:t>6</w:t>
        </w:r>
        <w:r>
          <w:fldChar w:fldCharType="end"/>
        </w:r>
      </w:ins>
    </w:p>
    <w:p w14:paraId="59F1F6A1" w14:textId="7E0DC721" w:rsidR="006F73B3" w:rsidRDefault="006F73B3">
      <w:pPr>
        <w:pStyle w:val="Inhopg2"/>
        <w:rPr>
          <w:ins w:id="45" w:author="Awater, Eric" w:date="2020-07-20T10:27:00Z"/>
          <w:rFonts w:asciiTheme="minorHAnsi" w:eastAsiaTheme="minorEastAsia" w:hAnsiTheme="minorHAnsi" w:cstheme="minorBidi"/>
          <w:snapToGrid/>
          <w:kern w:val="0"/>
          <w:sz w:val="22"/>
          <w:szCs w:val="22"/>
          <w:lang w:eastAsia="nl-NL"/>
        </w:rPr>
      </w:pPr>
      <w:ins w:id="46" w:author="Awater, Eric" w:date="2020-07-20T10:27:00Z">
        <w:r>
          <w:t>2.4</w:t>
        </w:r>
        <w:r>
          <w:rPr>
            <w:rFonts w:asciiTheme="minorHAnsi" w:eastAsiaTheme="minorEastAsia" w:hAnsiTheme="minorHAnsi" w:cstheme="minorBidi"/>
            <w:snapToGrid/>
            <w:kern w:val="0"/>
            <w:sz w:val="22"/>
            <w:szCs w:val="22"/>
            <w:lang w:eastAsia="nl-NL"/>
          </w:rPr>
          <w:tab/>
        </w:r>
        <w:r>
          <w:t>Partijen</w:t>
        </w:r>
        <w:r>
          <w:tab/>
        </w:r>
        <w:r>
          <w:fldChar w:fldCharType="begin"/>
        </w:r>
        <w:r>
          <w:instrText xml:space="preserve"> PAGEREF _Toc46133266 \h </w:instrText>
        </w:r>
      </w:ins>
      <w:r>
        <w:fldChar w:fldCharType="separate"/>
      </w:r>
      <w:ins w:id="47" w:author="Awater, Eric" w:date="2020-07-20T10:27:00Z">
        <w:r>
          <w:t>7</w:t>
        </w:r>
        <w:r>
          <w:fldChar w:fldCharType="end"/>
        </w:r>
      </w:ins>
    </w:p>
    <w:p w14:paraId="328F661E" w14:textId="60DC08B3" w:rsidR="006F73B3" w:rsidRDefault="006F73B3">
      <w:pPr>
        <w:pStyle w:val="Inhopg3"/>
        <w:rPr>
          <w:ins w:id="48" w:author="Awater, Eric" w:date="2020-07-20T10:27:00Z"/>
          <w:rFonts w:asciiTheme="minorHAnsi" w:eastAsiaTheme="minorEastAsia" w:hAnsiTheme="minorHAnsi" w:cstheme="minorBidi"/>
          <w:snapToGrid/>
          <w:kern w:val="0"/>
          <w:sz w:val="22"/>
          <w:szCs w:val="22"/>
          <w:lang w:eastAsia="nl-NL"/>
        </w:rPr>
      </w:pPr>
      <w:ins w:id="49" w:author="Awater, Eric" w:date="2020-07-20T10:27:00Z">
        <w:r>
          <w:t>2.4.1</w:t>
        </w:r>
        <w:r>
          <w:rPr>
            <w:rFonts w:asciiTheme="minorHAnsi" w:eastAsiaTheme="minorEastAsia" w:hAnsiTheme="minorHAnsi" w:cstheme="minorBidi"/>
            <w:snapToGrid/>
            <w:kern w:val="0"/>
            <w:sz w:val="22"/>
            <w:szCs w:val="22"/>
            <w:lang w:eastAsia="nl-NL"/>
          </w:rPr>
          <w:tab/>
        </w:r>
        <w:r>
          <w:t>Geldnemer/Hypotheekgever</w:t>
        </w:r>
        <w:r>
          <w:tab/>
        </w:r>
        <w:r>
          <w:fldChar w:fldCharType="begin"/>
        </w:r>
        <w:r>
          <w:instrText xml:space="preserve"> PAGEREF _Toc46133267 \h </w:instrText>
        </w:r>
      </w:ins>
      <w:r>
        <w:fldChar w:fldCharType="separate"/>
      </w:r>
      <w:ins w:id="50" w:author="Awater, Eric" w:date="2020-07-20T10:27:00Z">
        <w:r>
          <w:t>7</w:t>
        </w:r>
        <w:r>
          <w:fldChar w:fldCharType="end"/>
        </w:r>
      </w:ins>
    </w:p>
    <w:p w14:paraId="424D4864" w14:textId="670819D0" w:rsidR="006F73B3" w:rsidRDefault="006F73B3">
      <w:pPr>
        <w:pStyle w:val="Inhopg3"/>
        <w:rPr>
          <w:ins w:id="51" w:author="Awater, Eric" w:date="2020-07-20T10:27:00Z"/>
          <w:rFonts w:asciiTheme="minorHAnsi" w:eastAsiaTheme="minorEastAsia" w:hAnsiTheme="minorHAnsi" w:cstheme="minorBidi"/>
          <w:snapToGrid/>
          <w:kern w:val="0"/>
          <w:sz w:val="22"/>
          <w:szCs w:val="22"/>
          <w:lang w:eastAsia="nl-NL"/>
        </w:rPr>
      </w:pPr>
      <w:ins w:id="52" w:author="Awater, Eric" w:date="2020-07-20T10:27:00Z">
        <w:r>
          <w:t>2.4.2</w:t>
        </w:r>
        <w:r>
          <w:rPr>
            <w:rFonts w:asciiTheme="minorHAnsi" w:eastAsiaTheme="minorEastAsia" w:hAnsiTheme="minorHAnsi" w:cstheme="minorBidi"/>
            <w:snapToGrid/>
            <w:kern w:val="0"/>
            <w:sz w:val="22"/>
            <w:szCs w:val="22"/>
            <w:lang w:eastAsia="nl-NL"/>
          </w:rPr>
          <w:tab/>
        </w:r>
        <w:r>
          <w:t>Keuzeblok Partijnamen Hypotheekakte</w:t>
        </w:r>
        <w:r>
          <w:tab/>
        </w:r>
        <w:r>
          <w:fldChar w:fldCharType="begin"/>
        </w:r>
        <w:r>
          <w:instrText xml:space="preserve"> PAGEREF _Toc46133268 \h </w:instrText>
        </w:r>
      </w:ins>
      <w:r>
        <w:fldChar w:fldCharType="separate"/>
      </w:r>
      <w:ins w:id="53" w:author="Awater, Eric" w:date="2020-07-20T10:27:00Z">
        <w:r>
          <w:t>8</w:t>
        </w:r>
        <w:r>
          <w:fldChar w:fldCharType="end"/>
        </w:r>
      </w:ins>
    </w:p>
    <w:p w14:paraId="29DF06B6" w14:textId="179C2C46" w:rsidR="006F73B3" w:rsidRDefault="006F73B3">
      <w:pPr>
        <w:pStyle w:val="Inhopg3"/>
        <w:rPr>
          <w:ins w:id="54" w:author="Awater, Eric" w:date="2020-07-20T10:27:00Z"/>
          <w:rFonts w:asciiTheme="minorHAnsi" w:eastAsiaTheme="minorEastAsia" w:hAnsiTheme="minorHAnsi" w:cstheme="minorBidi"/>
          <w:snapToGrid/>
          <w:kern w:val="0"/>
          <w:sz w:val="22"/>
          <w:szCs w:val="22"/>
          <w:lang w:eastAsia="nl-NL"/>
        </w:rPr>
      </w:pPr>
      <w:ins w:id="55" w:author="Awater, Eric" w:date="2020-07-20T10:27:00Z">
        <w:r>
          <w:t>2.4.3</w:t>
        </w:r>
        <w:r>
          <w:rPr>
            <w:rFonts w:asciiTheme="minorHAnsi" w:eastAsiaTheme="minorEastAsia" w:hAnsiTheme="minorHAnsi" w:cstheme="minorBidi"/>
            <w:snapToGrid/>
            <w:kern w:val="0"/>
            <w:sz w:val="22"/>
            <w:szCs w:val="22"/>
            <w:lang w:eastAsia="nl-NL"/>
          </w:rPr>
          <w:tab/>
        </w:r>
        <w:r>
          <w:t>Hypotheekbank</w:t>
        </w:r>
        <w:r>
          <w:tab/>
        </w:r>
        <w:r>
          <w:fldChar w:fldCharType="begin"/>
        </w:r>
        <w:r>
          <w:instrText xml:space="preserve"> PAGEREF _Toc46133269 \h </w:instrText>
        </w:r>
      </w:ins>
      <w:r>
        <w:fldChar w:fldCharType="separate"/>
      </w:r>
      <w:ins w:id="56" w:author="Awater, Eric" w:date="2020-07-20T10:27:00Z">
        <w:r>
          <w:t>18</w:t>
        </w:r>
        <w:r>
          <w:fldChar w:fldCharType="end"/>
        </w:r>
      </w:ins>
    </w:p>
    <w:p w14:paraId="6C113A8C" w14:textId="4BD4A993" w:rsidR="006F73B3" w:rsidRDefault="006F73B3">
      <w:pPr>
        <w:pStyle w:val="Inhopg2"/>
        <w:rPr>
          <w:ins w:id="57" w:author="Awater, Eric" w:date="2020-07-20T10:27:00Z"/>
          <w:rFonts w:asciiTheme="minorHAnsi" w:eastAsiaTheme="minorEastAsia" w:hAnsiTheme="minorHAnsi" w:cstheme="minorBidi"/>
          <w:snapToGrid/>
          <w:kern w:val="0"/>
          <w:sz w:val="22"/>
          <w:szCs w:val="22"/>
          <w:lang w:eastAsia="nl-NL"/>
        </w:rPr>
      </w:pPr>
      <w:ins w:id="58" w:author="Awater, Eric" w:date="2020-07-20T10:27:00Z">
        <w:r>
          <w:t>2.5</w:t>
        </w:r>
        <w:r>
          <w:rPr>
            <w:rFonts w:asciiTheme="minorHAnsi" w:eastAsiaTheme="minorEastAsia" w:hAnsiTheme="minorHAnsi" w:cstheme="minorBidi"/>
            <w:snapToGrid/>
            <w:kern w:val="0"/>
            <w:sz w:val="22"/>
            <w:szCs w:val="22"/>
            <w:lang w:eastAsia="nl-NL"/>
          </w:rPr>
          <w:tab/>
        </w:r>
        <w:r>
          <w:t>Geldlening</w:t>
        </w:r>
        <w:r>
          <w:tab/>
        </w:r>
        <w:r>
          <w:fldChar w:fldCharType="begin"/>
        </w:r>
        <w:r>
          <w:instrText xml:space="preserve"> PAGEREF _Toc46133270 \h </w:instrText>
        </w:r>
      </w:ins>
      <w:r>
        <w:fldChar w:fldCharType="separate"/>
      </w:r>
      <w:ins w:id="59" w:author="Awater, Eric" w:date="2020-07-20T10:27:00Z">
        <w:r>
          <w:t>20</w:t>
        </w:r>
        <w:r>
          <w:fldChar w:fldCharType="end"/>
        </w:r>
      </w:ins>
    </w:p>
    <w:p w14:paraId="6C00032B" w14:textId="37AAE128" w:rsidR="006F73B3" w:rsidRDefault="006F73B3">
      <w:pPr>
        <w:pStyle w:val="Inhopg2"/>
        <w:rPr>
          <w:ins w:id="60" w:author="Awater, Eric" w:date="2020-07-20T10:27:00Z"/>
          <w:rFonts w:asciiTheme="minorHAnsi" w:eastAsiaTheme="minorEastAsia" w:hAnsiTheme="minorHAnsi" w:cstheme="minorBidi"/>
          <w:snapToGrid/>
          <w:kern w:val="0"/>
          <w:sz w:val="22"/>
          <w:szCs w:val="22"/>
          <w:lang w:eastAsia="nl-NL"/>
        </w:rPr>
      </w:pPr>
      <w:ins w:id="61" w:author="Awater, Eric" w:date="2020-07-20T10:27:00Z">
        <w:r>
          <w:t>2.6</w:t>
        </w:r>
        <w:r>
          <w:rPr>
            <w:rFonts w:asciiTheme="minorHAnsi" w:eastAsiaTheme="minorEastAsia" w:hAnsiTheme="minorHAnsi" w:cstheme="minorBidi"/>
            <w:snapToGrid/>
            <w:kern w:val="0"/>
            <w:sz w:val="22"/>
            <w:szCs w:val="22"/>
            <w:lang w:eastAsia="nl-NL"/>
          </w:rPr>
          <w:tab/>
        </w:r>
        <w:r>
          <w:t>Onderpand</w:t>
        </w:r>
        <w:r>
          <w:tab/>
        </w:r>
        <w:r>
          <w:fldChar w:fldCharType="begin"/>
        </w:r>
        <w:r>
          <w:instrText xml:space="preserve"> PAGEREF _Toc46133271 \h </w:instrText>
        </w:r>
      </w:ins>
      <w:r>
        <w:fldChar w:fldCharType="separate"/>
      </w:r>
      <w:ins w:id="62" w:author="Awater, Eric" w:date="2020-07-20T10:27:00Z">
        <w:r>
          <w:t>23</w:t>
        </w:r>
        <w:r>
          <w:fldChar w:fldCharType="end"/>
        </w:r>
      </w:ins>
    </w:p>
    <w:p w14:paraId="578681A1" w14:textId="65F87077" w:rsidR="006F73B3" w:rsidRDefault="006F73B3">
      <w:pPr>
        <w:pStyle w:val="Inhopg2"/>
        <w:rPr>
          <w:ins w:id="63" w:author="Awater, Eric" w:date="2020-07-20T10:27:00Z"/>
          <w:rFonts w:asciiTheme="minorHAnsi" w:eastAsiaTheme="minorEastAsia" w:hAnsiTheme="minorHAnsi" w:cstheme="minorBidi"/>
          <w:snapToGrid/>
          <w:kern w:val="0"/>
          <w:sz w:val="22"/>
          <w:szCs w:val="22"/>
          <w:lang w:eastAsia="nl-NL"/>
        </w:rPr>
      </w:pPr>
      <w:ins w:id="64" w:author="Awater, Eric" w:date="2020-07-20T10:27:00Z">
        <w:r>
          <w:t>2.7</w:t>
        </w:r>
        <w:r>
          <w:rPr>
            <w:rFonts w:asciiTheme="minorHAnsi" w:eastAsiaTheme="minorEastAsia" w:hAnsiTheme="minorHAnsi" w:cstheme="minorBidi"/>
            <w:snapToGrid/>
            <w:kern w:val="0"/>
            <w:sz w:val="22"/>
            <w:szCs w:val="22"/>
            <w:lang w:eastAsia="nl-NL"/>
          </w:rPr>
          <w:tab/>
        </w:r>
        <w:r>
          <w:t>Woonplaatskeuze</w:t>
        </w:r>
        <w:r>
          <w:tab/>
        </w:r>
        <w:r>
          <w:fldChar w:fldCharType="begin"/>
        </w:r>
        <w:r>
          <w:instrText xml:space="preserve"> PAGEREF _Toc46133272 \h </w:instrText>
        </w:r>
      </w:ins>
      <w:r>
        <w:fldChar w:fldCharType="separate"/>
      </w:r>
      <w:ins w:id="65" w:author="Awater, Eric" w:date="2020-07-20T10:27:00Z">
        <w:r>
          <w:t>24</w:t>
        </w:r>
        <w:r>
          <w:fldChar w:fldCharType="end"/>
        </w:r>
      </w:ins>
    </w:p>
    <w:p w14:paraId="5E27E4D0" w14:textId="279D25DC" w:rsidR="006F73B3" w:rsidRDefault="006F73B3">
      <w:pPr>
        <w:pStyle w:val="Inhopg2"/>
        <w:rPr>
          <w:ins w:id="66" w:author="Awater, Eric" w:date="2020-07-20T10:27:00Z"/>
          <w:rFonts w:asciiTheme="minorHAnsi" w:eastAsiaTheme="minorEastAsia" w:hAnsiTheme="minorHAnsi" w:cstheme="minorBidi"/>
          <w:snapToGrid/>
          <w:kern w:val="0"/>
          <w:sz w:val="22"/>
          <w:szCs w:val="22"/>
          <w:lang w:eastAsia="nl-NL"/>
        </w:rPr>
      </w:pPr>
      <w:ins w:id="67" w:author="Awater, Eric" w:date="2020-07-20T10:27:00Z">
        <w:r>
          <w:t>2.8</w:t>
        </w:r>
        <w:r>
          <w:rPr>
            <w:rFonts w:asciiTheme="minorHAnsi" w:eastAsiaTheme="minorEastAsia" w:hAnsiTheme="minorHAnsi" w:cstheme="minorBidi"/>
            <w:snapToGrid/>
            <w:kern w:val="0"/>
            <w:sz w:val="22"/>
            <w:szCs w:val="22"/>
            <w:lang w:eastAsia="nl-NL"/>
          </w:rPr>
          <w:tab/>
        </w:r>
        <w:r>
          <w:t>Einde kadasterdeel</w:t>
        </w:r>
        <w:r>
          <w:tab/>
        </w:r>
        <w:r>
          <w:fldChar w:fldCharType="begin"/>
        </w:r>
        <w:r>
          <w:instrText xml:space="preserve"> PAGEREF _Toc46133273 \h </w:instrText>
        </w:r>
      </w:ins>
      <w:r>
        <w:fldChar w:fldCharType="separate"/>
      </w:r>
      <w:ins w:id="68" w:author="Awater, Eric" w:date="2020-07-20T10:27:00Z">
        <w:r>
          <w:t>24</w:t>
        </w:r>
        <w:r>
          <w:fldChar w:fldCharType="end"/>
        </w:r>
      </w:ins>
    </w:p>
    <w:p w14:paraId="3B81EBE9" w14:textId="04239324" w:rsidR="006F73B3" w:rsidRDefault="006F73B3">
      <w:pPr>
        <w:pStyle w:val="Inhopg2"/>
        <w:rPr>
          <w:ins w:id="69" w:author="Awater, Eric" w:date="2020-07-20T10:27:00Z"/>
          <w:rFonts w:asciiTheme="minorHAnsi" w:eastAsiaTheme="minorEastAsia" w:hAnsiTheme="minorHAnsi" w:cstheme="minorBidi"/>
          <w:snapToGrid/>
          <w:kern w:val="0"/>
          <w:sz w:val="22"/>
          <w:szCs w:val="22"/>
          <w:lang w:eastAsia="nl-NL"/>
        </w:rPr>
      </w:pPr>
      <w:ins w:id="70" w:author="Awater, Eric" w:date="2020-07-20T10:27:00Z">
        <w:r>
          <w:t>2.9</w:t>
        </w:r>
        <w:r>
          <w:rPr>
            <w:rFonts w:asciiTheme="minorHAnsi" w:eastAsiaTheme="minorEastAsia" w:hAnsiTheme="minorHAnsi" w:cstheme="minorBidi"/>
            <w:snapToGrid/>
            <w:kern w:val="0"/>
            <w:sz w:val="22"/>
            <w:szCs w:val="22"/>
            <w:lang w:eastAsia="nl-NL"/>
          </w:rPr>
          <w:tab/>
        </w:r>
        <w:r>
          <w:t>Vrije gedeelte</w:t>
        </w:r>
        <w:r>
          <w:tab/>
        </w:r>
        <w:r>
          <w:fldChar w:fldCharType="begin"/>
        </w:r>
        <w:r>
          <w:instrText xml:space="preserve"> PAGEREF _Toc46133274 \h </w:instrText>
        </w:r>
      </w:ins>
      <w:r>
        <w:fldChar w:fldCharType="separate"/>
      </w:r>
      <w:ins w:id="71" w:author="Awater, Eric" w:date="2020-07-20T10:27:00Z">
        <w:r>
          <w:t>25</w:t>
        </w:r>
        <w:r>
          <w:fldChar w:fldCharType="end"/>
        </w:r>
      </w:ins>
    </w:p>
    <w:p w14:paraId="71C5C69B" w14:textId="5263A91E" w:rsidR="00A74750" w:rsidDel="006F73B3" w:rsidRDefault="00A74750">
      <w:pPr>
        <w:pStyle w:val="Inhopg1"/>
        <w:rPr>
          <w:del w:id="72" w:author="Awater, Eric" w:date="2020-07-20T10:26:00Z"/>
          <w:rFonts w:asciiTheme="minorHAnsi" w:eastAsiaTheme="minorEastAsia" w:hAnsiTheme="minorHAnsi" w:cstheme="minorBidi"/>
          <w:b w:val="0"/>
          <w:bCs w:val="0"/>
          <w:snapToGrid/>
          <w:kern w:val="0"/>
          <w:sz w:val="22"/>
          <w:szCs w:val="22"/>
          <w:lang w:eastAsia="nl-NL"/>
        </w:rPr>
      </w:pPr>
      <w:del w:id="73" w:author="Awater, Eric" w:date="2020-07-20T10:26:00Z">
        <w:r w:rsidDel="006F73B3">
          <w:delText>1</w:delText>
        </w:r>
        <w:r w:rsidDel="006F73B3">
          <w:rPr>
            <w:rFonts w:asciiTheme="minorHAnsi" w:eastAsiaTheme="minorEastAsia" w:hAnsiTheme="minorHAnsi" w:cstheme="minorBidi"/>
            <w:b w:val="0"/>
            <w:bCs w:val="0"/>
            <w:snapToGrid/>
            <w:kern w:val="0"/>
            <w:sz w:val="22"/>
            <w:szCs w:val="22"/>
            <w:lang w:eastAsia="nl-NL"/>
          </w:rPr>
          <w:tab/>
        </w:r>
        <w:r w:rsidDel="006F73B3">
          <w:delText>Inleiding</w:delText>
        </w:r>
        <w:r w:rsidDel="006F73B3">
          <w:tab/>
        </w:r>
        <w:r w:rsidDel="006F73B3">
          <w:rPr>
            <w:b w:val="0"/>
            <w:bCs w:val="0"/>
          </w:rPr>
          <w:fldChar w:fldCharType="begin"/>
        </w:r>
        <w:r w:rsidDel="006F73B3">
          <w:delInstrText xml:space="preserve"> PAGEREF _Toc45004772 \h </w:delInstrText>
        </w:r>
        <w:r w:rsidDel="006F73B3">
          <w:rPr>
            <w:b w:val="0"/>
            <w:bCs w:val="0"/>
          </w:rPr>
        </w:r>
        <w:r w:rsidDel="006F73B3">
          <w:rPr>
            <w:b w:val="0"/>
            <w:bCs w:val="0"/>
          </w:rPr>
          <w:fldChar w:fldCharType="separate"/>
        </w:r>
      </w:del>
      <w:ins w:id="74" w:author="Awater, Eric" w:date="2020-07-20T10:27:00Z">
        <w:r w:rsidR="006F73B3">
          <w:rPr>
            <w:b w:val="0"/>
            <w:bCs w:val="0"/>
          </w:rPr>
          <w:t>Fout! Bladwijzer niet gedefinieerd.</w:t>
        </w:r>
      </w:ins>
      <w:del w:id="75" w:author="Awater, Eric" w:date="2020-07-20T10:26:00Z">
        <w:r w:rsidDel="006F73B3">
          <w:delText>3</w:delText>
        </w:r>
        <w:r w:rsidDel="006F73B3">
          <w:rPr>
            <w:b w:val="0"/>
            <w:bCs w:val="0"/>
          </w:rPr>
          <w:fldChar w:fldCharType="end"/>
        </w:r>
      </w:del>
    </w:p>
    <w:p w14:paraId="4B612583" w14:textId="5F0F0762" w:rsidR="00A74750" w:rsidDel="006F73B3" w:rsidRDefault="00A74750">
      <w:pPr>
        <w:pStyle w:val="Inhopg2"/>
        <w:rPr>
          <w:del w:id="76" w:author="Awater, Eric" w:date="2020-07-20T10:26:00Z"/>
          <w:rFonts w:asciiTheme="minorHAnsi" w:eastAsiaTheme="minorEastAsia" w:hAnsiTheme="minorHAnsi" w:cstheme="minorBidi"/>
          <w:snapToGrid/>
          <w:kern w:val="0"/>
          <w:sz w:val="22"/>
          <w:szCs w:val="22"/>
          <w:lang w:eastAsia="nl-NL"/>
        </w:rPr>
      </w:pPr>
      <w:del w:id="77" w:author="Awater, Eric" w:date="2020-07-20T10:26:00Z">
        <w:r w:rsidDel="006F73B3">
          <w:delText>1.1</w:delText>
        </w:r>
        <w:r w:rsidDel="006F73B3">
          <w:rPr>
            <w:rFonts w:asciiTheme="minorHAnsi" w:eastAsiaTheme="minorEastAsia" w:hAnsiTheme="minorHAnsi" w:cstheme="minorBidi"/>
            <w:snapToGrid/>
            <w:kern w:val="0"/>
            <w:sz w:val="22"/>
            <w:szCs w:val="22"/>
            <w:lang w:eastAsia="nl-NL"/>
          </w:rPr>
          <w:tab/>
        </w:r>
        <w:r w:rsidDel="006F73B3">
          <w:delText>Korte omschrijving</w:delText>
        </w:r>
        <w:r w:rsidDel="006F73B3">
          <w:tab/>
        </w:r>
        <w:r w:rsidDel="006F73B3">
          <w:fldChar w:fldCharType="begin"/>
        </w:r>
        <w:r w:rsidDel="006F73B3">
          <w:delInstrText xml:space="preserve"> PAGEREF _Toc45004773 \h </w:delInstrText>
        </w:r>
        <w:r w:rsidDel="006F73B3">
          <w:fldChar w:fldCharType="separate"/>
        </w:r>
      </w:del>
      <w:ins w:id="78" w:author="Awater, Eric" w:date="2020-07-20T10:27:00Z">
        <w:r w:rsidR="006F73B3">
          <w:rPr>
            <w:b/>
            <w:bCs/>
          </w:rPr>
          <w:t>Fout! Bladwijzer niet gedefinieerd.</w:t>
        </w:r>
      </w:ins>
      <w:del w:id="79" w:author="Awater, Eric" w:date="2020-07-20T10:26:00Z">
        <w:r w:rsidDel="006F73B3">
          <w:delText>3</w:delText>
        </w:r>
        <w:r w:rsidDel="006F73B3">
          <w:fldChar w:fldCharType="end"/>
        </w:r>
      </w:del>
    </w:p>
    <w:p w14:paraId="68E90082" w14:textId="7EB1019E" w:rsidR="00A74750" w:rsidDel="006F73B3" w:rsidRDefault="00A74750">
      <w:pPr>
        <w:pStyle w:val="Inhopg2"/>
        <w:rPr>
          <w:del w:id="80" w:author="Awater, Eric" w:date="2020-07-20T10:26:00Z"/>
          <w:rFonts w:asciiTheme="minorHAnsi" w:eastAsiaTheme="minorEastAsia" w:hAnsiTheme="minorHAnsi" w:cstheme="minorBidi"/>
          <w:snapToGrid/>
          <w:kern w:val="0"/>
          <w:sz w:val="22"/>
          <w:szCs w:val="22"/>
          <w:lang w:eastAsia="nl-NL"/>
        </w:rPr>
      </w:pPr>
      <w:del w:id="81" w:author="Awater, Eric" w:date="2020-07-20T10:26:00Z">
        <w:r w:rsidDel="006F73B3">
          <w:delText>1.2</w:delText>
        </w:r>
        <w:r w:rsidDel="006F73B3">
          <w:rPr>
            <w:rFonts w:asciiTheme="minorHAnsi" w:eastAsiaTheme="minorEastAsia" w:hAnsiTheme="minorHAnsi" w:cstheme="minorBidi"/>
            <w:snapToGrid/>
            <w:kern w:val="0"/>
            <w:sz w:val="22"/>
            <w:szCs w:val="22"/>
            <w:lang w:eastAsia="nl-NL"/>
          </w:rPr>
          <w:tab/>
        </w:r>
        <w:r w:rsidDel="006F73B3">
          <w:delText>Algemeen</w:delText>
        </w:r>
        <w:r w:rsidDel="006F73B3">
          <w:tab/>
        </w:r>
        <w:r w:rsidDel="006F73B3">
          <w:fldChar w:fldCharType="begin"/>
        </w:r>
        <w:r w:rsidDel="006F73B3">
          <w:delInstrText xml:space="preserve"> PAGEREF _Toc45004774 \h </w:delInstrText>
        </w:r>
        <w:r w:rsidDel="006F73B3">
          <w:fldChar w:fldCharType="separate"/>
        </w:r>
      </w:del>
      <w:ins w:id="82" w:author="Awater, Eric" w:date="2020-07-20T10:27:00Z">
        <w:r w:rsidR="006F73B3">
          <w:rPr>
            <w:b/>
            <w:bCs/>
          </w:rPr>
          <w:t>Fout! Bladwijzer niet gedefinieerd.</w:t>
        </w:r>
      </w:ins>
      <w:del w:id="83" w:author="Awater, Eric" w:date="2020-07-20T10:26:00Z">
        <w:r w:rsidDel="006F73B3">
          <w:delText>3</w:delText>
        </w:r>
        <w:r w:rsidDel="006F73B3">
          <w:fldChar w:fldCharType="end"/>
        </w:r>
      </w:del>
    </w:p>
    <w:p w14:paraId="4DC566F9" w14:textId="4B776EC0" w:rsidR="00A74750" w:rsidDel="006F73B3" w:rsidRDefault="00A74750">
      <w:pPr>
        <w:pStyle w:val="Inhopg2"/>
        <w:rPr>
          <w:del w:id="84" w:author="Awater, Eric" w:date="2020-07-20T10:26:00Z"/>
          <w:rFonts w:asciiTheme="minorHAnsi" w:eastAsiaTheme="minorEastAsia" w:hAnsiTheme="minorHAnsi" w:cstheme="minorBidi"/>
          <w:snapToGrid/>
          <w:kern w:val="0"/>
          <w:sz w:val="22"/>
          <w:szCs w:val="22"/>
          <w:lang w:eastAsia="nl-NL"/>
        </w:rPr>
      </w:pPr>
      <w:del w:id="85" w:author="Awater, Eric" w:date="2020-07-20T10:26:00Z">
        <w:r w:rsidDel="006F73B3">
          <w:delText>1.3</w:delText>
        </w:r>
        <w:r w:rsidDel="006F73B3">
          <w:rPr>
            <w:rFonts w:asciiTheme="minorHAnsi" w:eastAsiaTheme="minorEastAsia" w:hAnsiTheme="minorHAnsi" w:cstheme="minorBidi"/>
            <w:snapToGrid/>
            <w:kern w:val="0"/>
            <w:sz w:val="22"/>
            <w:szCs w:val="22"/>
            <w:lang w:eastAsia="nl-NL"/>
          </w:rPr>
          <w:tab/>
        </w:r>
        <w:r w:rsidDel="006F73B3">
          <w:delText>Referenties</w:delText>
        </w:r>
        <w:r w:rsidDel="006F73B3">
          <w:tab/>
        </w:r>
        <w:r w:rsidDel="006F73B3">
          <w:fldChar w:fldCharType="begin"/>
        </w:r>
        <w:r w:rsidDel="006F73B3">
          <w:delInstrText xml:space="preserve"> PAGEREF _Toc45004775 \h </w:delInstrText>
        </w:r>
        <w:r w:rsidDel="006F73B3">
          <w:fldChar w:fldCharType="separate"/>
        </w:r>
      </w:del>
      <w:ins w:id="86" w:author="Awater, Eric" w:date="2020-07-20T10:27:00Z">
        <w:r w:rsidR="006F73B3">
          <w:rPr>
            <w:b/>
            <w:bCs/>
          </w:rPr>
          <w:t>Fout! Bladwijzer niet gedefinieerd.</w:t>
        </w:r>
      </w:ins>
      <w:del w:id="87" w:author="Awater, Eric" w:date="2020-07-20T10:26:00Z">
        <w:r w:rsidDel="006F73B3">
          <w:delText>4</w:delText>
        </w:r>
        <w:r w:rsidDel="006F73B3">
          <w:fldChar w:fldCharType="end"/>
        </w:r>
      </w:del>
    </w:p>
    <w:p w14:paraId="290C3FF1" w14:textId="239B8D44" w:rsidR="00A74750" w:rsidDel="006F73B3" w:rsidRDefault="00A74750">
      <w:pPr>
        <w:pStyle w:val="Inhopg1"/>
        <w:rPr>
          <w:del w:id="88" w:author="Awater, Eric" w:date="2020-07-20T10:26:00Z"/>
          <w:rFonts w:asciiTheme="minorHAnsi" w:eastAsiaTheme="minorEastAsia" w:hAnsiTheme="minorHAnsi" w:cstheme="minorBidi"/>
          <w:b w:val="0"/>
          <w:bCs w:val="0"/>
          <w:snapToGrid/>
          <w:kern w:val="0"/>
          <w:sz w:val="22"/>
          <w:szCs w:val="22"/>
          <w:lang w:eastAsia="nl-NL"/>
        </w:rPr>
      </w:pPr>
      <w:del w:id="89" w:author="Awater, Eric" w:date="2020-07-20T10:26:00Z">
        <w:r w:rsidDel="006F73B3">
          <w:delText>2</w:delText>
        </w:r>
        <w:r w:rsidDel="006F73B3">
          <w:rPr>
            <w:rFonts w:asciiTheme="minorHAnsi" w:eastAsiaTheme="minorEastAsia" w:hAnsiTheme="minorHAnsi" w:cstheme="minorBidi"/>
            <w:b w:val="0"/>
            <w:bCs w:val="0"/>
            <w:snapToGrid/>
            <w:kern w:val="0"/>
            <w:sz w:val="22"/>
            <w:szCs w:val="22"/>
            <w:lang w:eastAsia="nl-NL"/>
          </w:rPr>
          <w:tab/>
        </w:r>
        <w:r w:rsidDel="006F73B3">
          <w:delText>Vista Hypotheekakte</w:delText>
        </w:r>
        <w:r w:rsidDel="006F73B3">
          <w:tab/>
        </w:r>
        <w:r w:rsidDel="006F73B3">
          <w:rPr>
            <w:b w:val="0"/>
            <w:bCs w:val="0"/>
          </w:rPr>
          <w:fldChar w:fldCharType="begin"/>
        </w:r>
        <w:r w:rsidDel="006F73B3">
          <w:delInstrText xml:space="preserve"> PAGEREF _Toc45004776 \h </w:delInstrText>
        </w:r>
        <w:r w:rsidDel="006F73B3">
          <w:rPr>
            <w:b w:val="0"/>
            <w:bCs w:val="0"/>
          </w:rPr>
        </w:r>
        <w:r w:rsidDel="006F73B3">
          <w:rPr>
            <w:b w:val="0"/>
            <w:bCs w:val="0"/>
          </w:rPr>
          <w:fldChar w:fldCharType="separate"/>
        </w:r>
      </w:del>
      <w:ins w:id="90" w:author="Awater, Eric" w:date="2020-07-20T10:27:00Z">
        <w:r w:rsidR="006F73B3">
          <w:rPr>
            <w:b w:val="0"/>
            <w:bCs w:val="0"/>
          </w:rPr>
          <w:t>Fout! Bladwijzer niet gedefinieerd.</w:t>
        </w:r>
      </w:ins>
      <w:del w:id="91" w:author="Awater, Eric" w:date="2020-07-20T10:26:00Z">
        <w:r w:rsidDel="006F73B3">
          <w:delText>5</w:delText>
        </w:r>
        <w:r w:rsidDel="006F73B3">
          <w:rPr>
            <w:b w:val="0"/>
            <w:bCs w:val="0"/>
          </w:rPr>
          <w:fldChar w:fldCharType="end"/>
        </w:r>
      </w:del>
    </w:p>
    <w:p w14:paraId="55FDC017" w14:textId="5990C733" w:rsidR="00A74750" w:rsidDel="006F73B3" w:rsidRDefault="00A74750">
      <w:pPr>
        <w:pStyle w:val="Inhopg2"/>
        <w:rPr>
          <w:del w:id="92" w:author="Awater, Eric" w:date="2020-07-20T10:26:00Z"/>
          <w:rFonts w:asciiTheme="minorHAnsi" w:eastAsiaTheme="minorEastAsia" w:hAnsiTheme="minorHAnsi" w:cstheme="minorBidi"/>
          <w:snapToGrid/>
          <w:kern w:val="0"/>
          <w:sz w:val="22"/>
          <w:szCs w:val="22"/>
          <w:lang w:eastAsia="nl-NL"/>
        </w:rPr>
      </w:pPr>
      <w:del w:id="93" w:author="Awater, Eric" w:date="2020-07-20T10:26:00Z">
        <w:r w:rsidDel="006F73B3">
          <w:delText>2.1</w:delText>
        </w:r>
        <w:r w:rsidDel="006F73B3">
          <w:rPr>
            <w:rFonts w:asciiTheme="minorHAnsi" w:eastAsiaTheme="minorEastAsia" w:hAnsiTheme="minorHAnsi" w:cstheme="minorBidi"/>
            <w:snapToGrid/>
            <w:kern w:val="0"/>
            <w:sz w:val="22"/>
            <w:szCs w:val="22"/>
            <w:lang w:eastAsia="nl-NL"/>
          </w:rPr>
          <w:tab/>
        </w:r>
        <w:r w:rsidDel="006F73B3">
          <w:delText>Equivalent</w:delText>
        </w:r>
      </w:del>
      <w:ins w:id="94" w:author="Willems, Igor" w:date="2020-07-08T14:09:00Z">
        <w:del w:id="95" w:author="Awater, Eric" w:date="2020-07-20T10:26:00Z">
          <w:r w:rsidR="002C5652" w:rsidDel="006F73B3">
            <w:delText>i</w:delText>
          </w:r>
        </w:del>
      </w:ins>
      <w:del w:id="96" w:author="Awater, Eric" w:date="2020-07-20T10:26:00Z">
        <w:r w:rsidDel="006F73B3">
          <w:delText>eiverklaring</w:delText>
        </w:r>
        <w:r w:rsidDel="006F73B3">
          <w:tab/>
        </w:r>
        <w:r w:rsidDel="006F73B3">
          <w:fldChar w:fldCharType="begin"/>
        </w:r>
        <w:r w:rsidDel="006F73B3">
          <w:delInstrText xml:space="preserve"> PAGEREF _Toc45004777 \h </w:delInstrText>
        </w:r>
        <w:r w:rsidDel="006F73B3">
          <w:fldChar w:fldCharType="separate"/>
        </w:r>
      </w:del>
      <w:ins w:id="97" w:author="Awater, Eric" w:date="2020-07-20T10:27:00Z">
        <w:r w:rsidR="006F73B3">
          <w:rPr>
            <w:b/>
            <w:bCs/>
          </w:rPr>
          <w:t>Fout! Bladwijzer niet gedefinieerd.</w:t>
        </w:r>
      </w:ins>
      <w:del w:id="98" w:author="Awater, Eric" w:date="2020-07-20T10:26:00Z">
        <w:r w:rsidDel="006F73B3">
          <w:delText>5</w:delText>
        </w:r>
        <w:r w:rsidDel="006F73B3">
          <w:fldChar w:fldCharType="end"/>
        </w:r>
      </w:del>
    </w:p>
    <w:p w14:paraId="02BF0D66" w14:textId="2A45536B" w:rsidR="00A74750" w:rsidDel="006F73B3" w:rsidRDefault="00A74750">
      <w:pPr>
        <w:pStyle w:val="Inhopg2"/>
        <w:rPr>
          <w:del w:id="99" w:author="Awater, Eric" w:date="2020-07-20T10:26:00Z"/>
          <w:rFonts w:asciiTheme="minorHAnsi" w:eastAsiaTheme="minorEastAsia" w:hAnsiTheme="minorHAnsi" w:cstheme="minorBidi"/>
          <w:snapToGrid/>
          <w:kern w:val="0"/>
          <w:sz w:val="22"/>
          <w:szCs w:val="22"/>
          <w:lang w:eastAsia="nl-NL"/>
        </w:rPr>
      </w:pPr>
      <w:del w:id="100" w:author="Awater, Eric" w:date="2020-07-20T10:26:00Z">
        <w:r w:rsidDel="006F73B3">
          <w:delText>2.2</w:delText>
        </w:r>
        <w:r w:rsidDel="006F73B3">
          <w:rPr>
            <w:rFonts w:asciiTheme="minorHAnsi" w:eastAsiaTheme="minorEastAsia" w:hAnsiTheme="minorHAnsi" w:cstheme="minorBidi"/>
            <w:snapToGrid/>
            <w:kern w:val="0"/>
            <w:sz w:val="22"/>
            <w:szCs w:val="22"/>
            <w:lang w:eastAsia="nl-NL"/>
          </w:rPr>
          <w:tab/>
        </w:r>
        <w:r w:rsidDel="006F73B3">
          <w:delText>Titel</w:delText>
        </w:r>
        <w:r w:rsidDel="006F73B3">
          <w:tab/>
        </w:r>
        <w:r w:rsidDel="006F73B3">
          <w:fldChar w:fldCharType="begin"/>
        </w:r>
        <w:r w:rsidDel="006F73B3">
          <w:delInstrText xml:space="preserve"> PAGEREF _Toc45004778 \h </w:delInstrText>
        </w:r>
        <w:r w:rsidDel="006F73B3">
          <w:fldChar w:fldCharType="separate"/>
        </w:r>
      </w:del>
      <w:ins w:id="101" w:author="Awater, Eric" w:date="2020-07-20T10:27:00Z">
        <w:r w:rsidR="006F73B3">
          <w:rPr>
            <w:b/>
            <w:bCs/>
          </w:rPr>
          <w:t>Fout! Bladwijzer niet gedefinieerd.</w:t>
        </w:r>
      </w:ins>
      <w:del w:id="102" w:author="Awater, Eric" w:date="2020-07-20T10:26:00Z">
        <w:r w:rsidDel="006F73B3">
          <w:delText>6</w:delText>
        </w:r>
        <w:r w:rsidDel="006F73B3">
          <w:fldChar w:fldCharType="end"/>
        </w:r>
      </w:del>
    </w:p>
    <w:p w14:paraId="7671A9C4" w14:textId="06D6A019" w:rsidR="00A74750" w:rsidDel="006F73B3" w:rsidRDefault="00A74750">
      <w:pPr>
        <w:pStyle w:val="Inhopg2"/>
        <w:rPr>
          <w:del w:id="103" w:author="Awater, Eric" w:date="2020-07-20T10:26:00Z"/>
          <w:rFonts w:asciiTheme="minorHAnsi" w:eastAsiaTheme="minorEastAsia" w:hAnsiTheme="minorHAnsi" w:cstheme="minorBidi"/>
          <w:snapToGrid/>
          <w:kern w:val="0"/>
          <w:sz w:val="22"/>
          <w:szCs w:val="22"/>
          <w:lang w:eastAsia="nl-NL"/>
        </w:rPr>
      </w:pPr>
      <w:del w:id="104" w:author="Awater, Eric" w:date="2020-07-20T10:26:00Z">
        <w:r w:rsidDel="006F73B3">
          <w:delText>2.3</w:delText>
        </w:r>
        <w:r w:rsidDel="006F73B3">
          <w:rPr>
            <w:rFonts w:asciiTheme="minorHAnsi" w:eastAsiaTheme="minorEastAsia" w:hAnsiTheme="minorHAnsi" w:cstheme="minorBidi"/>
            <w:snapToGrid/>
            <w:kern w:val="0"/>
            <w:sz w:val="22"/>
            <w:szCs w:val="22"/>
            <w:lang w:eastAsia="nl-NL"/>
          </w:rPr>
          <w:tab/>
        </w:r>
        <w:r w:rsidDel="006F73B3">
          <w:delText>Aanhef</w:delText>
        </w:r>
        <w:r w:rsidDel="006F73B3">
          <w:tab/>
        </w:r>
        <w:r w:rsidDel="006F73B3">
          <w:fldChar w:fldCharType="begin"/>
        </w:r>
        <w:r w:rsidDel="006F73B3">
          <w:delInstrText xml:space="preserve"> PAGEREF _Toc45004779 \h </w:delInstrText>
        </w:r>
        <w:r w:rsidDel="006F73B3">
          <w:fldChar w:fldCharType="separate"/>
        </w:r>
      </w:del>
      <w:ins w:id="105" w:author="Awater, Eric" w:date="2020-07-20T10:27:00Z">
        <w:r w:rsidR="006F73B3">
          <w:rPr>
            <w:b/>
            <w:bCs/>
          </w:rPr>
          <w:t>Fout! Bladwijzer niet gedefinieerd.</w:t>
        </w:r>
      </w:ins>
      <w:del w:id="106" w:author="Awater, Eric" w:date="2020-07-20T10:26:00Z">
        <w:r w:rsidDel="006F73B3">
          <w:delText>6</w:delText>
        </w:r>
        <w:r w:rsidDel="006F73B3">
          <w:fldChar w:fldCharType="end"/>
        </w:r>
      </w:del>
    </w:p>
    <w:p w14:paraId="018AA864" w14:textId="157A14CD" w:rsidR="00A74750" w:rsidDel="006F73B3" w:rsidRDefault="00A74750">
      <w:pPr>
        <w:pStyle w:val="Inhopg2"/>
        <w:rPr>
          <w:del w:id="107" w:author="Awater, Eric" w:date="2020-07-20T10:26:00Z"/>
          <w:rFonts w:asciiTheme="minorHAnsi" w:eastAsiaTheme="minorEastAsia" w:hAnsiTheme="minorHAnsi" w:cstheme="minorBidi"/>
          <w:snapToGrid/>
          <w:kern w:val="0"/>
          <w:sz w:val="22"/>
          <w:szCs w:val="22"/>
          <w:lang w:eastAsia="nl-NL"/>
        </w:rPr>
      </w:pPr>
      <w:del w:id="108" w:author="Awater, Eric" w:date="2020-07-20T10:26:00Z">
        <w:r w:rsidDel="006F73B3">
          <w:delText>2.4</w:delText>
        </w:r>
        <w:r w:rsidDel="006F73B3">
          <w:rPr>
            <w:rFonts w:asciiTheme="minorHAnsi" w:eastAsiaTheme="minorEastAsia" w:hAnsiTheme="minorHAnsi" w:cstheme="minorBidi"/>
            <w:snapToGrid/>
            <w:kern w:val="0"/>
            <w:sz w:val="22"/>
            <w:szCs w:val="22"/>
            <w:lang w:eastAsia="nl-NL"/>
          </w:rPr>
          <w:tab/>
        </w:r>
        <w:r w:rsidDel="006F73B3">
          <w:delText>Partijen</w:delText>
        </w:r>
        <w:r w:rsidDel="006F73B3">
          <w:tab/>
        </w:r>
        <w:r w:rsidDel="006F73B3">
          <w:fldChar w:fldCharType="begin"/>
        </w:r>
        <w:r w:rsidDel="006F73B3">
          <w:delInstrText xml:space="preserve"> PAGEREF _Toc45004780 \h </w:delInstrText>
        </w:r>
        <w:r w:rsidDel="006F73B3">
          <w:fldChar w:fldCharType="separate"/>
        </w:r>
      </w:del>
      <w:ins w:id="109" w:author="Awater, Eric" w:date="2020-07-20T10:27:00Z">
        <w:r w:rsidR="006F73B3">
          <w:rPr>
            <w:b/>
            <w:bCs/>
          </w:rPr>
          <w:t>Fout! Bladwijzer niet gedefinieerd.</w:t>
        </w:r>
      </w:ins>
      <w:del w:id="110" w:author="Awater, Eric" w:date="2020-07-20T10:26:00Z">
        <w:r w:rsidDel="006F73B3">
          <w:delText>7</w:delText>
        </w:r>
        <w:r w:rsidDel="006F73B3">
          <w:fldChar w:fldCharType="end"/>
        </w:r>
      </w:del>
    </w:p>
    <w:p w14:paraId="3F6AA2D3" w14:textId="597620E8" w:rsidR="00A74750" w:rsidDel="006F73B3" w:rsidRDefault="00A74750">
      <w:pPr>
        <w:pStyle w:val="Inhopg3"/>
        <w:rPr>
          <w:del w:id="111" w:author="Awater, Eric" w:date="2020-07-20T10:26:00Z"/>
          <w:rFonts w:asciiTheme="minorHAnsi" w:eastAsiaTheme="minorEastAsia" w:hAnsiTheme="minorHAnsi" w:cstheme="minorBidi"/>
          <w:snapToGrid/>
          <w:kern w:val="0"/>
          <w:sz w:val="22"/>
          <w:szCs w:val="22"/>
          <w:lang w:eastAsia="nl-NL"/>
        </w:rPr>
      </w:pPr>
      <w:del w:id="112" w:author="Awater, Eric" w:date="2020-07-20T10:26:00Z">
        <w:r w:rsidDel="006F73B3">
          <w:delText>2.4.1</w:delText>
        </w:r>
        <w:r w:rsidDel="006F73B3">
          <w:rPr>
            <w:rFonts w:asciiTheme="minorHAnsi" w:eastAsiaTheme="minorEastAsia" w:hAnsiTheme="minorHAnsi" w:cstheme="minorBidi"/>
            <w:snapToGrid/>
            <w:kern w:val="0"/>
            <w:sz w:val="22"/>
            <w:szCs w:val="22"/>
            <w:lang w:eastAsia="nl-NL"/>
          </w:rPr>
          <w:tab/>
        </w:r>
        <w:r w:rsidDel="006F73B3">
          <w:delText>Geldnemer/Hypotheekgever</w:delText>
        </w:r>
        <w:r w:rsidDel="006F73B3">
          <w:tab/>
        </w:r>
        <w:r w:rsidDel="006F73B3">
          <w:fldChar w:fldCharType="begin"/>
        </w:r>
        <w:r w:rsidDel="006F73B3">
          <w:delInstrText xml:space="preserve"> PAGEREF _Toc45004781 \h </w:delInstrText>
        </w:r>
        <w:r w:rsidDel="006F73B3">
          <w:fldChar w:fldCharType="separate"/>
        </w:r>
      </w:del>
      <w:ins w:id="113" w:author="Awater, Eric" w:date="2020-07-20T10:27:00Z">
        <w:r w:rsidR="006F73B3">
          <w:rPr>
            <w:b/>
            <w:bCs/>
          </w:rPr>
          <w:t>Fout! Bladwijzer niet gedefinieerd.</w:t>
        </w:r>
      </w:ins>
      <w:del w:id="114" w:author="Awater, Eric" w:date="2020-07-20T10:26:00Z">
        <w:r w:rsidDel="006F73B3">
          <w:delText>7</w:delText>
        </w:r>
        <w:r w:rsidDel="006F73B3">
          <w:fldChar w:fldCharType="end"/>
        </w:r>
      </w:del>
    </w:p>
    <w:p w14:paraId="78F54FB8" w14:textId="647B0B87" w:rsidR="00A74750" w:rsidDel="006F73B3" w:rsidRDefault="00A74750">
      <w:pPr>
        <w:pStyle w:val="Inhopg3"/>
        <w:rPr>
          <w:del w:id="115" w:author="Awater, Eric" w:date="2020-07-20T10:26:00Z"/>
          <w:rFonts w:asciiTheme="minorHAnsi" w:eastAsiaTheme="minorEastAsia" w:hAnsiTheme="minorHAnsi" w:cstheme="minorBidi"/>
          <w:snapToGrid/>
          <w:kern w:val="0"/>
          <w:sz w:val="22"/>
          <w:szCs w:val="22"/>
          <w:lang w:eastAsia="nl-NL"/>
        </w:rPr>
      </w:pPr>
      <w:del w:id="116" w:author="Awater, Eric" w:date="2020-07-20T10:26:00Z">
        <w:r w:rsidDel="006F73B3">
          <w:delText>2.4.2</w:delText>
        </w:r>
        <w:r w:rsidDel="006F73B3">
          <w:rPr>
            <w:rFonts w:asciiTheme="minorHAnsi" w:eastAsiaTheme="minorEastAsia" w:hAnsiTheme="minorHAnsi" w:cstheme="minorBidi"/>
            <w:snapToGrid/>
            <w:kern w:val="0"/>
            <w:sz w:val="22"/>
            <w:szCs w:val="22"/>
            <w:lang w:eastAsia="nl-NL"/>
          </w:rPr>
          <w:tab/>
        </w:r>
        <w:r w:rsidDel="006F73B3">
          <w:delText>Keuzeblok Partijnamen Hypotheekakte</w:delText>
        </w:r>
        <w:r w:rsidDel="006F73B3">
          <w:tab/>
        </w:r>
        <w:r w:rsidDel="006F73B3">
          <w:fldChar w:fldCharType="begin"/>
        </w:r>
        <w:r w:rsidDel="006F73B3">
          <w:delInstrText xml:space="preserve"> PAGEREF _Toc45004782 \h </w:delInstrText>
        </w:r>
        <w:r w:rsidDel="006F73B3">
          <w:fldChar w:fldCharType="separate"/>
        </w:r>
      </w:del>
      <w:ins w:id="117" w:author="Awater, Eric" w:date="2020-07-20T10:27:00Z">
        <w:r w:rsidR="006F73B3">
          <w:rPr>
            <w:b/>
            <w:bCs/>
          </w:rPr>
          <w:t>Fout! Bladwijzer niet gedefinieerd.</w:t>
        </w:r>
      </w:ins>
      <w:del w:id="118" w:author="Awater, Eric" w:date="2020-07-20T10:26:00Z">
        <w:r w:rsidDel="006F73B3">
          <w:delText>8</w:delText>
        </w:r>
        <w:r w:rsidDel="006F73B3">
          <w:fldChar w:fldCharType="end"/>
        </w:r>
      </w:del>
    </w:p>
    <w:p w14:paraId="76002DB1" w14:textId="556057A9" w:rsidR="00A74750" w:rsidDel="006F73B3" w:rsidRDefault="00A74750">
      <w:pPr>
        <w:pStyle w:val="Inhopg3"/>
        <w:rPr>
          <w:del w:id="119" w:author="Awater, Eric" w:date="2020-07-20T10:26:00Z"/>
          <w:rFonts w:asciiTheme="minorHAnsi" w:eastAsiaTheme="minorEastAsia" w:hAnsiTheme="minorHAnsi" w:cstheme="minorBidi"/>
          <w:snapToGrid/>
          <w:kern w:val="0"/>
          <w:sz w:val="22"/>
          <w:szCs w:val="22"/>
          <w:lang w:eastAsia="nl-NL"/>
        </w:rPr>
      </w:pPr>
      <w:del w:id="120" w:author="Awater, Eric" w:date="2020-07-20T10:26:00Z">
        <w:r w:rsidDel="006F73B3">
          <w:delText>2.4.3</w:delText>
        </w:r>
        <w:r w:rsidDel="006F73B3">
          <w:rPr>
            <w:rFonts w:asciiTheme="minorHAnsi" w:eastAsiaTheme="minorEastAsia" w:hAnsiTheme="minorHAnsi" w:cstheme="minorBidi"/>
            <w:snapToGrid/>
            <w:kern w:val="0"/>
            <w:sz w:val="22"/>
            <w:szCs w:val="22"/>
            <w:lang w:eastAsia="nl-NL"/>
          </w:rPr>
          <w:tab/>
        </w:r>
        <w:r w:rsidDel="006F73B3">
          <w:delText>Hypotheekbank</w:delText>
        </w:r>
        <w:r w:rsidDel="006F73B3">
          <w:tab/>
        </w:r>
        <w:r w:rsidDel="006F73B3">
          <w:fldChar w:fldCharType="begin"/>
        </w:r>
        <w:r w:rsidDel="006F73B3">
          <w:delInstrText xml:space="preserve"> PAGEREF _Toc45004783 \h </w:delInstrText>
        </w:r>
        <w:r w:rsidDel="006F73B3">
          <w:fldChar w:fldCharType="separate"/>
        </w:r>
      </w:del>
      <w:ins w:id="121" w:author="Awater, Eric" w:date="2020-07-20T10:27:00Z">
        <w:r w:rsidR="006F73B3">
          <w:rPr>
            <w:b/>
            <w:bCs/>
          </w:rPr>
          <w:t>Fout! Bladwijzer niet gedefinieerd.</w:t>
        </w:r>
      </w:ins>
      <w:del w:id="122" w:author="Awater, Eric" w:date="2020-07-20T10:26:00Z">
        <w:r w:rsidDel="006F73B3">
          <w:delText>18</w:delText>
        </w:r>
        <w:r w:rsidDel="006F73B3">
          <w:fldChar w:fldCharType="end"/>
        </w:r>
      </w:del>
    </w:p>
    <w:p w14:paraId="7FE5D635" w14:textId="37C311F7" w:rsidR="00A74750" w:rsidDel="006F73B3" w:rsidRDefault="00A74750">
      <w:pPr>
        <w:pStyle w:val="Inhopg2"/>
        <w:rPr>
          <w:del w:id="123" w:author="Awater, Eric" w:date="2020-07-20T10:26:00Z"/>
          <w:rFonts w:asciiTheme="minorHAnsi" w:eastAsiaTheme="minorEastAsia" w:hAnsiTheme="minorHAnsi" w:cstheme="minorBidi"/>
          <w:snapToGrid/>
          <w:kern w:val="0"/>
          <w:sz w:val="22"/>
          <w:szCs w:val="22"/>
          <w:lang w:eastAsia="nl-NL"/>
        </w:rPr>
      </w:pPr>
      <w:del w:id="124" w:author="Awater, Eric" w:date="2020-07-20T10:26:00Z">
        <w:r w:rsidDel="006F73B3">
          <w:delText>2.5</w:delText>
        </w:r>
        <w:r w:rsidDel="006F73B3">
          <w:rPr>
            <w:rFonts w:asciiTheme="minorHAnsi" w:eastAsiaTheme="minorEastAsia" w:hAnsiTheme="minorHAnsi" w:cstheme="minorBidi"/>
            <w:snapToGrid/>
            <w:kern w:val="0"/>
            <w:sz w:val="22"/>
            <w:szCs w:val="22"/>
            <w:lang w:eastAsia="nl-NL"/>
          </w:rPr>
          <w:tab/>
        </w:r>
        <w:r w:rsidDel="006F73B3">
          <w:delText>Geldlening</w:delText>
        </w:r>
        <w:r w:rsidDel="006F73B3">
          <w:tab/>
        </w:r>
        <w:r w:rsidDel="006F73B3">
          <w:fldChar w:fldCharType="begin"/>
        </w:r>
        <w:r w:rsidDel="006F73B3">
          <w:delInstrText xml:space="preserve"> PAGEREF _Toc45004784 \h </w:delInstrText>
        </w:r>
        <w:r w:rsidDel="006F73B3">
          <w:fldChar w:fldCharType="separate"/>
        </w:r>
      </w:del>
      <w:ins w:id="125" w:author="Awater, Eric" w:date="2020-07-20T10:27:00Z">
        <w:r w:rsidR="006F73B3">
          <w:rPr>
            <w:b/>
            <w:bCs/>
          </w:rPr>
          <w:t>Fout! Bladwijzer niet gedefinieerd.</w:t>
        </w:r>
      </w:ins>
      <w:del w:id="126" w:author="Awater, Eric" w:date="2020-07-20T10:26:00Z">
        <w:r w:rsidDel="006F73B3">
          <w:delText>20</w:delText>
        </w:r>
        <w:r w:rsidDel="006F73B3">
          <w:fldChar w:fldCharType="end"/>
        </w:r>
      </w:del>
    </w:p>
    <w:p w14:paraId="2F57B9A6" w14:textId="5CD1DF93" w:rsidR="00A74750" w:rsidDel="006F73B3" w:rsidRDefault="00A74750">
      <w:pPr>
        <w:pStyle w:val="Inhopg2"/>
        <w:rPr>
          <w:del w:id="127" w:author="Awater, Eric" w:date="2020-07-20T10:26:00Z"/>
          <w:rFonts w:asciiTheme="minorHAnsi" w:eastAsiaTheme="minorEastAsia" w:hAnsiTheme="minorHAnsi" w:cstheme="minorBidi"/>
          <w:snapToGrid/>
          <w:kern w:val="0"/>
          <w:sz w:val="22"/>
          <w:szCs w:val="22"/>
          <w:lang w:eastAsia="nl-NL"/>
        </w:rPr>
      </w:pPr>
      <w:del w:id="128" w:author="Awater, Eric" w:date="2020-07-20T10:26:00Z">
        <w:r w:rsidDel="006F73B3">
          <w:delText>2.6</w:delText>
        </w:r>
        <w:r w:rsidDel="006F73B3">
          <w:rPr>
            <w:rFonts w:asciiTheme="minorHAnsi" w:eastAsiaTheme="minorEastAsia" w:hAnsiTheme="minorHAnsi" w:cstheme="minorBidi"/>
            <w:snapToGrid/>
            <w:kern w:val="0"/>
            <w:sz w:val="22"/>
            <w:szCs w:val="22"/>
            <w:lang w:eastAsia="nl-NL"/>
          </w:rPr>
          <w:tab/>
        </w:r>
        <w:r w:rsidDel="006F73B3">
          <w:delText>Onderpand</w:delText>
        </w:r>
        <w:r w:rsidDel="006F73B3">
          <w:tab/>
        </w:r>
        <w:r w:rsidDel="006F73B3">
          <w:fldChar w:fldCharType="begin"/>
        </w:r>
        <w:r w:rsidDel="006F73B3">
          <w:delInstrText xml:space="preserve"> PAGEREF _Toc45004785 \h </w:delInstrText>
        </w:r>
        <w:r w:rsidDel="006F73B3">
          <w:fldChar w:fldCharType="separate"/>
        </w:r>
      </w:del>
      <w:ins w:id="129" w:author="Awater, Eric" w:date="2020-07-20T10:27:00Z">
        <w:r w:rsidR="006F73B3">
          <w:rPr>
            <w:b/>
            <w:bCs/>
          </w:rPr>
          <w:t>Fout! Bladwijzer niet gedefinieerd.</w:t>
        </w:r>
      </w:ins>
      <w:del w:id="130" w:author="Awater, Eric" w:date="2020-07-20T10:26:00Z">
        <w:r w:rsidDel="006F73B3">
          <w:delText>22</w:delText>
        </w:r>
        <w:r w:rsidDel="006F73B3">
          <w:fldChar w:fldCharType="end"/>
        </w:r>
      </w:del>
    </w:p>
    <w:p w14:paraId="5379DBA9" w14:textId="57A42F6B" w:rsidR="00A74750" w:rsidDel="006F73B3" w:rsidRDefault="00A74750">
      <w:pPr>
        <w:pStyle w:val="Inhopg2"/>
        <w:rPr>
          <w:del w:id="131" w:author="Awater, Eric" w:date="2020-07-20T10:26:00Z"/>
          <w:rFonts w:asciiTheme="minorHAnsi" w:eastAsiaTheme="minorEastAsia" w:hAnsiTheme="minorHAnsi" w:cstheme="minorBidi"/>
          <w:snapToGrid/>
          <w:kern w:val="0"/>
          <w:sz w:val="22"/>
          <w:szCs w:val="22"/>
          <w:lang w:eastAsia="nl-NL"/>
        </w:rPr>
      </w:pPr>
      <w:del w:id="132" w:author="Awater, Eric" w:date="2020-07-20T10:26:00Z">
        <w:r w:rsidDel="006F73B3">
          <w:delText>2.7</w:delText>
        </w:r>
        <w:r w:rsidDel="006F73B3">
          <w:rPr>
            <w:rFonts w:asciiTheme="minorHAnsi" w:eastAsiaTheme="minorEastAsia" w:hAnsiTheme="minorHAnsi" w:cstheme="minorBidi"/>
            <w:snapToGrid/>
            <w:kern w:val="0"/>
            <w:sz w:val="22"/>
            <w:szCs w:val="22"/>
            <w:lang w:eastAsia="nl-NL"/>
          </w:rPr>
          <w:tab/>
        </w:r>
        <w:r w:rsidDel="006F73B3">
          <w:delText>Woonplaatskeuze</w:delText>
        </w:r>
        <w:r w:rsidDel="006F73B3">
          <w:tab/>
        </w:r>
        <w:r w:rsidDel="006F73B3">
          <w:fldChar w:fldCharType="begin"/>
        </w:r>
        <w:r w:rsidDel="006F73B3">
          <w:delInstrText xml:space="preserve"> PAGEREF _Toc45004786 \h </w:delInstrText>
        </w:r>
        <w:r w:rsidDel="006F73B3">
          <w:fldChar w:fldCharType="separate"/>
        </w:r>
      </w:del>
      <w:ins w:id="133" w:author="Awater, Eric" w:date="2020-07-20T10:27:00Z">
        <w:r w:rsidR="006F73B3">
          <w:rPr>
            <w:b/>
            <w:bCs/>
          </w:rPr>
          <w:t>Fout! Bladwijzer niet gedefinieerd.</w:t>
        </w:r>
      </w:ins>
      <w:del w:id="134" w:author="Awater, Eric" w:date="2020-07-20T10:26:00Z">
        <w:r w:rsidDel="006F73B3">
          <w:delText>23</w:delText>
        </w:r>
        <w:r w:rsidDel="006F73B3">
          <w:fldChar w:fldCharType="end"/>
        </w:r>
      </w:del>
    </w:p>
    <w:p w14:paraId="04ECD1BE" w14:textId="57C80207" w:rsidR="00A74750" w:rsidDel="006F73B3" w:rsidRDefault="00A74750">
      <w:pPr>
        <w:pStyle w:val="Inhopg2"/>
        <w:rPr>
          <w:del w:id="135" w:author="Awater, Eric" w:date="2020-07-20T10:26:00Z"/>
          <w:rFonts w:asciiTheme="minorHAnsi" w:eastAsiaTheme="minorEastAsia" w:hAnsiTheme="minorHAnsi" w:cstheme="minorBidi"/>
          <w:snapToGrid/>
          <w:kern w:val="0"/>
          <w:sz w:val="22"/>
          <w:szCs w:val="22"/>
          <w:lang w:eastAsia="nl-NL"/>
        </w:rPr>
      </w:pPr>
      <w:del w:id="136" w:author="Awater, Eric" w:date="2020-07-20T10:26:00Z">
        <w:r w:rsidDel="006F73B3">
          <w:delText>2.8</w:delText>
        </w:r>
        <w:r w:rsidDel="006F73B3">
          <w:rPr>
            <w:rFonts w:asciiTheme="minorHAnsi" w:eastAsiaTheme="minorEastAsia" w:hAnsiTheme="minorHAnsi" w:cstheme="minorBidi"/>
            <w:snapToGrid/>
            <w:kern w:val="0"/>
            <w:sz w:val="22"/>
            <w:szCs w:val="22"/>
            <w:lang w:eastAsia="nl-NL"/>
          </w:rPr>
          <w:tab/>
        </w:r>
        <w:r w:rsidDel="006F73B3">
          <w:delText>Einde kadasterdeel</w:delText>
        </w:r>
        <w:r w:rsidDel="006F73B3">
          <w:tab/>
        </w:r>
        <w:r w:rsidDel="006F73B3">
          <w:fldChar w:fldCharType="begin"/>
        </w:r>
        <w:r w:rsidDel="006F73B3">
          <w:delInstrText xml:space="preserve"> PAGEREF _Toc45004787 \h </w:delInstrText>
        </w:r>
        <w:r w:rsidDel="006F73B3">
          <w:fldChar w:fldCharType="separate"/>
        </w:r>
      </w:del>
      <w:ins w:id="137" w:author="Awater, Eric" w:date="2020-07-20T10:27:00Z">
        <w:r w:rsidR="006F73B3">
          <w:rPr>
            <w:b/>
            <w:bCs/>
          </w:rPr>
          <w:t>Fout! Bladwijzer niet gedefinieerd.</w:t>
        </w:r>
      </w:ins>
      <w:del w:id="138" w:author="Awater, Eric" w:date="2020-07-20T10:26:00Z">
        <w:r w:rsidDel="006F73B3">
          <w:delText>24</w:delText>
        </w:r>
        <w:r w:rsidDel="006F73B3">
          <w:fldChar w:fldCharType="end"/>
        </w:r>
      </w:del>
    </w:p>
    <w:p w14:paraId="0C37165B" w14:textId="13485BD8" w:rsidR="00A74750" w:rsidDel="006F73B3" w:rsidRDefault="00A74750">
      <w:pPr>
        <w:pStyle w:val="Inhopg2"/>
        <w:rPr>
          <w:del w:id="139" w:author="Awater, Eric" w:date="2020-07-20T10:26:00Z"/>
          <w:rFonts w:asciiTheme="minorHAnsi" w:eastAsiaTheme="minorEastAsia" w:hAnsiTheme="minorHAnsi" w:cstheme="minorBidi"/>
          <w:snapToGrid/>
          <w:kern w:val="0"/>
          <w:sz w:val="22"/>
          <w:szCs w:val="22"/>
          <w:lang w:eastAsia="nl-NL"/>
        </w:rPr>
      </w:pPr>
      <w:del w:id="140" w:author="Awater, Eric" w:date="2020-07-20T10:26:00Z">
        <w:r w:rsidDel="006F73B3">
          <w:delText>2.9</w:delText>
        </w:r>
        <w:r w:rsidDel="006F73B3">
          <w:rPr>
            <w:rFonts w:asciiTheme="minorHAnsi" w:eastAsiaTheme="minorEastAsia" w:hAnsiTheme="minorHAnsi" w:cstheme="minorBidi"/>
            <w:snapToGrid/>
            <w:kern w:val="0"/>
            <w:sz w:val="22"/>
            <w:szCs w:val="22"/>
            <w:lang w:eastAsia="nl-NL"/>
          </w:rPr>
          <w:tab/>
        </w:r>
        <w:r w:rsidDel="006F73B3">
          <w:delText>Vrije gedeelte</w:delText>
        </w:r>
        <w:r w:rsidDel="006F73B3">
          <w:tab/>
        </w:r>
        <w:r w:rsidDel="006F73B3">
          <w:fldChar w:fldCharType="begin"/>
        </w:r>
        <w:r w:rsidDel="006F73B3">
          <w:delInstrText xml:space="preserve"> PAGEREF _Toc45004788 \h </w:delInstrText>
        </w:r>
        <w:r w:rsidDel="006F73B3">
          <w:fldChar w:fldCharType="separate"/>
        </w:r>
      </w:del>
      <w:ins w:id="141" w:author="Awater, Eric" w:date="2020-07-20T10:27:00Z">
        <w:r w:rsidR="006F73B3">
          <w:rPr>
            <w:b/>
            <w:bCs/>
          </w:rPr>
          <w:t>Fout! Bladwijzer niet gedefinieerd.</w:t>
        </w:r>
      </w:ins>
      <w:del w:id="142" w:author="Awater, Eric" w:date="2020-07-20T10:26:00Z">
        <w:r w:rsidDel="006F73B3">
          <w:delText>25</w:delText>
        </w:r>
        <w:r w:rsidDel="006F73B3">
          <w:fldChar w:fldCharType="end"/>
        </w:r>
      </w:del>
    </w:p>
    <w:p w14:paraId="610FF40C" w14:textId="38615A9B" w:rsidR="00451606" w:rsidRPr="00AA22DC" w:rsidRDefault="00A74750" w:rsidP="00A74750">
      <w:pPr>
        <w:pStyle w:val="Koptekst"/>
        <w:tabs>
          <w:tab w:val="clear" w:pos="4536"/>
          <w:tab w:val="clear" w:pos="9072"/>
        </w:tabs>
        <w:sectPr w:rsidR="00451606" w:rsidRPr="00AA22DC" w:rsidSect="00742B7B">
          <w:footerReference w:type="default" r:id="rId17"/>
          <w:headerReference w:type="first" r:id="rId18"/>
          <w:pgSz w:w="11906" w:h="16838" w:code="9"/>
          <w:pgMar w:top="2948" w:right="1531" w:bottom="1985" w:left="2268" w:header="567" w:footer="431" w:gutter="0"/>
          <w:cols w:space="708"/>
        </w:sectPr>
      </w:pPr>
      <w:r w:rsidRPr="00904A4A">
        <w:fldChar w:fldCharType="end"/>
      </w:r>
    </w:p>
    <w:p w14:paraId="4D7D1ACC" w14:textId="4C57F20B" w:rsidR="00BA68E3" w:rsidRDefault="00BA68E3" w:rsidP="00BA68E3">
      <w:pPr>
        <w:pStyle w:val="Kop1"/>
      </w:pPr>
      <w:bookmarkStart w:id="143" w:name="bmStartpunt"/>
      <w:bookmarkStart w:id="144" w:name="_Toc498316301"/>
      <w:bookmarkStart w:id="145" w:name="_Toc46133258"/>
      <w:bookmarkEnd w:id="143"/>
      <w:bookmarkEnd w:id="144"/>
      <w:r>
        <w:lastRenderedPageBreak/>
        <w:t>Inleiding</w:t>
      </w:r>
      <w:bookmarkEnd w:id="145"/>
    </w:p>
    <w:p w14:paraId="64ED748C" w14:textId="18A2654C" w:rsidR="00BA68E3" w:rsidRDefault="00BA68E3" w:rsidP="00BA68E3">
      <w:pPr>
        <w:pStyle w:val="Kop2"/>
      </w:pPr>
      <w:bookmarkStart w:id="146" w:name="_Toc46133259"/>
      <w:r>
        <w:t>Korte omschrijving</w:t>
      </w:r>
      <w:bookmarkEnd w:id="146"/>
    </w:p>
    <w:p w14:paraId="2914D2E0" w14:textId="02130FE2" w:rsidR="00BA68E3" w:rsidRDefault="00BA68E3" w:rsidP="008D58D2">
      <w:pPr>
        <w:ind w:left="-709"/>
        <w:rPr>
          <w:lang w:val="nl"/>
        </w:rPr>
      </w:pPr>
      <w:r w:rsidRPr="00BA68E3">
        <w:rPr>
          <w:lang w:val="nl"/>
        </w:rPr>
        <w:t xml:space="preserve">In dit document wordt beschreven hoe het modeldocument voor hypotheekakten van </w:t>
      </w:r>
      <w:ins w:id="147" w:author="Awater, Eric" w:date="2020-07-20T10:35:00Z">
        <w:r w:rsidR="004F7858">
          <w:rPr>
            <w:lang w:val="nl"/>
          </w:rPr>
          <w:t>Vista</w:t>
        </w:r>
      </w:ins>
      <w:del w:id="148" w:author="Awater, Eric" w:date="2020-07-20T10:35:00Z">
        <w:r w:rsidRPr="00BA68E3" w:rsidDel="004F7858">
          <w:rPr>
            <w:lang w:val="nl"/>
          </w:rPr>
          <w:delText>ING</w:delText>
        </w:r>
      </w:del>
      <w:r w:rsidRPr="00BA68E3">
        <w:rPr>
          <w:lang w:val="nl"/>
        </w:rPr>
        <w:t xml:space="preserv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7589C6DF" w14:textId="1F9823B0" w:rsidR="00BA68E3" w:rsidRDefault="00BA68E3" w:rsidP="00BA68E3">
      <w:pPr>
        <w:pStyle w:val="Kop2"/>
      </w:pPr>
      <w:bookmarkStart w:id="149" w:name="_Toc46133260"/>
      <w:r>
        <w:t>Algemeen</w:t>
      </w:r>
      <w:bookmarkEnd w:id="149"/>
    </w:p>
    <w:p w14:paraId="2A9DDBA6" w14:textId="34C90535" w:rsidR="00BA68E3" w:rsidRDefault="00BA68E3" w:rsidP="00D726EF">
      <w:pPr>
        <w:ind w:left="-709"/>
        <w:rPr>
          <w:lang w:val="nl"/>
        </w:rPr>
      </w:pPr>
      <w:r w:rsidRPr="00BA68E3">
        <w:rPr>
          <w:lang w:val="nl"/>
        </w:rPr>
        <w:t>Voor de beschrijving van het kleurgebruik in  het modeldocument en de presentatie van bepaalde gegevens zie het document “Tekstblok: algemene afspraken modeldocumenten en tekstblokken”.</w:t>
      </w:r>
    </w:p>
    <w:p w14:paraId="1ED9920E" w14:textId="07565643" w:rsidR="00473B0A" w:rsidRDefault="00473B0A" w:rsidP="00D726EF">
      <w:pPr>
        <w:ind w:left="-709"/>
        <w:rPr>
          <w:lang w:val="nl"/>
        </w:rPr>
      </w:pPr>
    </w:p>
    <w:p w14:paraId="1637F034" w14:textId="53064ACD" w:rsidR="00473B0A" w:rsidRDefault="00473B0A" w:rsidP="00D726EF">
      <w:pPr>
        <w:ind w:left="-709"/>
        <w:rPr>
          <w:lang w:val="nl"/>
        </w:rPr>
      </w:pPr>
      <w:r w:rsidRPr="00473B0A">
        <w:rPr>
          <w:lang w:val="nl"/>
        </w:rPr>
        <w:t>Voor de toelichting op standaard tekstblokken zie de afzonderlijke beschrijvingen van die tekstblokken.</w:t>
      </w:r>
    </w:p>
    <w:p w14:paraId="33707F07" w14:textId="480F5601" w:rsidR="008D58D2" w:rsidRDefault="008D58D2" w:rsidP="00D726EF">
      <w:pPr>
        <w:ind w:left="-709"/>
        <w:rPr>
          <w:lang w:val="nl"/>
        </w:rPr>
      </w:pPr>
    </w:p>
    <w:p w14:paraId="3EF95267" w14:textId="77777777" w:rsidR="008D58D2" w:rsidRDefault="008D58D2" w:rsidP="00D726EF">
      <w:pPr>
        <w:ind w:left="-709"/>
      </w:pPr>
      <w:r w:rsidRPr="00EF395F">
        <w:t>Aanvullende</w:t>
      </w:r>
      <w:r>
        <w:t xml:space="preserve"> presentatie beschrijving:</w:t>
      </w:r>
    </w:p>
    <w:p w14:paraId="7DDB089D" w14:textId="77777777" w:rsidR="008D58D2" w:rsidRPr="00EF395F" w:rsidRDefault="008D58D2" w:rsidP="00D726EF">
      <w:pPr>
        <w:ind w:left="-709"/>
      </w:pPr>
      <w:r>
        <w:t xml:space="preserve">- </w:t>
      </w:r>
      <w:r w:rsidRPr="00B30607">
        <w:t xml:space="preserve"> </w:t>
      </w:r>
      <w:r>
        <w:t>Vanaf tekstblok Aanhef dienen alle alinea’s onder elkaar zonder blanco regels gepresenteerd te worden. Blanco regels vóór tekstblok Aanhef dienen opgenomen te worden conform het modeldocument.</w:t>
      </w:r>
    </w:p>
    <w:p w14:paraId="56E66F03" w14:textId="77777777" w:rsidR="008D58D2" w:rsidRPr="00BF694E" w:rsidRDefault="008D58D2" w:rsidP="00D726EF">
      <w:pPr>
        <w:ind w:left="-709"/>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p>
    <w:p w14:paraId="0F6332D1" w14:textId="6D5140CB" w:rsidR="008D58D2" w:rsidRDefault="008D58D2" w:rsidP="00D726EF">
      <w:pPr>
        <w:numPr>
          <w:ilvl w:val="0"/>
          <w:numId w:val="35"/>
        </w:numPr>
        <w:ind w:left="-709"/>
        <w:rPr>
          <w:lang w:val="en-US"/>
        </w:rPr>
      </w:pPr>
      <w:r>
        <w:rPr>
          <w:noProof/>
          <w:lang w:eastAsia="nl-NL"/>
        </w:rPr>
        <mc:AlternateContent>
          <mc:Choice Requires="wpc">
            <w:drawing>
              <wp:inline distT="0" distB="0" distL="0" distR="0" wp14:anchorId="1591AF19" wp14:editId="10F71F30">
                <wp:extent cx="3286125" cy="3171825"/>
                <wp:effectExtent l="0" t="0" r="0" b="3175"/>
                <wp:docPr id="6" name="Papier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0570" cy="317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16580011" id="Papier 4" o:spid="_x0000_s1026" editas="canvas" style="width:258.75pt;height:249.75pt;mso-position-horizontal-relative:char;mso-position-vertical-relative:line" coordsize="32861,31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861;height:31718;visibility:visible;mso-wrap-style:square">
                  <v:fill o:detectmouseclick="t"/>
                  <v:path o:connecttype="none"/>
                </v:shape>
                <v:shape id="Picture 5" o:spid="_x0000_s1028" type="#_x0000_t75" style="position:absolute;width:32905;height:31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">
                  <v:imagedata r:id="rId20" o:title=""/>
                </v:shape>
                <w10:anchorlock/>
              </v:group>
            </w:pict>
          </mc:Fallback>
        </mc:AlternateContent>
      </w:r>
    </w:p>
    <w:p w14:paraId="612FA354" w14:textId="6F6A04D7" w:rsidR="008D58D2" w:rsidRDefault="008D58D2">
      <w:pPr>
        <w:spacing w:line="240" w:lineRule="auto"/>
        <w:rPr>
          <w:lang w:val="en-US"/>
        </w:rPr>
      </w:pPr>
      <w:r>
        <w:rPr>
          <w:lang w:val="en-US"/>
        </w:rPr>
        <w:br w:type="page"/>
      </w:r>
    </w:p>
    <w:p w14:paraId="51489E5F" w14:textId="78D8DFDA" w:rsidR="008D58D2" w:rsidRDefault="008D58D2" w:rsidP="008D58D2">
      <w:pPr>
        <w:pStyle w:val="Kop2"/>
      </w:pPr>
      <w:bookmarkStart w:id="150" w:name="_Toc46133261"/>
      <w:r>
        <w:lastRenderedPageBreak/>
        <w:t>Referenties</w:t>
      </w:r>
      <w:bookmarkEnd w:id="150"/>
    </w:p>
    <w:p w14:paraId="3310A209" w14:textId="3BB29A90" w:rsidR="008D58D2" w:rsidRDefault="008D58D2" w:rsidP="008D58D2">
      <w:pPr>
        <w:rPr>
          <w:lang w:val="nl"/>
        </w:rPr>
      </w:pPr>
    </w:p>
    <w:tbl>
      <w:tblPr>
        <w:tblW w:w="0" w:type="auto"/>
        <w:tblCellMar>
          <w:left w:w="70" w:type="dxa"/>
          <w:right w:w="70" w:type="dxa"/>
        </w:tblCellMar>
        <w:tblLook w:val="0000" w:firstRow="0" w:lastRow="0" w:firstColumn="0" w:lastColumn="0" w:noHBand="0" w:noVBand="0"/>
      </w:tblPr>
      <w:tblGrid>
        <w:gridCol w:w="562"/>
        <w:gridCol w:w="7088"/>
      </w:tblGrid>
      <w:tr w:rsidR="00A453DF" w14:paraId="12613808" w14:textId="77777777" w:rsidTr="00A453DF">
        <w:tc>
          <w:tcPr>
            <w:tcW w:w="562" w:type="dxa"/>
            <w:tcBorders>
              <w:top w:val="single" w:sz="4" w:space="0" w:color="auto"/>
              <w:left w:val="single" w:sz="4" w:space="0" w:color="auto"/>
              <w:bottom w:val="single" w:sz="4" w:space="0" w:color="auto"/>
              <w:right w:val="single" w:sz="4" w:space="0" w:color="auto"/>
            </w:tcBorders>
          </w:tcPr>
          <w:p w14:paraId="6FA08C0E" w14:textId="6DA73576" w:rsidR="00A453DF" w:rsidRDefault="00A453DF" w:rsidP="00D726EF">
            <w:pPr>
              <w:rPr>
                <w:lang w:val="nl"/>
              </w:rPr>
            </w:pPr>
            <w:r>
              <w:rPr>
                <w:lang w:val="nl"/>
              </w:rPr>
              <w:t>ID</w:t>
            </w:r>
          </w:p>
        </w:tc>
        <w:tc>
          <w:tcPr>
            <w:tcW w:w="7088" w:type="dxa"/>
            <w:tcBorders>
              <w:top w:val="single" w:sz="4" w:space="0" w:color="auto"/>
              <w:left w:val="single" w:sz="4" w:space="0" w:color="auto"/>
              <w:bottom w:val="single" w:sz="4" w:space="0" w:color="auto"/>
              <w:right w:val="single" w:sz="4" w:space="0" w:color="auto"/>
            </w:tcBorders>
          </w:tcPr>
          <w:p w14:paraId="7D29DAC3" w14:textId="1A5E8983" w:rsidR="00A453DF" w:rsidRDefault="00A453DF" w:rsidP="00D726EF">
            <w:pPr>
              <w:rPr>
                <w:lang w:val="nl"/>
              </w:rPr>
            </w:pPr>
            <w:r>
              <w:rPr>
                <w:lang w:val="nl"/>
              </w:rPr>
              <w:t>Documentnaam</w:t>
            </w:r>
          </w:p>
        </w:tc>
      </w:tr>
      <w:tr w:rsidR="00A453DF" w14:paraId="04FA971F" w14:textId="77777777" w:rsidTr="00A453DF">
        <w:tc>
          <w:tcPr>
            <w:tcW w:w="562" w:type="dxa"/>
            <w:tcBorders>
              <w:top w:val="single" w:sz="4" w:space="0" w:color="auto"/>
              <w:left w:val="single" w:sz="4" w:space="0" w:color="auto"/>
              <w:bottom w:val="single" w:sz="4" w:space="0" w:color="auto"/>
              <w:right w:val="single" w:sz="4" w:space="0" w:color="auto"/>
            </w:tcBorders>
          </w:tcPr>
          <w:p w14:paraId="3A3ACA21" w14:textId="3C35E561" w:rsidR="00A453DF" w:rsidRDefault="00A453DF" w:rsidP="00D726EF">
            <w:pPr>
              <w:rPr>
                <w:lang w:val="nl"/>
              </w:rPr>
            </w:pPr>
            <w:r>
              <w:rPr>
                <w:lang w:val="nl"/>
              </w:rPr>
              <w:t>[1]</w:t>
            </w:r>
          </w:p>
        </w:tc>
        <w:tc>
          <w:tcPr>
            <w:tcW w:w="7088" w:type="dxa"/>
            <w:tcBorders>
              <w:top w:val="single" w:sz="4" w:space="0" w:color="auto"/>
              <w:left w:val="single" w:sz="4" w:space="0" w:color="auto"/>
              <w:bottom w:val="single" w:sz="4" w:space="0" w:color="auto"/>
              <w:right w:val="single" w:sz="4" w:space="0" w:color="auto"/>
            </w:tcBorders>
          </w:tcPr>
          <w:p w14:paraId="7C691E8A" w14:textId="5BBF5C37" w:rsidR="00A453DF" w:rsidRDefault="00A453DF" w:rsidP="00D726EF">
            <w:pPr>
              <w:rPr>
                <w:lang w:val="nl"/>
              </w:rPr>
            </w:pPr>
            <w:r>
              <w:rPr>
                <w:lang w:val="nl"/>
              </w:rPr>
              <w:t>Modeldocument Vista</w:t>
            </w:r>
          </w:p>
        </w:tc>
      </w:tr>
      <w:tr w:rsidR="00A453DF" w14:paraId="3A43FFEB" w14:textId="77777777" w:rsidTr="00A453DF">
        <w:tc>
          <w:tcPr>
            <w:tcW w:w="562" w:type="dxa"/>
            <w:tcBorders>
              <w:top w:val="single" w:sz="4" w:space="0" w:color="auto"/>
              <w:left w:val="single" w:sz="4" w:space="0" w:color="auto"/>
              <w:bottom w:val="single" w:sz="4" w:space="0" w:color="auto"/>
              <w:right w:val="single" w:sz="4" w:space="0" w:color="auto"/>
            </w:tcBorders>
          </w:tcPr>
          <w:p w14:paraId="2C2DEC4D" w14:textId="4EB4A495" w:rsidR="00A453DF" w:rsidRDefault="00A453DF" w:rsidP="00D726EF">
            <w:pPr>
              <w:rPr>
                <w:lang w:val="nl"/>
              </w:rPr>
            </w:pPr>
            <w:r>
              <w:rPr>
                <w:lang w:val="nl"/>
              </w:rPr>
              <w:t>[2]</w:t>
            </w:r>
          </w:p>
        </w:tc>
        <w:tc>
          <w:tcPr>
            <w:tcW w:w="7088" w:type="dxa"/>
            <w:tcBorders>
              <w:top w:val="single" w:sz="4" w:space="0" w:color="auto"/>
              <w:left w:val="single" w:sz="4" w:space="0" w:color="auto"/>
              <w:bottom w:val="single" w:sz="4" w:space="0" w:color="auto"/>
              <w:right w:val="single" w:sz="4" w:space="0" w:color="auto"/>
            </w:tcBorders>
          </w:tcPr>
          <w:p w14:paraId="78CF0D73" w14:textId="0A754B20" w:rsidR="00A453DF" w:rsidRDefault="00A453DF" w:rsidP="00D726EF">
            <w:pPr>
              <w:rPr>
                <w:lang w:val="nl"/>
              </w:rPr>
            </w:pPr>
            <w:r>
              <w:rPr>
                <w:lang w:val="nl"/>
              </w:rPr>
              <w:t>Documentatie standaard tekstblokken: namen van de documenten en de versies daarvan zijn in de releasenotes opgenomen</w:t>
            </w:r>
          </w:p>
        </w:tc>
      </w:tr>
      <w:tr w:rsidR="00A453DF" w14:paraId="1F557F1F" w14:textId="77777777" w:rsidTr="00A453DF">
        <w:tc>
          <w:tcPr>
            <w:tcW w:w="562" w:type="dxa"/>
            <w:tcBorders>
              <w:top w:val="single" w:sz="4" w:space="0" w:color="auto"/>
              <w:left w:val="single" w:sz="4" w:space="0" w:color="auto"/>
              <w:bottom w:val="single" w:sz="4" w:space="0" w:color="auto"/>
              <w:right w:val="single" w:sz="4" w:space="0" w:color="auto"/>
            </w:tcBorders>
          </w:tcPr>
          <w:p w14:paraId="171CCB6D" w14:textId="2A8C0D4A" w:rsidR="00A453DF" w:rsidRDefault="00A453DF" w:rsidP="00D726EF">
            <w:pPr>
              <w:rPr>
                <w:lang w:val="nl"/>
              </w:rPr>
            </w:pPr>
            <w:r>
              <w:rPr>
                <w:lang w:val="nl"/>
              </w:rPr>
              <w:t>[3</w:t>
            </w:r>
            <w:r w:rsidR="00EE6468">
              <w:rPr>
                <w:lang w:val="nl"/>
              </w:rPr>
              <w:t>]</w:t>
            </w:r>
          </w:p>
        </w:tc>
        <w:tc>
          <w:tcPr>
            <w:tcW w:w="7088" w:type="dxa"/>
            <w:tcBorders>
              <w:top w:val="single" w:sz="4" w:space="0" w:color="auto"/>
              <w:left w:val="single" w:sz="4" w:space="0" w:color="auto"/>
              <w:bottom w:val="single" w:sz="4" w:space="0" w:color="auto"/>
              <w:right w:val="single" w:sz="4" w:space="0" w:color="auto"/>
            </w:tcBorders>
          </w:tcPr>
          <w:p w14:paraId="46B4C0CE" w14:textId="10000DEA" w:rsidR="00A453DF" w:rsidRDefault="00EE6468" w:rsidP="00D726EF">
            <w:pPr>
              <w:rPr>
                <w:lang w:val="nl"/>
              </w:rPr>
            </w:pPr>
            <w:r>
              <w:rPr>
                <w:lang w:val="nl"/>
              </w:rPr>
              <w:t>Tekstblok - Algemene afspraken modeldocument en tekstblokken</w:t>
            </w:r>
          </w:p>
        </w:tc>
      </w:tr>
      <w:tr w:rsidR="00EE6468" w14:paraId="1232842C" w14:textId="77777777" w:rsidTr="00A453DF">
        <w:tc>
          <w:tcPr>
            <w:tcW w:w="562" w:type="dxa"/>
            <w:tcBorders>
              <w:top w:val="single" w:sz="4" w:space="0" w:color="auto"/>
              <w:left w:val="single" w:sz="4" w:space="0" w:color="auto"/>
              <w:bottom w:val="single" w:sz="4" w:space="0" w:color="auto"/>
              <w:right w:val="single" w:sz="4" w:space="0" w:color="auto"/>
            </w:tcBorders>
          </w:tcPr>
          <w:p w14:paraId="790ECD7C" w14:textId="0967C3DB" w:rsidR="00EE6468" w:rsidRDefault="00EE6468" w:rsidP="00D726EF">
            <w:pPr>
              <w:rPr>
                <w:lang w:val="nl"/>
              </w:rPr>
            </w:pPr>
            <w:r>
              <w:rPr>
                <w:lang w:val="nl"/>
              </w:rPr>
              <w:t>[4]</w:t>
            </w:r>
          </w:p>
        </w:tc>
        <w:tc>
          <w:tcPr>
            <w:tcW w:w="7088" w:type="dxa"/>
            <w:tcBorders>
              <w:top w:val="single" w:sz="4" w:space="0" w:color="auto"/>
              <w:left w:val="single" w:sz="4" w:space="0" w:color="auto"/>
              <w:bottom w:val="single" w:sz="4" w:space="0" w:color="auto"/>
              <w:right w:val="single" w:sz="4" w:space="0" w:color="auto"/>
            </w:tcBorders>
          </w:tcPr>
          <w:p w14:paraId="47EE0B40" w14:textId="0EC123ED" w:rsidR="00EE6468" w:rsidRDefault="00EE6468" w:rsidP="00D726EF">
            <w:pPr>
              <w:rPr>
                <w:lang w:val="nl"/>
              </w:rPr>
            </w:pPr>
            <w:r>
              <w:rPr>
                <w:lang w:val="nl"/>
              </w:rPr>
              <w:t>Toelichting – Comparitie nummering en layout</w:t>
            </w:r>
          </w:p>
        </w:tc>
      </w:tr>
      <w:tr w:rsidR="00EE6468" w14:paraId="1245F335" w14:textId="77777777" w:rsidTr="00A453DF">
        <w:tc>
          <w:tcPr>
            <w:tcW w:w="562" w:type="dxa"/>
            <w:tcBorders>
              <w:top w:val="single" w:sz="4" w:space="0" w:color="auto"/>
              <w:left w:val="single" w:sz="4" w:space="0" w:color="auto"/>
              <w:bottom w:val="single" w:sz="4" w:space="0" w:color="auto"/>
              <w:right w:val="single" w:sz="4" w:space="0" w:color="auto"/>
            </w:tcBorders>
          </w:tcPr>
          <w:p w14:paraId="5A67ECC6" w14:textId="2099BE7E" w:rsidR="00EE6468" w:rsidRDefault="00EE6468" w:rsidP="00D726EF">
            <w:pPr>
              <w:rPr>
                <w:lang w:val="nl"/>
              </w:rPr>
            </w:pPr>
            <w:r>
              <w:rPr>
                <w:lang w:val="nl"/>
              </w:rPr>
              <w:t>[5]</w:t>
            </w:r>
          </w:p>
        </w:tc>
        <w:tc>
          <w:tcPr>
            <w:tcW w:w="7088" w:type="dxa"/>
            <w:tcBorders>
              <w:top w:val="single" w:sz="4" w:space="0" w:color="auto"/>
              <w:left w:val="single" w:sz="4" w:space="0" w:color="auto"/>
              <w:bottom w:val="single" w:sz="4" w:space="0" w:color="auto"/>
              <w:right w:val="single" w:sz="4" w:space="0" w:color="auto"/>
            </w:tcBorders>
          </w:tcPr>
          <w:p w14:paraId="5FF3425E" w14:textId="1E16B6F9" w:rsidR="00EE6468" w:rsidRDefault="00EE6468" w:rsidP="00D726EF">
            <w:pPr>
              <w:rPr>
                <w:lang w:val="nl"/>
              </w:rPr>
            </w:pPr>
            <w:r>
              <w:rPr>
                <w:lang w:val="nl"/>
              </w:rPr>
              <w:t>Generieke XSD StukAlgemeen</w:t>
            </w:r>
          </w:p>
        </w:tc>
      </w:tr>
    </w:tbl>
    <w:p w14:paraId="65364967" w14:textId="77777777" w:rsidR="00EE6468" w:rsidRDefault="00EE6468">
      <w:pPr>
        <w:sectPr w:rsidR="00EE6468" w:rsidSect="00EE6468">
          <w:headerReference w:type="default" r:id="rId21"/>
          <w:pgSz w:w="11906" w:h="16838" w:code="9"/>
          <w:pgMar w:top="2977" w:right="1531" w:bottom="1985" w:left="2268" w:header="567" w:footer="431" w:gutter="0"/>
          <w:cols w:space="708"/>
          <w:docGrid w:linePitch="245"/>
        </w:sectPr>
      </w:pPr>
    </w:p>
    <w:p w14:paraId="08743AE4" w14:textId="53FC6C1C" w:rsidR="008D58D2" w:rsidRDefault="00EE6468" w:rsidP="00EE6468">
      <w:pPr>
        <w:pStyle w:val="Kop1"/>
      </w:pPr>
      <w:bookmarkStart w:id="153" w:name="_Toc46133262"/>
      <w:r>
        <w:lastRenderedPageBreak/>
        <w:t>Vista Hypotheekakte</w:t>
      </w:r>
      <w:bookmarkEnd w:id="153"/>
    </w:p>
    <w:p w14:paraId="15CC494A" w14:textId="698E90A0" w:rsidR="009E0AD6" w:rsidRDefault="009E0AD6" w:rsidP="009E0AD6">
      <w:pPr>
        <w:ind w:left="-567"/>
        <w:rPr>
          <w:lang w:val="nl"/>
        </w:rPr>
      </w:pPr>
      <w:r>
        <w:rPr>
          <w:lang w:val="nl"/>
        </w:rPr>
        <w:t>In dit hoofdstuk is de structuur van Vista beschreven.</w:t>
      </w:r>
    </w:p>
    <w:p w14:paraId="1D4F30C7" w14:textId="28457DCE" w:rsidR="009E0AD6" w:rsidRDefault="009E0AD6" w:rsidP="009E0AD6">
      <w:pPr>
        <w:ind w:left="-567"/>
        <w:rPr>
          <w:lang w:val="nl"/>
        </w:rPr>
      </w:pPr>
      <w:r>
        <w:rPr>
          <w:lang w:val="nl"/>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w:t>
      </w:r>
    </w:p>
    <w:p w14:paraId="0CF80DD3" w14:textId="41E819F4" w:rsidR="00C30763" w:rsidRDefault="00C30763" w:rsidP="009E0AD6">
      <w:pPr>
        <w:ind w:left="-567"/>
        <w:rPr>
          <w:lang w:val="nl"/>
        </w:rPr>
      </w:pPr>
      <w:r>
        <w:rPr>
          <w:lang w:val="nl"/>
        </w:rPr>
        <w:t>In deze toelichting wordt verwezen naar tekstblokken, welke zijn beschreven in aparte documenten.</w:t>
      </w:r>
    </w:p>
    <w:p w14:paraId="003870B9" w14:textId="782D824F" w:rsidR="00C30763" w:rsidRDefault="00C30763" w:rsidP="00C30763">
      <w:pPr>
        <w:pStyle w:val="Kop2"/>
        <w:ind w:hanging="284"/>
      </w:pPr>
      <w:bookmarkStart w:id="154" w:name="_Toc46133263"/>
      <w:r>
        <w:t>Equivalent</w:t>
      </w:r>
      <w:del w:id="155" w:author="Willems, Igor" w:date="2020-07-08T14:18:00Z">
        <w:r w:rsidDel="001C41D0">
          <w:delText>e</w:delText>
        </w:r>
      </w:del>
      <w:ins w:id="156" w:author="Willems, Igor" w:date="2020-07-08T14:18:00Z">
        <w:del w:id="157" w:author="Awater, Eric" w:date="2020-07-20T10:36:00Z">
          <w:r w:rsidR="001C41D0" w:rsidDel="004F7858">
            <w:delText>e</w:delText>
          </w:r>
        </w:del>
      </w:ins>
      <w:del w:id="158" w:author="Awater, Eric" w:date="2020-07-20T10:36:00Z">
        <w:r w:rsidDel="004F7858">
          <w:delText>i</w:delText>
        </w:r>
      </w:del>
      <w:ins w:id="159" w:author="Awater, Eric" w:date="2020-07-20T10:36:00Z">
        <w:r w:rsidR="004F7858">
          <w:t>ie</w:t>
        </w:r>
      </w:ins>
      <w:r>
        <w:t>verklaring</w:t>
      </w:r>
      <w:bookmarkEnd w:id="154"/>
    </w:p>
    <w:p w14:paraId="05A826DF" w14:textId="59962AB4" w:rsidR="00C30763" w:rsidRDefault="00C30763" w:rsidP="00C30763">
      <w:pPr>
        <w:ind w:left="-567"/>
        <w:rPr>
          <w:lang w:val="nl"/>
        </w:rPr>
      </w:pPr>
      <w:r>
        <w:rPr>
          <w:lang w:val="nl"/>
        </w:rPr>
        <w:t>De akte moet ook zonder de equivalentieverklaring samengesteld en afgedrukt kunnen worden t.b.v. het passeren. De tekst is toch in het rood vermeld omdat dat het formaat is zoals de akte door het Kadaster ontvangen zal worden.</w:t>
      </w:r>
    </w:p>
    <w:p w14:paraId="70F10F3C" w14:textId="1D522989" w:rsidR="00C30763" w:rsidRDefault="00C30763" w:rsidP="00C30763">
      <w:pPr>
        <w:ind w:left="-567"/>
        <w:rPr>
          <w:lang w:val="nl"/>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43"/>
        <w:gridCol w:w="5853"/>
      </w:tblGrid>
      <w:tr w:rsidR="00C30763" w14:paraId="7881A2A5" w14:textId="77777777" w:rsidTr="00DC427B">
        <w:tc>
          <w:tcPr>
            <w:tcW w:w="6508" w:type="dxa"/>
            <w:shd w:val="clear" w:color="auto" w:fill="E7E6E6" w:themeFill="background2"/>
          </w:tcPr>
          <w:p w14:paraId="26D2F375" w14:textId="24C9DF33" w:rsidR="00C30763" w:rsidRPr="00DC427B" w:rsidRDefault="00C30763" w:rsidP="00C30763">
            <w:pPr>
              <w:rPr>
                <w:b/>
                <w:bCs/>
                <w:lang w:val="nl"/>
              </w:rPr>
            </w:pPr>
            <w:r w:rsidRPr="00DC427B">
              <w:rPr>
                <w:b/>
                <w:bCs/>
                <w:lang w:val="nl"/>
              </w:rPr>
              <w:t>Modeldocument tekst</w:t>
            </w:r>
          </w:p>
        </w:tc>
        <w:tc>
          <w:tcPr>
            <w:tcW w:w="5935" w:type="dxa"/>
            <w:shd w:val="clear" w:color="auto" w:fill="E7E6E6" w:themeFill="background2"/>
          </w:tcPr>
          <w:p w14:paraId="05D28695" w14:textId="6ABC819E" w:rsidR="00C30763" w:rsidRPr="00DC427B" w:rsidRDefault="00C30763" w:rsidP="00C30763">
            <w:pPr>
              <w:rPr>
                <w:b/>
                <w:bCs/>
                <w:lang w:val="nl"/>
              </w:rPr>
            </w:pPr>
            <w:r w:rsidRPr="00DC427B">
              <w:rPr>
                <w:b/>
                <w:bCs/>
                <w:lang w:val="nl"/>
              </w:rPr>
              <w:t>Toelichting</w:t>
            </w:r>
          </w:p>
        </w:tc>
      </w:tr>
      <w:tr w:rsidR="00C30763" w14:paraId="36EF7C33" w14:textId="77777777" w:rsidTr="00556881">
        <w:tc>
          <w:tcPr>
            <w:tcW w:w="6508" w:type="dxa"/>
          </w:tcPr>
          <w:p w14:paraId="20498DB4" w14:textId="6EB5CAEB" w:rsidR="00C30763" w:rsidRPr="004F7858" w:rsidRDefault="00C30763" w:rsidP="00C30763">
            <w:pPr>
              <w:rPr>
                <w:color w:val="FF0000"/>
                <w:lang w:val="nl"/>
              </w:rPr>
            </w:pPr>
            <w:r w:rsidRPr="00C30763">
              <w:rPr>
                <w:color w:val="FF0000"/>
                <w:highlight w:val="yellow"/>
                <w:lang w:val="nl"/>
              </w:rPr>
              <w:t>TEKSTBLOK EQUIVALENTIEVERKLARING</w:t>
            </w:r>
            <w:ins w:id="160" w:author="Awater, Eric" w:date="2020-07-20T10:38:00Z">
              <w:r w:rsidR="004F7858">
                <w:rPr>
                  <w:color w:val="FF0000"/>
                  <w:lang w:val="nl"/>
                </w:rPr>
                <w:t>.</w:t>
              </w:r>
            </w:ins>
          </w:p>
        </w:tc>
        <w:tc>
          <w:tcPr>
            <w:tcW w:w="5935" w:type="dxa"/>
          </w:tcPr>
          <w:p w14:paraId="4AEC51A1" w14:textId="77777777" w:rsidR="002F47DE" w:rsidRDefault="00C30763" w:rsidP="00C30763">
            <w:pPr>
              <w:rPr>
                <w:lang w:val="nl"/>
              </w:rPr>
            </w:pPr>
            <w:r>
              <w:rPr>
                <w:lang w:val="nl"/>
              </w:rPr>
              <w:t>Verplicht tekstblok.</w:t>
            </w:r>
          </w:p>
          <w:p w14:paraId="775416CE" w14:textId="77777777" w:rsidR="00C30763" w:rsidRDefault="00C30763" w:rsidP="00C30763">
            <w:pPr>
              <w:rPr>
                <w:lang w:val="nl"/>
              </w:rPr>
            </w:pPr>
            <w:r>
              <w:rPr>
                <w:lang w:val="nl"/>
              </w:rPr>
              <w:t>Gegevens</w:t>
            </w:r>
            <w:r w:rsidR="002F47DE">
              <w:rPr>
                <w:lang w:val="nl"/>
              </w:rPr>
              <w:t xml:space="preserve"> van de notaris in de rol van verklaarder. Dit tekstblok wordt alleen getoond bij het afschrift.</w:t>
            </w:r>
          </w:p>
          <w:p w14:paraId="23E56DD1" w14:textId="77777777" w:rsidR="002F47DE" w:rsidRDefault="002F47DE" w:rsidP="00C30763">
            <w:pPr>
              <w:rPr>
                <w:lang w:val="nl"/>
              </w:rPr>
            </w:pPr>
          </w:p>
          <w:p w14:paraId="232ACAA7" w14:textId="226425E9" w:rsidR="002F47DE" w:rsidRDefault="002F47DE" w:rsidP="00C30763">
            <w:pPr>
              <w:rPr>
                <w:u w:val="single"/>
                <w:lang w:val="nl"/>
              </w:rPr>
            </w:pPr>
            <w:r w:rsidRPr="002F47DE">
              <w:rPr>
                <w:u w:val="single"/>
                <w:lang w:val="nl"/>
              </w:rPr>
              <w:t>Mapping:</w:t>
            </w:r>
          </w:p>
          <w:p w14:paraId="462C0076" w14:textId="7A40ECFA" w:rsidR="002F47DE" w:rsidRPr="00EB52B0" w:rsidRDefault="00EB52B0" w:rsidP="00EB52B0">
            <w:pPr>
              <w:rPr>
                <w:lang w:val="nl"/>
              </w:rPr>
            </w:pPr>
            <w:r>
              <w:rPr>
                <w:lang w:val="nl"/>
              </w:rPr>
              <w:t>-</w:t>
            </w:r>
            <w:r w:rsidR="002F47DE" w:rsidRPr="00EB52B0">
              <w:rPr>
                <w:lang w:val="nl"/>
              </w:rPr>
              <w:t>de mapping is opgenomen in het genoemde tekstblok.</w:t>
            </w:r>
          </w:p>
          <w:p w14:paraId="40CDEC4F" w14:textId="452F646A" w:rsidR="002F47DE" w:rsidRPr="002F47DE" w:rsidRDefault="002F47DE" w:rsidP="00C30763">
            <w:pPr>
              <w:rPr>
                <w:lang w:val="nl"/>
              </w:rPr>
            </w:pPr>
          </w:p>
        </w:tc>
      </w:tr>
    </w:tbl>
    <w:p w14:paraId="74102590" w14:textId="77777777" w:rsidR="00C30763" w:rsidRPr="00C30763" w:rsidRDefault="00C30763" w:rsidP="00C30763">
      <w:pPr>
        <w:ind w:left="-567"/>
        <w:rPr>
          <w:lang w:val="nl"/>
        </w:rPr>
      </w:pPr>
    </w:p>
    <w:p w14:paraId="79D340EF" w14:textId="77777777" w:rsidR="00C30763" w:rsidRPr="00C30763" w:rsidRDefault="00C30763" w:rsidP="00C30763">
      <w:pPr>
        <w:ind w:left="-567"/>
        <w:rPr>
          <w:lang w:val="nl"/>
        </w:rPr>
      </w:pPr>
    </w:p>
    <w:p w14:paraId="1A0722EB" w14:textId="17C915F7" w:rsidR="00907E3E" w:rsidRDefault="00907E3E" w:rsidP="00C30763">
      <w:pPr>
        <w:rPr>
          <w:lang w:val="nl"/>
        </w:rPr>
      </w:pPr>
    </w:p>
    <w:p w14:paraId="0A9F2E8A" w14:textId="08E17E95" w:rsidR="00C30763" w:rsidRDefault="00907E3E" w:rsidP="00FD1CB2">
      <w:pPr>
        <w:spacing w:line="240" w:lineRule="auto"/>
        <w:rPr>
          <w:lang w:val="nl"/>
        </w:rPr>
      </w:pPr>
      <w:r>
        <w:rPr>
          <w:lang w:val="nl"/>
        </w:rPr>
        <w:br w:type="page"/>
      </w:r>
    </w:p>
    <w:p w14:paraId="69E0A0DB" w14:textId="0C83E642" w:rsidR="00556881" w:rsidRDefault="00556881" w:rsidP="00556881">
      <w:pPr>
        <w:pStyle w:val="Kop2"/>
      </w:pPr>
      <w:bookmarkStart w:id="161" w:name="_Toc46133264"/>
      <w:r>
        <w:lastRenderedPageBreak/>
        <w:t>Titel</w:t>
      </w:r>
      <w:bookmarkEnd w:id="161"/>
    </w:p>
    <w:p w14:paraId="3B25265A" w14:textId="77777777" w:rsidR="00501D32" w:rsidRPr="00501D32" w:rsidRDefault="00501D32" w:rsidP="00501D32">
      <w:pPr>
        <w:rPr>
          <w:lang w:val="nl"/>
        </w:rPr>
      </w:pP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00"/>
        <w:gridCol w:w="6538"/>
      </w:tblGrid>
      <w:tr w:rsidR="00556881" w14:paraId="53841E9C" w14:textId="77777777" w:rsidTr="007B6932">
        <w:tc>
          <w:tcPr>
            <w:tcW w:w="5954" w:type="dxa"/>
            <w:shd w:val="clear" w:color="auto" w:fill="E7E6E6" w:themeFill="background2"/>
          </w:tcPr>
          <w:p w14:paraId="3D4F54A1" w14:textId="5CE814EA" w:rsidR="00556881" w:rsidRPr="00DC427B" w:rsidRDefault="00556881" w:rsidP="00556881">
            <w:pPr>
              <w:rPr>
                <w:b/>
                <w:bCs/>
                <w:lang w:val="nl"/>
              </w:rPr>
            </w:pPr>
            <w:r w:rsidRPr="00DC427B">
              <w:rPr>
                <w:b/>
                <w:bCs/>
                <w:lang w:val="nl"/>
              </w:rPr>
              <w:t>Modeldocument tekst</w:t>
            </w:r>
          </w:p>
        </w:tc>
        <w:tc>
          <w:tcPr>
            <w:tcW w:w="6626" w:type="dxa"/>
            <w:shd w:val="clear" w:color="auto" w:fill="E7E6E6" w:themeFill="background2"/>
          </w:tcPr>
          <w:p w14:paraId="276E74D0" w14:textId="03E5A16C" w:rsidR="00556881" w:rsidRPr="00DC427B" w:rsidRDefault="00556881" w:rsidP="00556881">
            <w:pPr>
              <w:rPr>
                <w:b/>
                <w:bCs/>
                <w:lang w:val="nl"/>
              </w:rPr>
            </w:pPr>
            <w:r w:rsidRPr="00DC427B">
              <w:rPr>
                <w:b/>
                <w:bCs/>
                <w:lang w:val="nl"/>
              </w:rPr>
              <w:t>Toelichting</w:t>
            </w:r>
          </w:p>
        </w:tc>
      </w:tr>
      <w:tr w:rsidR="00556881" w14:paraId="5112656A" w14:textId="77777777" w:rsidTr="007B6932">
        <w:tc>
          <w:tcPr>
            <w:tcW w:w="5954" w:type="dxa"/>
          </w:tcPr>
          <w:p w14:paraId="0E9738B7" w14:textId="64D14B1A" w:rsidR="00556881" w:rsidRDefault="00DC427B" w:rsidP="00265555">
            <w:pPr>
              <w:tabs>
                <w:tab w:val="center" w:pos="3189"/>
              </w:tabs>
              <w:rPr>
                <w:lang w:val="nl"/>
              </w:rPr>
            </w:pPr>
            <w:r>
              <w:rPr>
                <w:lang w:val="nl"/>
              </w:rPr>
              <w:tab/>
            </w:r>
            <w:r w:rsidRPr="00DC427B">
              <w:rPr>
                <w:color w:val="800080"/>
                <w:highlight w:val="yellow"/>
              </w:rPr>
              <w:t>TEKSTBLOK TITEL HYPOTHEEKAKTEN</w:t>
            </w:r>
          </w:p>
        </w:tc>
        <w:tc>
          <w:tcPr>
            <w:tcW w:w="6626" w:type="dxa"/>
          </w:tcPr>
          <w:p w14:paraId="0C74A44C" w14:textId="77777777" w:rsidR="00501D32" w:rsidRDefault="00501D32" w:rsidP="00556881">
            <w:pPr>
              <w:rPr>
                <w:lang w:val="nl"/>
              </w:rPr>
            </w:pPr>
            <w:r>
              <w:rPr>
                <w:lang w:val="nl"/>
              </w:rPr>
              <w:t xml:space="preserve">Optioneel tekstblok. </w:t>
            </w:r>
          </w:p>
          <w:p w14:paraId="6A40104C" w14:textId="77777777" w:rsidR="00556881" w:rsidRDefault="00501D32" w:rsidP="00556881">
            <w:pPr>
              <w:rPr>
                <w:lang w:val="nl"/>
              </w:rPr>
            </w:pPr>
            <w:r>
              <w:rPr>
                <w:lang w:val="nl"/>
              </w:rPr>
              <w:t>De titelvelden voor een hypotheekakte. De opmaak is conform het tekstblok.</w:t>
            </w:r>
          </w:p>
          <w:p w14:paraId="5D82018F" w14:textId="77777777" w:rsidR="00501D32" w:rsidRDefault="00501D32" w:rsidP="00556881">
            <w:pPr>
              <w:rPr>
                <w:lang w:val="nl"/>
              </w:rPr>
            </w:pPr>
          </w:p>
          <w:p w14:paraId="0E37E2D0" w14:textId="77777777" w:rsidR="00501D32" w:rsidRDefault="00501D32" w:rsidP="00556881">
            <w:pPr>
              <w:rPr>
                <w:lang w:val="nl"/>
              </w:rPr>
            </w:pPr>
            <w:r>
              <w:rPr>
                <w:u w:val="single"/>
                <w:lang w:val="nl"/>
              </w:rPr>
              <w:t>Mapping:</w:t>
            </w:r>
          </w:p>
          <w:p w14:paraId="3F816FD2" w14:textId="77777777" w:rsidR="00501D32" w:rsidRDefault="00501D32" w:rsidP="00556881">
            <w:pPr>
              <w:rPr>
                <w:lang w:val="nl"/>
              </w:rPr>
            </w:pPr>
            <w:r>
              <w:rPr>
                <w:lang w:val="nl"/>
              </w:rPr>
              <w:t>-de mapping is opgenomen in het genoemde tekstblok.</w:t>
            </w:r>
          </w:p>
          <w:p w14:paraId="5A67897D" w14:textId="170BECA0" w:rsidR="00C75CE9" w:rsidRPr="00501D32" w:rsidRDefault="00C75CE9" w:rsidP="00556881">
            <w:pPr>
              <w:rPr>
                <w:lang w:val="nl"/>
              </w:rPr>
            </w:pPr>
          </w:p>
        </w:tc>
      </w:tr>
    </w:tbl>
    <w:p w14:paraId="055E54D6" w14:textId="11ABC2F8" w:rsidR="00556881" w:rsidRDefault="00556881" w:rsidP="00556881">
      <w:pPr>
        <w:ind w:left="-709"/>
        <w:rPr>
          <w:lang w:val="nl"/>
        </w:rPr>
      </w:pPr>
    </w:p>
    <w:p w14:paraId="05635912" w14:textId="58AFBF5F" w:rsidR="00501D32" w:rsidRDefault="00855D19" w:rsidP="00501D32">
      <w:pPr>
        <w:pStyle w:val="Kop2"/>
      </w:pPr>
      <w:bookmarkStart w:id="162" w:name="_Toc46133265"/>
      <w:r>
        <w:t>Aanhef</w:t>
      </w:r>
      <w:bookmarkEnd w:id="162"/>
    </w:p>
    <w:p w14:paraId="694D8F01" w14:textId="20EA1CE0" w:rsidR="00B71CC8" w:rsidRDefault="00B71CC8" w:rsidP="00B71CC8">
      <w:pPr>
        <w:rPr>
          <w:lang w:val="nl"/>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91"/>
        <w:gridCol w:w="6542"/>
      </w:tblGrid>
      <w:tr w:rsidR="00B71CC8" w14:paraId="6BEA59D5" w14:textId="77777777" w:rsidTr="007B6932">
        <w:tc>
          <w:tcPr>
            <w:tcW w:w="5949" w:type="dxa"/>
            <w:shd w:val="clear" w:color="auto" w:fill="E7E6E6" w:themeFill="background2"/>
          </w:tcPr>
          <w:p w14:paraId="013CECB6" w14:textId="117ADCCB" w:rsidR="00B71CC8" w:rsidRPr="00B71CC8" w:rsidRDefault="00B71CC8" w:rsidP="00B71CC8">
            <w:pPr>
              <w:ind w:left="-72"/>
              <w:rPr>
                <w:b/>
                <w:bCs/>
                <w:lang w:val="nl"/>
              </w:rPr>
            </w:pPr>
            <w:r>
              <w:rPr>
                <w:b/>
                <w:bCs/>
                <w:lang w:val="nl"/>
              </w:rPr>
              <w:t>Modeldocumentekst</w:t>
            </w:r>
          </w:p>
        </w:tc>
        <w:tc>
          <w:tcPr>
            <w:tcW w:w="6626" w:type="dxa"/>
            <w:shd w:val="clear" w:color="auto" w:fill="E7E6E6" w:themeFill="background2"/>
          </w:tcPr>
          <w:p w14:paraId="1951A317" w14:textId="15C496CC" w:rsidR="00B71CC8" w:rsidRPr="00B71CC8" w:rsidRDefault="00B71CC8" w:rsidP="00B71CC8">
            <w:pPr>
              <w:rPr>
                <w:b/>
                <w:bCs/>
                <w:lang w:val="nl"/>
              </w:rPr>
            </w:pPr>
            <w:r>
              <w:rPr>
                <w:b/>
                <w:bCs/>
                <w:lang w:val="nl"/>
              </w:rPr>
              <w:t>Toelichting</w:t>
            </w:r>
          </w:p>
        </w:tc>
      </w:tr>
      <w:tr w:rsidR="00B71CC8" w14:paraId="6E92A097" w14:textId="77777777" w:rsidTr="007B6932">
        <w:tc>
          <w:tcPr>
            <w:tcW w:w="5949" w:type="dxa"/>
          </w:tcPr>
          <w:p w14:paraId="0E97EFBA" w14:textId="155ACCCF" w:rsidR="00B71CC8" w:rsidRDefault="00C06E60" w:rsidP="00C06E60">
            <w:pPr>
              <w:ind w:left="-72"/>
              <w:rPr>
                <w:lang w:val="nl"/>
              </w:rPr>
            </w:pPr>
            <w:r>
              <w:rPr>
                <w:lang w:val="nl"/>
              </w:rPr>
              <w:tab/>
            </w:r>
            <w:r w:rsidR="00B71CC8" w:rsidRPr="00C06E60">
              <w:rPr>
                <w:color w:val="FF0000"/>
                <w:highlight w:val="yellow"/>
              </w:rPr>
              <w:t>T</w:t>
            </w:r>
            <w:ins w:id="163" w:author="Willems, Igor" w:date="2020-07-08T14:10:00Z">
              <w:r w:rsidR="006D0DD0">
                <w:rPr>
                  <w:color w:val="FF0000"/>
                  <w:highlight w:val="yellow"/>
                </w:rPr>
                <w:t>EKSTBLOK</w:t>
              </w:r>
            </w:ins>
            <w:del w:id="164" w:author="Willems, Igor" w:date="2020-07-08T14:10:00Z">
              <w:r w:rsidR="00B71CC8" w:rsidRPr="00C06E60" w:rsidDel="006D0DD0">
                <w:rPr>
                  <w:color w:val="FF0000"/>
                  <w:highlight w:val="yellow"/>
                </w:rPr>
                <w:delText>OELICHTING</w:delText>
              </w:r>
            </w:del>
            <w:r w:rsidR="00B71CC8" w:rsidRPr="00C06E60">
              <w:rPr>
                <w:color w:val="FF0000"/>
                <w:highlight w:val="yellow"/>
              </w:rPr>
              <w:t xml:space="preserve"> AANHEF</w:t>
            </w:r>
            <w:ins w:id="165" w:author="Awater, Eric" w:date="2020-07-20T10:39:00Z">
              <w:r w:rsidR="004F7858">
                <w:rPr>
                  <w:color w:val="FF0000"/>
                </w:rPr>
                <w:t>:</w:t>
              </w:r>
            </w:ins>
            <w:r>
              <w:rPr>
                <w:lang w:val="nl"/>
              </w:rPr>
              <w:tab/>
            </w:r>
          </w:p>
        </w:tc>
        <w:tc>
          <w:tcPr>
            <w:tcW w:w="6626" w:type="dxa"/>
          </w:tcPr>
          <w:p w14:paraId="7521E3CE" w14:textId="44B69240" w:rsidR="00B71CC8" w:rsidRDefault="00C06E60" w:rsidP="00B71CC8">
            <w:pPr>
              <w:rPr>
                <w:lang w:val="nl"/>
              </w:rPr>
            </w:pPr>
            <w:r>
              <w:rPr>
                <w:lang w:val="nl"/>
              </w:rPr>
              <w:t>Verplicht tekstblok.</w:t>
            </w:r>
          </w:p>
          <w:p w14:paraId="2B15728C" w14:textId="2548C039" w:rsidR="00265E2D" w:rsidRDefault="00265E2D" w:rsidP="00B71CC8">
            <w:pPr>
              <w:rPr>
                <w:lang w:val="nl"/>
              </w:rPr>
            </w:pPr>
            <w:r>
              <w:rPr>
                <w:lang w:val="nl"/>
              </w:rPr>
              <w:t>Details van de notaris in de rol van ondertekenaar.</w:t>
            </w:r>
          </w:p>
          <w:p w14:paraId="618D437D" w14:textId="77777777" w:rsidR="00C06E60" w:rsidRDefault="00C06E60" w:rsidP="00B71CC8">
            <w:pPr>
              <w:rPr>
                <w:lang w:val="nl"/>
              </w:rPr>
            </w:pPr>
          </w:p>
          <w:p w14:paraId="3CC4552E" w14:textId="77777777" w:rsidR="00C06E60" w:rsidRDefault="00C06E60" w:rsidP="00B71CC8">
            <w:pPr>
              <w:rPr>
                <w:u w:val="single"/>
                <w:lang w:val="nl"/>
              </w:rPr>
            </w:pPr>
            <w:r>
              <w:rPr>
                <w:u w:val="single"/>
                <w:lang w:val="nl"/>
              </w:rPr>
              <w:t>Mapping:</w:t>
            </w:r>
          </w:p>
          <w:p w14:paraId="257AA1E1" w14:textId="10692E86" w:rsidR="00C06E60" w:rsidRDefault="00C06E60" w:rsidP="00B71CC8">
            <w:pPr>
              <w:rPr>
                <w:u w:val="single"/>
                <w:lang w:val="nl"/>
              </w:rPr>
            </w:pPr>
            <w:r>
              <w:rPr>
                <w:u w:val="single"/>
                <w:lang w:val="nl"/>
              </w:rPr>
              <w:t>-de mapping is opgenomen in het genoemde tekstblok</w:t>
            </w:r>
            <w:r w:rsidR="00265E2D">
              <w:rPr>
                <w:u w:val="single"/>
                <w:lang w:val="nl"/>
              </w:rPr>
              <w:t>.</w:t>
            </w:r>
          </w:p>
          <w:p w14:paraId="75D45A21" w14:textId="3908E65F" w:rsidR="00C75CE9" w:rsidRPr="00C06E60" w:rsidRDefault="00C75CE9" w:rsidP="00B71CC8">
            <w:pPr>
              <w:rPr>
                <w:u w:val="single"/>
                <w:lang w:val="nl"/>
              </w:rPr>
            </w:pPr>
          </w:p>
        </w:tc>
      </w:tr>
    </w:tbl>
    <w:p w14:paraId="50627CD7" w14:textId="31CFCB23" w:rsidR="00C75CE9" w:rsidRDefault="00C75CE9" w:rsidP="00B71CC8">
      <w:pPr>
        <w:ind w:left="-709"/>
        <w:rPr>
          <w:lang w:val="nl"/>
        </w:rPr>
      </w:pPr>
    </w:p>
    <w:p w14:paraId="0BB0CF04" w14:textId="77777777" w:rsidR="00C75CE9" w:rsidRDefault="00C75CE9">
      <w:pPr>
        <w:spacing w:line="240" w:lineRule="auto"/>
        <w:rPr>
          <w:lang w:val="nl"/>
        </w:rPr>
      </w:pPr>
      <w:r>
        <w:rPr>
          <w:lang w:val="nl"/>
        </w:rPr>
        <w:br w:type="page"/>
      </w:r>
    </w:p>
    <w:p w14:paraId="565EB5D3" w14:textId="2CAE3808" w:rsidR="008D1E9B" w:rsidRDefault="008D1E9B" w:rsidP="008D1E9B">
      <w:pPr>
        <w:pStyle w:val="Kop2"/>
      </w:pPr>
      <w:bookmarkStart w:id="166" w:name="_Toc46133266"/>
      <w:r>
        <w:lastRenderedPageBreak/>
        <w:t>Partijen</w:t>
      </w:r>
      <w:bookmarkEnd w:id="166"/>
    </w:p>
    <w:p w14:paraId="675E8843" w14:textId="77777777" w:rsidR="00BF4E0B" w:rsidRDefault="008D1E9B" w:rsidP="008D1E9B">
      <w:pPr>
        <w:ind w:left="-709"/>
        <w:rPr>
          <w:lang w:val="nl"/>
        </w:rPr>
      </w:pPr>
      <w:r>
        <w:rPr>
          <w:lang w:val="nl"/>
        </w:rPr>
        <w:t xml:space="preserve">In dit deel van de akte worden de partijen opgesomd. Er moeten twee partiijen worden genoemd. Elke partij kan meer personen bevatten. Partijen en/of personen kunnen zich laten vertegenwoordigen door een gevolmachtigde. </w:t>
      </w:r>
    </w:p>
    <w:p w14:paraId="7D2D6025" w14:textId="41862A25" w:rsidR="00265E2D" w:rsidRDefault="008D1E9B" w:rsidP="008D1E9B">
      <w:pPr>
        <w:ind w:left="-709"/>
        <w:rPr>
          <w:lang w:val="nl"/>
        </w:rPr>
      </w:pPr>
      <w:r>
        <w:rPr>
          <w:lang w:val="nl"/>
        </w:rPr>
        <w:t>Als er sprake is van een volmacht dan wordt eerst de gevolmachtigde genoemd en daarna volgt (een opsomming van) de perso(o)n(en) die de gevolmachtigde vertegenwoordigt/vertegenwoordigen.</w:t>
      </w:r>
      <w:r w:rsidR="00C73692">
        <w:rPr>
          <w:lang w:val="nl"/>
        </w:rPr>
        <w:t xml:space="preserve"> </w:t>
      </w:r>
      <w:r w:rsidR="00265E2D">
        <w:rPr>
          <w:lang w:val="nl"/>
        </w:rPr>
        <w:t>De nummering van de personen wordt toegelicht in [4]</w:t>
      </w:r>
    </w:p>
    <w:p w14:paraId="4AECAB5A" w14:textId="4B93389D" w:rsidR="00BF4E0B" w:rsidRDefault="00BF4E0B" w:rsidP="008D1E9B">
      <w:pPr>
        <w:ind w:left="-709"/>
        <w:rPr>
          <w:lang w:val="nl"/>
        </w:rPr>
      </w:pPr>
    </w:p>
    <w:p w14:paraId="4200B5E7" w14:textId="0FDC2697" w:rsidR="00BF4E0B" w:rsidRDefault="00BF4E0B" w:rsidP="00BF4E0B">
      <w:pPr>
        <w:pStyle w:val="Kop3"/>
        <w:ind w:hanging="284"/>
      </w:pPr>
      <w:bookmarkStart w:id="167" w:name="_Toc46133267"/>
      <w:r>
        <w:t>Geldnemer/Hypotheekgever</w:t>
      </w:r>
      <w:bookmarkEnd w:id="167"/>
    </w:p>
    <w:p w14:paraId="0BC11F6A" w14:textId="00B87384" w:rsidR="00BF4E0B" w:rsidRDefault="00BF4E0B" w:rsidP="00BF4E0B">
      <w:pPr>
        <w:ind w:left="-709"/>
        <w:rPr>
          <w:lang w:val="nl"/>
        </w:rPr>
      </w:pPr>
    </w:p>
    <w:tbl>
      <w:tblPr>
        <w:tblW w:w="0" w:type="auto"/>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3"/>
        <w:gridCol w:w="6476"/>
      </w:tblGrid>
      <w:tr w:rsidR="00BF4E0B" w14:paraId="1F0B4B8C" w14:textId="77777777" w:rsidTr="00975B20">
        <w:tc>
          <w:tcPr>
            <w:tcW w:w="5913" w:type="dxa"/>
            <w:shd w:val="clear" w:color="auto" w:fill="E7E6E6" w:themeFill="background2"/>
          </w:tcPr>
          <w:p w14:paraId="45CA7041" w14:textId="110B576B" w:rsidR="00BF4E0B" w:rsidRPr="00B01F2F" w:rsidRDefault="00CA0616" w:rsidP="00CA0616">
            <w:pPr>
              <w:ind w:left="24"/>
              <w:rPr>
                <w:b/>
                <w:bCs/>
                <w:lang w:val="nl"/>
                <w:rPrChange w:id="168" w:author="Willems, Igor" w:date="2020-07-08T14:19:00Z">
                  <w:rPr>
                    <w:lang w:val="nl"/>
                  </w:rPr>
                </w:rPrChange>
              </w:rPr>
            </w:pPr>
            <w:r w:rsidRPr="00B01F2F">
              <w:rPr>
                <w:b/>
                <w:bCs/>
                <w:lang w:val="nl"/>
                <w:rPrChange w:id="169" w:author="Willems, Igor" w:date="2020-07-08T14:19:00Z">
                  <w:rPr>
                    <w:lang w:val="nl"/>
                  </w:rPr>
                </w:rPrChange>
              </w:rPr>
              <w:t>Mo</w:t>
            </w:r>
            <w:r w:rsidRPr="00B01F2F">
              <w:rPr>
                <w:b/>
                <w:bCs/>
                <w:shd w:val="clear" w:color="auto" w:fill="E7E6E6" w:themeFill="background2"/>
                <w:lang w:val="nl"/>
                <w:rPrChange w:id="170" w:author="Willems, Igor" w:date="2020-07-08T14:19:00Z">
                  <w:rPr>
                    <w:shd w:val="clear" w:color="auto" w:fill="E7E6E6" w:themeFill="background2"/>
                    <w:lang w:val="nl"/>
                  </w:rPr>
                </w:rPrChange>
              </w:rPr>
              <w:t>deldocu</w:t>
            </w:r>
            <w:r w:rsidRPr="00B01F2F">
              <w:rPr>
                <w:b/>
                <w:bCs/>
                <w:lang w:val="nl"/>
                <w:rPrChange w:id="171" w:author="Willems, Igor" w:date="2020-07-08T14:19:00Z">
                  <w:rPr>
                    <w:lang w:val="nl"/>
                  </w:rPr>
                </w:rPrChange>
              </w:rPr>
              <w:t>me</w:t>
            </w:r>
            <w:r w:rsidR="00265E2D" w:rsidRPr="00B01F2F">
              <w:rPr>
                <w:b/>
                <w:bCs/>
                <w:lang w:val="nl"/>
                <w:rPrChange w:id="172" w:author="Willems, Igor" w:date="2020-07-08T14:19:00Z">
                  <w:rPr>
                    <w:lang w:val="nl"/>
                  </w:rPr>
                </w:rPrChange>
              </w:rPr>
              <w:t>nt</w:t>
            </w:r>
            <w:r w:rsidRPr="00B01F2F">
              <w:rPr>
                <w:b/>
                <w:bCs/>
                <w:lang w:val="nl"/>
                <w:rPrChange w:id="173" w:author="Willems, Igor" w:date="2020-07-08T14:19:00Z">
                  <w:rPr>
                    <w:lang w:val="nl"/>
                  </w:rPr>
                </w:rPrChange>
              </w:rPr>
              <w:t xml:space="preserve"> tekst</w:t>
            </w:r>
            <w:r w:rsidRPr="00B01F2F">
              <w:rPr>
                <w:b/>
                <w:bCs/>
                <w:lang w:val="nl"/>
                <w:rPrChange w:id="174" w:author="Willems, Igor" w:date="2020-07-08T14:19:00Z">
                  <w:rPr>
                    <w:lang w:val="nl"/>
                  </w:rPr>
                </w:rPrChange>
              </w:rPr>
              <w:tab/>
            </w:r>
          </w:p>
        </w:tc>
        <w:tc>
          <w:tcPr>
            <w:tcW w:w="6476" w:type="dxa"/>
            <w:shd w:val="clear" w:color="auto" w:fill="E7E6E6" w:themeFill="background2"/>
          </w:tcPr>
          <w:p w14:paraId="0241529F" w14:textId="5E904A13" w:rsidR="00BF4E0B" w:rsidRPr="00B01F2F" w:rsidRDefault="00265E2D" w:rsidP="00BF4E0B">
            <w:pPr>
              <w:rPr>
                <w:b/>
                <w:bCs/>
                <w:lang w:val="nl"/>
                <w:rPrChange w:id="175" w:author="Willems, Igor" w:date="2020-07-08T14:20:00Z">
                  <w:rPr>
                    <w:lang w:val="nl"/>
                  </w:rPr>
                </w:rPrChange>
              </w:rPr>
            </w:pPr>
            <w:r w:rsidRPr="00B01F2F">
              <w:rPr>
                <w:b/>
                <w:bCs/>
                <w:lang w:val="nl"/>
                <w:rPrChange w:id="176" w:author="Willems, Igor" w:date="2020-07-08T14:20:00Z">
                  <w:rPr>
                    <w:lang w:val="nl"/>
                  </w:rPr>
                </w:rPrChange>
              </w:rPr>
              <w:t>Toelichting</w:t>
            </w:r>
          </w:p>
        </w:tc>
      </w:tr>
      <w:tr w:rsidR="00BF4E0B" w14:paraId="22EF22AE" w14:textId="77777777" w:rsidTr="00975B20">
        <w:tc>
          <w:tcPr>
            <w:tcW w:w="5913" w:type="dxa"/>
          </w:tcPr>
          <w:p w14:paraId="0F5DECAB" w14:textId="0C743727" w:rsidR="00BF4E0B" w:rsidRPr="00265E2D" w:rsidRDefault="00265E2D" w:rsidP="00BF4E0B">
            <w:pPr>
              <w:rPr>
                <w:color w:val="FF0000"/>
                <w:lang w:val="nl"/>
              </w:rPr>
            </w:pPr>
            <w:r>
              <w:rPr>
                <w:color w:val="FF0000"/>
                <w:lang w:val="nl"/>
              </w:rPr>
              <w:t>1.</w:t>
            </w:r>
          </w:p>
        </w:tc>
        <w:tc>
          <w:tcPr>
            <w:tcW w:w="6476" w:type="dxa"/>
          </w:tcPr>
          <w:p w14:paraId="48C1B416" w14:textId="77777777" w:rsidR="00BF4E0B" w:rsidRDefault="00265E2D" w:rsidP="00BF4E0B">
            <w:pPr>
              <w:rPr>
                <w:lang w:val="nl"/>
              </w:rPr>
            </w:pPr>
            <w:r>
              <w:rPr>
                <w:lang w:val="nl"/>
              </w:rPr>
              <w:t>Verplichte tekst.</w:t>
            </w:r>
          </w:p>
          <w:p w14:paraId="214D0615" w14:textId="38B311E1" w:rsidR="00265E2D" w:rsidRDefault="00265E2D" w:rsidP="00BF4E0B">
            <w:pPr>
              <w:rPr>
                <w:lang w:val="nl"/>
              </w:rPr>
            </w:pPr>
          </w:p>
        </w:tc>
      </w:tr>
      <w:tr w:rsidR="00BF4E0B" w14:paraId="1F59C1BF" w14:textId="77777777" w:rsidTr="000A09A2">
        <w:tc>
          <w:tcPr>
            <w:tcW w:w="5913" w:type="dxa"/>
            <w:tcBorders>
              <w:bottom w:val="single" w:sz="4" w:space="0" w:color="auto"/>
            </w:tcBorders>
          </w:tcPr>
          <w:p w14:paraId="4B1238E3" w14:textId="658EF366" w:rsidR="00BF4E0B" w:rsidRDefault="00223C40" w:rsidP="00BF4E0B">
            <w:pPr>
              <w:rPr>
                <w:lang w:val="nl"/>
              </w:rPr>
            </w:pPr>
            <w:r w:rsidRPr="0040403A">
              <w:rPr>
                <w:rFonts w:cs="Arial"/>
                <w:bCs/>
                <w:color w:val="800080"/>
                <w:szCs w:val="18"/>
                <w:rPrChange w:id="177" w:author="Willems, Igor" w:date="2020-07-08T14:20:00Z">
                  <w:rPr>
                    <w:rFonts w:cs="Arial"/>
                    <w:bCs/>
                    <w:color w:val="800080"/>
                    <w:szCs w:val="18"/>
                    <w:highlight w:val="yellow"/>
                  </w:rPr>
                </w:rPrChange>
              </w:rPr>
              <w:t xml:space="preserve">    </w:t>
            </w:r>
            <w:r w:rsidR="00265E2D" w:rsidRPr="00194473">
              <w:rPr>
                <w:rFonts w:cs="Arial"/>
                <w:bCs/>
                <w:color w:val="800080"/>
                <w:szCs w:val="18"/>
                <w:highlight w:val="yellow"/>
              </w:rPr>
              <w:t>TEKSTBLOK GEVOLMACHTIGDE</w:t>
            </w:r>
            <w:r w:rsidR="00265E2D" w:rsidRPr="00194473">
              <w:rPr>
                <w:rFonts w:cs="Arial"/>
                <w:bCs/>
                <w:color w:val="800080"/>
                <w:szCs w:val="18"/>
              </w:rPr>
              <w:t>:</w:t>
            </w:r>
          </w:p>
        </w:tc>
        <w:tc>
          <w:tcPr>
            <w:tcW w:w="6476" w:type="dxa"/>
            <w:tcBorders>
              <w:bottom w:val="single" w:sz="4" w:space="0" w:color="auto"/>
            </w:tcBorders>
          </w:tcPr>
          <w:p w14:paraId="7A305430" w14:textId="77777777" w:rsidR="00BF4E0B" w:rsidRDefault="00265E2D" w:rsidP="00975B20">
            <w:pPr>
              <w:spacing w:line="240" w:lineRule="auto"/>
              <w:rPr>
                <w:lang w:val="nl"/>
              </w:rPr>
            </w:pPr>
            <w:r>
              <w:rPr>
                <w:lang w:val="nl"/>
              </w:rPr>
              <w:t>Optioneel tekstblok.</w:t>
            </w:r>
          </w:p>
          <w:p w14:paraId="701AF14C" w14:textId="77777777" w:rsidR="00265E2D" w:rsidRDefault="00265E2D" w:rsidP="00975B20">
            <w:pPr>
              <w:spacing w:line="240" w:lineRule="auto"/>
              <w:rPr>
                <w:lang w:val="nl"/>
              </w:rPr>
            </w:pPr>
            <w:r>
              <w:rPr>
                <w:lang w:val="nl"/>
              </w:rPr>
              <w:t xml:space="preserve">Het tekstblok </w:t>
            </w:r>
            <w:r w:rsidR="005E15DB">
              <w:rPr>
                <w:lang w:val="nl"/>
              </w:rPr>
              <w:t xml:space="preserve">en wordt alleen opgenomen wanneer een </w:t>
            </w:r>
            <w:r w:rsidR="00E82FC2">
              <w:rPr>
                <w:lang w:val="nl"/>
              </w:rPr>
              <w:t>gevolmachtigde optreedt voor de genoemde partij of perso(o)n(en).</w:t>
            </w:r>
          </w:p>
          <w:p w14:paraId="720C4ED9" w14:textId="0355F7E0" w:rsidR="00E82FC2" w:rsidRDefault="00E82FC2" w:rsidP="00975B20">
            <w:pPr>
              <w:spacing w:line="240" w:lineRule="auto"/>
              <w:rPr>
                <w:snapToGrid/>
                <w:kern w:val="0"/>
                <w:lang w:eastAsia="nl-NL"/>
              </w:rPr>
            </w:pPr>
            <w:r>
              <w:rPr>
                <w:lang w:val="nl"/>
              </w:rPr>
              <w:t xml:space="preserve">Er kan maximaal </w:t>
            </w:r>
            <w:r w:rsidRPr="00DB7FA4">
              <w:rPr>
                <w:snapToGrid/>
                <w:kern w:val="0"/>
                <w:lang w:eastAsia="nl-NL"/>
              </w:rPr>
              <w:t>één</w:t>
            </w:r>
            <w:r>
              <w:rPr>
                <w:snapToGrid/>
                <w:kern w:val="0"/>
                <w:lang w:eastAsia="nl-NL"/>
              </w:rPr>
              <w:t xml:space="preserve"> gevolmachtigde vermeld worden, die optreedt voor de genoemde partij</w:t>
            </w:r>
            <w:r w:rsidR="00D86721">
              <w:rPr>
                <w:snapToGrid/>
                <w:kern w:val="0"/>
                <w:lang w:eastAsia="nl-NL"/>
              </w:rPr>
              <w:t>.</w:t>
            </w:r>
          </w:p>
          <w:p w14:paraId="1412F789" w14:textId="0CD15AAF" w:rsidR="00223C40" w:rsidRDefault="00223C40" w:rsidP="00975B20">
            <w:pPr>
              <w:spacing w:line="240" w:lineRule="auto"/>
              <w:rPr>
                <w:snapToGrid/>
                <w:kern w:val="0"/>
                <w:lang w:eastAsia="nl-NL"/>
              </w:rPr>
            </w:pPr>
          </w:p>
          <w:p w14:paraId="5690A2F2" w14:textId="6825A788" w:rsidR="00223C40" w:rsidRDefault="00223C40" w:rsidP="00975B20">
            <w:pPr>
              <w:spacing w:line="240" w:lineRule="auto"/>
              <w:rPr>
                <w:snapToGrid/>
                <w:kern w:val="0"/>
                <w:u w:val="single"/>
                <w:lang w:eastAsia="nl-NL"/>
              </w:rPr>
            </w:pPr>
            <w:r w:rsidRPr="00223C40">
              <w:rPr>
                <w:snapToGrid/>
                <w:kern w:val="0"/>
                <w:u w:val="single"/>
                <w:lang w:eastAsia="nl-NL"/>
              </w:rPr>
              <w:t>Mapping:</w:t>
            </w:r>
          </w:p>
          <w:p w14:paraId="02048D96" w14:textId="77777777" w:rsidR="00C73692" w:rsidRDefault="00223C40" w:rsidP="00223C40">
            <w:pPr>
              <w:autoSpaceDE w:val="0"/>
              <w:autoSpaceDN w:val="0"/>
              <w:adjustRightInd w:val="0"/>
              <w:spacing w:line="240" w:lineRule="auto"/>
              <w:rPr>
                <w:snapToGrid/>
                <w:kern w:val="0"/>
                <w:szCs w:val="18"/>
                <w:lang w:eastAsia="nl-NL"/>
              </w:rPr>
            </w:pPr>
            <w:r w:rsidRPr="002E19B9">
              <w:rPr>
                <w:snapToGrid/>
                <w:kern w:val="0"/>
                <w:sz w:val="16"/>
                <w:szCs w:val="16"/>
                <w:lang w:eastAsia="nl-NL"/>
              </w:rPr>
              <w:t>/</w:t>
            </w:r>
            <w:r w:rsidRPr="00223C40">
              <w:rPr>
                <w:snapToGrid/>
                <w:kern w:val="0"/>
                <w:szCs w:val="18"/>
                <w:lang w:eastAsia="nl-NL"/>
              </w:rPr>
              <w:t>/IMKAD_AangebodenStuk/Partij/Gevolmachtigde</w:t>
            </w:r>
          </w:p>
          <w:p w14:paraId="151D47D7" w14:textId="003EBDD0" w:rsidR="003B464C" w:rsidRPr="00223C40" w:rsidRDefault="003B464C" w:rsidP="00223C40">
            <w:pPr>
              <w:autoSpaceDE w:val="0"/>
              <w:autoSpaceDN w:val="0"/>
              <w:adjustRightInd w:val="0"/>
              <w:spacing w:line="240" w:lineRule="auto"/>
              <w:rPr>
                <w:snapToGrid/>
                <w:kern w:val="0"/>
                <w:sz w:val="16"/>
                <w:szCs w:val="16"/>
                <w:lang w:eastAsia="nl-NL"/>
              </w:rPr>
            </w:pPr>
          </w:p>
        </w:tc>
      </w:tr>
      <w:tr w:rsidR="00BF4E0B" w14:paraId="6DCBE2B8" w14:textId="77777777" w:rsidTr="000A09A2">
        <w:tc>
          <w:tcPr>
            <w:tcW w:w="5913" w:type="dxa"/>
            <w:tcBorders>
              <w:bottom w:val="single" w:sz="4" w:space="0" w:color="auto"/>
            </w:tcBorders>
          </w:tcPr>
          <w:p w14:paraId="7A327DBF" w14:textId="77777777" w:rsidR="008B3519" w:rsidRDefault="00D86721" w:rsidP="00D86721">
            <w:pPr>
              <w:ind w:firstLine="300"/>
              <w:rPr>
                <w:color w:val="339966"/>
                <w:szCs w:val="18"/>
                <w:highlight w:val="yellow"/>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w:t>
            </w:r>
          </w:p>
          <w:p w14:paraId="120B63B5" w14:textId="6AD4BB9E" w:rsidR="00D86721" w:rsidRPr="00194473" w:rsidRDefault="008B3519" w:rsidP="00D86721">
            <w:pPr>
              <w:ind w:firstLine="300"/>
              <w:rPr>
                <w:rFonts w:ascii="Times New Roman" w:hAnsi="Times New Roman"/>
                <w:color w:val="339966"/>
                <w:szCs w:val="18"/>
              </w:rPr>
            </w:pPr>
            <w:r w:rsidRPr="008B3519">
              <w:rPr>
                <w:color w:val="339966"/>
                <w:szCs w:val="18"/>
              </w:rPr>
              <w:t xml:space="preserve">       </w:t>
            </w:r>
            <w:r>
              <w:rPr>
                <w:color w:val="339966"/>
                <w:szCs w:val="18"/>
                <w:highlight w:val="yellow"/>
              </w:rPr>
              <w:t xml:space="preserve"> </w:t>
            </w:r>
            <w:r w:rsidR="00D86721" w:rsidRPr="00194473">
              <w:rPr>
                <w:color w:val="339966"/>
                <w:szCs w:val="18"/>
                <w:highlight w:val="yellow"/>
              </w:rPr>
              <w:t>TEKSTBLOK PARTIJ NIET NATUURLIJK PERSOON</w:t>
            </w:r>
            <w:r w:rsidR="00D86721" w:rsidRPr="00194473">
              <w:rPr>
                <w:rFonts w:cs="Arial"/>
                <w:color w:val="FF0000"/>
                <w:szCs w:val="18"/>
              </w:rPr>
              <w:t>;</w:t>
            </w:r>
          </w:p>
          <w:p w14:paraId="516A9088" w14:textId="77777777" w:rsidR="00BF4E0B" w:rsidRDefault="00BF4E0B" w:rsidP="00BF4E0B">
            <w:pPr>
              <w:rPr>
                <w:lang w:val="nl"/>
              </w:rPr>
            </w:pPr>
          </w:p>
        </w:tc>
        <w:tc>
          <w:tcPr>
            <w:tcW w:w="6476" w:type="dxa"/>
            <w:tcBorders>
              <w:bottom w:val="single" w:sz="4" w:space="0" w:color="auto"/>
            </w:tcBorders>
          </w:tcPr>
          <w:p w14:paraId="56E53B30" w14:textId="04840486" w:rsidR="00BF4E0B" w:rsidRDefault="00C73692" w:rsidP="003308F9">
            <w:pPr>
              <w:spacing w:line="240" w:lineRule="auto"/>
              <w:rPr>
                <w:lang w:val="nl"/>
              </w:rPr>
            </w:pPr>
            <w:r>
              <w:rPr>
                <w:lang w:val="nl"/>
              </w:rPr>
              <w:t>Verplichte keuze uit deze 2 tekstblokken.</w:t>
            </w:r>
          </w:p>
          <w:p w14:paraId="4758C060" w14:textId="77777777" w:rsidR="00C73692" w:rsidRDefault="00C73692" w:rsidP="003308F9">
            <w:pPr>
              <w:spacing w:line="240" w:lineRule="auto"/>
              <w:rPr>
                <w:lang w:val="nl"/>
              </w:rPr>
            </w:pPr>
            <w:r>
              <w:rPr>
                <w:lang w:val="nl"/>
              </w:rPr>
              <w:t xml:space="preserve">Er moet minimaal </w:t>
            </w:r>
            <w:r>
              <w:t xml:space="preserve">één </w:t>
            </w:r>
            <w:r>
              <w:rPr>
                <w:lang w:val="nl"/>
              </w:rPr>
              <w:t>teksblok ingevuld zijn. Er mogen meerdere dezelfde of verschillende tektblokken na elkaar vermeld worden. Alle combinaties zijn toegestaan.</w:t>
            </w:r>
          </w:p>
          <w:p w14:paraId="74E325BF" w14:textId="77777777" w:rsidR="00C73692" w:rsidRDefault="00C73692" w:rsidP="003308F9">
            <w:pPr>
              <w:spacing w:line="240" w:lineRule="auto"/>
              <w:rPr>
                <w:lang w:val="nl"/>
              </w:rPr>
            </w:pPr>
          </w:p>
          <w:p w14:paraId="4717713D" w14:textId="77777777" w:rsidR="00C73692" w:rsidRDefault="00C73692" w:rsidP="003308F9">
            <w:pPr>
              <w:spacing w:line="240" w:lineRule="auto"/>
              <w:rPr>
                <w:lang w:val="nl"/>
              </w:rPr>
            </w:pPr>
            <w:r>
              <w:rPr>
                <w:u w:val="single"/>
                <w:lang w:val="nl"/>
              </w:rPr>
              <w:t>Mapping:</w:t>
            </w:r>
          </w:p>
          <w:p w14:paraId="3A15C439" w14:textId="77777777" w:rsidR="00C73692" w:rsidRPr="00DB7FA4" w:rsidRDefault="00C73692" w:rsidP="003308F9">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13B7AFA7" w14:textId="77777777" w:rsidR="00C73692" w:rsidRDefault="00C73692" w:rsidP="003308F9">
            <w:pPr>
              <w:spacing w:line="240" w:lineRule="auto"/>
              <w:rPr>
                <w:lang w:val="nl"/>
              </w:rPr>
            </w:pPr>
            <w:r>
              <w:rPr>
                <w:lang w:val="nl"/>
              </w:rPr>
              <w:t>-de overige mapping is opgenomen in de genoemde tekstblokken.</w:t>
            </w:r>
          </w:p>
          <w:p w14:paraId="00378A93" w14:textId="64831489" w:rsidR="003308F9" w:rsidRPr="00C73692" w:rsidRDefault="003308F9" w:rsidP="003308F9">
            <w:pPr>
              <w:spacing w:line="240" w:lineRule="auto"/>
              <w:rPr>
                <w:lang w:val="nl"/>
              </w:rPr>
            </w:pPr>
          </w:p>
        </w:tc>
      </w:tr>
      <w:tr w:rsidR="00FD1CB2" w14:paraId="0C679E9B" w14:textId="77777777" w:rsidTr="000A09A2">
        <w:tc>
          <w:tcPr>
            <w:tcW w:w="5913" w:type="dxa"/>
          </w:tcPr>
          <w:p w14:paraId="44F9EAF1" w14:textId="77777777" w:rsidR="00FD1CB2" w:rsidRPr="00445131" w:rsidRDefault="00FD1CB2" w:rsidP="00FD1CB2">
            <w:pPr>
              <w:ind w:firstLine="300"/>
              <w:rPr>
                <w:rFonts w:cs="Arial"/>
                <w:snapToGrid/>
                <w:color w:val="FF0000"/>
                <w:kern w:val="0"/>
                <w:szCs w:val="18"/>
                <w:highlight w:val="darkYellow"/>
                <w:lang w:eastAsia="nl-NL"/>
              </w:rPr>
            </w:pPr>
            <w:r w:rsidRPr="0033368E">
              <w:rPr>
                <w:rFonts w:cs="Arial"/>
                <w:snapToGrid/>
                <w:color w:val="FFFFFF" w:themeColor="background1"/>
                <w:kern w:val="0"/>
                <w:szCs w:val="18"/>
                <w:highlight w:val="darkYellow"/>
                <w:lang w:eastAsia="nl-NL"/>
              </w:rPr>
              <w:t>KEUZEBLOK PARTIJNAMEN HYPOTHEEKAKTE</w:t>
            </w:r>
            <w:r w:rsidRPr="00445131">
              <w:rPr>
                <w:rFonts w:cs="Arial"/>
                <w:snapToGrid/>
                <w:color w:val="FF0000"/>
                <w:kern w:val="0"/>
                <w:szCs w:val="18"/>
                <w:lang w:eastAsia="nl-NL"/>
              </w:rPr>
              <w:t>;</w:t>
            </w:r>
          </w:p>
          <w:p w14:paraId="2676E9DA" w14:textId="77777777" w:rsidR="00FD1CB2" w:rsidRPr="00FD1CB2" w:rsidRDefault="00FD1CB2" w:rsidP="00FD1CB2">
            <w:pPr>
              <w:rPr>
                <w:rFonts w:cs="Arial"/>
                <w:b/>
                <w:bCs/>
                <w:szCs w:val="18"/>
              </w:rPr>
            </w:pPr>
          </w:p>
        </w:tc>
        <w:tc>
          <w:tcPr>
            <w:tcW w:w="6476" w:type="dxa"/>
          </w:tcPr>
          <w:p w14:paraId="3AF60D43" w14:textId="149450C4" w:rsidR="00FD1CB2" w:rsidRPr="00FD1CB2" w:rsidRDefault="00FD1CB2" w:rsidP="00BF4E0B">
            <w:pPr>
              <w:rPr>
                <w:lang w:val="nl"/>
              </w:rPr>
            </w:pPr>
            <w:r>
              <w:rPr>
                <w:lang w:val="nl"/>
              </w:rPr>
              <w:lastRenderedPageBreak/>
              <w:t>Verplicht keuzeblok. Zie hiervoor paragraaf 2.</w:t>
            </w:r>
            <w:r w:rsidR="00B2169C">
              <w:rPr>
                <w:lang w:val="nl"/>
              </w:rPr>
              <w:t>4.2</w:t>
            </w:r>
          </w:p>
        </w:tc>
      </w:tr>
    </w:tbl>
    <w:p w14:paraId="599CDC4B" w14:textId="7631575D" w:rsidR="00B2169C" w:rsidRDefault="00B2169C" w:rsidP="00975B20">
      <w:pPr>
        <w:pStyle w:val="Kop3"/>
        <w:ind w:left="284" w:hanging="142"/>
      </w:pPr>
      <w:bookmarkStart w:id="178" w:name="_Toc46133268"/>
      <w:r>
        <w:t>Keuzeblok Partijnamen Hypotheekakte</w:t>
      </w:r>
      <w:bookmarkEnd w:id="178"/>
    </w:p>
    <w:p w14:paraId="5DF17C26" w14:textId="208CE072" w:rsidR="00B2169C" w:rsidRDefault="00B2169C" w:rsidP="00B2169C">
      <w:pPr>
        <w:rPr>
          <w:lang w:val="nl"/>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83"/>
        <w:gridCol w:w="6550"/>
      </w:tblGrid>
      <w:tr w:rsidR="00B2169C" w14:paraId="51813037" w14:textId="77777777" w:rsidTr="000A0DB7">
        <w:tc>
          <w:tcPr>
            <w:tcW w:w="5949" w:type="dxa"/>
            <w:shd w:val="clear" w:color="auto" w:fill="E7E6E6" w:themeFill="background2"/>
          </w:tcPr>
          <w:p w14:paraId="1774A969" w14:textId="133CE05E" w:rsidR="00B2169C" w:rsidRDefault="00B2169C" w:rsidP="00B2169C">
            <w:pPr>
              <w:rPr>
                <w:lang w:val="nl"/>
              </w:rPr>
            </w:pPr>
            <w:r w:rsidRPr="00FD1CB2">
              <w:rPr>
                <w:rFonts w:cs="Arial"/>
                <w:b/>
                <w:bCs/>
                <w:szCs w:val="18"/>
              </w:rPr>
              <w:t>Modeldocument tekst</w:t>
            </w:r>
          </w:p>
        </w:tc>
        <w:tc>
          <w:tcPr>
            <w:tcW w:w="6626" w:type="dxa"/>
            <w:shd w:val="clear" w:color="auto" w:fill="E7E6E6" w:themeFill="background2"/>
          </w:tcPr>
          <w:p w14:paraId="7193E33B" w14:textId="53064F56" w:rsidR="00B2169C" w:rsidRDefault="00B2169C" w:rsidP="00B2169C">
            <w:pPr>
              <w:rPr>
                <w:lang w:val="nl"/>
              </w:rPr>
            </w:pPr>
            <w:r w:rsidRPr="00FD1CB2">
              <w:rPr>
                <w:b/>
                <w:bCs/>
                <w:lang w:val="nl"/>
              </w:rPr>
              <w:t>Toelichting</w:t>
            </w:r>
          </w:p>
        </w:tc>
      </w:tr>
      <w:tr w:rsidR="00B2169C" w14:paraId="1ABB545B" w14:textId="77777777" w:rsidTr="000A0DB7">
        <w:tc>
          <w:tcPr>
            <w:tcW w:w="5949" w:type="dxa"/>
          </w:tcPr>
          <w:p w14:paraId="379B5BFC" w14:textId="77777777" w:rsidR="005E2A81" w:rsidRPr="005E2A81" w:rsidRDefault="005E2A81" w:rsidP="005E2A81">
            <w:pPr>
              <w:rPr>
                <w:rFonts w:cs="Arial"/>
                <w:color w:val="339966"/>
                <w:szCs w:val="18"/>
              </w:rPr>
            </w:pP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of hypotheekgever</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rechtspersoon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de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heer/mevrouw</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natuurlijk 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voornoemd,</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 xml:space="preserve"> </w:t>
            </w: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en</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de</w:t>
            </w:r>
            <w:r w:rsidRPr="005E2A81">
              <w:rPr>
                <w:rFonts w:cs="Arial"/>
                <w:color w:val="008000"/>
                <w:szCs w:val="18"/>
              </w:rPr>
              <w:t xml:space="preserve"> </w:t>
            </w:r>
            <w:r w:rsidRPr="005E2A81">
              <w:rPr>
                <w:rFonts w:cs="Arial"/>
                <w:color w:val="00FFFF"/>
                <w:szCs w:val="18"/>
              </w:rPr>
              <w:t>verschenen</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persoon/personen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800080"/>
                <w:szCs w:val="18"/>
                <w:lang w:val="en-US"/>
              </w:rPr>
              <w:t xml:space="preserve"> </w:t>
            </w:r>
            <w:r w:rsidRPr="005E2A81">
              <w:rPr>
                <w:rFonts w:cs="Arial"/>
                <w:color w:val="00FFFF"/>
                <w:szCs w:val="18"/>
              </w:rPr>
              <w:t>sub</w:t>
            </w:r>
            <w:r w:rsidRPr="005E2A81">
              <w:rPr>
                <w:rFonts w:cs="Arial"/>
                <w:color w:val="80008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rechtspersoon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lang w:val="en-US"/>
              </w:rPr>
              <w:t xml:space="preserve"> </w:t>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de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heer/mevrouw</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naam natuurlijk 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voornoemd,</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hypotheekgever</w:t>
            </w:r>
          </w:p>
          <w:p w14:paraId="64238977" w14:textId="77777777" w:rsidR="00B2169C" w:rsidRDefault="00B2169C" w:rsidP="00B2169C">
            <w:pPr>
              <w:rPr>
                <w:lang w:val="nl"/>
              </w:rPr>
            </w:pPr>
          </w:p>
        </w:tc>
        <w:tc>
          <w:tcPr>
            <w:tcW w:w="6626" w:type="dxa"/>
          </w:tcPr>
          <w:p w14:paraId="0FB5B6D1" w14:textId="77777777" w:rsidR="00B2169C" w:rsidRDefault="005E2A81" w:rsidP="00B2169C">
            <w:pPr>
              <w:rPr>
                <w:lang w:val="nl"/>
              </w:rPr>
            </w:pPr>
            <w:r>
              <w:rPr>
                <w:lang w:val="nl"/>
              </w:rPr>
              <w:t>Verplichte keuze uit 2 opties.</w:t>
            </w:r>
          </w:p>
          <w:p w14:paraId="2F8A55BB" w14:textId="77777777" w:rsidR="005E2A81" w:rsidRDefault="005E2A81" w:rsidP="00B2169C">
            <w:pPr>
              <w:rPr>
                <w:lang w:val="nl"/>
              </w:rPr>
            </w:pPr>
            <w:r>
              <w:rPr>
                <w:lang w:val="nl"/>
              </w:rPr>
              <w:t>Optie 1:</w:t>
            </w:r>
          </w:p>
          <w:p w14:paraId="677D309E" w14:textId="77777777" w:rsidR="000D293D" w:rsidRDefault="000D293D" w:rsidP="00B2169C">
            <w:pPr>
              <w:rPr>
                <w:rFonts w:cs="Arial"/>
                <w:color w:val="339966"/>
                <w:szCs w:val="18"/>
              </w:rPr>
            </w:pP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of hypotheekgever</w:t>
            </w:r>
          </w:p>
          <w:p w14:paraId="39A14F6D" w14:textId="77777777" w:rsidR="000D293D" w:rsidRDefault="000D293D" w:rsidP="00B2169C">
            <w:pPr>
              <w:rPr>
                <w:rFonts w:cs="Arial"/>
                <w:color w:val="339966"/>
                <w:szCs w:val="18"/>
              </w:rPr>
            </w:pPr>
          </w:p>
          <w:p w14:paraId="2020C271" w14:textId="77777777" w:rsidR="000D293D" w:rsidRDefault="000D293D" w:rsidP="00B2169C">
            <w:r>
              <w:t>Optie 2:</w:t>
            </w:r>
          </w:p>
          <w:p w14:paraId="589B19DB" w14:textId="5CFEF1F7" w:rsidR="000D293D" w:rsidRDefault="000D293D" w:rsidP="000D293D">
            <w:pPr>
              <w:rPr>
                <w:rFonts w:cs="Arial"/>
                <w:color w:val="339966"/>
                <w:szCs w:val="18"/>
              </w:rPr>
            </w:pP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rechtspersoon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de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heer/mevrouw</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natuurlijk 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voornoemd,</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 xml:space="preserve"> </w:t>
            </w: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en</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de</w:t>
            </w:r>
            <w:r w:rsidRPr="005E2A81">
              <w:rPr>
                <w:rFonts w:cs="Arial"/>
                <w:color w:val="008000"/>
                <w:szCs w:val="18"/>
              </w:rPr>
              <w:t xml:space="preserve"> </w:t>
            </w:r>
            <w:r w:rsidRPr="005E2A81">
              <w:rPr>
                <w:rFonts w:cs="Arial"/>
                <w:color w:val="00FFFF"/>
                <w:szCs w:val="18"/>
              </w:rPr>
              <w:t>verschenen</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persoon/personen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800080"/>
                <w:szCs w:val="18"/>
                <w:lang w:val="en-US"/>
              </w:rPr>
              <w:t xml:space="preserve"> </w:t>
            </w:r>
            <w:r w:rsidRPr="005E2A81">
              <w:rPr>
                <w:rFonts w:cs="Arial"/>
                <w:color w:val="00FFFF"/>
                <w:szCs w:val="18"/>
              </w:rPr>
              <w:t>sub</w:t>
            </w:r>
            <w:r w:rsidRPr="005E2A81">
              <w:rPr>
                <w:rFonts w:cs="Arial"/>
                <w:color w:val="80008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szCs w:val="18"/>
              </w:rPr>
              <w:t>naam rechtspersoon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color w:val="00FFFF"/>
                <w:szCs w:val="18"/>
                <w:lang w:val="en-US"/>
              </w:rPr>
              <w:t xml:space="preserve"> </w:t>
            </w:r>
            <w:r w:rsidRPr="005E2A81">
              <w:rPr>
                <w:rFonts w:cs="Arial"/>
                <w:color w:val="00FFFF"/>
                <w:szCs w:val="18"/>
              </w:rPr>
              <w:t>/</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 xml:space="preserve">de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heer/mevrouw</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naam natuurlijk persoon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800080"/>
                <w:szCs w:val="18"/>
              </w:rPr>
              <w:t xml:space="preserve"> voornoemd,</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hypotheekgever</w:t>
            </w:r>
          </w:p>
          <w:p w14:paraId="3B958ACA" w14:textId="2CB5ADDA" w:rsidR="000D293D" w:rsidRDefault="000D293D" w:rsidP="000D293D">
            <w:pPr>
              <w:rPr>
                <w:rFonts w:cs="Arial"/>
                <w:color w:val="339966"/>
                <w:szCs w:val="18"/>
              </w:rPr>
            </w:pPr>
          </w:p>
          <w:p w14:paraId="50DB59C3" w14:textId="1B4EA111" w:rsidR="000D293D" w:rsidRDefault="000D293D" w:rsidP="003308F9">
            <w:pPr>
              <w:spacing w:line="240" w:lineRule="auto"/>
              <w:rPr>
                <w:rFonts w:cs="Arial"/>
                <w:szCs w:val="18"/>
              </w:rPr>
            </w:pPr>
            <w:r>
              <w:rPr>
                <w:rFonts w:cs="Arial"/>
                <w:szCs w:val="18"/>
              </w:rPr>
              <w:t>De details van deze opties worden in de volgende paragrafen toegelicht:</w:t>
            </w:r>
          </w:p>
          <w:p w14:paraId="3285D78D" w14:textId="69B4CDF2" w:rsidR="000D293D" w:rsidRDefault="000D293D" w:rsidP="003308F9">
            <w:pPr>
              <w:spacing w:line="240" w:lineRule="auto"/>
              <w:rPr>
                <w:rFonts w:cs="Arial"/>
                <w:szCs w:val="18"/>
              </w:rPr>
            </w:pPr>
            <w:r>
              <w:rPr>
                <w:rFonts w:cs="Arial"/>
                <w:szCs w:val="18"/>
              </w:rPr>
              <w:t>Voor optie 1: zie paragraaf 2.4.2.1</w:t>
            </w:r>
          </w:p>
          <w:p w14:paraId="795EEC3B" w14:textId="08D3BE64" w:rsidR="000D293D" w:rsidRPr="000D293D" w:rsidRDefault="000D293D" w:rsidP="003308F9">
            <w:pPr>
              <w:spacing w:line="240" w:lineRule="auto"/>
              <w:rPr>
                <w:rFonts w:cs="Arial"/>
                <w:szCs w:val="18"/>
              </w:rPr>
            </w:pPr>
            <w:r>
              <w:rPr>
                <w:rFonts w:cs="Arial"/>
                <w:szCs w:val="18"/>
              </w:rPr>
              <w:t>Voor optie 2: zie para</w:t>
            </w:r>
            <w:r w:rsidR="002413B4">
              <w:rPr>
                <w:rFonts w:cs="Arial"/>
                <w:szCs w:val="18"/>
              </w:rPr>
              <w:t>g</w:t>
            </w:r>
            <w:r>
              <w:rPr>
                <w:rFonts w:cs="Arial"/>
                <w:szCs w:val="18"/>
              </w:rPr>
              <w:t>raaf: 2.4.2.2</w:t>
            </w:r>
          </w:p>
          <w:p w14:paraId="425D921E" w14:textId="7D46CC83" w:rsidR="000D293D" w:rsidRPr="000D293D" w:rsidRDefault="000D293D" w:rsidP="00B2169C">
            <w:pPr>
              <w:rPr>
                <w:lang w:val="nl"/>
              </w:rPr>
            </w:pPr>
          </w:p>
        </w:tc>
      </w:tr>
    </w:tbl>
    <w:p w14:paraId="1BED80B2" w14:textId="77777777" w:rsidR="000A0DB7" w:rsidRDefault="000A0DB7">
      <w:pPr>
        <w:spacing w:line="240" w:lineRule="auto"/>
        <w:rPr>
          <w:lang w:val="nl"/>
        </w:rPr>
      </w:pPr>
      <w:r>
        <w:rPr>
          <w:lang w:val="nl"/>
        </w:rPr>
        <w:br w:type="page"/>
      </w:r>
    </w:p>
    <w:p w14:paraId="6C4A052B" w14:textId="3782FAC1" w:rsidR="00BE1823" w:rsidRDefault="00A5124C" w:rsidP="00BE1823">
      <w:pPr>
        <w:pStyle w:val="eigenstijlkop4"/>
      </w:pPr>
      <w:r w:rsidRPr="00A5124C">
        <w:lastRenderedPageBreak/>
        <w:t>Optie 1: partijnaam voor de gehele partij</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62"/>
        <w:gridCol w:w="6571"/>
      </w:tblGrid>
      <w:tr w:rsidR="00A5124C" w14:paraId="2E288884" w14:textId="77777777" w:rsidTr="003308F9">
        <w:tc>
          <w:tcPr>
            <w:tcW w:w="5949" w:type="dxa"/>
            <w:shd w:val="clear" w:color="auto" w:fill="E7E6E6" w:themeFill="background2"/>
          </w:tcPr>
          <w:p w14:paraId="54471A92" w14:textId="77777777" w:rsidR="00A5124C" w:rsidRDefault="00A5124C" w:rsidP="003308F9">
            <w:pPr>
              <w:rPr>
                <w:lang w:val="nl"/>
              </w:rPr>
            </w:pPr>
            <w:r w:rsidRPr="00FD1CB2">
              <w:rPr>
                <w:rFonts w:cs="Arial"/>
                <w:b/>
                <w:bCs/>
                <w:szCs w:val="18"/>
              </w:rPr>
              <w:t>Modeldocument tekst</w:t>
            </w:r>
          </w:p>
        </w:tc>
        <w:tc>
          <w:tcPr>
            <w:tcW w:w="6626" w:type="dxa"/>
            <w:shd w:val="clear" w:color="auto" w:fill="E7E6E6" w:themeFill="background2"/>
          </w:tcPr>
          <w:p w14:paraId="46D32B14" w14:textId="77777777" w:rsidR="00A5124C" w:rsidRDefault="00A5124C" w:rsidP="003308F9">
            <w:pPr>
              <w:rPr>
                <w:lang w:val="nl"/>
              </w:rPr>
            </w:pPr>
            <w:r w:rsidRPr="00FD1CB2">
              <w:rPr>
                <w:b/>
                <w:bCs/>
                <w:lang w:val="nl"/>
              </w:rPr>
              <w:t>Toelichting</w:t>
            </w:r>
          </w:p>
        </w:tc>
      </w:tr>
      <w:tr w:rsidR="00A5124C" w14:paraId="540E80DA" w14:textId="77777777" w:rsidTr="00A5124C">
        <w:tc>
          <w:tcPr>
            <w:tcW w:w="5949" w:type="dxa"/>
            <w:shd w:val="clear" w:color="auto" w:fill="auto"/>
          </w:tcPr>
          <w:p w14:paraId="4A76A3DB" w14:textId="77777777" w:rsidR="003B4F3B" w:rsidRDefault="003B4F3B" w:rsidP="003B4F3B">
            <w:pPr>
              <w:rPr>
                <w:rFonts w:cs="Arial"/>
                <w:color w:val="339966"/>
                <w:szCs w:val="18"/>
              </w:rPr>
            </w:pPr>
            <w:r w:rsidRPr="005E2A81">
              <w:rPr>
                <w:rFonts w:cs="Arial"/>
                <w:color w:val="339966"/>
                <w:szCs w:val="18"/>
              </w:rPr>
              <w:t>voor zover in deze akte niet anders genoemd,</w:t>
            </w:r>
            <w:r w:rsidRPr="005E2A81">
              <w:rPr>
                <w:rFonts w:cs="Arial"/>
                <w:color w:val="FF0000"/>
                <w:szCs w:val="18"/>
              </w:rPr>
              <w:t xml:space="preserve"> </w:t>
            </w:r>
            <w:r w:rsidRPr="005E2A81">
              <w:rPr>
                <w:rFonts w:cs="Arial"/>
                <w:color w:val="800080"/>
                <w:szCs w:val="18"/>
              </w:rPr>
              <w:t>zowel samen als ieder apart,</w:t>
            </w:r>
            <w:r w:rsidRPr="005E2A81">
              <w:rPr>
                <w:rFonts w:cs="Arial"/>
                <w:color w:val="339966"/>
                <w:szCs w:val="18"/>
              </w:rPr>
              <w:t xml:space="preserve"> hierna te noemen: geldnemer of hypotheekgever</w:t>
            </w:r>
          </w:p>
          <w:p w14:paraId="036B7E57" w14:textId="77777777" w:rsidR="00A5124C" w:rsidRPr="00FD1CB2" w:rsidRDefault="00A5124C" w:rsidP="003308F9">
            <w:pPr>
              <w:rPr>
                <w:rFonts w:cs="Arial"/>
                <w:b/>
                <w:bCs/>
                <w:szCs w:val="18"/>
              </w:rPr>
            </w:pPr>
          </w:p>
        </w:tc>
        <w:tc>
          <w:tcPr>
            <w:tcW w:w="6626" w:type="dxa"/>
            <w:shd w:val="clear" w:color="auto" w:fill="auto"/>
          </w:tcPr>
          <w:p w14:paraId="6CF892CC" w14:textId="6E35169F" w:rsidR="003B4F3B" w:rsidRDefault="003B4F3B" w:rsidP="003308F9">
            <w:pPr>
              <w:spacing w:line="240" w:lineRule="auto"/>
              <w:rPr>
                <w:u w:val="single"/>
                <w:lang w:val="nl"/>
              </w:rPr>
            </w:pPr>
            <w:r>
              <w:t>Vaste tekst</w:t>
            </w:r>
            <w:r w:rsidRPr="004A7A56">
              <w:rPr>
                <w:szCs w:val="18"/>
              </w:rPr>
              <w:t>, waarbij de paarse tekst weggelaten wordt als er maar één persoon (aantal personen met tia_IndGerechtigde = true) behoort tot de partij.</w:t>
            </w:r>
          </w:p>
          <w:p w14:paraId="664D7237" w14:textId="77777777" w:rsidR="003B4F3B" w:rsidRDefault="003B4F3B" w:rsidP="003308F9">
            <w:pPr>
              <w:rPr>
                <w:u w:val="single"/>
                <w:lang w:val="nl"/>
              </w:rPr>
            </w:pPr>
          </w:p>
          <w:p w14:paraId="3493FC3F" w14:textId="3B3E764E" w:rsidR="00A5124C" w:rsidRDefault="003B4F3B" w:rsidP="003308F9">
            <w:pPr>
              <w:spacing w:line="240" w:lineRule="auto"/>
              <w:rPr>
                <w:lang w:val="nl"/>
              </w:rPr>
            </w:pPr>
            <w:r w:rsidRPr="003B4F3B">
              <w:rPr>
                <w:u w:val="single"/>
                <w:lang w:val="nl"/>
              </w:rPr>
              <w:t>Mapping</w:t>
            </w:r>
            <w:r>
              <w:rPr>
                <w:u w:val="single"/>
                <w:lang w:val="nl"/>
              </w:rPr>
              <w:t>:</w:t>
            </w:r>
          </w:p>
          <w:p w14:paraId="3E15ABD8" w14:textId="77777777" w:rsidR="003B4F3B" w:rsidRPr="003B4F3B" w:rsidRDefault="003B4F3B" w:rsidP="003308F9">
            <w:pPr>
              <w:autoSpaceDE w:val="0"/>
              <w:autoSpaceDN w:val="0"/>
              <w:adjustRightInd w:val="0"/>
              <w:spacing w:line="240" w:lineRule="auto"/>
              <w:rPr>
                <w:snapToGrid/>
                <w:kern w:val="0"/>
                <w:szCs w:val="18"/>
                <w:highlight w:val="white"/>
                <w:lang w:eastAsia="nl-NL"/>
              </w:rPr>
            </w:pPr>
            <w:r w:rsidRPr="003B4F3B">
              <w:rPr>
                <w:rFonts w:cs="Arial"/>
                <w:snapToGrid/>
                <w:kern w:val="0"/>
                <w:szCs w:val="18"/>
                <w:lang w:eastAsia="nl-NL"/>
              </w:rPr>
              <w:t>IMKAD_AangebodenStuk/StukdeelHypotheek/</w:t>
            </w:r>
            <w:del w:id="179" w:author="Willems, Igor" w:date="2020-07-08T14:13:00Z">
              <w:r w:rsidRPr="003B4F3B" w:rsidDel="009F4C97">
                <w:rPr>
                  <w:rFonts w:cs="Arial"/>
                  <w:snapToGrid/>
                  <w:kern w:val="0"/>
                  <w:szCs w:val="18"/>
                  <w:lang w:eastAsia="nl-NL"/>
                </w:rPr>
                <w:delText xml:space="preserve"> </w:delText>
              </w:r>
            </w:del>
            <w:r w:rsidRPr="003B4F3B">
              <w:rPr>
                <w:rFonts w:cs="Arial"/>
                <w:snapToGrid/>
                <w:kern w:val="0"/>
                <w:szCs w:val="18"/>
                <w:lang w:eastAsia="nl-NL"/>
              </w:rPr>
              <w:t>vervreemderRechtRef/Partij</w:t>
            </w:r>
            <w:r w:rsidRPr="003B4F3B">
              <w:rPr>
                <w:snapToGrid/>
                <w:kern w:val="0"/>
                <w:szCs w:val="18"/>
                <w:highlight w:val="white"/>
                <w:lang w:eastAsia="nl-NL"/>
              </w:rPr>
              <w:t>/</w:t>
            </w:r>
          </w:p>
          <w:p w14:paraId="51A9FAB2" w14:textId="118E1C1B" w:rsidR="003B4F3B" w:rsidRDefault="003B4F3B" w:rsidP="003308F9">
            <w:pPr>
              <w:spacing w:line="240" w:lineRule="auto"/>
              <w:rPr>
                <w:snapToGrid/>
                <w:kern w:val="0"/>
                <w:szCs w:val="18"/>
                <w:lang w:eastAsia="nl-NL"/>
              </w:rPr>
            </w:pPr>
            <w:r w:rsidRPr="003B4F3B">
              <w:rPr>
                <w:snapToGrid/>
                <w:kern w:val="0"/>
                <w:szCs w:val="18"/>
                <w:lang w:eastAsia="nl-NL"/>
              </w:rPr>
              <w:tab/>
              <w:t>./</w:t>
            </w:r>
            <w:r w:rsidRPr="003B4F3B">
              <w:rPr>
                <w:rFonts w:cs="Arial"/>
                <w:snapToGrid/>
                <w:kern w:val="0"/>
                <w:szCs w:val="18"/>
                <w:lang w:eastAsia="nl-NL"/>
              </w:rPr>
              <w:t>aanduidingPartij</w:t>
            </w:r>
            <w:r w:rsidRPr="003B4F3B">
              <w:rPr>
                <w:snapToGrid/>
                <w:kern w:val="0"/>
                <w:szCs w:val="18"/>
                <w:lang w:eastAsia="nl-NL"/>
              </w:rPr>
              <w:t>(‘</w:t>
            </w:r>
            <w:r>
              <w:rPr>
                <w:snapToGrid/>
                <w:kern w:val="0"/>
                <w:szCs w:val="18"/>
                <w:lang w:eastAsia="nl-NL"/>
              </w:rPr>
              <w:t>geldnemer</w:t>
            </w:r>
            <w:r w:rsidRPr="003B4F3B">
              <w:rPr>
                <w:snapToGrid/>
                <w:kern w:val="0"/>
                <w:szCs w:val="18"/>
                <w:lang w:eastAsia="nl-NL"/>
              </w:rPr>
              <w:t xml:space="preserve"> </w:t>
            </w:r>
            <w:del w:id="180" w:author="Groot, Karina de" w:date="2020-07-07T14:00:00Z">
              <w:r w:rsidRPr="003B4F3B" w:rsidDel="00CE308F">
                <w:rPr>
                  <w:snapToGrid/>
                  <w:kern w:val="0"/>
                  <w:szCs w:val="18"/>
                  <w:lang w:eastAsia="nl-NL"/>
                </w:rPr>
                <w:delText>en/</w:delText>
              </w:r>
            </w:del>
            <w:r w:rsidRPr="003B4F3B">
              <w:rPr>
                <w:snapToGrid/>
                <w:kern w:val="0"/>
                <w:szCs w:val="18"/>
                <w:lang w:eastAsia="nl-NL"/>
              </w:rPr>
              <w:t>of hypotheekgever’)</w:t>
            </w:r>
          </w:p>
          <w:p w14:paraId="4DDA8AE0" w14:textId="549E22CD" w:rsidR="003B4F3B" w:rsidRPr="003B4F3B" w:rsidRDefault="003B4F3B" w:rsidP="003B4F3B">
            <w:pPr>
              <w:rPr>
                <w:lang w:val="nl"/>
              </w:rPr>
            </w:pPr>
          </w:p>
        </w:tc>
      </w:tr>
    </w:tbl>
    <w:p w14:paraId="0D64959A" w14:textId="77777777" w:rsidR="00C85DE8" w:rsidRDefault="00C85DE8">
      <w:pPr>
        <w:spacing w:line="240" w:lineRule="auto"/>
        <w:rPr>
          <w:iCs/>
          <w:szCs w:val="28"/>
          <w:lang w:val="nl"/>
        </w:rPr>
      </w:pPr>
      <w:r>
        <w:br w:type="page"/>
      </w:r>
    </w:p>
    <w:p w14:paraId="4ACFD60F" w14:textId="6072EDAF" w:rsidR="00BE1823" w:rsidRDefault="001A3F97" w:rsidP="00BE1823">
      <w:pPr>
        <w:pStyle w:val="eigenstijlkop4"/>
      </w:pPr>
      <w:r>
        <w:lastRenderedPageBreak/>
        <w:t>Optie 2: partijnamen voor personen</w:t>
      </w:r>
    </w:p>
    <w:p w14:paraId="34152C7D" w14:textId="4C9FC238" w:rsidR="00BE1823" w:rsidRDefault="002413B4" w:rsidP="00BE1823">
      <w:pPr>
        <w:pStyle w:val="Kop5"/>
      </w:pPr>
      <w:r>
        <w:t>Variant 1: geldnemer aangeduid als nummer</w:t>
      </w:r>
    </w:p>
    <w:tbl>
      <w:tblPr>
        <w:tblW w:w="12575"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6626"/>
      </w:tblGrid>
      <w:tr w:rsidR="00BE1823" w14:paraId="5DFB4E25" w14:textId="77777777" w:rsidTr="00E25301">
        <w:tc>
          <w:tcPr>
            <w:tcW w:w="5949" w:type="dxa"/>
            <w:shd w:val="clear" w:color="auto" w:fill="E7E6E6" w:themeFill="background2"/>
          </w:tcPr>
          <w:p w14:paraId="13D29E1B" w14:textId="77777777" w:rsidR="00BE1823" w:rsidRDefault="00BE1823" w:rsidP="003308F9">
            <w:pPr>
              <w:rPr>
                <w:lang w:val="nl"/>
              </w:rPr>
            </w:pPr>
            <w:r w:rsidRPr="00FD1CB2">
              <w:rPr>
                <w:rFonts w:cs="Arial"/>
                <w:b/>
                <w:bCs/>
                <w:szCs w:val="18"/>
              </w:rPr>
              <w:t>Modeldocument tekst</w:t>
            </w:r>
          </w:p>
        </w:tc>
        <w:tc>
          <w:tcPr>
            <w:tcW w:w="6626" w:type="dxa"/>
            <w:shd w:val="clear" w:color="auto" w:fill="E7E6E6" w:themeFill="background2"/>
          </w:tcPr>
          <w:p w14:paraId="12082836" w14:textId="77777777" w:rsidR="00BE1823" w:rsidRDefault="00BE1823" w:rsidP="003308F9">
            <w:pPr>
              <w:rPr>
                <w:lang w:val="nl"/>
              </w:rPr>
            </w:pPr>
            <w:r w:rsidRPr="00FD1CB2">
              <w:rPr>
                <w:b/>
                <w:bCs/>
                <w:lang w:val="nl"/>
              </w:rPr>
              <w:t>Toelichting</w:t>
            </w:r>
          </w:p>
        </w:tc>
      </w:tr>
      <w:tr w:rsidR="00BE1823" w14:paraId="12B0D069" w14:textId="77777777" w:rsidTr="00E25301">
        <w:trPr>
          <w:trHeight w:val="578"/>
        </w:trPr>
        <w:tc>
          <w:tcPr>
            <w:tcW w:w="5949" w:type="dxa"/>
          </w:tcPr>
          <w:p w14:paraId="49658C1E" w14:textId="6139A904" w:rsidR="00BE1823" w:rsidRDefault="00BE1823" w:rsidP="004A429F">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tab/>
            </w:r>
          </w:p>
        </w:tc>
        <w:tc>
          <w:tcPr>
            <w:tcW w:w="6626" w:type="dxa"/>
          </w:tcPr>
          <w:p w14:paraId="7BAB2F9D" w14:textId="7B227786" w:rsidR="002413B4" w:rsidRDefault="002413B4" w:rsidP="00DB6DD4">
            <w:pPr>
              <w:keepNext/>
              <w:spacing w:line="240" w:lineRule="auto"/>
              <w:rPr>
                <w:kern w:val="0"/>
              </w:rPr>
            </w:pPr>
            <w:r w:rsidRPr="002413B4">
              <w:rPr>
                <w:kern w:val="0"/>
              </w:rPr>
              <w:t xml:space="preserve">Deze variant </w:t>
            </w:r>
            <w:r>
              <w:rPr>
                <w:kern w:val="0"/>
              </w:rPr>
              <w:t xml:space="preserve">mag alleen gebruikt worden als er binnen de vervreemdende partij geen van de personen door iemand wordt vertegenwoordigd. Bevat de partij personen die wel vertegenwoordigd worden dan wordt de gehele tekst </w:t>
            </w:r>
            <w:r w:rsidRPr="002413B4">
              <w:rPr>
                <w:kern w:val="0"/>
                <w:sz w:val="22"/>
                <w:szCs w:val="22"/>
              </w:rPr>
              <w:t>niet</w:t>
            </w:r>
            <w:r>
              <w:rPr>
                <w:kern w:val="0"/>
              </w:rPr>
              <w:t xml:space="preserve"> getoond.</w:t>
            </w:r>
          </w:p>
          <w:p w14:paraId="74503E7F" w14:textId="5297B133" w:rsidR="00DB6DD4" w:rsidRDefault="00DB6DD4" w:rsidP="00DB6DD4">
            <w:pPr>
              <w:keepNext/>
              <w:spacing w:line="240" w:lineRule="auto"/>
              <w:rPr>
                <w:kern w:val="0"/>
              </w:rPr>
            </w:pPr>
          </w:p>
          <w:p w14:paraId="6A2D245B" w14:textId="3351548F" w:rsidR="00DB6DD4" w:rsidRPr="004A7A56" w:rsidRDefault="00DB6DD4" w:rsidP="00DB6DD4">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Pr>
                <w:rFonts w:cs="Arial"/>
                <w:snapToGrid/>
                <w:kern w:val="0"/>
                <w:szCs w:val="18"/>
                <w:lang w:eastAsia="nl-NL"/>
              </w:rPr>
              <w:t>geldnemer’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45423EF1" w14:textId="70946CAB" w:rsidR="004A429F" w:rsidRDefault="004A429F" w:rsidP="00DB6DD4">
            <w:pPr>
              <w:keepNext/>
              <w:spacing w:line="240" w:lineRule="auto"/>
              <w:rPr>
                <w:kern w:val="0"/>
              </w:rPr>
            </w:pPr>
          </w:p>
          <w:p w14:paraId="59C055E9" w14:textId="77777777" w:rsidR="00DB6DD4" w:rsidRPr="004A7A56" w:rsidRDefault="00DB6DD4" w:rsidP="00DB6DD4">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0919D150" w14:textId="6FB7FF0D" w:rsidR="004A429F" w:rsidRDefault="004A429F" w:rsidP="00DB6DD4">
            <w:pPr>
              <w:keepNext/>
              <w:spacing w:line="240" w:lineRule="auto"/>
              <w:rPr>
                <w:kern w:val="0"/>
              </w:rPr>
            </w:pPr>
          </w:p>
          <w:p w14:paraId="2E350C97" w14:textId="675AF782" w:rsidR="00DB6DD4" w:rsidRDefault="00DB6DD4" w:rsidP="00DB6DD4">
            <w:pPr>
              <w:keepNext/>
              <w:spacing w:line="240" w:lineRule="auto"/>
            </w:pPr>
            <w:r>
              <w:t>Meerdere voorkomens worden onderling gescheiden door een komma en de laatste twee door het woord ‘en’. De voorkomens worden weergegeven in de volgorde zoals ze in de comparitie getoond zijn.</w:t>
            </w:r>
          </w:p>
          <w:p w14:paraId="00C07CD4" w14:textId="77777777" w:rsidR="00DB6DD4" w:rsidRDefault="00DB6DD4" w:rsidP="00DB6DD4">
            <w:pPr>
              <w:keepNext/>
              <w:spacing w:line="240" w:lineRule="auto"/>
              <w:rPr>
                <w:kern w:val="0"/>
              </w:rPr>
            </w:pPr>
          </w:p>
          <w:p w14:paraId="1ED1BBDD" w14:textId="16B0919F" w:rsidR="004A429F" w:rsidRDefault="004A429F" w:rsidP="00DB6DD4">
            <w:pPr>
              <w:keepNext/>
              <w:spacing w:line="240" w:lineRule="auto"/>
              <w:rPr>
                <w:kern w:val="0"/>
              </w:rPr>
            </w:pPr>
          </w:p>
          <w:p w14:paraId="0ECF2D6C" w14:textId="24E770CF" w:rsidR="004A429F" w:rsidRDefault="004A429F" w:rsidP="00DB6DD4">
            <w:pPr>
              <w:keepNext/>
              <w:spacing w:line="240" w:lineRule="auto"/>
              <w:rPr>
                <w:kern w:val="0"/>
              </w:rPr>
            </w:pPr>
            <w:r>
              <w:rPr>
                <w:rFonts w:cs="Arial"/>
                <w:szCs w:val="18"/>
              </w:rPr>
              <w:t xml:space="preserve">De tekst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Pr>
                <w:rFonts w:cs="Arial"/>
                <w:szCs w:val="18"/>
              </w:rPr>
              <w:t xml:space="preserve"> wordt automatisch afgeleid van het aantal personen met de aanduiding ‘geldnemer’ of ‘beiden’.</w:t>
            </w:r>
          </w:p>
          <w:p w14:paraId="368D9D3F" w14:textId="473FC051" w:rsidR="004A429F" w:rsidRDefault="004A429F" w:rsidP="00DB6DD4">
            <w:pPr>
              <w:keepNext/>
              <w:spacing w:line="240" w:lineRule="auto"/>
              <w:rPr>
                <w:kern w:val="0"/>
              </w:rPr>
            </w:pPr>
          </w:p>
          <w:p w14:paraId="4E440B05" w14:textId="77777777" w:rsidR="00A7079F" w:rsidRDefault="00A7079F" w:rsidP="00A7079F">
            <w:pPr>
              <w:spacing w:line="240" w:lineRule="auto"/>
              <w:rPr>
                <w:lang w:val="nl"/>
              </w:rPr>
            </w:pPr>
            <w:r w:rsidRPr="003B4F3B">
              <w:rPr>
                <w:u w:val="single"/>
                <w:lang w:val="nl"/>
              </w:rPr>
              <w:t>Mapping</w:t>
            </w:r>
            <w:r>
              <w:rPr>
                <w:u w:val="single"/>
                <w:lang w:val="nl"/>
              </w:rPr>
              <w:t>:</w:t>
            </w:r>
          </w:p>
          <w:p w14:paraId="23679596" w14:textId="77777777" w:rsidR="00A7079F" w:rsidRPr="003B4F3B" w:rsidRDefault="00A7079F" w:rsidP="00A7079F">
            <w:pPr>
              <w:autoSpaceDE w:val="0"/>
              <w:autoSpaceDN w:val="0"/>
              <w:adjustRightInd w:val="0"/>
              <w:spacing w:line="240" w:lineRule="auto"/>
              <w:rPr>
                <w:snapToGrid/>
                <w:kern w:val="0"/>
                <w:szCs w:val="18"/>
                <w:highlight w:val="white"/>
                <w:lang w:eastAsia="nl-NL"/>
              </w:rPr>
            </w:pPr>
            <w:r w:rsidRPr="003B4F3B">
              <w:rPr>
                <w:rFonts w:cs="Arial"/>
                <w:snapToGrid/>
                <w:kern w:val="0"/>
                <w:szCs w:val="18"/>
                <w:lang w:eastAsia="nl-NL"/>
              </w:rPr>
              <w:t>IMKAD_AangebodenStuk/StukdeelHypotheek/ vervreemderRechtRef/Partij</w:t>
            </w:r>
            <w:r w:rsidRPr="003B4F3B">
              <w:rPr>
                <w:snapToGrid/>
                <w:kern w:val="0"/>
                <w:szCs w:val="18"/>
                <w:highlight w:val="white"/>
                <w:lang w:eastAsia="nl-NL"/>
              </w:rPr>
              <w:t>/</w:t>
            </w:r>
          </w:p>
          <w:p w14:paraId="57E25C01" w14:textId="74BD39B5" w:rsidR="00A7079F" w:rsidRDefault="00A7079F" w:rsidP="00A7079F">
            <w:pPr>
              <w:spacing w:line="240" w:lineRule="auto"/>
              <w:rPr>
                <w:snapToGrid/>
                <w:kern w:val="0"/>
                <w:szCs w:val="18"/>
                <w:lang w:eastAsia="nl-NL"/>
              </w:rPr>
            </w:pPr>
            <w:r w:rsidRPr="003B4F3B">
              <w:rPr>
                <w:snapToGrid/>
                <w:kern w:val="0"/>
                <w:szCs w:val="18"/>
                <w:lang w:eastAsia="nl-NL"/>
              </w:rPr>
              <w:tab/>
              <w:t>./</w:t>
            </w:r>
            <w:r w:rsidRPr="003B4F3B">
              <w:rPr>
                <w:rFonts w:cs="Arial"/>
                <w:snapToGrid/>
                <w:kern w:val="0"/>
                <w:szCs w:val="18"/>
                <w:lang w:eastAsia="nl-NL"/>
              </w:rPr>
              <w:t>aanduidingPartij</w:t>
            </w:r>
            <w:r w:rsidRPr="003B4F3B">
              <w:rPr>
                <w:snapToGrid/>
                <w:kern w:val="0"/>
                <w:szCs w:val="18"/>
                <w:lang w:eastAsia="nl-NL"/>
              </w:rPr>
              <w:t>(‘</w:t>
            </w:r>
            <w:r w:rsidRPr="004A7A56">
              <w:rPr>
                <w:snapToGrid/>
                <w:kern w:val="0"/>
                <w:lang w:eastAsia="nl-NL"/>
              </w:rPr>
              <w:t>Aanduiding per persoon’</w:t>
            </w:r>
            <w:r w:rsidRPr="003B4F3B">
              <w:rPr>
                <w:snapToGrid/>
                <w:kern w:val="0"/>
                <w:szCs w:val="18"/>
                <w:lang w:eastAsia="nl-NL"/>
              </w:rPr>
              <w:t>)</w:t>
            </w:r>
          </w:p>
          <w:p w14:paraId="2F016C7E" w14:textId="73058ADB" w:rsidR="004A429F" w:rsidRDefault="004A429F" w:rsidP="002413B4">
            <w:pPr>
              <w:keepNext/>
              <w:rPr>
                <w:kern w:val="0"/>
              </w:rPr>
            </w:pPr>
          </w:p>
          <w:p w14:paraId="36ACF662" w14:textId="427DE967" w:rsidR="004A429F" w:rsidRDefault="004A429F" w:rsidP="002413B4">
            <w:pPr>
              <w:keepNext/>
              <w:rPr>
                <w:kern w:val="0"/>
              </w:rPr>
            </w:pPr>
            <w:r>
              <w:rPr>
                <w:kern w:val="0"/>
                <w:u w:val="single"/>
              </w:rPr>
              <w:t>Mapping variant 1:</w:t>
            </w:r>
          </w:p>
          <w:p w14:paraId="5913ABC7" w14:textId="77777777" w:rsidR="004A429F" w:rsidRPr="004A429F" w:rsidRDefault="004A429F" w:rsidP="004A429F">
            <w:pPr>
              <w:autoSpaceDE w:val="0"/>
              <w:autoSpaceDN w:val="0"/>
              <w:adjustRightInd w:val="0"/>
              <w:spacing w:line="240" w:lineRule="auto"/>
              <w:rPr>
                <w:snapToGrid/>
                <w:kern w:val="0"/>
                <w:szCs w:val="18"/>
                <w:highlight w:val="white"/>
                <w:lang w:eastAsia="nl-NL"/>
              </w:rPr>
            </w:pPr>
            <w:r w:rsidRPr="004A429F">
              <w:rPr>
                <w:rFonts w:cs="Arial"/>
                <w:snapToGrid/>
                <w:kern w:val="0"/>
                <w:szCs w:val="18"/>
                <w:lang w:eastAsia="nl-NL"/>
              </w:rPr>
              <w:t>IMKAD_AangebodenStuk/StukdeelHypotheek/ vervreemderRechtRef/Partij</w:t>
            </w:r>
            <w:r w:rsidRPr="004A429F">
              <w:rPr>
                <w:snapToGrid/>
                <w:kern w:val="0"/>
                <w:szCs w:val="18"/>
                <w:highlight w:val="white"/>
                <w:lang w:eastAsia="nl-NL"/>
              </w:rPr>
              <w:t>/</w:t>
            </w:r>
          </w:p>
          <w:p w14:paraId="62B1CC08" w14:textId="00DCBFC2" w:rsidR="004A429F" w:rsidRPr="004A429F" w:rsidRDefault="004A429F" w:rsidP="004A429F">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./tekstKeuze</w:t>
            </w:r>
          </w:p>
          <w:p w14:paraId="59ED2778" w14:textId="699F84B6" w:rsidR="004A429F" w:rsidRPr="004A429F" w:rsidRDefault="004A429F" w:rsidP="004A429F">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./tagNaam(‘k_VerwijzingPersoon’)</w:t>
            </w:r>
          </w:p>
          <w:p w14:paraId="7A101B41" w14:textId="1384C28A" w:rsidR="004A429F" w:rsidRDefault="004A429F" w:rsidP="004A429F">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./tekst(‘nummer’)</w:t>
            </w:r>
          </w:p>
          <w:p w14:paraId="6727D40A" w14:textId="542959CB" w:rsidR="00DB6DD4" w:rsidRDefault="00DB6DD4" w:rsidP="004A429F">
            <w:pPr>
              <w:autoSpaceDE w:val="0"/>
              <w:autoSpaceDN w:val="0"/>
              <w:adjustRightInd w:val="0"/>
              <w:spacing w:line="240" w:lineRule="auto"/>
              <w:rPr>
                <w:snapToGrid/>
                <w:kern w:val="0"/>
                <w:szCs w:val="18"/>
                <w:lang w:eastAsia="nl-NL"/>
              </w:rPr>
            </w:pPr>
          </w:p>
          <w:p w14:paraId="5166A333" w14:textId="6D9547C4" w:rsidR="00DB6DD4" w:rsidRDefault="00DB6DD4" w:rsidP="004A429F">
            <w:pPr>
              <w:autoSpaceDE w:val="0"/>
              <w:autoSpaceDN w:val="0"/>
              <w:adjustRightInd w:val="0"/>
              <w:spacing w:line="240" w:lineRule="auto"/>
              <w:rPr>
                <w:snapToGrid/>
                <w:kern w:val="0"/>
                <w:szCs w:val="18"/>
                <w:u w:val="single"/>
                <w:lang w:eastAsia="nl-NL"/>
              </w:rPr>
            </w:pPr>
            <w:r>
              <w:rPr>
                <w:snapToGrid/>
                <w:kern w:val="0"/>
                <w:szCs w:val="18"/>
                <w:u w:val="single"/>
                <w:lang w:eastAsia="nl-NL"/>
              </w:rPr>
              <w:t>Mapping</w:t>
            </w:r>
            <w:r w:rsidR="008E7A99">
              <w:rPr>
                <w:snapToGrid/>
                <w:kern w:val="0"/>
                <w:szCs w:val="18"/>
                <w:u w:val="single"/>
                <w:lang w:eastAsia="nl-NL"/>
              </w:rPr>
              <w:t xml:space="preserve"> partijnaam persoon ‘geldnemer’:</w:t>
            </w:r>
          </w:p>
          <w:p w14:paraId="7069611D" w14:textId="77777777" w:rsidR="00E25301" w:rsidRDefault="002F7B38" w:rsidP="002F7B38">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//StukdeelHypotheek/vervreemderRechtRef/Partij/IMKAD_Persoon</w:t>
            </w:r>
            <w:r w:rsidRPr="002F7B38">
              <w:rPr>
                <w:snapToGrid/>
                <w:kern w:val="0"/>
                <w:szCs w:val="18"/>
                <w:highlight w:val="white"/>
                <w:lang w:eastAsia="nl-NL"/>
              </w:rPr>
              <w:t>/</w:t>
            </w:r>
          </w:p>
          <w:p w14:paraId="0B752852" w14:textId="79B2D261" w:rsidR="002F7B38" w:rsidRPr="002F7B38" w:rsidRDefault="00E25301" w:rsidP="002F7B38">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002F7B38" w:rsidRPr="002F7B38">
              <w:rPr>
                <w:snapToGrid/>
                <w:kern w:val="0"/>
                <w:szCs w:val="18"/>
                <w:highlight w:val="white"/>
                <w:lang w:eastAsia="nl-NL"/>
              </w:rPr>
              <w:t>tia_</w:t>
            </w:r>
            <w:r w:rsidR="002F7B38" w:rsidRPr="002F7B38">
              <w:rPr>
                <w:rFonts w:cs="Arial"/>
                <w:snapToGrid/>
                <w:kern w:val="0"/>
                <w:szCs w:val="18"/>
                <w:lang w:eastAsia="nl-NL"/>
              </w:rPr>
              <w:t>PartijOnderdeel</w:t>
            </w:r>
            <w:r w:rsidR="002F7B38" w:rsidRPr="002F7B38">
              <w:rPr>
                <w:snapToGrid/>
                <w:kern w:val="0"/>
                <w:szCs w:val="18"/>
                <w:lang w:eastAsia="nl-NL"/>
              </w:rPr>
              <w:t>(‘</w:t>
            </w:r>
            <w:r>
              <w:rPr>
                <w:snapToGrid/>
                <w:kern w:val="0"/>
                <w:szCs w:val="18"/>
                <w:lang w:eastAsia="nl-NL"/>
              </w:rPr>
              <w:t>geldneme</w:t>
            </w:r>
            <w:r w:rsidR="002F7B38" w:rsidRPr="002F7B38">
              <w:rPr>
                <w:snapToGrid/>
                <w:kern w:val="0"/>
                <w:szCs w:val="18"/>
                <w:lang w:eastAsia="nl-NL"/>
              </w:rPr>
              <w:t>r’) of</w:t>
            </w:r>
            <w:r w:rsidR="00600285">
              <w:rPr>
                <w:snapToGrid/>
                <w:kern w:val="0"/>
                <w:szCs w:val="18"/>
                <w:lang w:eastAsia="nl-NL"/>
              </w:rPr>
              <w:t xml:space="preserve"> </w:t>
            </w:r>
            <w:r w:rsidR="002F7B38" w:rsidRPr="002F7B38">
              <w:rPr>
                <w:snapToGrid/>
                <w:kern w:val="0"/>
                <w:szCs w:val="18"/>
                <w:lang w:eastAsia="nl-NL"/>
              </w:rPr>
              <w:t>/tia_</w:t>
            </w:r>
            <w:r w:rsidR="002F7B38" w:rsidRPr="002F7B38">
              <w:rPr>
                <w:rFonts w:cs="Arial"/>
                <w:snapToGrid/>
                <w:kern w:val="0"/>
                <w:szCs w:val="18"/>
                <w:lang w:eastAsia="nl-NL"/>
              </w:rPr>
              <w:t>PartijOnderdeel</w:t>
            </w:r>
            <w:r w:rsidR="002F7B38" w:rsidRPr="002F7B38">
              <w:rPr>
                <w:snapToGrid/>
                <w:kern w:val="0"/>
                <w:szCs w:val="18"/>
                <w:lang w:eastAsia="nl-NL"/>
              </w:rPr>
              <w:t>(‘beiden’)</w:t>
            </w:r>
          </w:p>
          <w:p w14:paraId="289885A4" w14:textId="77777777" w:rsidR="002F7B38" w:rsidRPr="002F7B38" w:rsidRDefault="002F7B38" w:rsidP="002F7B38">
            <w:pPr>
              <w:keepNext/>
              <w:rPr>
                <w:snapToGrid/>
                <w:kern w:val="0"/>
                <w:szCs w:val="18"/>
                <w:lang w:eastAsia="nl-NL"/>
              </w:rPr>
            </w:pPr>
            <w:r w:rsidRPr="002F7B38">
              <w:rPr>
                <w:snapToGrid/>
                <w:kern w:val="0"/>
                <w:szCs w:val="18"/>
                <w:lang w:eastAsia="nl-NL"/>
              </w:rPr>
              <w:t>of</w:t>
            </w:r>
          </w:p>
          <w:p w14:paraId="586278F7" w14:textId="77777777" w:rsidR="00E25301" w:rsidRDefault="002F7B38" w:rsidP="002F7B38">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00C8319A" w14:textId="00D722E6" w:rsidR="00E25301" w:rsidRDefault="002F7B38" w:rsidP="002F7B38">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w:t>
            </w:r>
          </w:p>
          <w:p w14:paraId="6E216BCC" w14:textId="161BAF49" w:rsidR="002F7B38" w:rsidRPr="002F7B38" w:rsidRDefault="00E25301" w:rsidP="002F7B38">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002F7B38" w:rsidRPr="002F7B38">
              <w:rPr>
                <w:snapToGrid/>
                <w:kern w:val="0"/>
                <w:szCs w:val="18"/>
                <w:highlight w:val="white"/>
                <w:lang w:eastAsia="nl-NL"/>
              </w:rPr>
              <w:t>./tia_Partij</w:t>
            </w:r>
            <w:r w:rsidR="002F7B38" w:rsidRPr="002F7B38">
              <w:rPr>
                <w:snapToGrid/>
                <w:kern w:val="0"/>
                <w:szCs w:val="18"/>
                <w:lang w:eastAsia="nl-NL"/>
              </w:rPr>
              <w:t>Onderdeel(‘</w:t>
            </w:r>
            <w:r>
              <w:rPr>
                <w:snapToGrid/>
                <w:kern w:val="0"/>
                <w:szCs w:val="18"/>
                <w:lang w:eastAsia="nl-NL"/>
              </w:rPr>
              <w:t>geldnemer</w:t>
            </w:r>
            <w:r w:rsidR="002F7B38" w:rsidRPr="002F7B38">
              <w:rPr>
                <w:snapToGrid/>
                <w:kern w:val="0"/>
                <w:szCs w:val="18"/>
                <w:lang w:eastAsia="nl-NL"/>
              </w:rPr>
              <w:t>’) of</w:t>
            </w:r>
            <w:r>
              <w:rPr>
                <w:snapToGrid/>
                <w:kern w:val="0"/>
                <w:szCs w:val="18"/>
                <w:lang w:eastAsia="nl-NL"/>
              </w:rPr>
              <w:t xml:space="preserve"> </w:t>
            </w:r>
            <w:r w:rsidR="002F7B38" w:rsidRPr="002F7B38">
              <w:rPr>
                <w:snapToGrid/>
                <w:kern w:val="0"/>
                <w:szCs w:val="18"/>
                <w:lang w:eastAsia="nl-NL"/>
              </w:rPr>
              <w:t>./tia_</w:t>
            </w:r>
            <w:r w:rsidR="002F7B38" w:rsidRPr="002F7B38">
              <w:rPr>
                <w:snapToGrid/>
                <w:kern w:val="0"/>
                <w:szCs w:val="18"/>
                <w:highlight w:val="white"/>
                <w:lang w:eastAsia="nl-NL"/>
              </w:rPr>
              <w:t>PartijOnderdeel</w:t>
            </w:r>
            <w:r w:rsidR="002F7B38" w:rsidRPr="002F7B38">
              <w:rPr>
                <w:snapToGrid/>
                <w:kern w:val="0"/>
                <w:szCs w:val="18"/>
                <w:lang w:eastAsia="nl-NL"/>
              </w:rPr>
              <w:t>(‘beiden’)</w:t>
            </w:r>
          </w:p>
          <w:p w14:paraId="13316746" w14:textId="77777777" w:rsidR="002F7B38" w:rsidRPr="002F7B38" w:rsidRDefault="002F7B38" w:rsidP="002F7B38">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3348BEC1" w14:textId="77777777" w:rsidR="00E25301" w:rsidRDefault="002F7B38" w:rsidP="002F7B38">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4A260735" w14:textId="623AE817" w:rsidR="002F7B38" w:rsidRPr="002F7B38" w:rsidRDefault="002F7B38" w:rsidP="002F7B38">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75EEF26D" w14:textId="77777777" w:rsidR="00BE1823" w:rsidRDefault="00E25301" w:rsidP="00E25301">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002F7B38" w:rsidRPr="002F7B38">
              <w:rPr>
                <w:snapToGrid/>
                <w:kern w:val="0"/>
                <w:szCs w:val="18"/>
                <w:highlight w:val="white"/>
                <w:lang w:eastAsia="nl-NL"/>
              </w:rPr>
              <w:t>./tia_Partij</w:t>
            </w:r>
            <w:r w:rsidR="002F7B38" w:rsidRPr="002F7B38">
              <w:rPr>
                <w:snapToGrid/>
                <w:kern w:val="0"/>
                <w:szCs w:val="18"/>
                <w:lang w:eastAsia="nl-NL"/>
              </w:rPr>
              <w:t>Onderdeel(‘</w:t>
            </w:r>
            <w:r>
              <w:rPr>
                <w:snapToGrid/>
                <w:kern w:val="0"/>
                <w:szCs w:val="18"/>
                <w:lang w:eastAsia="nl-NL"/>
              </w:rPr>
              <w:t>geldnemer</w:t>
            </w:r>
            <w:r w:rsidR="002F7B38" w:rsidRPr="002F7B38">
              <w:rPr>
                <w:snapToGrid/>
                <w:kern w:val="0"/>
                <w:szCs w:val="18"/>
                <w:lang w:eastAsia="nl-NL"/>
              </w:rPr>
              <w:t>’) of</w:t>
            </w:r>
            <w:r>
              <w:rPr>
                <w:snapToGrid/>
                <w:kern w:val="0"/>
                <w:szCs w:val="18"/>
                <w:lang w:eastAsia="nl-NL"/>
              </w:rPr>
              <w:t xml:space="preserve"> </w:t>
            </w:r>
            <w:r w:rsidR="002F7B38" w:rsidRPr="002F7B38">
              <w:rPr>
                <w:snapToGrid/>
                <w:kern w:val="0"/>
                <w:szCs w:val="18"/>
                <w:lang w:eastAsia="nl-NL"/>
              </w:rPr>
              <w:t>/tia_</w:t>
            </w:r>
            <w:r w:rsidR="002F7B38" w:rsidRPr="002F7B38">
              <w:rPr>
                <w:snapToGrid/>
                <w:kern w:val="0"/>
                <w:szCs w:val="18"/>
                <w:highlight w:val="white"/>
                <w:lang w:eastAsia="nl-NL"/>
              </w:rPr>
              <w:t>PartijOnderdeel</w:t>
            </w:r>
            <w:r w:rsidR="002F7B38" w:rsidRPr="002F7B38">
              <w:rPr>
                <w:snapToGrid/>
                <w:kern w:val="0"/>
                <w:szCs w:val="18"/>
                <w:lang w:eastAsia="nl-NL"/>
              </w:rPr>
              <w:t>(‘beiden’)</w:t>
            </w:r>
          </w:p>
          <w:p w14:paraId="57BD4299" w14:textId="0CC4D368" w:rsidR="00D93970" w:rsidRPr="00E25301" w:rsidRDefault="00D93970" w:rsidP="00E25301">
            <w:pPr>
              <w:autoSpaceDE w:val="0"/>
              <w:autoSpaceDN w:val="0"/>
              <w:adjustRightInd w:val="0"/>
              <w:spacing w:line="240" w:lineRule="auto"/>
              <w:rPr>
                <w:snapToGrid/>
                <w:kern w:val="0"/>
                <w:szCs w:val="18"/>
                <w:u w:val="single"/>
                <w:lang w:eastAsia="nl-NL"/>
              </w:rPr>
            </w:pPr>
          </w:p>
        </w:tc>
      </w:tr>
    </w:tbl>
    <w:p w14:paraId="3C29AFD9" w14:textId="51E80878" w:rsidR="00BE1823" w:rsidRDefault="00C85DE8" w:rsidP="00C85DE8">
      <w:pPr>
        <w:pStyle w:val="Kop5"/>
      </w:pPr>
      <w:r>
        <w:lastRenderedPageBreak/>
        <w:t>Variant 2:</w:t>
      </w:r>
      <w:r w:rsidR="00C1391E">
        <w:t xml:space="preserve"> </w:t>
      </w:r>
      <w:r w:rsidR="00354B28">
        <w:t>geldnemer aangeduid met naam</w:t>
      </w:r>
    </w:p>
    <w:tbl>
      <w:tblPr>
        <w:tblW w:w="1258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6636"/>
      </w:tblGrid>
      <w:tr w:rsidR="00354B28" w14:paraId="7A95640E" w14:textId="77777777" w:rsidTr="00354B28">
        <w:tc>
          <w:tcPr>
            <w:tcW w:w="5949" w:type="dxa"/>
            <w:shd w:val="clear" w:color="auto" w:fill="E7E6E6" w:themeFill="background2"/>
          </w:tcPr>
          <w:p w14:paraId="28673E2A" w14:textId="77777777" w:rsidR="00354B28" w:rsidRDefault="00354B28" w:rsidP="003308F9">
            <w:pPr>
              <w:rPr>
                <w:lang w:val="nl"/>
              </w:rPr>
            </w:pPr>
            <w:r w:rsidRPr="00FD1CB2">
              <w:rPr>
                <w:rFonts w:cs="Arial"/>
                <w:b/>
                <w:bCs/>
                <w:szCs w:val="18"/>
              </w:rPr>
              <w:t>Modeldocument tekst</w:t>
            </w:r>
          </w:p>
        </w:tc>
        <w:tc>
          <w:tcPr>
            <w:tcW w:w="6636" w:type="dxa"/>
            <w:shd w:val="clear" w:color="auto" w:fill="E7E6E6" w:themeFill="background2"/>
          </w:tcPr>
          <w:p w14:paraId="1BC89F56" w14:textId="77777777" w:rsidR="00354B28" w:rsidRDefault="00354B28" w:rsidP="003308F9">
            <w:pPr>
              <w:rPr>
                <w:lang w:val="nl"/>
              </w:rPr>
            </w:pPr>
            <w:r w:rsidRPr="00FD1CB2">
              <w:rPr>
                <w:b/>
                <w:bCs/>
                <w:lang w:val="nl"/>
              </w:rPr>
              <w:t>Toelichting</w:t>
            </w:r>
          </w:p>
        </w:tc>
      </w:tr>
      <w:tr w:rsidR="00354B28" w14:paraId="7C8D5C93" w14:textId="77777777" w:rsidTr="00354B28">
        <w:tc>
          <w:tcPr>
            <w:tcW w:w="5949" w:type="dxa"/>
            <w:shd w:val="clear" w:color="auto" w:fill="auto"/>
          </w:tcPr>
          <w:p w14:paraId="4BFEBA06" w14:textId="7815F14B" w:rsidR="00354B28" w:rsidRPr="00492EBA" w:rsidRDefault="00492EBA" w:rsidP="003308F9">
            <w:pPr>
              <w:rPr>
                <w:rFonts w:cs="Arial"/>
                <w:b/>
                <w:bCs/>
                <w:szCs w:val="18"/>
              </w:rPr>
            </w:pP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rechtspersoon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de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heer/mevrouw</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natuurlijk 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voornoemd,</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p>
        </w:tc>
        <w:tc>
          <w:tcPr>
            <w:tcW w:w="6636" w:type="dxa"/>
            <w:shd w:val="clear" w:color="auto" w:fill="auto"/>
          </w:tcPr>
          <w:p w14:paraId="4B94CC56" w14:textId="77777777" w:rsidR="00492EBA" w:rsidRDefault="00492EBA" w:rsidP="00492EBA">
            <w:pPr>
              <w:spacing w:line="240" w:lineRule="auto"/>
            </w:pPr>
            <w:r>
              <w:t>Deze variant wordt getoond indien er op partijniveau is aangegeven dat de personen met een naam worden aangeduid.</w:t>
            </w:r>
          </w:p>
          <w:p w14:paraId="2E0433FD" w14:textId="77777777" w:rsidR="00492EBA" w:rsidRPr="00C05FBF" w:rsidRDefault="00492EBA" w:rsidP="00492EBA">
            <w:pPr>
              <w:spacing w:line="240" w:lineRule="auto"/>
            </w:pPr>
          </w:p>
          <w:p w14:paraId="4C4EC721" w14:textId="0E889D91" w:rsidR="00492EBA" w:rsidRPr="00B272A6" w:rsidRDefault="00492EBA" w:rsidP="00B272A6">
            <w:pPr>
              <w:spacing w:line="240" w:lineRule="auto"/>
            </w:pPr>
            <w:r w:rsidRPr="004A7A56">
              <w:rPr>
                <w:u w:val="single"/>
              </w:rPr>
              <w:t>Mapping</w:t>
            </w:r>
            <w:r w:rsidRPr="00AF2256">
              <w:t>:</w:t>
            </w:r>
          </w:p>
          <w:p w14:paraId="053A2538" w14:textId="77777777" w:rsidR="00492EBA" w:rsidRPr="00B272A6" w:rsidRDefault="00492EBA" w:rsidP="00B272A6">
            <w:pPr>
              <w:autoSpaceDE w:val="0"/>
              <w:autoSpaceDN w:val="0"/>
              <w:adjustRightInd w:val="0"/>
              <w:spacing w:line="240" w:lineRule="auto"/>
              <w:rPr>
                <w:snapToGrid/>
                <w:kern w:val="0"/>
                <w:szCs w:val="18"/>
                <w:highlight w:val="white"/>
                <w:lang w:eastAsia="nl-NL"/>
              </w:rPr>
            </w:pPr>
            <w:r w:rsidRPr="00B272A6">
              <w:rPr>
                <w:rFonts w:cs="Arial"/>
                <w:snapToGrid/>
                <w:kern w:val="0"/>
                <w:szCs w:val="18"/>
                <w:lang w:eastAsia="nl-NL"/>
              </w:rPr>
              <w:t>IMKAD_AangebodenStuk/StukdeelHypotheek/ vervreemderRechtRef/Partij</w:t>
            </w:r>
            <w:r w:rsidRPr="00B272A6">
              <w:rPr>
                <w:snapToGrid/>
                <w:kern w:val="0"/>
                <w:szCs w:val="18"/>
                <w:highlight w:val="white"/>
                <w:lang w:eastAsia="nl-NL"/>
              </w:rPr>
              <w:t>/</w:t>
            </w:r>
          </w:p>
          <w:p w14:paraId="22B27BDC" w14:textId="4FC468DC" w:rsidR="00492EBA" w:rsidRPr="00B272A6" w:rsidRDefault="00492EBA" w:rsidP="00B272A6">
            <w:pPr>
              <w:autoSpaceDE w:val="0"/>
              <w:autoSpaceDN w:val="0"/>
              <w:adjustRightInd w:val="0"/>
              <w:spacing w:line="240" w:lineRule="auto"/>
              <w:rPr>
                <w:snapToGrid/>
                <w:kern w:val="0"/>
                <w:szCs w:val="18"/>
                <w:lang w:eastAsia="nl-NL"/>
              </w:rPr>
            </w:pPr>
            <w:r w:rsidRPr="00B272A6">
              <w:rPr>
                <w:snapToGrid/>
                <w:kern w:val="0"/>
                <w:szCs w:val="18"/>
                <w:lang w:eastAsia="nl-NL"/>
              </w:rPr>
              <w:t xml:space="preserve">  ./tekstKeuze</w:t>
            </w:r>
          </w:p>
          <w:p w14:paraId="34466856" w14:textId="374855C5" w:rsidR="00492EBA" w:rsidRPr="00B272A6" w:rsidRDefault="00492EBA" w:rsidP="00B272A6">
            <w:pPr>
              <w:autoSpaceDE w:val="0"/>
              <w:autoSpaceDN w:val="0"/>
              <w:adjustRightInd w:val="0"/>
              <w:spacing w:line="240" w:lineRule="auto"/>
              <w:rPr>
                <w:snapToGrid/>
                <w:kern w:val="0"/>
                <w:szCs w:val="18"/>
                <w:lang w:eastAsia="nl-NL"/>
              </w:rPr>
            </w:pPr>
            <w:r w:rsidRPr="00B272A6">
              <w:rPr>
                <w:snapToGrid/>
                <w:kern w:val="0"/>
                <w:szCs w:val="18"/>
                <w:lang w:eastAsia="nl-NL"/>
              </w:rPr>
              <w:t xml:space="preserve">    ./tagNaam(‘k_VerwijzingPersoon’)</w:t>
            </w:r>
          </w:p>
          <w:p w14:paraId="114A1524" w14:textId="77777777" w:rsidR="00354B28" w:rsidRDefault="00492EBA" w:rsidP="00B272A6">
            <w:pPr>
              <w:spacing w:line="240" w:lineRule="auto"/>
              <w:rPr>
                <w:snapToGrid/>
                <w:kern w:val="0"/>
                <w:szCs w:val="18"/>
                <w:lang w:eastAsia="nl-NL"/>
              </w:rPr>
            </w:pPr>
            <w:r w:rsidRPr="00B272A6">
              <w:rPr>
                <w:snapToGrid/>
                <w:kern w:val="0"/>
                <w:szCs w:val="18"/>
                <w:lang w:eastAsia="nl-NL"/>
              </w:rPr>
              <w:t xml:space="preserve">    ./tekst(‘naam’)</w:t>
            </w:r>
          </w:p>
          <w:p w14:paraId="76846C71" w14:textId="371CE00B" w:rsidR="00B272A6" w:rsidRDefault="00B272A6" w:rsidP="00B272A6">
            <w:pPr>
              <w:spacing w:line="240" w:lineRule="auto"/>
              <w:rPr>
                <w:b/>
                <w:bCs/>
                <w:szCs w:val="18"/>
                <w:lang w:eastAsia="nl-NL"/>
              </w:rPr>
            </w:pPr>
          </w:p>
          <w:p w14:paraId="481A65A1" w14:textId="77777777" w:rsidR="00B272A6" w:rsidRDefault="00B272A6" w:rsidP="00B272A6">
            <w:pPr>
              <w:autoSpaceDE w:val="0"/>
              <w:autoSpaceDN w:val="0"/>
              <w:adjustRightInd w:val="0"/>
              <w:spacing w:line="240" w:lineRule="auto"/>
              <w:rPr>
                <w:snapToGrid/>
                <w:kern w:val="0"/>
                <w:szCs w:val="18"/>
                <w:u w:val="single"/>
                <w:lang w:eastAsia="nl-NL"/>
              </w:rPr>
            </w:pPr>
            <w:r>
              <w:rPr>
                <w:snapToGrid/>
                <w:kern w:val="0"/>
                <w:szCs w:val="18"/>
                <w:u w:val="single"/>
                <w:lang w:eastAsia="nl-NL"/>
              </w:rPr>
              <w:t>Mapping partijnaam persoon ‘geldnemer’:</w:t>
            </w:r>
          </w:p>
          <w:p w14:paraId="37B9B66B" w14:textId="77777777" w:rsidR="00B272A6" w:rsidRDefault="00B272A6" w:rsidP="00B272A6">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//StukdeelHypotheek/vervreemderRechtRef/Partij/IMKAD_Persoon</w:t>
            </w:r>
            <w:r w:rsidRPr="002F7B38">
              <w:rPr>
                <w:snapToGrid/>
                <w:kern w:val="0"/>
                <w:szCs w:val="18"/>
                <w:highlight w:val="white"/>
                <w:lang w:eastAsia="nl-NL"/>
              </w:rPr>
              <w:t>/</w:t>
            </w:r>
          </w:p>
          <w:p w14:paraId="6A97F40C" w14:textId="77777777" w:rsidR="00B272A6" w:rsidRPr="002F7B38" w:rsidRDefault="00B272A6" w:rsidP="00B272A6">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w:t>
            </w:r>
            <w:r w:rsidRPr="002F7B38">
              <w:rPr>
                <w:rFonts w:cs="Arial"/>
                <w:snapToGrid/>
                <w:kern w:val="0"/>
                <w:szCs w:val="18"/>
                <w:lang w:eastAsia="nl-NL"/>
              </w:rPr>
              <w:t>PartijOnderdeel</w:t>
            </w:r>
            <w:r w:rsidRPr="002F7B38">
              <w:rPr>
                <w:snapToGrid/>
                <w:kern w:val="0"/>
                <w:szCs w:val="18"/>
                <w:lang w:eastAsia="nl-NL"/>
              </w:rPr>
              <w:t>(‘</w:t>
            </w:r>
            <w:r>
              <w:rPr>
                <w:snapToGrid/>
                <w:kern w:val="0"/>
                <w:szCs w:val="18"/>
                <w:lang w:eastAsia="nl-NL"/>
              </w:rPr>
              <w:t>geldneme</w:t>
            </w:r>
            <w:r w:rsidRPr="002F7B38">
              <w:rPr>
                <w:snapToGrid/>
                <w:kern w:val="0"/>
                <w:szCs w:val="18"/>
                <w:lang w:eastAsia="nl-NL"/>
              </w:rPr>
              <w:t>r’) of</w:t>
            </w:r>
            <w:r>
              <w:rPr>
                <w:snapToGrid/>
                <w:kern w:val="0"/>
                <w:szCs w:val="18"/>
                <w:lang w:eastAsia="nl-NL"/>
              </w:rPr>
              <w:t xml:space="preserve"> </w:t>
            </w:r>
            <w:r w:rsidRPr="002F7B38">
              <w:rPr>
                <w:snapToGrid/>
                <w:kern w:val="0"/>
                <w:szCs w:val="18"/>
                <w:lang w:eastAsia="nl-NL"/>
              </w:rPr>
              <w:t>/tia_</w:t>
            </w:r>
            <w:r w:rsidRPr="002F7B38">
              <w:rPr>
                <w:rFonts w:cs="Arial"/>
                <w:snapToGrid/>
                <w:kern w:val="0"/>
                <w:szCs w:val="18"/>
                <w:lang w:eastAsia="nl-NL"/>
              </w:rPr>
              <w:t>PartijOnderdeel</w:t>
            </w:r>
            <w:r w:rsidRPr="002F7B38">
              <w:rPr>
                <w:snapToGrid/>
                <w:kern w:val="0"/>
                <w:szCs w:val="18"/>
                <w:lang w:eastAsia="nl-NL"/>
              </w:rPr>
              <w:t>(‘beiden’)</w:t>
            </w:r>
          </w:p>
          <w:p w14:paraId="627A4DA5" w14:textId="77777777" w:rsidR="00B272A6" w:rsidRPr="002F7B38" w:rsidRDefault="00B272A6" w:rsidP="00B272A6">
            <w:pPr>
              <w:keepNext/>
              <w:rPr>
                <w:snapToGrid/>
                <w:kern w:val="0"/>
                <w:szCs w:val="18"/>
                <w:lang w:eastAsia="nl-NL"/>
              </w:rPr>
            </w:pPr>
            <w:r w:rsidRPr="002F7B38">
              <w:rPr>
                <w:snapToGrid/>
                <w:kern w:val="0"/>
                <w:szCs w:val="18"/>
                <w:lang w:eastAsia="nl-NL"/>
              </w:rPr>
              <w:t>of</w:t>
            </w:r>
          </w:p>
          <w:p w14:paraId="09019241" w14:textId="77777777" w:rsidR="00B272A6" w:rsidRDefault="00B272A6" w:rsidP="00B272A6">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1C547CE4" w14:textId="77777777" w:rsidR="00B272A6" w:rsidRDefault="00B272A6" w:rsidP="00B272A6">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w:t>
            </w:r>
          </w:p>
          <w:p w14:paraId="7047EFEC" w14:textId="77777777" w:rsidR="00B272A6" w:rsidRPr="002F7B38" w:rsidRDefault="00B272A6" w:rsidP="00B272A6">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./tia_Partij</w:t>
            </w:r>
            <w:r w:rsidRPr="002F7B38">
              <w:rPr>
                <w:snapToGrid/>
                <w:kern w:val="0"/>
                <w:szCs w:val="18"/>
                <w:lang w:eastAsia="nl-NL"/>
              </w:rPr>
              <w:t>Onderdeel(‘</w:t>
            </w:r>
            <w:r>
              <w:rPr>
                <w:snapToGrid/>
                <w:kern w:val="0"/>
                <w:szCs w:val="18"/>
                <w:lang w:eastAsia="nl-NL"/>
              </w:rPr>
              <w:t>geldnemer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snapToGrid/>
                <w:kern w:val="0"/>
                <w:szCs w:val="18"/>
                <w:highlight w:val="white"/>
                <w:lang w:eastAsia="nl-NL"/>
              </w:rPr>
              <w:t>PartijOnderdeel</w:t>
            </w:r>
            <w:r w:rsidRPr="002F7B38">
              <w:rPr>
                <w:snapToGrid/>
                <w:kern w:val="0"/>
                <w:szCs w:val="18"/>
                <w:lang w:eastAsia="nl-NL"/>
              </w:rPr>
              <w:t>(‘beiden’)</w:t>
            </w:r>
          </w:p>
          <w:p w14:paraId="12CC1A50" w14:textId="77777777" w:rsidR="00B272A6" w:rsidRPr="002F7B38" w:rsidRDefault="00B272A6" w:rsidP="00B272A6">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3B1A1FFE" w14:textId="77777777" w:rsidR="00B272A6" w:rsidRDefault="00B272A6" w:rsidP="00B272A6">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lastRenderedPageBreak/>
              <w:t>//StukdeelHypotheek/vervreemderRechtRef/Partij/IMKAD_Persoon/</w:t>
            </w:r>
          </w:p>
          <w:p w14:paraId="744A1E33" w14:textId="77777777" w:rsidR="00B272A6" w:rsidRPr="002F7B38" w:rsidRDefault="00B272A6" w:rsidP="00B272A6">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5A757CF1" w14:textId="77777777" w:rsidR="00B272A6" w:rsidRDefault="00B272A6" w:rsidP="00B272A6">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./tia_Partij</w:t>
            </w:r>
            <w:r w:rsidRPr="002F7B38">
              <w:rPr>
                <w:snapToGrid/>
                <w:kern w:val="0"/>
                <w:szCs w:val="18"/>
                <w:lang w:eastAsia="nl-NL"/>
              </w:rPr>
              <w:t>Onderdeel(‘</w:t>
            </w:r>
            <w:r>
              <w:rPr>
                <w:snapToGrid/>
                <w:kern w:val="0"/>
                <w:szCs w:val="18"/>
                <w:lang w:eastAsia="nl-NL"/>
              </w:rPr>
              <w:t>geldnemer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snapToGrid/>
                <w:kern w:val="0"/>
                <w:szCs w:val="18"/>
                <w:highlight w:val="white"/>
                <w:lang w:eastAsia="nl-NL"/>
              </w:rPr>
              <w:t>PartijOnderdeel</w:t>
            </w:r>
            <w:r w:rsidRPr="002F7B38">
              <w:rPr>
                <w:snapToGrid/>
                <w:kern w:val="0"/>
                <w:szCs w:val="18"/>
                <w:lang w:eastAsia="nl-NL"/>
              </w:rPr>
              <w:t>(‘beiden’)</w:t>
            </w:r>
          </w:p>
          <w:p w14:paraId="69CBCEAD" w14:textId="3636698F" w:rsidR="00B272A6" w:rsidRDefault="00B272A6" w:rsidP="00B272A6">
            <w:pPr>
              <w:spacing w:line="240" w:lineRule="auto"/>
              <w:rPr>
                <w:b/>
                <w:bCs/>
                <w:szCs w:val="18"/>
                <w:lang w:eastAsia="nl-NL"/>
              </w:rPr>
            </w:pPr>
          </w:p>
          <w:p w14:paraId="1A8EE045" w14:textId="77777777" w:rsidR="00B272A6" w:rsidRPr="004A7A56" w:rsidRDefault="00B272A6" w:rsidP="00B272A6">
            <w:pPr>
              <w:spacing w:line="240" w:lineRule="atLeast"/>
              <w:rPr>
                <w:rFonts w:cs="Arial"/>
                <w:snapToGrid/>
                <w:szCs w:val="18"/>
                <w:u w:val="single"/>
              </w:rPr>
            </w:pPr>
            <w:r w:rsidRPr="004A7A56">
              <w:rPr>
                <w:rFonts w:cs="Arial"/>
                <w:snapToGrid/>
                <w:szCs w:val="18"/>
                <w:u w:val="single"/>
              </w:rPr>
              <w:t>Mapping naam rechtspersoon:</w:t>
            </w:r>
          </w:p>
          <w:p w14:paraId="561F4A6C" w14:textId="77777777" w:rsidR="00B272A6" w:rsidRPr="00B272A6" w:rsidRDefault="00B272A6" w:rsidP="00B272A6">
            <w:pPr>
              <w:spacing w:line="240" w:lineRule="auto"/>
              <w:rPr>
                <w:szCs w:val="18"/>
              </w:rPr>
            </w:pPr>
            <w:r w:rsidRPr="00B272A6">
              <w:rPr>
                <w:szCs w:val="18"/>
              </w:rPr>
              <w:t>//IMKAD_Persoon/tia_AanduidingPersoon</w:t>
            </w:r>
          </w:p>
          <w:p w14:paraId="0976F5DE" w14:textId="77777777" w:rsidR="00B272A6" w:rsidRPr="00B272A6" w:rsidRDefault="00B272A6" w:rsidP="00B272A6">
            <w:pPr>
              <w:spacing w:line="240" w:lineRule="auto"/>
              <w:rPr>
                <w:i/>
                <w:szCs w:val="18"/>
              </w:rPr>
            </w:pPr>
            <w:r w:rsidRPr="00B272A6">
              <w:rPr>
                <w:i/>
                <w:szCs w:val="18"/>
              </w:rPr>
              <w:t>-</w:t>
            </w:r>
            <w:r w:rsidRPr="00B272A6">
              <w:rPr>
                <w:szCs w:val="18"/>
              </w:rPr>
              <w:t>anders</w:t>
            </w:r>
          </w:p>
          <w:p w14:paraId="33C2F6F4" w14:textId="77777777" w:rsidR="00B272A6" w:rsidRPr="00B272A6" w:rsidRDefault="00B272A6" w:rsidP="00B272A6">
            <w:pPr>
              <w:spacing w:line="240" w:lineRule="auto"/>
              <w:rPr>
                <w:rFonts w:cs="Arial"/>
                <w:szCs w:val="18"/>
              </w:rPr>
            </w:pPr>
            <w:r w:rsidRPr="00B272A6">
              <w:rPr>
                <w:szCs w:val="18"/>
              </w:rPr>
              <w:t>//IMKAD_Persoon/tia_Gegevens/NHR_Rechtspersoon/</w:t>
            </w:r>
          </w:p>
          <w:p w14:paraId="5988B60C" w14:textId="77777777" w:rsidR="00B272A6" w:rsidRPr="00B272A6" w:rsidRDefault="00B272A6" w:rsidP="00B272A6">
            <w:pPr>
              <w:spacing w:line="240" w:lineRule="auto"/>
              <w:ind w:left="227"/>
              <w:rPr>
                <w:szCs w:val="18"/>
              </w:rPr>
            </w:pPr>
            <w:r w:rsidRPr="00B272A6">
              <w:rPr>
                <w:szCs w:val="18"/>
              </w:rPr>
              <w:t>./statutaireNaam</w:t>
            </w:r>
          </w:p>
          <w:p w14:paraId="6CBCC82B" w14:textId="77777777" w:rsidR="00B272A6" w:rsidRDefault="00B272A6" w:rsidP="00B272A6">
            <w:pPr>
              <w:pStyle w:val="streepje"/>
              <w:numPr>
                <w:ilvl w:val="0"/>
                <w:numId w:val="0"/>
              </w:numPr>
              <w:spacing w:line="240" w:lineRule="auto"/>
            </w:pPr>
          </w:p>
          <w:p w14:paraId="48852C32" w14:textId="05487015" w:rsidR="00B272A6" w:rsidRPr="00B272A6" w:rsidRDefault="00B272A6" w:rsidP="00B272A6">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37FD6337" w14:textId="77777777" w:rsidR="00B272A6" w:rsidRPr="00B272A6" w:rsidRDefault="00B272A6" w:rsidP="00B272A6">
            <w:pPr>
              <w:spacing w:line="240" w:lineRule="auto"/>
              <w:rPr>
                <w:szCs w:val="18"/>
              </w:rPr>
            </w:pPr>
            <w:r w:rsidRPr="00B272A6">
              <w:rPr>
                <w:szCs w:val="18"/>
              </w:rPr>
              <w:t>//IMKAD_Persoon/tia_Gegevens/IMKAD_KadNatuurlijkPersoon</w:t>
            </w:r>
          </w:p>
          <w:p w14:paraId="0ED401C9" w14:textId="77777777" w:rsidR="00B272A6" w:rsidRPr="00B272A6" w:rsidRDefault="00B272A6" w:rsidP="00B272A6">
            <w:pPr>
              <w:spacing w:line="240" w:lineRule="auto"/>
              <w:ind w:left="227"/>
              <w:rPr>
                <w:szCs w:val="18"/>
              </w:rPr>
            </w:pPr>
            <w:r w:rsidRPr="00B272A6">
              <w:rPr>
                <w:szCs w:val="18"/>
              </w:rPr>
              <w:t>./voornamen</w:t>
            </w:r>
          </w:p>
          <w:p w14:paraId="76553676" w14:textId="77777777" w:rsidR="00B272A6" w:rsidRPr="00B272A6" w:rsidRDefault="00B272A6" w:rsidP="00B272A6">
            <w:pPr>
              <w:spacing w:line="240" w:lineRule="auto"/>
              <w:ind w:left="227"/>
              <w:rPr>
                <w:szCs w:val="18"/>
              </w:rPr>
            </w:pPr>
            <w:r w:rsidRPr="00B272A6">
              <w:rPr>
                <w:szCs w:val="18"/>
              </w:rPr>
              <w:t>./voorvoegselsgeslachtsnaam</w:t>
            </w:r>
          </w:p>
          <w:p w14:paraId="3E1740C8" w14:textId="77777777" w:rsidR="00B272A6" w:rsidRPr="00B272A6" w:rsidRDefault="00B272A6" w:rsidP="00B272A6">
            <w:pPr>
              <w:spacing w:line="240" w:lineRule="auto"/>
              <w:ind w:left="227"/>
              <w:rPr>
                <w:szCs w:val="18"/>
              </w:rPr>
            </w:pPr>
            <w:r w:rsidRPr="00B272A6">
              <w:rPr>
                <w:szCs w:val="18"/>
              </w:rPr>
              <w:t>./geslachtsnaam</w:t>
            </w:r>
          </w:p>
          <w:p w14:paraId="1D1D127F" w14:textId="77777777" w:rsidR="00B272A6" w:rsidRPr="00B272A6" w:rsidRDefault="00B272A6" w:rsidP="00B272A6">
            <w:pPr>
              <w:spacing w:line="240" w:lineRule="auto"/>
              <w:rPr>
                <w:szCs w:val="18"/>
              </w:rPr>
            </w:pPr>
            <w:r w:rsidRPr="00B272A6">
              <w:rPr>
                <w:szCs w:val="18"/>
              </w:rPr>
              <w:t>-anders</w:t>
            </w:r>
          </w:p>
          <w:p w14:paraId="7F5B63CE" w14:textId="77777777" w:rsidR="00B272A6" w:rsidRPr="00B272A6" w:rsidRDefault="00B272A6" w:rsidP="00B272A6">
            <w:pPr>
              <w:spacing w:line="240" w:lineRule="auto"/>
              <w:rPr>
                <w:szCs w:val="18"/>
              </w:rPr>
            </w:pPr>
            <w:r w:rsidRPr="00B272A6">
              <w:rPr>
                <w:szCs w:val="18"/>
              </w:rPr>
              <w:t>//IMKAD_Persoon/tia_Gegevens/GBA_Ingezetene/</w:t>
            </w:r>
          </w:p>
          <w:p w14:paraId="7010D596" w14:textId="77777777" w:rsidR="00B272A6" w:rsidRPr="00B272A6" w:rsidRDefault="00B272A6" w:rsidP="00B272A6">
            <w:pPr>
              <w:spacing w:line="240" w:lineRule="auto"/>
              <w:ind w:left="227"/>
              <w:rPr>
                <w:szCs w:val="18"/>
              </w:rPr>
            </w:pPr>
            <w:r w:rsidRPr="00B272A6">
              <w:rPr>
                <w:szCs w:val="18"/>
              </w:rPr>
              <w:t>./naam/voornamen</w:t>
            </w:r>
          </w:p>
          <w:p w14:paraId="50DED028" w14:textId="77777777" w:rsidR="00B272A6" w:rsidRPr="00B272A6" w:rsidRDefault="00B272A6" w:rsidP="00B272A6">
            <w:pPr>
              <w:spacing w:line="240" w:lineRule="auto"/>
              <w:ind w:left="227"/>
              <w:rPr>
                <w:szCs w:val="18"/>
              </w:rPr>
            </w:pPr>
            <w:r w:rsidRPr="00B272A6">
              <w:rPr>
                <w:szCs w:val="18"/>
              </w:rPr>
              <w:t>./tia_VoorvoegselsNaam</w:t>
            </w:r>
          </w:p>
          <w:p w14:paraId="0EE46155" w14:textId="77777777" w:rsidR="00B272A6" w:rsidRPr="00B272A6" w:rsidRDefault="00B272A6" w:rsidP="00B272A6">
            <w:pPr>
              <w:spacing w:line="240" w:lineRule="auto"/>
              <w:ind w:left="227"/>
              <w:rPr>
                <w:szCs w:val="18"/>
              </w:rPr>
            </w:pPr>
            <w:r w:rsidRPr="00B272A6">
              <w:rPr>
                <w:szCs w:val="18"/>
              </w:rPr>
              <w:t>./tia_NaamZonderVoorvoegsels</w:t>
            </w:r>
          </w:p>
          <w:p w14:paraId="6A76A257" w14:textId="77777777" w:rsidR="00B272A6" w:rsidRPr="004A7A56" w:rsidRDefault="00B272A6" w:rsidP="00B272A6">
            <w:pPr>
              <w:spacing w:line="240" w:lineRule="auto"/>
              <w:rPr>
                <w:szCs w:val="18"/>
                <w:u w:val="single"/>
              </w:rPr>
            </w:pPr>
          </w:p>
          <w:p w14:paraId="643EC0BD" w14:textId="77777777" w:rsidR="00B272A6" w:rsidRPr="004A7A56" w:rsidRDefault="00B272A6" w:rsidP="00B272A6">
            <w:pPr>
              <w:spacing w:line="240" w:lineRule="auto"/>
              <w:rPr>
                <w:szCs w:val="18"/>
                <w:u w:val="single"/>
              </w:rPr>
            </w:pPr>
            <w:r w:rsidRPr="004A7A56">
              <w:rPr>
                <w:szCs w:val="18"/>
                <w:u w:val="single"/>
              </w:rPr>
              <w:t>Mapping geslacht ingezetene (in beide gevallen):</w:t>
            </w:r>
          </w:p>
          <w:p w14:paraId="56750A65" w14:textId="77777777" w:rsidR="00B272A6" w:rsidRPr="00B272A6" w:rsidRDefault="00B272A6" w:rsidP="00B272A6">
            <w:pPr>
              <w:spacing w:line="240" w:lineRule="auto"/>
              <w:rPr>
                <w:szCs w:val="18"/>
              </w:rPr>
            </w:pPr>
            <w:r w:rsidRPr="00B272A6">
              <w:rPr>
                <w:szCs w:val="18"/>
              </w:rPr>
              <w:t>//IMKAD_Persoon/tia_Gegevens/GBA_Ingezetene/</w:t>
            </w:r>
          </w:p>
          <w:p w14:paraId="631CA892" w14:textId="77777777" w:rsidR="00B272A6" w:rsidRPr="00B272A6" w:rsidRDefault="00B272A6" w:rsidP="00B272A6">
            <w:pPr>
              <w:spacing w:line="240" w:lineRule="auto"/>
              <w:ind w:left="227"/>
              <w:rPr>
                <w:szCs w:val="18"/>
              </w:rPr>
            </w:pPr>
            <w:r w:rsidRPr="00B272A6">
              <w:rPr>
                <w:szCs w:val="18"/>
              </w:rPr>
              <w:t>./geslacht</w:t>
            </w:r>
          </w:p>
          <w:p w14:paraId="5D7BC7BF" w14:textId="77777777" w:rsidR="00B272A6" w:rsidRPr="004A7A56" w:rsidRDefault="00B272A6" w:rsidP="00B272A6">
            <w:pPr>
              <w:spacing w:line="240" w:lineRule="auto"/>
              <w:rPr>
                <w:sz w:val="16"/>
                <w:szCs w:val="16"/>
              </w:rPr>
            </w:pPr>
          </w:p>
          <w:p w14:paraId="70AADB00" w14:textId="77777777" w:rsidR="00B272A6" w:rsidRPr="004A7A56" w:rsidRDefault="00B272A6" w:rsidP="00B272A6">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65A08F6D" w14:textId="77777777" w:rsidR="00B272A6" w:rsidRPr="00B272A6" w:rsidRDefault="00B272A6" w:rsidP="00B272A6">
            <w:pPr>
              <w:spacing w:line="240" w:lineRule="auto"/>
              <w:rPr>
                <w:szCs w:val="18"/>
              </w:rPr>
            </w:pPr>
            <w:r w:rsidRPr="00B272A6">
              <w:rPr>
                <w:szCs w:val="18"/>
              </w:rPr>
              <w:t>//IMKAD_Persoon /IMKAD_NietIngezetene/</w:t>
            </w:r>
          </w:p>
          <w:p w14:paraId="5BAB2F53" w14:textId="77777777" w:rsidR="00B272A6" w:rsidRPr="00B272A6" w:rsidRDefault="00B272A6" w:rsidP="00B272A6">
            <w:pPr>
              <w:spacing w:line="240" w:lineRule="auto"/>
              <w:ind w:left="227"/>
              <w:rPr>
                <w:szCs w:val="18"/>
              </w:rPr>
            </w:pPr>
            <w:r w:rsidRPr="00B272A6">
              <w:rPr>
                <w:szCs w:val="18"/>
              </w:rPr>
              <w:t>./voornamen</w:t>
            </w:r>
          </w:p>
          <w:p w14:paraId="51435E1D" w14:textId="77777777" w:rsidR="00B272A6" w:rsidRPr="00B272A6" w:rsidRDefault="00B272A6" w:rsidP="00B272A6">
            <w:pPr>
              <w:spacing w:line="240" w:lineRule="auto"/>
              <w:ind w:left="227"/>
              <w:rPr>
                <w:szCs w:val="18"/>
              </w:rPr>
            </w:pPr>
            <w:r w:rsidRPr="00B272A6">
              <w:rPr>
                <w:szCs w:val="18"/>
              </w:rPr>
              <w:t>./voorvoegsels</w:t>
            </w:r>
          </w:p>
          <w:p w14:paraId="207E6C02" w14:textId="77777777" w:rsidR="00B272A6" w:rsidRPr="00B272A6" w:rsidRDefault="00B272A6" w:rsidP="00B272A6">
            <w:pPr>
              <w:spacing w:line="240" w:lineRule="auto"/>
              <w:ind w:left="227"/>
              <w:rPr>
                <w:szCs w:val="18"/>
              </w:rPr>
            </w:pPr>
            <w:r w:rsidRPr="00B272A6">
              <w:rPr>
                <w:szCs w:val="18"/>
              </w:rPr>
              <w:t>./geslachtsnaam</w:t>
            </w:r>
          </w:p>
          <w:p w14:paraId="607C7195" w14:textId="6FF78143" w:rsidR="00B272A6" w:rsidRDefault="00B272A6" w:rsidP="00B272A6">
            <w:pPr>
              <w:spacing w:line="240" w:lineRule="auto"/>
              <w:rPr>
                <w:szCs w:val="18"/>
              </w:rPr>
            </w:pPr>
            <w:r w:rsidRPr="00B272A6">
              <w:rPr>
                <w:szCs w:val="18"/>
              </w:rPr>
              <w:t xml:space="preserve">     ./geslacht</w:t>
            </w:r>
          </w:p>
          <w:p w14:paraId="0526DD95" w14:textId="0FB13C46" w:rsidR="003308F9" w:rsidRDefault="003308F9" w:rsidP="00B272A6">
            <w:pPr>
              <w:spacing w:line="240" w:lineRule="auto"/>
              <w:rPr>
                <w:b/>
                <w:bCs/>
                <w:szCs w:val="18"/>
                <w:lang w:eastAsia="nl-NL"/>
              </w:rPr>
            </w:pPr>
          </w:p>
          <w:p w14:paraId="1D61FD22" w14:textId="179658F3" w:rsidR="003308F9" w:rsidRDefault="003308F9" w:rsidP="00B272A6">
            <w:pPr>
              <w:spacing w:line="240" w:lineRule="auto"/>
              <w:rPr>
                <w:szCs w:val="18"/>
                <w:u w:val="single"/>
                <w:lang w:eastAsia="nl-NL"/>
              </w:rPr>
            </w:pPr>
            <w:r>
              <w:rPr>
                <w:szCs w:val="18"/>
                <w:u w:val="single"/>
                <w:lang w:eastAsia="nl-NL"/>
              </w:rPr>
              <w:t>Mapping ‘voornoemd’</w:t>
            </w:r>
          </w:p>
          <w:p w14:paraId="57C7881F" w14:textId="77777777" w:rsidR="003308F9" w:rsidRPr="003308F9" w:rsidRDefault="003308F9" w:rsidP="003308F9">
            <w:pPr>
              <w:autoSpaceDE w:val="0"/>
              <w:autoSpaceDN w:val="0"/>
              <w:adjustRightInd w:val="0"/>
              <w:spacing w:line="240" w:lineRule="auto"/>
              <w:rPr>
                <w:snapToGrid/>
                <w:kern w:val="0"/>
                <w:szCs w:val="18"/>
                <w:highlight w:val="white"/>
                <w:lang w:eastAsia="nl-NL"/>
              </w:rPr>
            </w:pPr>
            <w:r w:rsidRPr="003308F9">
              <w:rPr>
                <w:rFonts w:cs="Arial"/>
                <w:snapToGrid/>
                <w:kern w:val="0"/>
                <w:szCs w:val="18"/>
                <w:lang w:eastAsia="nl-NL"/>
              </w:rPr>
              <w:t>IMKAD_AangebodenStuk/StukdeelHypotheek/ vervreemderRechtRef/Partij</w:t>
            </w:r>
            <w:r w:rsidRPr="003308F9">
              <w:rPr>
                <w:snapToGrid/>
                <w:kern w:val="0"/>
                <w:szCs w:val="18"/>
                <w:highlight w:val="white"/>
                <w:lang w:eastAsia="nl-NL"/>
              </w:rPr>
              <w:t>/</w:t>
            </w:r>
          </w:p>
          <w:p w14:paraId="1CBDF2B8" w14:textId="77777777" w:rsidR="003308F9" w:rsidRPr="003308F9" w:rsidRDefault="003308F9" w:rsidP="003308F9">
            <w:pPr>
              <w:autoSpaceDE w:val="0"/>
              <w:autoSpaceDN w:val="0"/>
              <w:adjustRightInd w:val="0"/>
              <w:spacing w:line="240" w:lineRule="auto"/>
              <w:ind w:left="227"/>
              <w:rPr>
                <w:snapToGrid/>
                <w:kern w:val="0"/>
                <w:szCs w:val="18"/>
                <w:lang w:eastAsia="nl-NL"/>
              </w:rPr>
            </w:pPr>
            <w:r w:rsidRPr="003308F9">
              <w:rPr>
                <w:snapToGrid/>
                <w:kern w:val="0"/>
                <w:szCs w:val="18"/>
                <w:lang w:eastAsia="nl-NL"/>
              </w:rPr>
              <w:t>./tekstKeuze</w:t>
            </w:r>
          </w:p>
          <w:p w14:paraId="3E152E12" w14:textId="518BCC0A" w:rsidR="003308F9" w:rsidRPr="003308F9" w:rsidRDefault="003308F9" w:rsidP="003308F9">
            <w:pPr>
              <w:autoSpaceDE w:val="0"/>
              <w:autoSpaceDN w:val="0"/>
              <w:adjustRightInd w:val="0"/>
              <w:spacing w:line="240" w:lineRule="auto"/>
              <w:ind w:left="454"/>
              <w:rPr>
                <w:snapToGrid/>
                <w:kern w:val="0"/>
                <w:szCs w:val="18"/>
                <w:lang w:eastAsia="nl-NL"/>
              </w:rPr>
            </w:pPr>
            <w:r w:rsidRPr="003308F9">
              <w:rPr>
                <w:snapToGrid/>
                <w:kern w:val="0"/>
                <w:szCs w:val="18"/>
                <w:lang w:eastAsia="nl-NL"/>
              </w:rPr>
              <w:lastRenderedPageBreak/>
              <w:t>./tagNaam(‘k_</w:t>
            </w:r>
            <w:ins w:id="181" w:author="Awater, Eric" w:date="2020-07-17T15:08:00Z">
              <w:r w:rsidR="00BC1A29">
                <w:rPr>
                  <w:snapToGrid/>
                  <w:kern w:val="0"/>
                  <w:szCs w:val="18"/>
                  <w:lang w:eastAsia="nl-NL"/>
                </w:rPr>
                <w:t>Geldnemer</w:t>
              </w:r>
            </w:ins>
            <w:del w:id="182" w:author="Awater, Eric" w:date="2020-07-17T15:08:00Z">
              <w:r w:rsidRPr="003308F9" w:rsidDel="00BC1A29">
                <w:rPr>
                  <w:snapToGrid/>
                  <w:kern w:val="0"/>
                  <w:szCs w:val="18"/>
                  <w:lang w:eastAsia="nl-NL"/>
                </w:rPr>
                <w:delText>Schuldenaar</w:delText>
              </w:r>
            </w:del>
            <w:r w:rsidRPr="003308F9">
              <w:rPr>
                <w:snapToGrid/>
                <w:kern w:val="0"/>
                <w:szCs w:val="18"/>
                <w:lang w:eastAsia="nl-NL"/>
              </w:rPr>
              <w:t>Voornoemd’)</w:t>
            </w:r>
          </w:p>
          <w:p w14:paraId="4D954F57" w14:textId="77777777" w:rsidR="003308F9" w:rsidRPr="003308F9" w:rsidRDefault="003308F9" w:rsidP="003308F9">
            <w:pPr>
              <w:autoSpaceDE w:val="0"/>
              <w:autoSpaceDN w:val="0"/>
              <w:adjustRightInd w:val="0"/>
              <w:spacing w:line="240" w:lineRule="auto"/>
              <w:ind w:left="454"/>
              <w:rPr>
                <w:snapToGrid/>
                <w:kern w:val="0"/>
                <w:szCs w:val="18"/>
                <w:lang w:eastAsia="nl-NL"/>
              </w:rPr>
            </w:pPr>
            <w:r w:rsidRPr="003308F9">
              <w:rPr>
                <w:snapToGrid/>
                <w:kern w:val="0"/>
                <w:szCs w:val="18"/>
                <w:lang w:eastAsia="nl-NL"/>
              </w:rPr>
              <w:t>./tekst(‘voornoemd’)</w:t>
            </w:r>
          </w:p>
          <w:p w14:paraId="063363EE" w14:textId="16452AB7" w:rsidR="00B272A6" w:rsidRPr="00FD1CB2" w:rsidRDefault="00B272A6" w:rsidP="00B272A6">
            <w:pPr>
              <w:spacing w:line="240" w:lineRule="auto"/>
              <w:rPr>
                <w:b/>
                <w:bCs/>
                <w:lang w:val="nl"/>
              </w:rPr>
            </w:pPr>
          </w:p>
        </w:tc>
      </w:tr>
    </w:tbl>
    <w:p w14:paraId="34EDC52D" w14:textId="77777777" w:rsidR="00354B28" w:rsidRPr="00354B28" w:rsidRDefault="00354B28" w:rsidP="00354B28"/>
    <w:p w14:paraId="71995419" w14:textId="78EB1D1C" w:rsidR="00A5124C" w:rsidRDefault="003308F9" w:rsidP="003308F9">
      <w:pPr>
        <w:pStyle w:val="Kop5"/>
      </w:pPr>
      <w:r>
        <w:t>Afsluiting geldnemer</w:t>
      </w:r>
    </w:p>
    <w:p w14:paraId="6EC8B215" w14:textId="1308E31A" w:rsidR="003308F9" w:rsidRDefault="003308F9" w:rsidP="003308F9">
      <w:r>
        <w:t>Deze tekst wordt altijd getoond als afsluiting van de geldnemer ongeacht de gekozen variant zoals hierboven is beschreven.</w:t>
      </w:r>
    </w:p>
    <w:p w14:paraId="56FD09C7" w14:textId="4B8619C3" w:rsidR="003308F9" w:rsidRDefault="003308F9" w:rsidP="003308F9"/>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Change w:id="183" w:author="Willems, Igor" w:date="2020-07-08T14:40:00Z">
          <w:tblPr>
            <w:tblW w:w="0" w:type="auto"/>
            <w:tblInd w:w="-709" w:type="dxa"/>
            <w:tblCellMar>
              <w:left w:w="70" w:type="dxa"/>
              <w:right w:w="70" w:type="dxa"/>
            </w:tblCellMar>
            <w:tblLook w:val="0000" w:firstRow="0" w:lastRow="0" w:firstColumn="0" w:lastColumn="0" w:noHBand="0" w:noVBand="0"/>
          </w:tblPr>
        </w:tblPrChange>
      </w:tblPr>
      <w:tblGrid>
        <w:gridCol w:w="5912"/>
        <w:gridCol w:w="6521"/>
        <w:tblGridChange w:id="184">
          <w:tblGrid>
            <w:gridCol w:w="5915"/>
            <w:gridCol w:w="6528"/>
          </w:tblGrid>
        </w:tblGridChange>
      </w:tblGrid>
      <w:tr w:rsidR="003308F9" w14:paraId="3D73DC30" w14:textId="77777777" w:rsidTr="00CE3B6F">
        <w:tc>
          <w:tcPr>
            <w:tcW w:w="5954" w:type="dxa"/>
            <w:shd w:val="clear" w:color="auto" w:fill="E7E6E6" w:themeFill="background2"/>
            <w:tcPrChange w:id="185" w:author="Willems, Igor" w:date="2020-07-08T14:40:00Z">
              <w:tcPr>
                <w:tcW w:w="5954" w:type="dxa"/>
                <w:shd w:val="clear" w:color="auto" w:fill="E7E6E6" w:themeFill="background2"/>
              </w:tcPr>
            </w:tcPrChange>
          </w:tcPr>
          <w:p w14:paraId="6D2714AE" w14:textId="609CB181" w:rsidR="003308F9" w:rsidRPr="003308F9" w:rsidRDefault="003308F9" w:rsidP="003308F9">
            <w:pPr>
              <w:tabs>
                <w:tab w:val="left" w:pos="5557"/>
              </w:tabs>
              <w:rPr>
                <w:b/>
                <w:bCs/>
              </w:rPr>
            </w:pPr>
            <w:r>
              <w:rPr>
                <w:b/>
                <w:bCs/>
              </w:rPr>
              <w:t>Modeldocument tekst</w:t>
            </w:r>
            <w:r>
              <w:rPr>
                <w:b/>
                <w:bCs/>
              </w:rPr>
              <w:tab/>
            </w:r>
          </w:p>
        </w:tc>
        <w:tc>
          <w:tcPr>
            <w:tcW w:w="6631" w:type="dxa"/>
            <w:shd w:val="clear" w:color="auto" w:fill="E7E6E6" w:themeFill="background2"/>
            <w:tcPrChange w:id="186" w:author="Willems, Igor" w:date="2020-07-08T14:40:00Z">
              <w:tcPr>
                <w:tcW w:w="6631" w:type="dxa"/>
                <w:shd w:val="clear" w:color="auto" w:fill="E7E6E6" w:themeFill="background2"/>
              </w:tcPr>
            </w:tcPrChange>
          </w:tcPr>
          <w:p w14:paraId="0F514FEC" w14:textId="100E353C" w:rsidR="003308F9" w:rsidRPr="003308F9" w:rsidRDefault="003308F9" w:rsidP="003308F9">
            <w:pPr>
              <w:rPr>
                <w:b/>
                <w:bCs/>
              </w:rPr>
            </w:pPr>
            <w:r w:rsidRPr="003308F9">
              <w:rPr>
                <w:b/>
                <w:bCs/>
              </w:rPr>
              <w:t>Toelichting</w:t>
            </w:r>
          </w:p>
        </w:tc>
      </w:tr>
      <w:tr w:rsidR="003308F9" w14:paraId="5AA0818A" w14:textId="77777777" w:rsidTr="00CE3B6F">
        <w:tc>
          <w:tcPr>
            <w:tcW w:w="5954" w:type="dxa"/>
            <w:tcPrChange w:id="187" w:author="Willems, Igor" w:date="2020-07-08T14:40:00Z">
              <w:tcPr>
                <w:tcW w:w="5954" w:type="dxa"/>
              </w:tcPr>
            </w:tcPrChange>
          </w:tcPr>
          <w:p w14:paraId="20D2F3E8" w14:textId="2ADEB68F" w:rsidR="003308F9" w:rsidRDefault="00F5769B" w:rsidP="003308F9">
            <w:r w:rsidRPr="008272D3">
              <w:rPr>
                <w:rFonts w:cs="Arial"/>
                <w:sz w:val="20"/>
              </w:rPr>
              <w:fldChar w:fldCharType="begin"/>
            </w:r>
            <w:r w:rsidRPr="008272D3">
              <w:rPr>
                <w:rFonts w:cs="Arial"/>
                <w:sz w:val="20"/>
              </w:rPr>
              <w:instrText>MacroButton Nomacro §</w:instrText>
            </w:r>
            <w:r w:rsidRPr="008272D3">
              <w:rPr>
                <w:rFonts w:cs="Arial"/>
                <w:sz w:val="20"/>
              </w:rPr>
              <w:fldChar w:fldCharType="end"/>
            </w:r>
            <w:r w:rsidRPr="008272D3">
              <w:rPr>
                <w:rFonts w:cs="Arial"/>
                <w:sz w:val="20"/>
              </w:rPr>
              <w:t xml:space="preserve"> </w:t>
            </w:r>
            <w:r>
              <w:rPr>
                <w:rFonts w:cs="Arial"/>
                <w:color w:val="339966"/>
                <w:sz w:val="20"/>
              </w:rPr>
              <w:t>voor zover in deze akte niet anders genoemd,</w:t>
            </w:r>
            <w:r w:rsidRPr="008272D3">
              <w:rPr>
                <w:rFonts w:cs="Arial"/>
                <w:color w:val="FF0000"/>
                <w:sz w:val="20"/>
              </w:rPr>
              <w:t xml:space="preserve"> </w:t>
            </w:r>
            <w:r w:rsidRPr="008272D3">
              <w:rPr>
                <w:rFonts w:cs="Arial"/>
                <w:color w:val="800080"/>
                <w:sz w:val="20"/>
              </w:rPr>
              <w:t xml:space="preserve">zowel </w:t>
            </w:r>
            <w:r>
              <w:rPr>
                <w:rFonts w:cs="Arial"/>
                <w:color w:val="800080"/>
                <w:sz w:val="20"/>
              </w:rPr>
              <w:t>samen als ieder apart,</w:t>
            </w:r>
            <w:r w:rsidRPr="008272D3">
              <w:rPr>
                <w:rFonts w:cs="Arial"/>
                <w:color w:val="339966"/>
                <w:sz w:val="20"/>
              </w:rPr>
              <w:t xml:space="preserve"> </w:t>
            </w:r>
            <w:r>
              <w:rPr>
                <w:rFonts w:cs="Arial"/>
                <w:color w:val="339966"/>
                <w:sz w:val="20"/>
              </w:rPr>
              <w:t>hierna</w:t>
            </w:r>
            <w:r w:rsidRPr="008272D3">
              <w:rPr>
                <w:rFonts w:cs="Arial"/>
                <w:color w:val="339966"/>
                <w:sz w:val="20"/>
              </w:rPr>
              <w:t xml:space="preserve"> te noemen:</w:t>
            </w:r>
            <w:r>
              <w:rPr>
                <w:rFonts w:cs="Arial"/>
                <w:color w:val="339966"/>
                <w:sz w:val="20"/>
              </w:rPr>
              <w:t xml:space="preserve"> geldnemer</w:t>
            </w:r>
            <w:r w:rsidRPr="008272D3">
              <w:rPr>
                <w:rFonts w:cs="Arial"/>
                <w:color w:val="339966"/>
                <w:sz w:val="20"/>
              </w:rPr>
              <w:t xml:space="preserve"> en</w:t>
            </w:r>
          </w:p>
        </w:tc>
        <w:tc>
          <w:tcPr>
            <w:tcW w:w="6631" w:type="dxa"/>
            <w:tcPrChange w:id="188" w:author="Willems, Igor" w:date="2020-07-08T14:40:00Z">
              <w:tcPr>
                <w:tcW w:w="6631" w:type="dxa"/>
              </w:tcPr>
            </w:tcPrChange>
          </w:tcPr>
          <w:p w14:paraId="42306803" w14:textId="77777777" w:rsidR="003308F9" w:rsidRDefault="00F5769B" w:rsidP="00F5769B">
            <w:pPr>
              <w:spacing w:line="240" w:lineRule="auto"/>
              <w:rPr>
                <w:szCs w:val="18"/>
              </w:rPr>
            </w:pPr>
            <w:r>
              <w:t>Vaste tekst</w:t>
            </w:r>
            <w:r w:rsidRPr="004A7A56">
              <w:rPr>
                <w:szCs w:val="18"/>
              </w:rPr>
              <w:t>, waarbij de paarse tekst weggelaten wordt als er in het voorgaande maar één persoon is vermeld.</w:t>
            </w:r>
          </w:p>
          <w:p w14:paraId="57E3D649" w14:textId="06F00D07" w:rsidR="00F5769B" w:rsidRDefault="00F5769B" w:rsidP="00F5769B">
            <w:pPr>
              <w:spacing w:line="240" w:lineRule="auto"/>
            </w:pPr>
          </w:p>
        </w:tc>
      </w:tr>
    </w:tbl>
    <w:p w14:paraId="729722BB" w14:textId="611777B1" w:rsidR="00F5769B" w:rsidRDefault="00F5769B" w:rsidP="003308F9">
      <w:pPr>
        <w:ind w:left="-709"/>
      </w:pPr>
    </w:p>
    <w:p w14:paraId="5C57A3E8" w14:textId="77777777" w:rsidR="00F5769B" w:rsidRDefault="00F5769B">
      <w:pPr>
        <w:spacing w:line="240" w:lineRule="auto"/>
      </w:pPr>
      <w:r>
        <w:br w:type="page"/>
      </w:r>
    </w:p>
    <w:p w14:paraId="280EF69C" w14:textId="77777777" w:rsidR="003308F9" w:rsidRPr="003308F9" w:rsidRDefault="003308F9" w:rsidP="003308F9">
      <w:pPr>
        <w:ind w:left="-709"/>
      </w:pPr>
    </w:p>
    <w:p w14:paraId="17797D43" w14:textId="5D13C704" w:rsidR="00F5769B" w:rsidRDefault="00F5769B" w:rsidP="00F5769B">
      <w:pPr>
        <w:pStyle w:val="Kop5"/>
      </w:pPr>
      <w:r>
        <w:t>Variant 1: hypotheekgever aangeduid als nummer</w:t>
      </w:r>
    </w:p>
    <w:tbl>
      <w:tblPr>
        <w:tblW w:w="12575"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6626"/>
      </w:tblGrid>
      <w:tr w:rsidR="00F5769B" w14:paraId="586150A0" w14:textId="77777777" w:rsidTr="00941197">
        <w:tc>
          <w:tcPr>
            <w:tcW w:w="5949" w:type="dxa"/>
            <w:shd w:val="clear" w:color="auto" w:fill="E7E6E6" w:themeFill="background2"/>
          </w:tcPr>
          <w:p w14:paraId="4D43E110" w14:textId="77777777" w:rsidR="00F5769B" w:rsidRDefault="00F5769B" w:rsidP="00941197">
            <w:pPr>
              <w:rPr>
                <w:lang w:val="nl"/>
              </w:rPr>
            </w:pPr>
            <w:r w:rsidRPr="00FD1CB2">
              <w:rPr>
                <w:rFonts w:cs="Arial"/>
                <w:b/>
                <w:bCs/>
                <w:szCs w:val="18"/>
              </w:rPr>
              <w:t>Modeldocument tekst</w:t>
            </w:r>
          </w:p>
        </w:tc>
        <w:tc>
          <w:tcPr>
            <w:tcW w:w="6626" w:type="dxa"/>
            <w:shd w:val="clear" w:color="auto" w:fill="E7E6E6" w:themeFill="background2"/>
          </w:tcPr>
          <w:p w14:paraId="401DF589" w14:textId="77777777" w:rsidR="00F5769B" w:rsidRDefault="00F5769B" w:rsidP="00941197">
            <w:pPr>
              <w:rPr>
                <w:lang w:val="nl"/>
              </w:rPr>
            </w:pPr>
            <w:r w:rsidRPr="00FD1CB2">
              <w:rPr>
                <w:b/>
                <w:bCs/>
                <w:lang w:val="nl"/>
              </w:rPr>
              <w:t>Toelichting</w:t>
            </w:r>
          </w:p>
        </w:tc>
      </w:tr>
      <w:tr w:rsidR="00F5769B" w14:paraId="19B56313" w14:textId="77777777" w:rsidTr="00941197">
        <w:trPr>
          <w:trHeight w:val="578"/>
        </w:trPr>
        <w:tc>
          <w:tcPr>
            <w:tcW w:w="5949" w:type="dxa"/>
          </w:tcPr>
          <w:p w14:paraId="285EEB62" w14:textId="77777777" w:rsidR="00F5769B" w:rsidRDefault="00F5769B" w:rsidP="00941197">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tab/>
            </w:r>
          </w:p>
        </w:tc>
        <w:tc>
          <w:tcPr>
            <w:tcW w:w="6626" w:type="dxa"/>
          </w:tcPr>
          <w:p w14:paraId="5C78DF99" w14:textId="77777777" w:rsidR="00F5769B" w:rsidRDefault="00F5769B" w:rsidP="00941197">
            <w:pPr>
              <w:keepNext/>
              <w:spacing w:line="240" w:lineRule="auto"/>
              <w:rPr>
                <w:kern w:val="0"/>
              </w:rPr>
            </w:pPr>
            <w:r w:rsidRPr="002413B4">
              <w:rPr>
                <w:kern w:val="0"/>
              </w:rPr>
              <w:t xml:space="preserve">Deze variant </w:t>
            </w:r>
            <w:r>
              <w:rPr>
                <w:kern w:val="0"/>
              </w:rPr>
              <w:t xml:space="preserve">mag alleen gebruikt worden als er binnen de vervreemdende partij geen van de personen door iemand wordt vertegenwoordigd. Bevat de partij personen die wel vertegenwoordigd worden dan wordt de gehele tekst </w:t>
            </w:r>
            <w:r w:rsidRPr="002413B4">
              <w:rPr>
                <w:kern w:val="0"/>
                <w:sz w:val="22"/>
                <w:szCs w:val="22"/>
              </w:rPr>
              <w:t>niet</w:t>
            </w:r>
            <w:r>
              <w:rPr>
                <w:kern w:val="0"/>
              </w:rPr>
              <w:t xml:space="preserve"> getoond.</w:t>
            </w:r>
          </w:p>
          <w:p w14:paraId="2426D7FC" w14:textId="77777777" w:rsidR="00F5769B" w:rsidRDefault="00F5769B" w:rsidP="00941197">
            <w:pPr>
              <w:keepNext/>
              <w:spacing w:line="240" w:lineRule="auto"/>
              <w:rPr>
                <w:kern w:val="0"/>
              </w:rPr>
            </w:pPr>
          </w:p>
          <w:p w14:paraId="0138AB81" w14:textId="77777777" w:rsidR="00F5769B" w:rsidRPr="004A7A56" w:rsidRDefault="00F5769B" w:rsidP="00941197">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Pr>
                <w:rFonts w:cs="Arial"/>
                <w:snapToGrid/>
                <w:kern w:val="0"/>
                <w:szCs w:val="18"/>
                <w:lang w:eastAsia="nl-NL"/>
              </w:rPr>
              <w:t>geldnemer’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761815E1" w14:textId="77777777" w:rsidR="00F5769B" w:rsidRDefault="00F5769B" w:rsidP="00941197">
            <w:pPr>
              <w:keepNext/>
              <w:spacing w:line="240" w:lineRule="auto"/>
              <w:rPr>
                <w:kern w:val="0"/>
              </w:rPr>
            </w:pPr>
          </w:p>
          <w:p w14:paraId="150C446A" w14:textId="77777777" w:rsidR="00F5769B" w:rsidRPr="004A7A56" w:rsidRDefault="00F5769B" w:rsidP="00941197">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12A95646" w14:textId="77777777" w:rsidR="00F5769B" w:rsidRDefault="00F5769B" w:rsidP="00941197">
            <w:pPr>
              <w:keepNext/>
              <w:spacing w:line="240" w:lineRule="auto"/>
              <w:rPr>
                <w:kern w:val="0"/>
              </w:rPr>
            </w:pPr>
          </w:p>
          <w:p w14:paraId="055F8503" w14:textId="77777777" w:rsidR="00F5769B" w:rsidRDefault="00F5769B" w:rsidP="00941197">
            <w:pPr>
              <w:keepNext/>
              <w:spacing w:line="240" w:lineRule="auto"/>
            </w:pPr>
            <w:r>
              <w:t>Meerdere voorkomens worden onderling gescheiden door een komma en de laatste twee door het woord ‘en’. De voorkomens worden weergegeven in de volgorde zoals ze in de comparitie getoond zijn.</w:t>
            </w:r>
          </w:p>
          <w:p w14:paraId="3C7E85CD" w14:textId="77777777" w:rsidR="00F5769B" w:rsidRDefault="00F5769B" w:rsidP="00941197">
            <w:pPr>
              <w:keepNext/>
              <w:spacing w:line="240" w:lineRule="auto"/>
              <w:rPr>
                <w:kern w:val="0"/>
              </w:rPr>
            </w:pPr>
          </w:p>
          <w:p w14:paraId="5CDFEEC6" w14:textId="77777777" w:rsidR="00F5769B" w:rsidRDefault="00F5769B" w:rsidP="00941197">
            <w:pPr>
              <w:keepNext/>
              <w:spacing w:line="240" w:lineRule="auto"/>
              <w:rPr>
                <w:kern w:val="0"/>
              </w:rPr>
            </w:pPr>
          </w:p>
          <w:p w14:paraId="15D811F3" w14:textId="77777777" w:rsidR="00F5769B" w:rsidRDefault="00F5769B" w:rsidP="00941197">
            <w:pPr>
              <w:keepNext/>
              <w:spacing w:line="240" w:lineRule="auto"/>
              <w:rPr>
                <w:kern w:val="0"/>
              </w:rPr>
            </w:pPr>
            <w:r>
              <w:rPr>
                <w:rFonts w:cs="Arial"/>
                <w:szCs w:val="18"/>
              </w:rPr>
              <w:t xml:space="preserve">De tekst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Pr>
                <w:rFonts w:cs="Arial"/>
                <w:szCs w:val="18"/>
              </w:rPr>
              <w:t xml:space="preserve"> wordt automatisch afgeleid van het aantal personen met de aanduiding ‘geldnemer’ of ‘beiden’.</w:t>
            </w:r>
          </w:p>
          <w:p w14:paraId="1D355FF6" w14:textId="77777777" w:rsidR="00F5769B" w:rsidRDefault="00F5769B" w:rsidP="00941197">
            <w:pPr>
              <w:keepNext/>
              <w:spacing w:line="240" w:lineRule="auto"/>
              <w:rPr>
                <w:kern w:val="0"/>
              </w:rPr>
            </w:pPr>
          </w:p>
          <w:p w14:paraId="23AF1B30" w14:textId="77777777" w:rsidR="00F5769B" w:rsidRDefault="00F5769B" w:rsidP="00941197">
            <w:pPr>
              <w:keepNext/>
              <w:rPr>
                <w:kern w:val="0"/>
              </w:rPr>
            </w:pPr>
          </w:p>
          <w:p w14:paraId="0FB2CA78" w14:textId="77777777" w:rsidR="00F5769B" w:rsidRDefault="00F5769B" w:rsidP="00941197">
            <w:pPr>
              <w:keepNext/>
              <w:rPr>
                <w:kern w:val="0"/>
              </w:rPr>
            </w:pPr>
            <w:r>
              <w:rPr>
                <w:kern w:val="0"/>
                <w:u w:val="single"/>
              </w:rPr>
              <w:t>Mapping variant 1:</w:t>
            </w:r>
          </w:p>
          <w:p w14:paraId="590E22C0" w14:textId="77777777" w:rsidR="00F5769B" w:rsidRPr="004A429F" w:rsidRDefault="00F5769B" w:rsidP="00941197">
            <w:pPr>
              <w:autoSpaceDE w:val="0"/>
              <w:autoSpaceDN w:val="0"/>
              <w:adjustRightInd w:val="0"/>
              <w:spacing w:line="240" w:lineRule="auto"/>
              <w:rPr>
                <w:snapToGrid/>
                <w:kern w:val="0"/>
                <w:szCs w:val="18"/>
                <w:highlight w:val="white"/>
                <w:lang w:eastAsia="nl-NL"/>
              </w:rPr>
            </w:pPr>
            <w:r w:rsidRPr="004A429F">
              <w:rPr>
                <w:rFonts w:cs="Arial"/>
                <w:snapToGrid/>
                <w:kern w:val="0"/>
                <w:szCs w:val="18"/>
                <w:lang w:eastAsia="nl-NL"/>
              </w:rPr>
              <w:t>IMKAD_AangebodenStuk/StukdeelHypotheek/ vervreemderRechtRef/Partij</w:t>
            </w:r>
            <w:r w:rsidRPr="004A429F">
              <w:rPr>
                <w:snapToGrid/>
                <w:kern w:val="0"/>
                <w:szCs w:val="18"/>
                <w:highlight w:val="white"/>
                <w:lang w:eastAsia="nl-NL"/>
              </w:rPr>
              <w:t>/</w:t>
            </w:r>
          </w:p>
          <w:p w14:paraId="0E5812B1" w14:textId="77777777" w:rsidR="00F5769B" w:rsidRPr="004A429F" w:rsidRDefault="00F5769B" w:rsidP="00941197">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./tekstKeuze</w:t>
            </w:r>
          </w:p>
          <w:p w14:paraId="63D1DC34" w14:textId="77777777" w:rsidR="00F5769B" w:rsidRPr="004A429F" w:rsidRDefault="00F5769B" w:rsidP="00941197">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./tagNaam(‘k_VerwijzingPersoon’)</w:t>
            </w:r>
          </w:p>
          <w:p w14:paraId="04F990CF" w14:textId="77777777" w:rsidR="00F5769B" w:rsidRDefault="00F5769B" w:rsidP="00941197">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./tekst(‘nummer’)</w:t>
            </w:r>
          </w:p>
          <w:p w14:paraId="75350779" w14:textId="77777777" w:rsidR="00F5769B" w:rsidRDefault="00F5769B" w:rsidP="00941197">
            <w:pPr>
              <w:autoSpaceDE w:val="0"/>
              <w:autoSpaceDN w:val="0"/>
              <w:adjustRightInd w:val="0"/>
              <w:spacing w:line="240" w:lineRule="auto"/>
              <w:rPr>
                <w:snapToGrid/>
                <w:kern w:val="0"/>
                <w:szCs w:val="18"/>
                <w:lang w:eastAsia="nl-NL"/>
              </w:rPr>
            </w:pPr>
          </w:p>
          <w:p w14:paraId="0E6CA898" w14:textId="77777777" w:rsidR="00F5769B" w:rsidRDefault="00F5769B" w:rsidP="00941197">
            <w:pPr>
              <w:autoSpaceDE w:val="0"/>
              <w:autoSpaceDN w:val="0"/>
              <w:adjustRightInd w:val="0"/>
              <w:spacing w:line="240" w:lineRule="auto"/>
              <w:rPr>
                <w:snapToGrid/>
                <w:kern w:val="0"/>
                <w:szCs w:val="18"/>
                <w:u w:val="single"/>
                <w:lang w:eastAsia="nl-NL"/>
              </w:rPr>
            </w:pPr>
            <w:r>
              <w:rPr>
                <w:snapToGrid/>
                <w:kern w:val="0"/>
                <w:szCs w:val="18"/>
                <w:u w:val="single"/>
                <w:lang w:eastAsia="nl-NL"/>
              </w:rPr>
              <w:t>Mapping partijnaam persoon ‘geldnemer’:</w:t>
            </w:r>
          </w:p>
          <w:p w14:paraId="798C779A" w14:textId="77777777" w:rsidR="00F5769B" w:rsidRDefault="00F5769B" w:rsidP="00941197">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//StukdeelHypotheek/vervreemderRechtRef/Partij/IMKAD_Persoon</w:t>
            </w:r>
            <w:r w:rsidRPr="002F7B38">
              <w:rPr>
                <w:snapToGrid/>
                <w:kern w:val="0"/>
                <w:szCs w:val="18"/>
                <w:highlight w:val="white"/>
                <w:lang w:eastAsia="nl-NL"/>
              </w:rPr>
              <w:t>/</w:t>
            </w:r>
          </w:p>
          <w:p w14:paraId="1CD54B7B" w14:textId="084D890F" w:rsidR="00F5769B" w:rsidRPr="002F7B38" w:rsidRDefault="00F5769B" w:rsidP="00941197">
            <w:pPr>
              <w:autoSpaceDE w:val="0"/>
              <w:autoSpaceDN w:val="0"/>
              <w:adjustRightInd w:val="0"/>
              <w:spacing w:line="240" w:lineRule="auto"/>
              <w:rPr>
                <w:snapToGrid/>
                <w:kern w:val="0"/>
                <w:szCs w:val="18"/>
                <w:lang w:eastAsia="nl-NL"/>
              </w:rPr>
            </w:pPr>
            <w:r>
              <w:rPr>
                <w:snapToGrid/>
                <w:kern w:val="0"/>
                <w:szCs w:val="18"/>
                <w:highlight w:val="white"/>
                <w:lang w:eastAsia="nl-NL"/>
              </w:rPr>
              <w:lastRenderedPageBreak/>
              <w:t xml:space="preserve">    </w:t>
            </w:r>
            <w:r w:rsidRPr="002F7B38">
              <w:rPr>
                <w:snapToGrid/>
                <w:kern w:val="0"/>
                <w:szCs w:val="18"/>
                <w:highlight w:val="white"/>
                <w:lang w:eastAsia="nl-NL"/>
              </w:rPr>
              <w:t>tia_</w:t>
            </w:r>
            <w:r w:rsidRPr="002F7B38">
              <w:rPr>
                <w:rFonts w:cs="Arial"/>
                <w:snapToGrid/>
                <w:kern w:val="0"/>
                <w:szCs w:val="18"/>
                <w:lang w:eastAsia="nl-NL"/>
              </w:rPr>
              <w:t>PartijOnderdeel</w:t>
            </w:r>
            <w:r w:rsidRPr="002F7B38">
              <w:rPr>
                <w:snapToGrid/>
                <w:kern w:val="0"/>
                <w:szCs w:val="18"/>
                <w:lang w:eastAsia="nl-NL"/>
              </w:rPr>
              <w:t>(‘</w:t>
            </w:r>
            <w:r w:rsidR="00C1391E">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rFonts w:cs="Arial"/>
                <w:snapToGrid/>
                <w:kern w:val="0"/>
                <w:szCs w:val="18"/>
                <w:lang w:eastAsia="nl-NL"/>
              </w:rPr>
              <w:t>PartijOnderdeel</w:t>
            </w:r>
            <w:r w:rsidRPr="002F7B38">
              <w:rPr>
                <w:snapToGrid/>
                <w:kern w:val="0"/>
                <w:szCs w:val="18"/>
                <w:lang w:eastAsia="nl-NL"/>
              </w:rPr>
              <w:t>(‘beiden’)</w:t>
            </w:r>
          </w:p>
          <w:p w14:paraId="3DBD5CF7" w14:textId="77777777" w:rsidR="00F5769B" w:rsidRPr="002F7B38" w:rsidRDefault="00F5769B" w:rsidP="00941197">
            <w:pPr>
              <w:keepNext/>
              <w:rPr>
                <w:snapToGrid/>
                <w:kern w:val="0"/>
                <w:szCs w:val="18"/>
                <w:lang w:eastAsia="nl-NL"/>
              </w:rPr>
            </w:pPr>
            <w:r w:rsidRPr="002F7B38">
              <w:rPr>
                <w:snapToGrid/>
                <w:kern w:val="0"/>
                <w:szCs w:val="18"/>
                <w:lang w:eastAsia="nl-NL"/>
              </w:rPr>
              <w:t>of</w:t>
            </w:r>
          </w:p>
          <w:p w14:paraId="24A43AD0" w14:textId="77777777" w:rsidR="00F5769B" w:rsidRDefault="00F5769B"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4B70F130" w14:textId="77777777" w:rsidR="00F5769B" w:rsidRDefault="00F5769B"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w:t>
            </w:r>
          </w:p>
          <w:p w14:paraId="46E19E0C" w14:textId="311D1E5A" w:rsidR="00F5769B" w:rsidRPr="002F7B38" w:rsidRDefault="00F5769B" w:rsidP="00941197">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./tia_Partij</w:t>
            </w:r>
            <w:r w:rsidRPr="002F7B38">
              <w:rPr>
                <w:snapToGrid/>
                <w:kern w:val="0"/>
                <w:szCs w:val="18"/>
                <w:lang w:eastAsia="nl-NL"/>
              </w:rPr>
              <w:t>Onderdeel(‘</w:t>
            </w:r>
            <w:r w:rsidR="00C1391E">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snapToGrid/>
                <w:kern w:val="0"/>
                <w:szCs w:val="18"/>
                <w:highlight w:val="white"/>
                <w:lang w:eastAsia="nl-NL"/>
              </w:rPr>
              <w:t>PartijOnderdeel</w:t>
            </w:r>
            <w:r w:rsidRPr="002F7B38">
              <w:rPr>
                <w:snapToGrid/>
                <w:kern w:val="0"/>
                <w:szCs w:val="18"/>
                <w:lang w:eastAsia="nl-NL"/>
              </w:rPr>
              <w:t>(‘beiden’)</w:t>
            </w:r>
          </w:p>
          <w:p w14:paraId="58790381" w14:textId="77777777" w:rsidR="00F5769B" w:rsidRPr="002F7B38" w:rsidRDefault="00F5769B" w:rsidP="00941197">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35886134" w14:textId="77777777" w:rsidR="00F5769B" w:rsidRDefault="00F5769B"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4C05CC99" w14:textId="77777777" w:rsidR="00F5769B" w:rsidRPr="002F7B38" w:rsidRDefault="00F5769B"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1586F914" w14:textId="5951CDA9" w:rsidR="00F5769B" w:rsidRDefault="00F5769B" w:rsidP="00941197">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./tia_Partij</w:t>
            </w:r>
            <w:r w:rsidRPr="002F7B38">
              <w:rPr>
                <w:snapToGrid/>
                <w:kern w:val="0"/>
                <w:szCs w:val="18"/>
                <w:lang w:eastAsia="nl-NL"/>
              </w:rPr>
              <w:t>Onderdeel(‘</w:t>
            </w:r>
            <w:r w:rsidR="00C1391E">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snapToGrid/>
                <w:kern w:val="0"/>
                <w:szCs w:val="18"/>
                <w:highlight w:val="white"/>
                <w:lang w:eastAsia="nl-NL"/>
              </w:rPr>
              <w:t>PartijOnderdeel</w:t>
            </w:r>
            <w:r w:rsidRPr="002F7B38">
              <w:rPr>
                <w:snapToGrid/>
                <w:kern w:val="0"/>
                <w:szCs w:val="18"/>
                <w:lang w:eastAsia="nl-NL"/>
              </w:rPr>
              <w:t>(‘beiden’)</w:t>
            </w:r>
          </w:p>
          <w:p w14:paraId="760E3287" w14:textId="77777777" w:rsidR="00F5769B" w:rsidRPr="00E25301" w:rsidRDefault="00F5769B" w:rsidP="00941197">
            <w:pPr>
              <w:autoSpaceDE w:val="0"/>
              <w:autoSpaceDN w:val="0"/>
              <w:adjustRightInd w:val="0"/>
              <w:spacing w:line="240" w:lineRule="auto"/>
              <w:rPr>
                <w:snapToGrid/>
                <w:kern w:val="0"/>
                <w:szCs w:val="18"/>
                <w:u w:val="single"/>
                <w:lang w:eastAsia="nl-NL"/>
              </w:rPr>
            </w:pPr>
          </w:p>
        </w:tc>
      </w:tr>
    </w:tbl>
    <w:p w14:paraId="2DEA493A" w14:textId="07CB9006" w:rsidR="00A5124C" w:rsidRDefault="00C1391E" w:rsidP="00C1391E">
      <w:pPr>
        <w:pStyle w:val="Kop5"/>
      </w:pPr>
      <w:r>
        <w:lastRenderedPageBreak/>
        <w:t xml:space="preserve">Variant 2: </w:t>
      </w:r>
      <w:del w:id="189" w:author="Groot, Karina de" w:date="2020-07-07T15:13:00Z">
        <w:r w:rsidDel="00B14D65">
          <w:delText xml:space="preserve">geldnemer </w:delText>
        </w:r>
      </w:del>
      <w:ins w:id="190" w:author="Groot, Karina de" w:date="2020-07-07T15:13:00Z">
        <w:r w:rsidR="00B14D65">
          <w:t xml:space="preserve">hypotheekgever  </w:t>
        </w:r>
      </w:ins>
      <w:r>
        <w:t>aangeduid met naam</w:t>
      </w:r>
    </w:p>
    <w:p w14:paraId="3EF4F4A5" w14:textId="053AEECF" w:rsidR="00A5124C" w:rsidRDefault="00A5124C" w:rsidP="00BE1823">
      <w:pPr>
        <w:ind w:left="-709"/>
        <w:rPr>
          <w:lang w:val="nl"/>
        </w:rPr>
      </w:pPr>
    </w:p>
    <w:tbl>
      <w:tblPr>
        <w:tblW w:w="1258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6636"/>
      </w:tblGrid>
      <w:tr w:rsidR="00C1391E" w14:paraId="46AF5377" w14:textId="77777777" w:rsidTr="00941197">
        <w:tc>
          <w:tcPr>
            <w:tcW w:w="5949" w:type="dxa"/>
            <w:shd w:val="clear" w:color="auto" w:fill="E7E6E6" w:themeFill="background2"/>
          </w:tcPr>
          <w:p w14:paraId="7B6E646B" w14:textId="77777777" w:rsidR="00C1391E" w:rsidRDefault="00C1391E" w:rsidP="00941197">
            <w:pPr>
              <w:rPr>
                <w:lang w:val="nl"/>
              </w:rPr>
            </w:pPr>
            <w:r w:rsidRPr="00FD1CB2">
              <w:rPr>
                <w:rFonts w:cs="Arial"/>
                <w:b/>
                <w:bCs/>
                <w:szCs w:val="18"/>
              </w:rPr>
              <w:t>Modeldocument tekst</w:t>
            </w:r>
          </w:p>
        </w:tc>
        <w:tc>
          <w:tcPr>
            <w:tcW w:w="6636" w:type="dxa"/>
            <w:shd w:val="clear" w:color="auto" w:fill="E7E6E6" w:themeFill="background2"/>
          </w:tcPr>
          <w:p w14:paraId="550F4AA4" w14:textId="77777777" w:rsidR="00C1391E" w:rsidRDefault="00C1391E" w:rsidP="00941197">
            <w:pPr>
              <w:rPr>
                <w:lang w:val="nl"/>
              </w:rPr>
            </w:pPr>
            <w:r w:rsidRPr="00FD1CB2">
              <w:rPr>
                <w:b/>
                <w:bCs/>
                <w:lang w:val="nl"/>
              </w:rPr>
              <w:t>Toelichting</w:t>
            </w:r>
          </w:p>
        </w:tc>
      </w:tr>
      <w:tr w:rsidR="00C1391E" w14:paraId="1552158D" w14:textId="77777777" w:rsidTr="00941197">
        <w:tc>
          <w:tcPr>
            <w:tcW w:w="5949" w:type="dxa"/>
            <w:shd w:val="clear" w:color="auto" w:fill="auto"/>
          </w:tcPr>
          <w:p w14:paraId="4F21C68F" w14:textId="77777777" w:rsidR="00C1391E" w:rsidRPr="00492EBA" w:rsidRDefault="00C1391E" w:rsidP="00941197">
            <w:pPr>
              <w:rPr>
                <w:rFonts w:cs="Arial"/>
                <w:b/>
                <w:bCs/>
                <w:szCs w:val="18"/>
              </w:rPr>
            </w:pP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rechtspersoon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de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heer/mevrouw</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natuurlijk 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voornoemd,</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p>
        </w:tc>
        <w:tc>
          <w:tcPr>
            <w:tcW w:w="6636" w:type="dxa"/>
            <w:shd w:val="clear" w:color="auto" w:fill="auto"/>
          </w:tcPr>
          <w:p w14:paraId="5DCB3CFB" w14:textId="77777777" w:rsidR="00C1391E" w:rsidRDefault="00C1391E" w:rsidP="00941197">
            <w:pPr>
              <w:spacing w:line="240" w:lineRule="auto"/>
            </w:pPr>
            <w:r>
              <w:t>Deze variant wordt getoond indien er op partijniveau is aangegeven dat de personen met een naam worden aangeduid.</w:t>
            </w:r>
          </w:p>
          <w:p w14:paraId="58EF4BA3" w14:textId="77777777" w:rsidR="00C1391E" w:rsidRPr="00C05FBF" w:rsidRDefault="00C1391E" w:rsidP="00941197">
            <w:pPr>
              <w:spacing w:line="240" w:lineRule="auto"/>
            </w:pPr>
          </w:p>
          <w:p w14:paraId="6F359FFA" w14:textId="77777777" w:rsidR="00C1391E" w:rsidRPr="00B272A6" w:rsidRDefault="00C1391E" w:rsidP="00941197">
            <w:pPr>
              <w:spacing w:line="240" w:lineRule="auto"/>
            </w:pPr>
            <w:r w:rsidRPr="004A7A56">
              <w:rPr>
                <w:u w:val="single"/>
              </w:rPr>
              <w:t>Mapping</w:t>
            </w:r>
            <w:r w:rsidRPr="00AF2256">
              <w:t>:</w:t>
            </w:r>
          </w:p>
          <w:p w14:paraId="77472C02" w14:textId="77777777" w:rsidR="00C1391E" w:rsidRPr="00B272A6" w:rsidRDefault="00C1391E" w:rsidP="00941197">
            <w:pPr>
              <w:autoSpaceDE w:val="0"/>
              <w:autoSpaceDN w:val="0"/>
              <w:adjustRightInd w:val="0"/>
              <w:spacing w:line="240" w:lineRule="auto"/>
              <w:rPr>
                <w:snapToGrid/>
                <w:kern w:val="0"/>
                <w:szCs w:val="18"/>
                <w:highlight w:val="white"/>
                <w:lang w:eastAsia="nl-NL"/>
              </w:rPr>
            </w:pPr>
            <w:r w:rsidRPr="00B272A6">
              <w:rPr>
                <w:rFonts w:cs="Arial"/>
                <w:snapToGrid/>
                <w:kern w:val="0"/>
                <w:szCs w:val="18"/>
                <w:lang w:eastAsia="nl-NL"/>
              </w:rPr>
              <w:t>IMKAD_AangebodenStuk/StukdeelHypotheek/ vervreemderRechtRef/Partij</w:t>
            </w:r>
            <w:r w:rsidRPr="00B272A6">
              <w:rPr>
                <w:snapToGrid/>
                <w:kern w:val="0"/>
                <w:szCs w:val="18"/>
                <w:highlight w:val="white"/>
                <w:lang w:eastAsia="nl-NL"/>
              </w:rPr>
              <w:t>/</w:t>
            </w:r>
          </w:p>
          <w:p w14:paraId="0070420A" w14:textId="77777777" w:rsidR="00C1391E" w:rsidRPr="00B272A6" w:rsidRDefault="00C1391E" w:rsidP="00941197">
            <w:pPr>
              <w:autoSpaceDE w:val="0"/>
              <w:autoSpaceDN w:val="0"/>
              <w:adjustRightInd w:val="0"/>
              <w:spacing w:line="240" w:lineRule="auto"/>
              <w:rPr>
                <w:snapToGrid/>
                <w:kern w:val="0"/>
                <w:szCs w:val="18"/>
                <w:lang w:eastAsia="nl-NL"/>
              </w:rPr>
            </w:pPr>
            <w:r w:rsidRPr="00B272A6">
              <w:rPr>
                <w:snapToGrid/>
                <w:kern w:val="0"/>
                <w:szCs w:val="18"/>
                <w:lang w:eastAsia="nl-NL"/>
              </w:rPr>
              <w:t xml:space="preserve">  ./tekstKeuze</w:t>
            </w:r>
          </w:p>
          <w:p w14:paraId="6DA2301A" w14:textId="77777777" w:rsidR="00C1391E" w:rsidRPr="00B272A6" w:rsidRDefault="00C1391E" w:rsidP="00941197">
            <w:pPr>
              <w:autoSpaceDE w:val="0"/>
              <w:autoSpaceDN w:val="0"/>
              <w:adjustRightInd w:val="0"/>
              <w:spacing w:line="240" w:lineRule="auto"/>
              <w:rPr>
                <w:snapToGrid/>
                <w:kern w:val="0"/>
                <w:szCs w:val="18"/>
                <w:lang w:eastAsia="nl-NL"/>
              </w:rPr>
            </w:pPr>
            <w:r w:rsidRPr="00B272A6">
              <w:rPr>
                <w:snapToGrid/>
                <w:kern w:val="0"/>
                <w:szCs w:val="18"/>
                <w:lang w:eastAsia="nl-NL"/>
              </w:rPr>
              <w:t xml:space="preserve">    ./tagNaam(‘k_VerwijzingPersoon’)</w:t>
            </w:r>
          </w:p>
          <w:p w14:paraId="021C57AD" w14:textId="77777777" w:rsidR="00C1391E" w:rsidRDefault="00C1391E" w:rsidP="00941197">
            <w:pPr>
              <w:spacing w:line="240" w:lineRule="auto"/>
              <w:rPr>
                <w:snapToGrid/>
                <w:kern w:val="0"/>
                <w:szCs w:val="18"/>
                <w:lang w:eastAsia="nl-NL"/>
              </w:rPr>
            </w:pPr>
            <w:r w:rsidRPr="00B272A6">
              <w:rPr>
                <w:snapToGrid/>
                <w:kern w:val="0"/>
                <w:szCs w:val="18"/>
                <w:lang w:eastAsia="nl-NL"/>
              </w:rPr>
              <w:t xml:space="preserve">    ./tekst(‘naam’)</w:t>
            </w:r>
          </w:p>
          <w:p w14:paraId="145C3B07" w14:textId="77777777" w:rsidR="00C1391E" w:rsidRDefault="00C1391E" w:rsidP="00941197">
            <w:pPr>
              <w:spacing w:line="240" w:lineRule="auto"/>
              <w:rPr>
                <w:b/>
                <w:bCs/>
                <w:szCs w:val="18"/>
                <w:lang w:eastAsia="nl-NL"/>
              </w:rPr>
            </w:pPr>
          </w:p>
          <w:p w14:paraId="31513158" w14:textId="77777777" w:rsidR="00C1391E" w:rsidRDefault="00C1391E" w:rsidP="00941197">
            <w:pPr>
              <w:autoSpaceDE w:val="0"/>
              <w:autoSpaceDN w:val="0"/>
              <w:adjustRightInd w:val="0"/>
              <w:spacing w:line="240" w:lineRule="auto"/>
              <w:rPr>
                <w:snapToGrid/>
                <w:kern w:val="0"/>
                <w:szCs w:val="18"/>
                <w:u w:val="single"/>
                <w:lang w:eastAsia="nl-NL"/>
              </w:rPr>
            </w:pPr>
            <w:r>
              <w:rPr>
                <w:snapToGrid/>
                <w:kern w:val="0"/>
                <w:szCs w:val="18"/>
                <w:u w:val="single"/>
                <w:lang w:eastAsia="nl-NL"/>
              </w:rPr>
              <w:t>Mapping partijnaam persoon ‘geldnemer’:</w:t>
            </w:r>
          </w:p>
          <w:p w14:paraId="12DED77C" w14:textId="77777777" w:rsidR="00C1391E" w:rsidRDefault="00C1391E" w:rsidP="00941197">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//StukdeelHypotheek/vervreemderRechtRef/Partij/IMKAD_Persoon</w:t>
            </w:r>
            <w:r w:rsidRPr="002F7B38">
              <w:rPr>
                <w:snapToGrid/>
                <w:kern w:val="0"/>
                <w:szCs w:val="18"/>
                <w:highlight w:val="white"/>
                <w:lang w:eastAsia="nl-NL"/>
              </w:rPr>
              <w:t>/</w:t>
            </w:r>
          </w:p>
          <w:p w14:paraId="09FD73B6" w14:textId="54214014" w:rsidR="00C1391E" w:rsidRPr="002F7B38" w:rsidRDefault="00C1391E" w:rsidP="00941197">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w:t>
            </w:r>
            <w:r w:rsidRPr="002F7B38">
              <w:rPr>
                <w:rFonts w:cs="Arial"/>
                <w:snapToGrid/>
                <w:kern w:val="0"/>
                <w:szCs w:val="18"/>
                <w:lang w:eastAsia="nl-NL"/>
              </w:rPr>
              <w:t>PartijOnderdeel</w:t>
            </w:r>
            <w:r w:rsidRPr="002F7B38">
              <w:rPr>
                <w:snapToGrid/>
                <w:kern w:val="0"/>
                <w:szCs w:val="18"/>
                <w:lang w:eastAsia="nl-NL"/>
              </w:rPr>
              <w:t>(‘</w:t>
            </w:r>
            <w:r>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rFonts w:cs="Arial"/>
                <w:snapToGrid/>
                <w:kern w:val="0"/>
                <w:szCs w:val="18"/>
                <w:lang w:eastAsia="nl-NL"/>
              </w:rPr>
              <w:t>PartijOnderdeel</w:t>
            </w:r>
            <w:r w:rsidRPr="002F7B38">
              <w:rPr>
                <w:snapToGrid/>
                <w:kern w:val="0"/>
                <w:szCs w:val="18"/>
                <w:lang w:eastAsia="nl-NL"/>
              </w:rPr>
              <w:t>(‘beiden’)</w:t>
            </w:r>
          </w:p>
          <w:p w14:paraId="5B4CC16A" w14:textId="77777777" w:rsidR="00C1391E" w:rsidRPr="002F7B38" w:rsidRDefault="00C1391E" w:rsidP="00941197">
            <w:pPr>
              <w:keepNext/>
              <w:rPr>
                <w:snapToGrid/>
                <w:kern w:val="0"/>
                <w:szCs w:val="18"/>
                <w:lang w:eastAsia="nl-NL"/>
              </w:rPr>
            </w:pPr>
            <w:r w:rsidRPr="002F7B38">
              <w:rPr>
                <w:snapToGrid/>
                <w:kern w:val="0"/>
                <w:szCs w:val="18"/>
                <w:lang w:eastAsia="nl-NL"/>
              </w:rPr>
              <w:t>of</w:t>
            </w:r>
          </w:p>
          <w:p w14:paraId="2AA4F778" w14:textId="77777777" w:rsidR="00C1391E" w:rsidRDefault="00C1391E"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15B68905" w14:textId="77777777" w:rsidR="00C1391E" w:rsidRDefault="00C1391E"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w:t>
            </w:r>
          </w:p>
          <w:p w14:paraId="16B330CD" w14:textId="6A05F196" w:rsidR="00C1391E" w:rsidRPr="002F7B38" w:rsidRDefault="00C1391E" w:rsidP="00941197">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./tia_Partij</w:t>
            </w:r>
            <w:r w:rsidRPr="002F7B38">
              <w:rPr>
                <w:snapToGrid/>
                <w:kern w:val="0"/>
                <w:szCs w:val="18"/>
                <w:lang w:eastAsia="nl-NL"/>
              </w:rPr>
              <w:t>Onderdeel(‘</w:t>
            </w:r>
            <w:r>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snapToGrid/>
                <w:kern w:val="0"/>
                <w:szCs w:val="18"/>
                <w:highlight w:val="white"/>
                <w:lang w:eastAsia="nl-NL"/>
              </w:rPr>
              <w:t>PartijOnderdeel</w:t>
            </w:r>
            <w:r w:rsidRPr="002F7B38">
              <w:rPr>
                <w:snapToGrid/>
                <w:kern w:val="0"/>
                <w:szCs w:val="18"/>
                <w:lang w:eastAsia="nl-NL"/>
              </w:rPr>
              <w:t>(‘beiden’)</w:t>
            </w:r>
          </w:p>
          <w:p w14:paraId="7363F3D9" w14:textId="77777777" w:rsidR="00C1391E" w:rsidRPr="002F7B38" w:rsidRDefault="00C1391E" w:rsidP="00941197">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5C8EC1B1" w14:textId="77777777" w:rsidR="00C1391E" w:rsidRDefault="00C1391E"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//StukdeelHypotheek/vervreemderRechtRef/Partij/IMKAD_Persoon/</w:t>
            </w:r>
          </w:p>
          <w:p w14:paraId="6BA998DC" w14:textId="77777777" w:rsidR="00C1391E" w:rsidRPr="002F7B38" w:rsidRDefault="00C1391E" w:rsidP="00941197">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645A2FE6" w14:textId="5D48FF60" w:rsidR="00C1391E" w:rsidRDefault="00C1391E" w:rsidP="00941197">
            <w:pPr>
              <w:autoSpaceDE w:val="0"/>
              <w:autoSpaceDN w:val="0"/>
              <w:adjustRightInd w:val="0"/>
              <w:spacing w:line="240" w:lineRule="auto"/>
              <w:rPr>
                <w:snapToGrid/>
                <w:kern w:val="0"/>
                <w:szCs w:val="18"/>
                <w:lang w:eastAsia="nl-NL"/>
              </w:rPr>
            </w:pPr>
            <w:r>
              <w:rPr>
                <w:snapToGrid/>
                <w:kern w:val="0"/>
                <w:szCs w:val="18"/>
                <w:highlight w:val="white"/>
                <w:lang w:eastAsia="nl-NL"/>
              </w:rPr>
              <w:lastRenderedPageBreak/>
              <w:t xml:space="preserve">  </w:t>
            </w:r>
            <w:r w:rsidRPr="002F7B38">
              <w:rPr>
                <w:snapToGrid/>
                <w:kern w:val="0"/>
                <w:szCs w:val="18"/>
                <w:highlight w:val="white"/>
                <w:lang w:eastAsia="nl-NL"/>
              </w:rPr>
              <w:t>./tia_Partij</w:t>
            </w:r>
            <w:r w:rsidRPr="002F7B38">
              <w:rPr>
                <w:snapToGrid/>
                <w:kern w:val="0"/>
                <w:szCs w:val="18"/>
                <w:lang w:eastAsia="nl-NL"/>
              </w:rPr>
              <w:t>Onderdeel(‘</w:t>
            </w:r>
            <w:r>
              <w:rPr>
                <w:snapToGrid/>
                <w:kern w:val="0"/>
                <w:szCs w:val="18"/>
                <w:lang w:eastAsia="nl-NL"/>
              </w:rPr>
              <w:t>hypotheekgever’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/tia_</w:t>
            </w:r>
            <w:r w:rsidRPr="002F7B38">
              <w:rPr>
                <w:snapToGrid/>
                <w:kern w:val="0"/>
                <w:szCs w:val="18"/>
                <w:highlight w:val="white"/>
                <w:lang w:eastAsia="nl-NL"/>
              </w:rPr>
              <w:t>PartijOnderdeel</w:t>
            </w:r>
            <w:r w:rsidRPr="002F7B38">
              <w:rPr>
                <w:snapToGrid/>
                <w:kern w:val="0"/>
                <w:szCs w:val="18"/>
                <w:lang w:eastAsia="nl-NL"/>
              </w:rPr>
              <w:t>(‘beiden’)</w:t>
            </w:r>
          </w:p>
          <w:p w14:paraId="72EC6DAF" w14:textId="77777777" w:rsidR="00C1391E" w:rsidRDefault="00C1391E" w:rsidP="00941197">
            <w:pPr>
              <w:spacing w:line="240" w:lineRule="auto"/>
              <w:rPr>
                <w:b/>
                <w:bCs/>
                <w:szCs w:val="18"/>
                <w:lang w:eastAsia="nl-NL"/>
              </w:rPr>
            </w:pPr>
          </w:p>
          <w:p w14:paraId="7338B853" w14:textId="77777777" w:rsidR="00C1391E" w:rsidRPr="004A7A56" w:rsidRDefault="00C1391E" w:rsidP="00941197">
            <w:pPr>
              <w:spacing w:line="240" w:lineRule="atLeast"/>
              <w:rPr>
                <w:rFonts w:cs="Arial"/>
                <w:snapToGrid/>
                <w:szCs w:val="18"/>
                <w:u w:val="single"/>
              </w:rPr>
            </w:pPr>
            <w:r w:rsidRPr="004A7A56">
              <w:rPr>
                <w:rFonts w:cs="Arial"/>
                <w:snapToGrid/>
                <w:szCs w:val="18"/>
                <w:u w:val="single"/>
              </w:rPr>
              <w:t>Mapping naam rechtspersoon:</w:t>
            </w:r>
          </w:p>
          <w:p w14:paraId="62043BC4" w14:textId="77777777" w:rsidR="00C1391E" w:rsidRPr="00B272A6" w:rsidRDefault="00C1391E" w:rsidP="00941197">
            <w:pPr>
              <w:spacing w:line="240" w:lineRule="auto"/>
              <w:rPr>
                <w:szCs w:val="18"/>
              </w:rPr>
            </w:pPr>
            <w:r w:rsidRPr="00B272A6">
              <w:rPr>
                <w:szCs w:val="18"/>
              </w:rPr>
              <w:t>//IMKAD_Persoon/tia_AanduidingPersoon</w:t>
            </w:r>
          </w:p>
          <w:p w14:paraId="5775B288" w14:textId="77777777" w:rsidR="00C1391E" w:rsidRPr="00B272A6" w:rsidRDefault="00C1391E" w:rsidP="00941197">
            <w:pPr>
              <w:spacing w:line="240" w:lineRule="auto"/>
              <w:rPr>
                <w:i/>
                <w:szCs w:val="18"/>
              </w:rPr>
            </w:pPr>
            <w:r w:rsidRPr="00B272A6">
              <w:rPr>
                <w:i/>
                <w:szCs w:val="18"/>
              </w:rPr>
              <w:t>-</w:t>
            </w:r>
            <w:r w:rsidRPr="00B272A6">
              <w:rPr>
                <w:szCs w:val="18"/>
              </w:rPr>
              <w:t>anders</w:t>
            </w:r>
          </w:p>
          <w:p w14:paraId="594EED90" w14:textId="77777777" w:rsidR="00C1391E" w:rsidRPr="00B272A6" w:rsidRDefault="00C1391E" w:rsidP="00941197">
            <w:pPr>
              <w:spacing w:line="240" w:lineRule="auto"/>
              <w:rPr>
                <w:rFonts w:cs="Arial"/>
                <w:szCs w:val="18"/>
              </w:rPr>
            </w:pPr>
            <w:r w:rsidRPr="00B272A6">
              <w:rPr>
                <w:szCs w:val="18"/>
              </w:rPr>
              <w:t>//IMKAD_Persoon/tia_Gegevens/NHR_Rechtspersoon/</w:t>
            </w:r>
          </w:p>
          <w:p w14:paraId="43FC8534" w14:textId="77777777" w:rsidR="00C1391E" w:rsidRPr="00B272A6" w:rsidRDefault="00C1391E" w:rsidP="00941197">
            <w:pPr>
              <w:spacing w:line="240" w:lineRule="auto"/>
              <w:ind w:left="227"/>
              <w:rPr>
                <w:szCs w:val="18"/>
              </w:rPr>
            </w:pPr>
            <w:r w:rsidRPr="00B272A6">
              <w:rPr>
                <w:szCs w:val="18"/>
              </w:rPr>
              <w:t>./statutaireNaam</w:t>
            </w:r>
          </w:p>
          <w:p w14:paraId="498EF834" w14:textId="77777777" w:rsidR="00C1391E" w:rsidRDefault="00C1391E" w:rsidP="00941197">
            <w:pPr>
              <w:pStyle w:val="streepje"/>
              <w:numPr>
                <w:ilvl w:val="0"/>
                <w:numId w:val="0"/>
              </w:numPr>
              <w:spacing w:line="240" w:lineRule="auto"/>
            </w:pPr>
          </w:p>
          <w:p w14:paraId="0CD4B457" w14:textId="77777777" w:rsidR="00C1391E" w:rsidRPr="00B272A6" w:rsidRDefault="00C1391E" w:rsidP="00941197">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57173217" w14:textId="77777777" w:rsidR="00C1391E" w:rsidRPr="00B272A6" w:rsidRDefault="00C1391E" w:rsidP="00941197">
            <w:pPr>
              <w:spacing w:line="240" w:lineRule="auto"/>
              <w:rPr>
                <w:szCs w:val="18"/>
              </w:rPr>
            </w:pPr>
            <w:r w:rsidRPr="00B272A6">
              <w:rPr>
                <w:szCs w:val="18"/>
              </w:rPr>
              <w:t>//IMKAD_Persoon/tia_Gegevens/IMKAD_KadNatuurlijkPersoon</w:t>
            </w:r>
          </w:p>
          <w:p w14:paraId="2FE976F2" w14:textId="77777777" w:rsidR="00C1391E" w:rsidRPr="00B272A6" w:rsidRDefault="00C1391E" w:rsidP="00941197">
            <w:pPr>
              <w:spacing w:line="240" w:lineRule="auto"/>
              <w:ind w:left="227"/>
              <w:rPr>
                <w:szCs w:val="18"/>
              </w:rPr>
            </w:pPr>
            <w:r w:rsidRPr="00B272A6">
              <w:rPr>
                <w:szCs w:val="18"/>
              </w:rPr>
              <w:t>./voornamen</w:t>
            </w:r>
          </w:p>
          <w:p w14:paraId="2A84EC8B" w14:textId="77777777" w:rsidR="00C1391E" w:rsidRPr="00B272A6" w:rsidRDefault="00C1391E" w:rsidP="00941197">
            <w:pPr>
              <w:spacing w:line="240" w:lineRule="auto"/>
              <w:ind w:left="227"/>
              <w:rPr>
                <w:szCs w:val="18"/>
              </w:rPr>
            </w:pPr>
            <w:r w:rsidRPr="00B272A6">
              <w:rPr>
                <w:szCs w:val="18"/>
              </w:rPr>
              <w:t>./voorvoegselsgeslachtsnaam</w:t>
            </w:r>
          </w:p>
          <w:p w14:paraId="4873670A" w14:textId="77777777" w:rsidR="00C1391E" w:rsidRPr="00B272A6" w:rsidRDefault="00C1391E" w:rsidP="00941197">
            <w:pPr>
              <w:spacing w:line="240" w:lineRule="auto"/>
              <w:ind w:left="227"/>
              <w:rPr>
                <w:szCs w:val="18"/>
              </w:rPr>
            </w:pPr>
            <w:r w:rsidRPr="00B272A6">
              <w:rPr>
                <w:szCs w:val="18"/>
              </w:rPr>
              <w:t>./geslachtsnaam</w:t>
            </w:r>
          </w:p>
          <w:p w14:paraId="0E44BC9C" w14:textId="77777777" w:rsidR="00C1391E" w:rsidRPr="00B272A6" w:rsidRDefault="00C1391E" w:rsidP="00941197">
            <w:pPr>
              <w:spacing w:line="240" w:lineRule="auto"/>
              <w:rPr>
                <w:szCs w:val="18"/>
              </w:rPr>
            </w:pPr>
            <w:r w:rsidRPr="00B272A6">
              <w:rPr>
                <w:szCs w:val="18"/>
              </w:rPr>
              <w:t>-anders</w:t>
            </w:r>
          </w:p>
          <w:p w14:paraId="7E045534" w14:textId="77777777" w:rsidR="00C1391E" w:rsidRPr="00B272A6" w:rsidRDefault="00C1391E" w:rsidP="00941197">
            <w:pPr>
              <w:spacing w:line="240" w:lineRule="auto"/>
              <w:rPr>
                <w:szCs w:val="18"/>
              </w:rPr>
            </w:pPr>
            <w:r w:rsidRPr="00B272A6">
              <w:rPr>
                <w:szCs w:val="18"/>
              </w:rPr>
              <w:t>//IMKAD_Persoon/tia_Gegevens/GBA_Ingezetene/</w:t>
            </w:r>
          </w:p>
          <w:p w14:paraId="0745B65D" w14:textId="77777777" w:rsidR="00C1391E" w:rsidRPr="00B272A6" w:rsidRDefault="00C1391E" w:rsidP="00941197">
            <w:pPr>
              <w:spacing w:line="240" w:lineRule="auto"/>
              <w:ind w:left="227"/>
              <w:rPr>
                <w:szCs w:val="18"/>
              </w:rPr>
            </w:pPr>
            <w:r w:rsidRPr="00B272A6">
              <w:rPr>
                <w:szCs w:val="18"/>
              </w:rPr>
              <w:t>./naam/voornamen</w:t>
            </w:r>
          </w:p>
          <w:p w14:paraId="1871B4AD" w14:textId="77777777" w:rsidR="00C1391E" w:rsidRPr="00B272A6" w:rsidRDefault="00C1391E" w:rsidP="00941197">
            <w:pPr>
              <w:spacing w:line="240" w:lineRule="auto"/>
              <w:ind w:left="227"/>
              <w:rPr>
                <w:szCs w:val="18"/>
              </w:rPr>
            </w:pPr>
            <w:r w:rsidRPr="00B272A6">
              <w:rPr>
                <w:szCs w:val="18"/>
              </w:rPr>
              <w:t>./tia_VoorvoegselsNaam</w:t>
            </w:r>
          </w:p>
          <w:p w14:paraId="5D2D0EBD" w14:textId="77777777" w:rsidR="00C1391E" w:rsidRPr="00B272A6" w:rsidRDefault="00C1391E" w:rsidP="00941197">
            <w:pPr>
              <w:spacing w:line="240" w:lineRule="auto"/>
              <w:ind w:left="227"/>
              <w:rPr>
                <w:szCs w:val="18"/>
              </w:rPr>
            </w:pPr>
            <w:r w:rsidRPr="00B272A6">
              <w:rPr>
                <w:szCs w:val="18"/>
              </w:rPr>
              <w:t>./tia_NaamZonderVoorvoegsels</w:t>
            </w:r>
          </w:p>
          <w:p w14:paraId="249B43DA" w14:textId="77777777" w:rsidR="00C1391E" w:rsidRPr="004A7A56" w:rsidRDefault="00C1391E" w:rsidP="00941197">
            <w:pPr>
              <w:spacing w:line="240" w:lineRule="auto"/>
              <w:rPr>
                <w:szCs w:val="18"/>
                <w:u w:val="single"/>
              </w:rPr>
            </w:pPr>
          </w:p>
          <w:p w14:paraId="7386B7D7" w14:textId="77777777" w:rsidR="00C1391E" w:rsidRPr="004A7A56" w:rsidRDefault="00C1391E" w:rsidP="00941197">
            <w:pPr>
              <w:spacing w:line="240" w:lineRule="auto"/>
              <w:rPr>
                <w:szCs w:val="18"/>
                <w:u w:val="single"/>
              </w:rPr>
            </w:pPr>
            <w:r w:rsidRPr="004A7A56">
              <w:rPr>
                <w:szCs w:val="18"/>
                <w:u w:val="single"/>
              </w:rPr>
              <w:t>Mapping geslacht ingezetene (in beide gevallen):</w:t>
            </w:r>
          </w:p>
          <w:p w14:paraId="1247B569" w14:textId="77777777" w:rsidR="00C1391E" w:rsidRPr="00B272A6" w:rsidRDefault="00C1391E" w:rsidP="00941197">
            <w:pPr>
              <w:spacing w:line="240" w:lineRule="auto"/>
              <w:rPr>
                <w:szCs w:val="18"/>
              </w:rPr>
            </w:pPr>
            <w:r w:rsidRPr="00B272A6">
              <w:rPr>
                <w:szCs w:val="18"/>
              </w:rPr>
              <w:t>//IMKAD_Persoon/tia_Gegevens/GBA_Ingezetene/</w:t>
            </w:r>
          </w:p>
          <w:p w14:paraId="64072BD3" w14:textId="77777777" w:rsidR="00C1391E" w:rsidRPr="00B272A6" w:rsidRDefault="00C1391E" w:rsidP="00941197">
            <w:pPr>
              <w:spacing w:line="240" w:lineRule="auto"/>
              <w:ind w:left="227"/>
              <w:rPr>
                <w:szCs w:val="18"/>
              </w:rPr>
            </w:pPr>
            <w:r w:rsidRPr="00B272A6">
              <w:rPr>
                <w:szCs w:val="18"/>
              </w:rPr>
              <w:t>./geslacht</w:t>
            </w:r>
          </w:p>
          <w:p w14:paraId="02291DB7" w14:textId="77777777" w:rsidR="00C1391E" w:rsidRPr="004A7A56" w:rsidRDefault="00C1391E" w:rsidP="00941197">
            <w:pPr>
              <w:spacing w:line="240" w:lineRule="auto"/>
              <w:rPr>
                <w:sz w:val="16"/>
                <w:szCs w:val="16"/>
              </w:rPr>
            </w:pPr>
          </w:p>
          <w:p w14:paraId="7E65A3B5" w14:textId="77777777" w:rsidR="00C1391E" w:rsidRPr="004A7A56" w:rsidRDefault="00C1391E" w:rsidP="00941197">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1C4659BC" w14:textId="77777777" w:rsidR="00C1391E" w:rsidRPr="00B272A6" w:rsidRDefault="00C1391E" w:rsidP="00941197">
            <w:pPr>
              <w:spacing w:line="240" w:lineRule="auto"/>
              <w:rPr>
                <w:szCs w:val="18"/>
              </w:rPr>
            </w:pPr>
            <w:r w:rsidRPr="00B272A6">
              <w:rPr>
                <w:szCs w:val="18"/>
              </w:rPr>
              <w:t>//IMKAD_Persoon /IMKAD_NietIngezetene/</w:t>
            </w:r>
          </w:p>
          <w:p w14:paraId="51ED38F8" w14:textId="77777777" w:rsidR="00C1391E" w:rsidRPr="00B272A6" w:rsidRDefault="00C1391E" w:rsidP="00941197">
            <w:pPr>
              <w:spacing w:line="240" w:lineRule="auto"/>
              <w:ind w:left="227"/>
              <w:rPr>
                <w:szCs w:val="18"/>
              </w:rPr>
            </w:pPr>
            <w:r w:rsidRPr="00B272A6">
              <w:rPr>
                <w:szCs w:val="18"/>
              </w:rPr>
              <w:t>./voornamen</w:t>
            </w:r>
          </w:p>
          <w:p w14:paraId="14AF5A5D" w14:textId="77777777" w:rsidR="00C1391E" w:rsidRPr="00B272A6" w:rsidRDefault="00C1391E" w:rsidP="00941197">
            <w:pPr>
              <w:spacing w:line="240" w:lineRule="auto"/>
              <w:ind w:left="227"/>
              <w:rPr>
                <w:szCs w:val="18"/>
              </w:rPr>
            </w:pPr>
            <w:r w:rsidRPr="00B272A6">
              <w:rPr>
                <w:szCs w:val="18"/>
              </w:rPr>
              <w:t>./voorvoegsels</w:t>
            </w:r>
          </w:p>
          <w:p w14:paraId="262A5437" w14:textId="77777777" w:rsidR="00C1391E" w:rsidRPr="00B272A6" w:rsidRDefault="00C1391E" w:rsidP="00941197">
            <w:pPr>
              <w:spacing w:line="240" w:lineRule="auto"/>
              <w:ind w:left="227"/>
              <w:rPr>
                <w:szCs w:val="18"/>
              </w:rPr>
            </w:pPr>
            <w:r w:rsidRPr="00B272A6">
              <w:rPr>
                <w:szCs w:val="18"/>
              </w:rPr>
              <w:t>./geslachtsnaam</w:t>
            </w:r>
          </w:p>
          <w:p w14:paraId="40ED7ED3" w14:textId="77777777" w:rsidR="00C1391E" w:rsidRDefault="00C1391E" w:rsidP="00941197">
            <w:pPr>
              <w:spacing w:line="240" w:lineRule="auto"/>
              <w:rPr>
                <w:szCs w:val="18"/>
              </w:rPr>
            </w:pPr>
            <w:r w:rsidRPr="00B272A6">
              <w:rPr>
                <w:szCs w:val="18"/>
              </w:rPr>
              <w:t xml:space="preserve">     ./geslacht</w:t>
            </w:r>
          </w:p>
          <w:p w14:paraId="72272B02" w14:textId="77777777" w:rsidR="00C1391E" w:rsidRDefault="00C1391E" w:rsidP="00941197">
            <w:pPr>
              <w:spacing w:line="240" w:lineRule="auto"/>
              <w:rPr>
                <w:b/>
                <w:bCs/>
                <w:szCs w:val="18"/>
                <w:lang w:eastAsia="nl-NL"/>
              </w:rPr>
            </w:pPr>
          </w:p>
          <w:p w14:paraId="63A9DB11" w14:textId="77777777" w:rsidR="00C1391E" w:rsidRDefault="00C1391E" w:rsidP="00941197">
            <w:pPr>
              <w:spacing w:line="240" w:lineRule="auto"/>
              <w:rPr>
                <w:szCs w:val="18"/>
                <w:u w:val="single"/>
                <w:lang w:eastAsia="nl-NL"/>
              </w:rPr>
            </w:pPr>
            <w:r>
              <w:rPr>
                <w:szCs w:val="18"/>
                <w:u w:val="single"/>
                <w:lang w:eastAsia="nl-NL"/>
              </w:rPr>
              <w:t>Mapping ‘voornoemd’</w:t>
            </w:r>
          </w:p>
          <w:p w14:paraId="06461863" w14:textId="77777777" w:rsidR="00C1391E" w:rsidRPr="003308F9" w:rsidRDefault="00C1391E" w:rsidP="00941197">
            <w:pPr>
              <w:autoSpaceDE w:val="0"/>
              <w:autoSpaceDN w:val="0"/>
              <w:adjustRightInd w:val="0"/>
              <w:spacing w:line="240" w:lineRule="auto"/>
              <w:rPr>
                <w:snapToGrid/>
                <w:kern w:val="0"/>
                <w:szCs w:val="18"/>
                <w:highlight w:val="white"/>
                <w:lang w:eastAsia="nl-NL"/>
              </w:rPr>
            </w:pPr>
            <w:r w:rsidRPr="003308F9">
              <w:rPr>
                <w:rFonts w:cs="Arial"/>
                <w:snapToGrid/>
                <w:kern w:val="0"/>
                <w:szCs w:val="18"/>
                <w:lang w:eastAsia="nl-NL"/>
              </w:rPr>
              <w:t>IMKAD_AangebodenStuk/StukdeelHypotheek/ vervreemderRechtRef/Partij</w:t>
            </w:r>
            <w:r w:rsidRPr="003308F9">
              <w:rPr>
                <w:snapToGrid/>
                <w:kern w:val="0"/>
                <w:szCs w:val="18"/>
                <w:highlight w:val="white"/>
                <w:lang w:eastAsia="nl-NL"/>
              </w:rPr>
              <w:t>/</w:t>
            </w:r>
          </w:p>
          <w:p w14:paraId="4A222F15" w14:textId="77777777" w:rsidR="00C1391E" w:rsidRPr="003308F9" w:rsidRDefault="00C1391E" w:rsidP="00941197">
            <w:pPr>
              <w:autoSpaceDE w:val="0"/>
              <w:autoSpaceDN w:val="0"/>
              <w:adjustRightInd w:val="0"/>
              <w:spacing w:line="240" w:lineRule="auto"/>
              <w:ind w:left="227"/>
              <w:rPr>
                <w:snapToGrid/>
                <w:kern w:val="0"/>
                <w:szCs w:val="18"/>
                <w:lang w:eastAsia="nl-NL"/>
              </w:rPr>
            </w:pPr>
            <w:r w:rsidRPr="003308F9">
              <w:rPr>
                <w:snapToGrid/>
                <w:kern w:val="0"/>
                <w:szCs w:val="18"/>
                <w:lang w:eastAsia="nl-NL"/>
              </w:rPr>
              <w:t>./tekstKeuze</w:t>
            </w:r>
          </w:p>
          <w:p w14:paraId="1C751D69" w14:textId="3A21E7E5" w:rsidR="00C1391E" w:rsidRPr="003308F9" w:rsidRDefault="00C1391E" w:rsidP="00941197">
            <w:pPr>
              <w:autoSpaceDE w:val="0"/>
              <w:autoSpaceDN w:val="0"/>
              <w:adjustRightInd w:val="0"/>
              <w:spacing w:line="240" w:lineRule="auto"/>
              <w:ind w:left="454"/>
              <w:rPr>
                <w:snapToGrid/>
                <w:kern w:val="0"/>
                <w:szCs w:val="18"/>
                <w:lang w:eastAsia="nl-NL"/>
              </w:rPr>
            </w:pPr>
            <w:r w:rsidRPr="003308F9">
              <w:rPr>
                <w:snapToGrid/>
                <w:kern w:val="0"/>
                <w:szCs w:val="18"/>
                <w:lang w:eastAsia="nl-NL"/>
              </w:rPr>
              <w:t>./tagNaam(‘k_</w:t>
            </w:r>
            <w:ins w:id="191" w:author="Awater, Eric" w:date="2020-07-13T10:10:00Z">
              <w:r w:rsidR="005B7AA7">
                <w:rPr>
                  <w:snapToGrid/>
                  <w:kern w:val="0"/>
                  <w:szCs w:val="18"/>
                  <w:lang w:eastAsia="nl-NL"/>
                </w:rPr>
                <w:t>Hypotheekgever</w:t>
              </w:r>
            </w:ins>
            <w:del w:id="192" w:author="Awater, Eric" w:date="2020-07-13T10:10:00Z">
              <w:r w:rsidRPr="003308F9" w:rsidDel="005B7AA7">
                <w:rPr>
                  <w:snapToGrid/>
                  <w:kern w:val="0"/>
                  <w:szCs w:val="18"/>
                  <w:lang w:eastAsia="nl-NL"/>
                </w:rPr>
                <w:delText>Schuldenaar</w:delText>
              </w:r>
            </w:del>
            <w:r w:rsidRPr="003308F9">
              <w:rPr>
                <w:snapToGrid/>
                <w:kern w:val="0"/>
                <w:szCs w:val="18"/>
                <w:lang w:eastAsia="nl-NL"/>
              </w:rPr>
              <w:t>Voornoemd’)</w:t>
            </w:r>
          </w:p>
          <w:p w14:paraId="20130922" w14:textId="0409F91D" w:rsidR="00C1391E" w:rsidRPr="00910A4D" w:rsidRDefault="00C1391E" w:rsidP="00910A4D">
            <w:pPr>
              <w:autoSpaceDE w:val="0"/>
              <w:autoSpaceDN w:val="0"/>
              <w:adjustRightInd w:val="0"/>
              <w:spacing w:line="240" w:lineRule="auto"/>
              <w:ind w:left="454"/>
              <w:rPr>
                <w:snapToGrid/>
                <w:kern w:val="0"/>
                <w:szCs w:val="18"/>
                <w:lang w:eastAsia="nl-NL"/>
              </w:rPr>
            </w:pPr>
            <w:r w:rsidRPr="003308F9">
              <w:rPr>
                <w:snapToGrid/>
                <w:kern w:val="0"/>
                <w:szCs w:val="18"/>
                <w:lang w:eastAsia="nl-NL"/>
              </w:rPr>
              <w:t>./tekst(‘voornoemd’)</w:t>
            </w:r>
          </w:p>
        </w:tc>
      </w:tr>
    </w:tbl>
    <w:p w14:paraId="0D10C6F4" w14:textId="68CBC8F9" w:rsidR="00975B20" w:rsidRDefault="00975B20" w:rsidP="00975B20">
      <w:pPr>
        <w:pStyle w:val="Kop5"/>
      </w:pPr>
      <w:r>
        <w:lastRenderedPageBreak/>
        <w:t xml:space="preserve">Afsluiting </w:t>
      </w:r>
      <w:del w:id="193" w:author="Groot, Karina de" w:date="2020-07-07T15:13:00Z">
        <w:r w:rsidDel="00B14D65">
          <w:delText>geldnemer</w:delText>
        </w:r>
      </w:del>
      <w:ins w:id="194" w:author="Groot, Karina de" w:date="2020-07-07T15:13:00Z">
        <w:r w:rsidR="00B14D65">
          <w:t>hypotheekgever</w:t>
        </w:r>
      </w:ins>
    </w:p>
    <w:p w14:paraId="57AD3962" w14:textId="77777777" w:rsidR="00975B20" w:rsidRDefault="00975B20" w:rsidP="00975B20">
      <w:r>
        <w:t>Deze tekst wordt altijd getoond als afsluiting van de geldnemer ongeacht de gekozen variant zoals hierboven is beschreven.</w:t>
      </w:r>
    </w:p>
    <w:p w14:paraId="2B7F4E07" w14:textId="77777777" w:rsidR="00975B20" w:rsidRDefault="00975B20" w:rsidP="00975B20"/>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Change w:id="195" w:author="Willems, Igor" w:date="2020-07-08T14:43:00Z">
          <w:tblPr>
            <w:tblW w:w="0" w:type="auto"/>
            <w:tblInd w:w="-709" w:type="dxa"/>
            <w:tblCellMar>
              <w:left w:w="70" w:type="dxa"/>
              <w:right w:w="70" w:type="dxa"/>
            </w:tblCellMar>
            <w:tblLook w:val="0000" w:firstRow="0" w:lastRow="0" w:firstColumn="0" w:lastColumn="0" w:noHBand="0" w:noVBand="0"/>
          </w:tblPr>
        </w:tblPrChange>
      </w:tblPr>
      <w:tblGrid>
        <w:gridCol w:w="5912"/>
        <w:gridCol w:w="6521"/>
        <w:tblGridChange w:id="196">
          <w:tblGrid>
            <w:gridCol w:w="5915"/>
            <w:gridCol w:w="6528"/>
          </w:tblGrid>
        </w:tblGridChange>
      </w:tblGrid>
      <w:tr w:rsidR="00975B20" w14:paraId="0995E5FC" w14:textId="77777777" w:rsidTr="004D7A1B">
        <w:tc>
          <w:tcPr>
            <w:tcW w:w="5954" w:type="dxa"/>
            <w:shd w:val="clear" w:color="auto" w:fill="E7E6E6" w:themeFill="background2"/>
            <w:tcPrChange w:id="197" w:author="Willems, Igor" w:date="2020-07-08T14:43:00Z">
              <w:tcPr>
                <w:tcW w:w="5954" w:type="dxa"/>
                <w:shd w:val="clear" w:color="auto" w:fill="E7E6E6" w:themeFill="background2"/>
              </w:tcPr>
            </w:tcPrChange>
          </w:tcPr>
          <w:p w14:paraId="4DE12BD3" w14:textId="77777777" w:rsidR="00975B20" w:rsidRPr="003308F9" w:rsidRDefault="00975B20" w:rsidP="00941197">
            <w:pPr>
              <w:tabs>
                <w:tab w:val="left" w:pos="5557"/>
              </w:tabs>
              <w:rPr>
                <w:b/>
                <w:bCs/>
              </w:rPr>
            </w:pPr>
            <w:r>
              <w:rPr>
                <w:b/>
                <w:bCs/>
              </w:rPr>
              <w:t>Modeldocument tekst</w:t>
            </w:r>
            <w:r>
              <w:rPr>
                <w:b/>
                <w:bCs/>
              </w:rPr>
              <w:tab/>
            </w:r>
          </w:p>
        </w:tc>
        <w:tc>
          <w:tcPr>
            <w:tcW w:w="6631" w:type="dxa"/>
            <w:shd w:val="clear" w:color="auto" w:fill="E7E6E6" w:themeFill="background2"/>
            <w:tcPrChange w:id="198" w:author="Willems, Igor" w:date="2020-07-08T14:43:00Z">
              <w:tcPr>
                <w:tcW w:w="6631" w:type="dxa"/>
                <w:shd w:val="clear" w:color="auto" w:fill="E7E6E6" w:themeFill="background2"/>
              </w:tcPr>
            </w:tcPrChange>
          </w:tcPr>
          <w:p w14:paraId="525B09DB" w14:textId="77777777" w:rsidR="00975B20" w:rsidRPr="003308F9" w:rsidRDefault="00975B20" w:rsidP="00941197">
            <w:pPr>
              <w:rPr>
                <w:b/>
                <w:bCs/>
              </w:rPr>
            </w:pPr>
            <w:r w:rsidRPr="003308F9">
              <w:rPr>
                <w:b/>
                <w:bCs/>
              </w:rPr>
              <w:t>Toelichting</w:t>
            </w:r>
          </w:p>
        </w:tc>
      </w:tr>
      <w:tr w:rsidR="00975B20" w14:paraId="7DE1ABAD" w14:textId="77777777" w:rsidTr="004D7A1B">
        <w:tc>
          <w:tcPr>
            <w:tcW w:w="5954" w:type="dxa"/>
            <w:tcPrChange w:id="199" w:author="Willems, Igor" w:date="2020-07-08T14:43:00Z">
              <w:tcPr>
                <w:tcW w:w="5954" w:type="dxa"/>
              </w:tcPr>
            </w:tcPrChange>
          </w:tcPr>
          <w:p w14:paraId="56A4BCB4" w14:textId="1C04E4D0" w:rsidR="00975B20" w:rsidRPr="00A43381" w:rsidRDefault="00975B20" w:rsidP="00941197">
            <w:pPr>
              <w:rPr>
                <w:szCs w:val="18"/>
              </w:rPr>
            </w:pP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 xml:space="preserve"> </w:t>
            </w:r>
            <w:r w:rsidRPr="00A43381">
              <w:rPr>
                <w:rFonts w:cs="Arial"/>
                <w:color w:val="339966"/>
                <w:szCs w:val="18"/>
              </w:rPr>
              <w:t>voor zover in deze akte niet anders genoemd,</w:t>
            </w:r>
            <w:r w:rsidRPr="00A43381">
              <w:rPr>
                <w:rFonts w:cs="Arial"/>
                <w:color w:val="FF0000"/>
                <w:szCs w:val="18"/>
              </w:rPr>
              <w:t xml:space="preserve"> </w:t>
            </w:r>
            <w:r w:rsidRPr="00A43381">
              <w:rPr>
                <w:rFonts w:cs="Arial"/>
                <w:color w:val="800080"/>
                <w:szCs w:val="18"/>
              </w:rPr>
              <w:t>zowel samen als ieder apart,</w:t>
            </w:r>
            <w:r w:rsidRPr="00A43381">
              <w:rPr>
                <w:rFonts w:cs="Arial"/>
                <w:color w:val="339966"/>
                <w:szCs w:val="18"/>
              </w:rPr>
              <w:t xml:space="preserve"> </w:t>
            </w:r>
            <w:ins w:id="200" w:author="Groot, Karina de" w:date="2020-07-07T15:14:00Z">
              <w:r w:rsidR="00D36F23" w:rsidRPr="005E2A81">
                <w:rPr>
                  <w:rFonts w:cs="Arial"/>
                  <w:color w:val="339966"/>
                  <w:szCs w:val="18"/>
                </w:rPr>
                <w:t>hierna te noemen: hypotheekgever</w:t>
              </w:r>
            </w:ins>
            <w:del w:id="201" w:author="Groot, Karina de" w:date="2020-07-07T15:14:00Z">
              <w:r w:rsidRPr="00A43381" w:rsidDel="00D36F23">
                <w:rPr>
                  <w:rFonts w:cs="Arial"/>
                  <w:color w:val="339966"/>
                  <w:szCs w:val="18"/>
                </w:rPr>
                <w:delText>hierna te noemen: geldnemer en</w:delText>
              </w:r>
            </w:del>
          </w:p>
        </w:tc>
        <w:tc>
          <w:tcPr>
            <w:tcW w:w="6631" w:type="dxa"/>
            <w:tcPrChange w:id="202" w:author="Willems, Igor" w:date="2020-07-08T14:43:00Z">
              <w:tcPr>
                <w:tcW w:w="6631" w:type="dxa"/>
              </w:tcPr>
            </w:tcPrChange>
          </w:tcPr>
          <w:p w14:paraId="08E81C29" w14:textId="77777777" w:rsidR="00975B20" w:rsidRDefault="00975B20" w:rsidP="00941197">
            <w:pPr>
              <w:spacing w:line="240" w:lineRule="auto"/>
              <w:rPr>
                <w:szCs w:val="18"/>
              </w:rPr>
            </w:pPr>
            <w:r>
              <w:t>Vaste tekst</w:t>
            </w:r>
            <w:r w:rsidRPr="004A7A56">
              <w:rPr>
                <w:szCs w:val="18"/>
              </w:rPr>
              <w:t>, waarbij de paarse tekst weggelaten wordt als er in het voorgaande maar één persoon is vermeld.</w:t>
            </w:r>
          </w:p>
          <w:p w14:paraId="4B8D1168" w14:textId="77777777" w:rsidR="00975B20" w:rsidRDefault="00975B20" w:rsidP="00941197">
            <w:pPr>
              <w:spacing w:line="240" w:lineRule="auto"/>
            </w:pPr>
          </w:p>
        </w:tc>
      </w:tr>
    </w:tbl>
    <w:p w14:paraId="40E827C8" w14:textId="771D2087" w:rsidR="00975B20" w:rsidRDefault="00975B20" w:rsidP="00E333EC">
      <w:pPr>
        <w:pStyle w:val="Kop5"/>
        <w:numPr>
          <w:ilvl w:val="0"/>
          <w:numId w:val="0"/>
        </w:numPr>
        <w:rPr>
          <w:lang w:val="nl"/>
        </w:rPr>
      </w:pPr>
    </w:p>
    <w:p w14:paraId="3375E271" w14:textId="77777777" w:rsidR="00975B20" w:rsidRDefault="00975B20">
      <w:pPr>
        <w:spacing w:line="240" w:lineRule="auto"/>
        <w:rPr>
          <w:i/>
          <w:iCs/>
          <w:szCs w:val="26"/>
          <w:lang w:val="nl"/>
        </w:rPr>
      </w:pPr>
      <w:r>
        <w:rPr>
          <w:lang w:val="nl"/>
        </w:rPr>
        <w:br w:type="page"/>
      </w:r>
    </w:p>
    <w:p w14:paraId="55C163C3" w14:textId="127E029A" w:rsidR="00A5124C" w:rsidRDefault="00975B20" w:rsidP="00975B20">
      <w:pPr>
        <w:pStyle w:val="Kop3"/>
        <w:ind w:left="284"/>
      </w:pPr>
      <w:bookmarkStart w:id="203" w:name="_Toc46133269"/>
      <w:r>
        <w:lastRenderedPageBreak/>
        <w:t>Hypotheekbank</w:t>
      </w:r>
      <w:bookmarkEnd w:id="203"/>
    </w:p>
    <w:p w14:paraId="07367EBA" w14:textId="77777777" w:rsidR="00975B20" w:rsidRPr="00975B20" w:rsidRDefault="00975B20" w:rsidP="00975B20">
      <w:pPr>
        <w:rPr>
          <w:lang w:val="n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77"/>
        <w:gridCol w:w="7314"/>
      </w:tblGrid>
      <w:tr w:rsidR="00975B20" w14:paraId="7123D75F" w14:textId="77777777" w:rsidTr="00975B20">
        <w:tc>
          <w:tcPr>
            <w:tcW w:w="5670" w:type="dxa"/>
            <w:shd w:val="clear" w:color="auto" w:fill="E7E6E6" w:themeFill="background2"/>
          </w:tcPr>
          <w:p w14:paraId="60B6B0C7" w14:textId="51C5CF9B" w:rsidR="00975B20" w:rsidRPr="00975B20" w:rsidRDefault="00975B20" w:rsidP="00975B20">
            <w:pPr>
              <w:rPr>
                <w:b/>
                <w:bCs/>
                <w:lang w:val="nl"/>
              </w:rPr>
            </w:pPr>
            <w:r>
              <w:rPr>
                <w:b/>
                <w:bCs/>
                <w:lang w:val="nl"/>
              </w:rPr>
              <w:t>Modeldocument tekst</w:t>
            </w:r>
          </w:p>
        </w:tc>
        <w:tc>
          <w:tcPr>
            <w:tcW w:w="6631" w:type="dxa"/>
            <w:shd w:val="clear" w:color="auto" w:fill="E7E6E6" w:themeFill="background2"/>
          </w:tcPr>
          <w:p w14:paraId="5BA8ADE3" w14:textId="22F4441C" w:rsidR="00975B20" w:rsidRPr="00975B20" w:rsidRDefault="00975B20" w:rsidP="00975B20">
            <w:pPr>
              <w:rPr>
                <w:b/>
                <w:bCs/>
                <w:lang w:val="nl"/>
              </w:rPr>
            </w:pPr>
            <w:r>
              <w:rPr>
                <w:b/>
                <w:bCs/>
                <w:lang w:val="nl"/>
              </w:rPr>
              <w:t>Toelichting</w:t>
            </w:r>
          </w:p>
        </w:tc>
      </w:tr>
      <w:tr w:rsidR="00975B20" w14:paraId="33FA96A6" w14:textId="77777777" w:rsidTr="00975B20">
        <w:tc>
          <w:tcPr>
            <w:tcW w:w="5670" w:type="dxa"/>
          </w:tcPr>
          <w:p w14:paraId="070A45A9" w14:textId="23BF4A53" w:rsidR="00975B20" w:rsidRDefault="00975B20" w:rsidP="00975B20">
            <w:pPr>
              <w:rPr>
                <w:lang w:val="nl"/>
              </w:rPr>
            </w:pPr>
            <w:r w:rsidRPr="00975B20">
              <w:rPr>
                <w:color w:val="FF0000"/>
                <w:lang w:val="nl"/>
              </w:rPr>
              <w:t>2.</w:t>
            </w:r>
          </w:p>
        </w:tc>
        <w:tc>
          <w:tcPr>
            <w:tcW w:w="6631" w:type="dxa"/>
          </w:tcPr>
          <w:p w14:paraId="20DA2929" w14:textId="77777777" w:rsidR="00975B20" w:rsidRDefault="00223C40" w:rsidP="00975B20">
            <w:pPr>
              <w:rPr>
                <w:lang w:val="nl"/>
              </w:rPr>
            </w:pPr>
            <w:r>
              <w:rPr>
                <w:lang w:val="nl"/>
              </w:rPr>
              <w:t>Verplichte tekst.</w:t>
            </w:r>
          </w:p>
          <w:p w14:paraId="5269DB74" w14:textId="77777777" w:rsidR="00D80B30" w:rsidRDefault="00D80B30" w:rsidP="00975B20">
            <w:pPr>
              <w:rPr>
                <w:lang w:val="nl"/>
              </w:rPr>
            </w:pPr>
          </w:p>
          <w:p w14:paraId="1715C802" w14:textId="77777777" w:rsidR="00D80B30" w:rsidRDefault="00D80B30" w:rsidP="00D80B30">
            <w:pPr>
              <w:spacing w:line="240" w:lineRule="auto"/>
              <w:rPr>
                <w:szCs w:val="18"/>
                <w:lang w:val="nl"/>
              </w:rPr>
            </w:pPr>
            <w:r w:rsidRPr="00D80B30">
              <w:rPr>
                <w:szCs w:val="18"/>
                <w:u w:val="single"/>
                <w:lang w:val="nl"/>
              </w:rPr>
              <w:t>Mapping:</w:t>
            </w:r>
          </w:p>
          <w:p w14:paraId="39A6BFE1" w14:textId="186AD998" w:rsidR="00D80B30" w:rsidRPr="003B4F3B" w:rsidRDefault="00D80B30" w:rsidP="00D80B30">
            <w:pPr>
              <w:autoSpaceDE w:val="0"/>
              <w:autoSpaceDN w:val="0"/>
              <w:adjustRightInd w:val="0"/>
              <w:spacing w:line="240" w:lineRule="auto"/>
              <w:rPr>
                <w:snapToGrid/>
                <w:kern w:val="0"/>
                <w:szCs w:val="18"/>
                <w:highlight w:val="white"/>
                <w:lang w:eastAsia="nl-NL"/>
              </w:rPr>
            </w:pPr>
            <w:r w:rsidRPr="00D80B30">
              <w:rPr>
                <w:rFonts w:cs="Arial"/>
                <w:snapToGrid/>
                <w:kern w:val="0"/>
                <w:szCs w:val="18"/>
                <w:lang w:eastAsia="nl-NL"/>
              </w:rPr>
              <w:t>IMKAD_AangebodenStuk/StukdeelHypotheek/ ver</w:t>
            </w:r>
            <w:ins w:id="204" w:author="Awater, Eric" w:date="2020-07-10T15:03:00Z">
              <w:r w:rsidR="0089707E">
                <w:rPr>
                  <w:rFonts w:cs="Arial"/>
                  <w:snapToGrid/>
                  <w:kern w:val="0"/>
                  <w:szCs w:val="18"/>
                  <w:lang w:eastAsia="nl-NL"/>
                </w:rPr>
                <w:t>krijger</w:t>
              </w:r>
            </w:ins>
            <w:del w:id="205" w:author="Awater, Eric" w:date="2020-07-10T15:03:00Z">
              <w:r w:rsidRPr="00D80B30" w:rsidDel="0089707E">
                <w:rPr>
                  <w:rFonts w:cs="Arial"/>
                  <w:snapToGrid/>
                  <w:kern w:val="0"/>
                  <w:szCs w:val="18"/>
                  <w:lang w:eastAsia="nl-NL"/>
                </w:rPr>
                <w:delText>vreemder</w:delText>
              </w:r>
            </w:del>
            <w:r w:rsidRPr="00D80B30">
              <w:rPr>
                <w:rFonts w:cs="Arial"/>
                <w:snapToGrid/>
                <w:kern w:val="0"/>
                <w:szCs w:val="18"/>
                <w:lang w:eastAsia="nl-NL"/>
              </w:rPr>
              <w:t>RechtRef/</w:t>
            </w:r>
            <w:r w:rsidRPr="003B4F3B">
              <w:rPr>
                <w:rFonts w:cs="Arial"/>
                <w:snapToGrid/>
                <w:kern w:val="0"/>
                <w:szCs w:val="18"/>
                <w:lang w:eastAsia="nl-NL"/>
              </w:rPr>
              <w:t>/Partij</w:t>
            </w:r>
            <w:r w:rsidRPr="003B4F3B">
              <w:rPr>
                <w:snapToGrid/>
                <w:kern w:val="0"/>
                <w:szCs w:val="18"/>
                <w:highlight w:val="white"/>
                <w:lang w:eastAsia="nl-NL"/>
              </w:rPr>
              <w:t>/</w:t>
            </w:r>
          </w:p>
          <w:p w14:paraId="4D1BFBB2" w14:textId="77777777" w:rsidR="00D80B30" w:rsidRDefault="00D80B30" w:rsidP="00D80B30">
            <w:pPr>
              <w:spacing w:line="240" w:lineRule="auto"/>
              <w:rPr>
                <w:snapToGrid/>
                <w:kern w:val="0"/>
                <w:szCs w:val="18"/>
                <w:lang w:eastAsia="nl-NL"/>
              </w:rPr>
            </w:pPr>
            <w:r w:rsidRPr="003B4F3B">
              <w:rPr>
                <w:snapToGrid/>
                <w:kern w:val="0"/>
                <w:szCs w:val="18"/>
                <w:lang w:eastAsia="nl-NL"/>
              </w:rPr>
              <w:tab/>
              <w:t>./</w:t>
            </w:r>
            <w:r w:rsidRPr="003B4F3B">
              <w:rPr>
                <w:rFonts w:cs="Arial"/>
                <w:snapToGrid/>
                <w:kern w:val="0"/>
                <w:szCs w:val="18"/>
                <w:lang w:eastAsia="nl-NL"/>
              </w:rPr>
              <w:t>aanduidingPartij</w:t>
            </w:r>
            <w:r w:rsidRPr="003B4F3B">
              <w:rPr>
                <w:snapToGrid/>
                <w:kern w:val="0"/>
                <w:szCs w:val="18"/>
                <w:lang w:eastAsia="nl-NL"/>
              </w:rPr>
              <w:t>(‘</w:t>
            </w:r>
            <w:r>
              <w:rPr>
                <w:snapToGrid/>
                <w:kern w:val="0"/>
                <w:szCs w:val="18"/>
                <w:lang w:eastAsia="nl-NL"/>
              </w:rPr>
              <w:t>geldverstrekker</w:t>
            </w:r>
            <w:r w:rsidRPr="004A7A56">
              <w:rPr>
                <w:snapToGrid/>
                <w:kern w:val="0"/>
                <w:lang w:eastAsia="nl-NL"/>
              </w:rPr>
              <w:t>’</w:t>
            </w:r>
            <w:r w:rsidRPr="003B4F3B">
              <w:rPr>
                <w:snapToGrid/>
                <w:kern w:val="0"/>
                <w:szCs w:val="18"/>
                <w:lang w:eastAsia="nl-NL"/>
              </w:rPr>
              <w:t>)</w:t>
            </w:r>
          </w:p>
          <w:p w14:paraId="301F1879" w14:textId="619CAB70" w:rsidR="00D80B30" w:rsidRDefault="00D80B30" w:rsidP="00975B20">
            <w:pPr>
              <w:rPr>
                <w:lang w:val="nl"/>
              </w:rPr>
            </w:pPr>
          </w:p>
        </w:tc>
      </w:tr>
      <w:tr w:rsidR="00223C40" w14:paraId="5F6B440E" w14:textId="77777777" w:rsidTr="00975B20">
        <w:tc>
          <w:tcPr>
            <w:tcW w:w="5670" w:type="dxa"/>
          </w:tcPr>
          <w:p w14:paraId="6FC69A4D" w14:textId="469F7A2F" w:rsidR="00223C40" w:rsidRPr="00975B20" w:rsidRDefault="00223C40" w:rsidP="00975B20">
            <w:pPr>
              <w:rPr>
                <w:color w:val="FF0000"/>
                <w:lang w:val="nl"/>
              </w:rPr>
            </w:pPr>
            <w:r w:rsidRPr="00D45F7E">
              <w:rPr>
                <w:rFonts w:cs="Arial"/>
                <w:bCs/>
                <w:color w:val="FF0000"/>
                <w:szCs w:val="18"/>
                <w:lang w:val="en-US"/>
                <w:rPrChange w:id="206" w:author="Willems, Igor" w:date="2020-07-08T14:44:00Z">
                  <w:rPr>
                    <w:rFonts w:cs="Arial"/>
                    <w:bCs/>
                    <w:color w:val="FF0000"/>
                    <w:szCs w:val="18"/>
                    <w:highlight w:val="yellow"/>
                    <w:lang w:val="en-US"/>
                  </w:rPr>
                </w:rPrChange>
              </w:rPr>
              <w:t xml:space="preserve">         </w:t>
            </w: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6631" w:type="dxa"/>
          </w:tcPr>
          <w:p w14:paraId="0AB5F7D0" w14:textId="77777777" w:rsidR="00223C40" w:rsidRDefault="00223C40" w:rsidP="00AA1088">
            <w:pPr>
              <w:spacing w:line="240" w:lineRule="auto"/>
              <w:rPr>
                <w:lang w:val="nl"/>
              </w:rPr>
            </w:pPr>
            <w:r>
              <w:rPr>
                <w:lang w:val="nl"/>
              </w:rPr>
              <w:t>Verplicht tekstblok.</w:t>
            </w:r>
          </w:p>
          <w:p w14:paraId="3C072F82" w14:textId="77777777" w:rsidR="00223C40" w:rsidRDefault="00223C40" w:rsidP="00AA1088">
            <w:pPr>
              <w:spacing w:line="240" w:lineRule="auto"/>
              <w:rPr>
                <w:lang w:val="nl"/>
              </w:rPr>
            </w:pPr>
            <w:r>
              <w:rPr>
                <w:lang w:val="nl"/>
              </w:rPr>
              <w:t>De bank moet altijd vertegenwoordigt worden door een gevolmachtigde.</w:t>
            </w:r>
          </w:p>
          <w:p w14:paraId="24A6DBC1" w14:textId="77777777" w:rsidR="00223C40" w:rsidRDefault="00223C40" w:rsidP="00975B20">
            <w:pPr>
              <w:rPr>
                <w:lang w:val="nl"/>
              </w:rPr>
            </w:pPr>
          </w:p>
          <w:p w14:paraId="33D6406F" w14:textId="77777777" w:rsidR="00223C40" w:rsidRDefault="00223C40" w:rsidP="00975B20">
            <w:pPr>
              <w:rPr>
                <w:u w:val="single"/>
                <w:lang w:val="nl"/>
              </w:rPr>
            </w:pPr>
            <w:r w:rsidRPr="00223C40">
              <w:rPr>
                <w:u w:val="single"/>
                <w:lang w:val="nl"/>
              </w:rPr>
              <w:t>Mapping:</w:t>
            </w:r>
          </w:p>
          <w:p w14:paraId="517DB7B0" w14:textId="77777777" w:rsidR="009470CB" w:rsidRPr="009470CB" w:rsidRDefault="009470CB" w:rsidP="002941AC">
            <w:pPr>
              <w:autoSpaceDE w:val="0"/>
              <w:autoSpaceDN w:val="0"/>
              <w:adjustRightInd w:val="0"/>
              <w:spacing w:line="240" w:lineRule="auto"/>
              <w:rPr>
                <w:snapToGrid/>
                <w:kern w:val="0"/>
                <w:szCs w:val="18"/>
                <w:lang w:eastAsia="nl-NL"/>
              </w:rPr>
            </w:pPr>
            <w:r w:rsidRPr="009470CB">
              <w:rPr>
                <w:snapToGrid/>
                <w:kern w:val="0"/>
                <w:szCs w:val="18"/>
                <w:lang w:eastAsia="nl-NL"/>
              </w:rPr>
              <w:t>//IMKAD_AangebodenStuk/Partij/Gevolmachtigde</w:t>
            </w:r>
          </w:p>
          <w:p w14:paraId="1F7AEDE9" w14:textId="77777777" w:rsidR="00223C40" w:rsidRPr="002941AC" w:rsidRDefault="00AA1088" w:rsidP="002941AC">
            <w:pPr>
              <w:spacing w:line="240" w:lineRule="auto"/>
              <w:rPr>
                <w:lang w:val="nl"/>
              </w:rPr>
            </w:pPr>
            <w:r w:rsidRPr="002941AC">
              <w:rPr>
                <w:lang w:val="nl"/>
              </w:rPr>
              <w:t>-zie overige mapping het desbetreffende teksblok</w:t>
            </w:r>
          </w:p>
          <w:p w14:paraId="311A779B" w14:textId="2106DDE2" w:rsidR="002941AC" w:rsidRPr="00223C40" w:rsidRDefault="002941AC" w:rsidP="00975B20">
            <w:pPr>
              <w:rPr>
                <w:u w:val="single"/>
                <w:lang w:val="nl"/>
              </w:rPr>
            </w:pPr>
          </w:p>
        </w:tc>
      </w:tr>
      <w:tr w:rsidR="00AA1088" w14:paraId="16FCDC6B" w14:textId="77777777" w:rsidTr="00975B20">
        <w:tc>
          <w:tcPr>
            <w:tcW w:w="5670" w:type="dxa"/>
          </w:tcPr>
          <w:p w14:paraId="75E557C6" w14:textId="353F9360" w:rsidR="00AA1088" w:rsidRDefault="00AA1088" w:rsidP="00975B20">
            <w:pPr>
              <w:rPr>
                <w:rFonts w:cs="Arial"/>
                <w:bCs/>
                <w:color w:val="FF0000"/>
                <w:szCs w:val="18"/>
                <w:highlight w:val="yellow"/>
                <w:lang w:val="en-US"/>
              </w:rPr>
            </w:pPr>
            <w:r w:rsidRPr="00C61A14">
              <w:rPr>
                <w:rFonts w:cs="Arial"/>
                <w:bCs/>
                <w:color w:val="FF0000"/>
                <w:szCs w:val="18"/>
                <w:lang w:val="en-US"/>
                <w:rPrChange w:id="207" w:author="Willems, Igor" w:date="2020-07-08T14:44:00Z">
                  <w:rPr>
                    <w:rFonts w:cs="Arial"/>
                    <w:bCs/>
                    <w:color w:val="FF0000"/>
                    <w:szCs w:val="18"/>
                    <w:highlight w:val="yellow"/>
                    <w:lang w:val="en-US"/>
                  </w:rPr>
                </w:rPrChange>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Pr>
                <w:rFonts w:cs="Arial"/>
                <w:color w:val="FF0000"/>
                <w:szCs w:val="18"/>
                <w:highlight w:val="yellow"/>
              </w:rPr>
              <w:t>T</w:t>
            </w:r>
            <w:r w:rsidRPr="00194473">
              <w:rPr>
                <w:rFonts w:cs="Arial"/>
                <w:color w:val="FF0000"/>
                <w:szCs w:val="18"/>
                <w:highlight w:val="yellow"/>
              </w:rPr>
              <w:t>EKSTBLOK RECHTSPERSOON</w:t>
            </w:r>
          </w:p>
        </w:tc>
        <w:tc>
          <w:tcPr>
            <w:tcW w:w="6631" w:type="dxa"/>
          </w:tcPr>
          <w:p w14:paraId="0C976370" w14:textId="77777777" w:rsidR="00AA1088" w:rsidRDefault="00AA1088" w:rsidP="00AA1088">
            <w:pPr>
              <w:spacing w:line="240" w:lineRule="auto"/>
              <w:rPr>
                <w:szCs w:val="18"/>
              </w:rPr>
            </w:pPr>
            <w:r w:rsidRPr="00AA1088">
              <w:rPr>
                <w:szCs w:val="18"/>
                <w:lang w:val="nl"/>
              </w:rPr>
              <w:t xml:space="preserve">Verplicht tekstblok met de gegevens van </w:t>
            </w:r>
            <w:r w:rsidRPr="00AA1088">
              <w:rPr>
                <w:szCs w:val="18"/>
              </w:rPr>
              <w:t>de besloten vennootschap met beperkte aansprakelijkheid: Vista Hypotheken B.V</w:t>
            </w:r>
          </w:p>
          <w:p w14:paraId="25212977" w14:textId="77777777" w:rsidR="00AA1088" w:rsidRDefault="00AA1088" w:rsidP="00AA1088">
            <w:pPr>
              <w:spacing w:line="240" w:lineRule="auto"/>
              <w:rPr>
                <w:szCs w:val="18"/>
              </w:rPr>
            </w:pPr>
          </w:p>
          <w:p w14:paraId="0B4DE1EB" w14:textId="77777777" w:rsidR="00AA1088" w:rsidRDefault="00AA1088" w:rsidP="00AA1088">
            <w:pPr>
              <w:spacing w:line="240" w:lineRule="auto"/>
              <w:rPr>
                <w:szCs w:val="18"/>
              </w:rPr>
            </w:pPr>
            <w:r>
              <w:rPr>
                <w:szCs w:val="18"/>
              </w:rPr>
              <w:t>Mapping:</w:t>
            </w:r>
          </w:p>
          <w:p w14:paraId="16E04D80" w14:textId="77777777" w:rsidR="00AA1088" w:rsidRDefault="00AA1088" w:rsidP="00AA1088">
            <w:pPr>
              <w:spacing w:line="240" w:lineRule="auto"/>
              <w:rPr>
                <w:szCs w:val="18"/>
              </w:rPr>
            </w:pPr>
            <w:r w:rsidRPr="00AA1088">
              <w:rPr>
                <w:szCs w:val="18"/>
              </w:rPr>
              <w:t>//IMKAD_Persoon/tia_Gegevens/NHR_Rechtspersoon</w:t>
            </w:r>
          </w:p>
          <w:p w14:paraId="166E2CD3" w14:textId="77777777" w:rsidR="00AA1088" w:rsidRDefault="00AA1088" w:rsidP="00AA1088">
            <w:pPr>
              <w:spacing w:line="240" w:lineRule="auto"/>
              <w:rPr>
                <w:szCs w:val="18"/>
              </w:rPr>
            </w:pPr>
            <w:r>
              <w:rPr>
                <w:szCs w:val="18"/>
              </w:rPr>
              <w:t>-zie voor overige mapping het desbetreffende tekstblok</w:t>
            </w:r>
          </w:p>
          <w:p w14:paraId="7A65305A" w14:textId="7607705A" w:rsidR="00235177" w:rsidRPr="00AA1088" w:rsidRDefault="00235177" w:rsidP="00AA1088">
            <w:pPr>
              <w:spacing w:line="240" w:lineRule="auto"/>
              <w:rPr>
                <w:szCs w:val="18"/>
                <w:lang w:val="nl"/>
              </w:rPr>
            </w:pPr>
          </w:p>
        </w:tc>
      </w:tr>
      <w:tr w:rsidR="00A43381" w14:paraId="56503080" w14:textId="77777777" w:rsidTr="00975B20">
        <w:tc>
          <w:tcPr>
            <w:tcW w:w="5670" w:type="dxa"/>
          </w:tcPr>
          <w:p w14:paraId="4F6A14C4" w14:textId="1E7DB43E" w:rsidR="00A43381" w:rsidRPr="00A43381" w:rsidRDefault="00A43381" w:rsidP="00D8687C">
            <w:pPr>
              <w:spacing w:line="240" w:lineRule="auto"/>
              <w:rPr>
                <w:rFonts w:cs="Arial"/>
                <w:bCs/>
                <w:color w:val="FF0000"/>
                <w:szCs w:val="18"/>
                <w:highlight w:val="yellow"/>
                <w:lang w:val="en-US"/>
              </w:rPr>
            </w:pPr>
            <w:r w:rsidRPr="00A43381">
              <w:rPr>
                <w:rFonts w:cs="Arial"/>
                <w:color w:val="800080"/>
                <w:szCs w:val="18"/>
              </w:rPr>
              <w:t xml:space="preserve">(correspondentieadres voor alle aangelegenheden betreffende de hierna te vermelden rechtshandelingen: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label</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afdeling</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postcode</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w:t>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straatnaam</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huisnummer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letter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toevoeging</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/postbus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postbusnummer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postcode</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regio</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w:t>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straat</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land</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w:t>
            </w:r>
            <w:r w:rsidRPr="00A43381">
              <w:rPr>
                <w:rFonts w:cs="Arial"/>
                <w:color w:val="FF0000"/>
                <w:szCs w:val="18"/>
              </w:rPr>
              <w:t>;</w:t>
            </w:r>
          </w:p>
        </w:tc>
        <w:tc>
          <w:tcPr>
            <w:tcW w:w="6631" w:type="dxa"/>
          </w:tcPr>
          <w:p w14:paraId="7F44A4D9" w14:textId="77777777" w:rsidR="00A43381" w:rsidRPr="00D8687C" w:rsidRDefault="00A43381" w:rsidP="00D8687C">
            <w:pPr>
              <w:spacing w:line="240" w:lineRule="auto"/>
              <w:rPr>
                <w:szCs w:val="18"/>
                <w:lang w:val="nl"/>
              </w:rPr>
            </w:pPr>
            <w:r w:rsidRPr="00D8687C">
              <w:rPr>
                <w:szCs w:val="18"/>
                <w:lang w:val="nl"/>
              </w:rPr>
              <w:t>Optioneel postadres.</w:t>
            </w:r>
          </w:p>
          <w:p w14:paraId="3A724E8B" w14:textId="77777777" w:rsidR="00A43381" w:rsidRPr="00D8687C" w:rsidRDefault="00A43381" w:rsidP="00D8687C">
            <w:pPr>
              <w:spacing w:line="240" w:lineRule="auto"/>
              <w:rPr>
                <w:szCs w:val="18"/>
                <w:lang w:val="nl"/>
              </w:rPr>
            </w:pPr>
          </w:p>
          <w:p w14:paraId="0745B332" w14:textId="77777777" w:rsidR="00A43381" w:rsidRPr="00D8687C" w:rsidRDefault="00A43381" w:rsidP="00D8687C">
            <w:pPr>
              <w:spacing w:line="240" w:lineRule="auto"/>
              <w:rPr>
                <w:color w:val="3366FF"/>
                <w:szCs w:val="18"/>
              </w:rPr>
            </w:pPr>
            <w:r w:rsidRPr="00D8687C">
              <w:rPr>
                <w:color w:val="3366FF"/>
                <w:szCs w:val="18"/>
              </w:rPr>
              <w:t xml:space="preserve">Label </w:t>
            </w:r>
            <w:r w:rsidRPr="00D8687C">
              <w:rPr>
                <w:szCs w:val="18"/>
              </w:rPr>
              <w:t>en</w:t>
            </w:r>
            <w:r w:rsidRPr="00D8687C">
              <w:rPr>
                <w:color w:val="3366FF"/>
                <w:szCs w:val="18"/>
              </w:rPr>
              <w:t xml:space="preserve"> afdeling </w:t>
            </w:r>
            <w:r w:rsidRPr="00D8687C">
              <w:rPr>
                <w:szCs w:val="18"/>
              </w:rPr>
              <w:t>zijn twee onafhankelijke optionele variabelen, die voor elk type adres getoond kunnen worden.</w:t>
            </w:r>
          </w:p>
          <w:p w14:paraId="17F83040" w14:textId="77777777" w:rsidR="00A43381" w:rsidRPr="00D8687C" w:rsidRDefault="00A43381" w:rsidP="00D8687C">
            <w:pPr>
              <w:spacing w:line="240" w:lineRule="auto"/>
              <w:rPr>
                <w:szCs w:val="18"/>
              </w:rPr>
            </w:pPr>
          </w:p>
          <w:p w14:paraId="275FCBBC" w14:textId="77777777" w:rsidR="00A43381" w:rsidRPr="00D8687C" w:rsidRDefault="00A43381" w:rsidP="00D8687C">
            <w:pPr>
              <w:spacing w:line="240" w:lineRule="auto"/>
              <w:rPr>
                <w:szCs w:val="18"/>
              </w:rPr>
            </w:pPr>
            <w:r w:rsidRPr="00D8687C">
              <w:rPr>
                <w:szCs w:val="18"/>
              </w:rPr>
              <w:t>Voor het adres moet gekozen worden uit binnenlands adres, postbus adres of buitenlands adres.</w:t>
            </w:r>
          </w:p>
          <w:p w14:paraId="2117C5E3" w14:textId="77777777" w:rsidR="00A43381" w:rsidRPr="00D8687C" w:rsidRDefault="00A43381" w:rsidP="00D8687C">
            <w:pPr>
              <w:spacing w:line="240" w:lineRule="auto"/>
              <w:rPr>
                <w:szCs w:val="18"/>
              </w:rPr>
            </w:pPr>
          </w:p>
          <w:p w14:paraId="280F6018" w14:textId="77777777" w:rsidR="00A43381" w:rsidRPr="00D8687C" w:rsidRDefault="00A43381" w:rsidP="00D8687C">
            <w:pPr>
              <w:spacing w:line="240" w:lineRule="auto"/>
              <w:rPr>
                <w:szCs w:val="18"/>
              </w:rPr>
            </w:pPr>
            <w:r w:rsidRPr="00D8687C">
              <w:rPr>
                <w:szCs w:val="18"/>
              </w:rPr>
              <w:t>Voor plaats en land moet gekozen worden uit een waardelijst.</w:t>
            </w:r>
          </w:p>
          <w:p w14:paraId="70E64F42" w14:textId="77777777" w:rsidR="00A43381" w:rsidRPr="00D8687C" w:rsidRDefault="00A43381" w:rsidP="00D8687C">
            <w:pPr>
              <w:spacing w:line="240" w:lineRule="auto"/>
              <w:rPr>
                <w:szCs w:val="18"/>
              </w:rPr>
            </w:pPr>
          </w:p>
          <w:p w14:paraId="4E7B8F50" w14:textId="77777777" w:rsidR="00A43381" w:rsidRPr="00D8687C" w:rsidRDefault="00A43381" w:rsidP="00D8687C">
            <w:pPr>
              <w:pStyle w:val="streepje"/>
              <w:numPr>
                <w:ilvl w:val="0"/>
                <w:numId w:val="0"/>
              </w:numPr>
              <w:spacing w:line="240" w:lineRule="auto"/>
              <w:ind w:left="284" w:hanging="284"/>
              <w:rPr>
                <w:szCs w:val="18"/>
                <w:u w:val="single"/>
                <w:lang w:val="nl-NL"/>
              </w:rPr>
            </w:pPr>
            <w:r w:rsidRPr="00D8687C">
              <w:rPr>
                <w:szCs w:val="18"/>
                <w:u w:val="single"/>
                <w:lang w:val="nl-NL"/>
              </w:rPr>
              <w:t>Mapping:</w:t>
            </w:r>
          </w:p>
          <w:p w14:paraId="7535BF1C"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w:t>
            </w:r>
          </w:p>
          <w:p w14:paraId="29F18737" w14:textId="77777777" w:rsidR="00A43381" w:rsidRPr="00D8687C" w:rsidRDefault="00A43381" w:rsidP="00D8687C">
            <w:pPr>
              <w:pStyle w:val="streepje"/>
              <w:numPr>
                <w:ilvl w:val="0"/>
                <w:numId w:val="0"/>
              </w:numPr>
              <w:spacing w:line="240" w:lineRule="auto"/>
              <w:ind w:left="227"/>
              <w:rPr>
                <w:szCs w:val="18"/>
                <w:lang w:val="nl-NL"/>
              </w:rPr>
            </w:pPr>
            <w:r w:rsidRPr="00D8687C">
              <w:rPr>
                <w:szCs w:val="18"/>
                <w:lang w:val="nl-NL"/>
              </w:rPr>
              <w:tab/>
              <w:t>./label</w:t>
            </w:r>
          </w:p>
          <w:p w14:paraId="31DD0E24" w14:textId="400ADDA7" w:rsidR="00A43381" w:rsidRPr="00D8687C" w:rsidRDefault="00D8687C" w:rsidP="00D8687C">
            <w:pPr>
              <w:spacing w:line="240" w:lineRule="auto"/>
              <w:ind w:left="227"/>
              <w:rPr>
                <w:szCs w:val="18"/>
              </w:rPr>
            </w:pPr>
            <w:r>
              <w:rPr>
                <w:szCs w:val="18"/>
              </w:rPr>
              <w:t xml:space="preserve">    </w:t>
            </w:r>
            <w:r w:rsidR="00A43381" w:rsidRPr="00D8687C">
              <w:rPr>
                <w:szCs w:val="18"/>
              </w:rPr>
              <w:t>./afdeling</w:t>
            </w:r>
          </w:p>
          <w:p w14:paraId="087447A9" w14:textId="77777777" w:rsidR="00A43381" w:rsidRPr="00D8687C" w:rsidRDefault="00A43381" w:rsidP="00D8687C">
            <w:pPr>
              <w:pStyle w:val="streepje"/>
              <w:numPr>
                <w:ilvl w:val="0"/>
                <w:numId w:val="0"/>
              </w:numPr>
              <w:spacing w:line="240" w:lineRule="auto"/>
              <w:rPr>
                <w:szCs w:val="18"/>
                <w:u w:val="single"/>
                <w:lang w:val="nl-NL"/>
              </w:rPr>
            </w:pPr>
          </w:p>
          <w:p w14:paraId="6FEDC3EE" w14:textId="77777777" w:rsidR="00A43381" w:rsidRPr="00D8687C" w:rsidRDefault="00A43381" w:rsidP="00D8687C">
            <w:pPr>
              <w:pStyle w:val="streepje"/>
              <w:numPr>
                <w:ilvl w:val="0"/>
                <w:numId w:val="0"/>
              </w:numPr>
              <w:spacing w:line="240" w:lineRule="auto"/>
              <w:rPr>
                <w:szCs w:val="18"/>
                <w:u w:val="single"/>
                <w:lang w:val="nl-NL"/>
              </w:rPr>
            </w:pPr>
            <w:r w:rsidRPr="00D8687C">
              <w:rPr>
                <w:szCs w:val="18"/>
                <w:u w:val="single"/>
                <w:lang w:val="nl-NL"/>
              </w:rPr>
              <w:t>Mapping binnenlandsadres:</w:t>
            </w:r>
          </w:p>
          <w:p w14:paraId="0F8281BE"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//IMKAD_Persoon/IMKAD_PostlocatiePersoon/adres/binnenlandsAdres/</w:t>
            </w:r>
          </w:p>
          <w:p w14:paraId="1CB8084E" w14:textId="77777777" w:rsidR="00A43381" w:rsidRPr="00D8687C" w:rsidRDefault="00A43381" w:rsidP="00D8687C">
            <w:pPr>
              <w:spacing w:line="240" w:lineRule="auto"/>
              <w:ind w:left="227"/>
              <w:rPr>
                <w:szCs w:val="18"/>
              </w:rPr>
            </w:pPr>
            <w:r w:rsidRPr="00D8687C">
              <w:rPr>
                <w:szCs w:val="18"/>
              </w:rPr>
              <w:tab/>
              <w:t>./BAG_NummerAanduiding/postcode</w:t>
            </w:r>
          </w:p>
          <w:p w14:paraId="5B23473D" w14:textId="77777777" w:rsidR="00A43381" w:rsidRPr="00D8687C" w:rsidRDefault="00A43381" w:rsidP="00D8687C">
            <w:pPr>
              <w:spacing w:line="240" w:lineRule="auto"/>
              <w:ind w:left="227"/>
              <w:rPr>
                <w:szCs w:val="18"/>
              </w:rPr>
            </w:pPr>
            <w:r w:rsidRPr="00D8687C">
              <w:rPr>
                <w:szCs w:val="18"/>
              </w:rPr>
              <w:tab/>
              <w:t>./BAG_Woonplaats/woonplaatsnaam</w:t>
            </w:r>
          </w:p>
          <w:p w14:paraId="7370E41F" w14:textId="77777777" w:rsidR="00A43381" w:rsidRPr="00D8687C" w:rsidRDefault="00A43381" w:rsidP="00D8687C">
            <w:pPr>
              <w:spacing w:line="240" w:lineRule="auto"/>
              <w:ind w:left="227"/>
              <w:rPr>
                <w:szCs w:val="18"/>
              </w:rPr>
            </w:pPr>
            <w:r w:rsidRPr="00D8687C">
              <w:rPr>
                <w:szCs w:val="18"/>
              </w:rPr>
              <w:tab/>
              <w:t>./BAG_OpenbareRuimte/openbareRuimteNaam</w:t>
            </w:r>
          </w:p>
          <w:p w14:paraId="4CEC67DB" w14:textId="77777777" w:rsidR="00A43381" w:rsidRPr="00D8687C" w:rsidRDefault="00A43381" w:rsidP="00D8687C">
            <w:pPr>
              <w:spacing w:line="240" w:lineRule="auto"/>
              <w:ind w:left="227"/>
              <w:rPr>
                <w:szCs w:val="18"/>
              </w:rPr>
            </w:pPr>
            <w:r w:rsidRPr="00D8687C">
              <w:rPr>
                <w:szCs w:val="18"/>
              </w:rPr>
              <w:tab/>
              <w:t>./BAG_NummerAanduiding/huisnummer</w:t>
            </w:r>
          </w:p>
          <w:p w14:paraId="24591A4C" w14:textId="77777777" w:rsidR="00A43381" w:rsidRPr="00D8687C" w:rsidRDefault="00A43381" w:rsidP="00D8687C">
            <w:pPr>
              <w:spacing w:line="240" w:lineRule="auto"/>
              <w:ind w:left="227"/>
              <w:rPr>
                <w:szCs w:val="18"/>
              </w:rPr>
            </w:pPr>
            <w:r w:rsidRPr="00D8687C">
              <w:rPr>
                <w:szCs w:val="18"/>
              </w:rPr>
              <w:tab/>
              <w:t>./BAG_NummerAanduiding/huisletter</w:t>
            </w:r>
          </w:p>
          <w:p w14:paraId="09529201" w14:textId="3977B456" w:rsidR="00A43381" w:rsidRPr="00D8687C" w:rsidRDefault="00A43381" w:rsidP="00D8687C">
            <w:pPr>
              <w:pStyle w:val="streepje"/>
              <w:numPr>
                <w:ilvl w:val="0"/>
                <w:numId w:val="0"/>
              </w:numPr>
              <w:spacing w:line="240" w:lineRule="auto"/>
              <w:ind w:left="227"/>
              <w:rPr>
                <w:szCs w:val="18"/>
                <w:u w:val="single"/>
                <w:lang w:val="nl-NL"/>
              </w:rPr>
            </w:pPr>
            <w:r w:rsidRPr="00D8687C">
              <w:rPr>
                <w:szCs w:val="18"/>
                <w:lang w:val="nl-NL"/>
              </w:rPr>
              <w:tab/>
            </w:r>
            <w:r w:rsidR="00D8687C">
              <w:rPr>
                <w:szCs w:val="18"/>
                <w:lang w:val="nl-NL"/>
              </w:rPr>
              <w:t xml:space="preserve">     </w:t>
            </w:r>
            <w:r w:rsidRPr="00D8687C">
              <w:rPr>
                <w:szCs w:val="18"/>
                <w:lang w:val="nl-NL"/>
              </w:rPr>
              <w:t>./BAG_NummerAanduiding/huisnummertoevoeging</w:t>
            </w:r>
            <w:r w:rsidRPr="00D8687C">
              <w:rPr>
                <w:szCs w:val="18"/>
                <w:u w:val="single"/>
                <w:lang w:val="nl-NL"/>
              </w:rPr>
              <w:t xml:space="preserve"> </w:t>
            </w:r>
          </w:p>
          <w:p w14:paraId="3FB7F346" w14:textId="77777777" w:rsidR="00A43381" w:rsidRPr="00D8687C" w:rsidRDefault="00A43381" w:rsidP="00D8687C">
            <w:pPr>
              <w:pStyle w:val="streepje"/>
              <w:numPr>
                <w:ilvl w:val="0"/>
                <w:numId w:val="0"/>
              </w:numPr>
              <w:spacing w:line="240" w:lineRule="auto"/>
              <w:rPr>
                <w:szCs w:val="18"/>
                <w:u w:val="single"/>
                <w:lang w:val="nl-NL"/>
              </w:rPr>
            </w:pPr>
          </w:p>
          <w:p w14:paraId="0EFCA624" w14:textId="77777777" w:rsidR="00A43381" w:rsidRPr="00D8687C" w:rsidRDefault="00A43381" w:rsidP="00D8687C">
            <w:pPr>
              <w:pStyle w:val="streepje"/>
              <w:numPr>
                <w:ilvl w:val="0"/>
                <w:numId w:val="0"/>
              </w:numPr>
              <w:spacing w:line="240" w:lineRule="auto"/>
              <w:rPr>
                <w:szCs w:val="18"/>
                <w:u w:val="single"/>
                <w:lang w:val="nl-NL"/>
              </w:rPr>
            </w:pPr>
            <w:r w:rsidRPr="00D8687C">
              <w:rPr>
                <w:szCs w:val="18"/>
                <w:u w:val="single"/>
                <w:lang w:val="nl-NL"/>
              </w:rPr>
              <w:t>Mapping buitenlandsadres:</w:t>
            </w:r>
          </w:p>
          <w:p w14:paraId="0D7E612A"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//IMKAD_Persoon/IMKAD_PostlocatiePersoon/adres/buitenlandsAdres/</w:t>
            </w:r>
          </w:p>
          <w:p w14:paraId="44623092" w14:textId="77777777" w:rsidR="00A43381" w:rsidRPr="00D8687C" w:rsidRDefault="00A43381" w:rsidP="00D8687C">
            <w:pPr>
              <w:pStyle w:val="streepje"/>
              <w:numPr>
                <w:ilvl w:val="0"/>
                <w:numId w:val="0"/>
              </w:numPr>
              <w:spacing w:line="240" w:lineRule="auto"/>
              <w:ind w:left="227"/>
              <w:rPr>
                <w:szCs w:val="18"/>
                <w:lang w:val="nl-NL"/>
              </w:rPr>
            </w:pPr>
            <w:r w:rsidRPr="00D8687C">
              <w:rPr>
                <w:szCs w:val="18"/>
                <w:lang w:val="nl-NL"/>
              </w:rPr>
              <w:tab/>
              <w:t>./woonplaats</w:t>
            </w:r>
          </w:p>
          <w:p w14:paraId="05EE203E" w14:textId="77777777" w:rsidR="00A43381" w:rsidRPr="00D8687C" w:rsidRDefault="00A43381" w:rsidP="00D8687C">
            <w:pPr>
              <w:spacing w:line="240" w:lineRule="auto"/>
              <w:ind w:left="227"/>
              <w:rPr>
                <w:szCs w:val="18"/>
              </w:rPr>
            </w:pPr>
            <w:r w:rsidRPr="00D8687C">
              <w:rPr>
                <w:szCs w:val="18"/>
              </w:rPr>
              <w:tab/>
              <w:t xml:space="preserve">./adres </w:t>
            </w:r>
          </w:p>
          <w:p w14:paraId="1B579DC7" w14:textId="77777777" w:rsidR="00A43381" w:rsidRPr="00D8687C" w:rsidRDefault="00A43381" w:rsidP="00D8687C">
            <w:pPr>
              <w:spacing w:line="240" w:lineRule="auto"/>
              <w:ind w:left="227"/>
              <w:rPr>
                <w:szCs w:val="18"/>
              </w:rPr>
            </w:pPr>
            <w:r w:rsidRPr="00D8687C">
              <w:rPr>
                <w:szCs w:val="18"/>
              </w:rPr>
              <w:tab/>
              <w:t>./regio</w:t>
            </w:r>
          </w:p>
          <w:p w14:paraId="0B4C9810" w14:textId="77777777" w:rsidR="00A43381" w:rsidRPr="00D8687C" w:rsidRDefault="00A43381" w:rsidP="00D8687C">
            <w:pPr>
              <w:spacing w:line="240" w:lineRule="auto"/>
              <w:ind w:left="227"/>
              <w:rPr>
                <w:szCs w:val="18"/>
              </w:rPr>
            </w:pPr>
            <w:r w:rsidRPr="00D8687C">
              <w:rPr>
                <w:szCs w:val="18"/>
              </w:rPr>
              <w:tab/>
              <w:t>./land</w:t>
            </w:r>
          </w:p>
          <w:p w14:paraId="14725D34" w14:textId="77777777" w:rsidR="00A43381" w:rsidRPr="00D8687C" w:rsidRDefault="00A43381" w:rsidP="00D8687C">
            <w:pPr>
              <w:spacing w:before="72" w:line="240" w:lineRule="auto"/>
              <w:rPr>
                <w:szCs w:val="18"/>
              </w:rPr>
            </w:pPr>
            <w:r w:rsidRPr="00D8687C">
              <w:rPr>
                <w:szCs w:val="18"/>
                <w:u w:val="single"/>
              </w:rPr>
              <w:t>Mapping postbusadres:</w:t>
            </w:r>
          </w:p>
          <w:p w14:paraId="026E60FF"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//IMKAD_Persoon/IMKAD_PostlocatiePersoon/adres/Imkad_AdreskeuzePI/postbusAdres/</w:t>
            </w:r>
          </w:p>
          <w:p w14:paraId="5F8BC697" w14:textId="77777777" w:rsidR="00A43381" w:rsidRPr="00D8687C" w:rsidRDefault="00A43381" w:rsidP="00D8687C">
            <w:pPr>
              <w:spacing w:line="240" w:lineRule="auto"/>
              <w:ind w:left="227"/>
              <w:rPr>
                <w:szCs w:val="18"/>
              </w:rPr>
            </w:pPr>
            <w:r w:rsidRPr="00D8687C">
              <w:rPr>
                <w:szCs w:val="18"/>
              </w:rPr>
              <w:tab/>
              <w:t>./postbusnummer</w:t>
            </w:r>
          </w:p>
          <w:p w14:paraId="104E724A" w14:textId="77777777" w:rsidR="00A43381" w:rsidRPr="00D8687C" w:rsidRDefault="00A43381" w:rsidP="00D8687C">
            <w:pPr>
              <w:spacing w:line="240" w:lineRule="auto"/>
              <w:ind w:left="227"/>
              <w:rPr>
                <w:szCs w:val="18"/>
              </w:rPr>
            </w:pPr>
            <w:r w:rsidRPr="00D8687C">
              <w:rPr>
                <w:szCs w:val="18"/>
              </w:rPr>
              <w:tab/>
              <w:t>./postcode</w:t>
            </w:r>
          </w:p>
          <w:p w14:paraId="2B02F76F" w14:textId="77777777" w:rsidR="00A43381" w:rsidRDefault="00A43381" w:rsidP="00D8687C">
            <w:pPr>
              <w:spacing w:line="240" w:lineRule="auto"/>
              <w:rPr>
                <w:szCs w:val="18"/>
              </w:rPr>
            </w:pPr>
            <w:r w:rsidRPr="00D8687C">
              <w:rPr>
                <w:szCs w:val="18"/>
              </w:rPr>
              <w:tab/>
              <w:t>./woonplaatsnaam</w:t>
            </w:r>
          </w:p>
          <w:p w14:paraId="33AB8669" w14:textId="78247E01" w:rsidR="00D8687C" w:rsidRPr="00AA1088" w:rsidRDefault="00D8687C" w:rsidP="00D8687C">
            <w:pPr>
              <w:spacing w:line="240" w:lineRule="auto"/>
              <w:rPr>
                <w:szCs w:val="18"/>
                <w:lang w:val="nl"/>
              </w:rPr>
            </w:pPr>
          </w:p>
        </w:tc>
      </w:tr>
      <w:tr w:rsidR="00A7079F" w14:paraId="55E61C3D" w14:textId="77777777" w:rsidTr="00975B20">
        <w:tc>
          <w:tcPr>
            <w:tcW w:w="5670" w:type="dxa"/>
          </w:tcPr>
          <w:p w14:paraId="04F76252" w14:textId="77777777" w:rsidR="00A7079F" w:rsidRPr="006A2D57" w:rsidRDefault="00A7079F" w:rsidP="00A7079F">
            <w:pPr>
              <w:tabs>
                <w:tab w:val="left" w:pos="-1440"/>
                <w:tab w:val="left" w:pos="-720"/>
                <w:tab w:val="left" w:pos="284"/>
              </w:tabs>
              <w:suppressAutoHyphens/>
              <w:ind w:left="284"/>
              <w:rPr>
                <w:rFonts w:cs="Arial"/>
                <w:szCs w:val="18"/>
              </w:rPr>
            </w:pPr>
            <w:r w:rsidRPr="006A2D57">
              <w:rPr>
                <w:rFonts w:cs="Arial"/>
                <w:color w:val="FF0000"/>
                <w:szCs w:val="18"/>
              </w:rPr>
              <w:lastRenderedPageBreak/>
              <w:t xml:space="preserve">hierna te noemen: de geldverstrekker. </w:t>
            </w:r>
          </w:p>
          <w:p w14:paraId="5DBD3255" w14:textId="545E9AF5" w:rsidR="00A7079F" w:rsidRPr="00A43381" w:rsidRDefault="00A7079F" w:rsidP="00A7079F">
            <w:pPr>
              <w:spacing w:line="240" w:lineRule="auto"/>
              <w:rPr>
                <w:rFonts w:cs="Arial"/>
                <w:color w:val="800080"/>
                <w:szCs w:val="18"/>
              </w:rPr>
            </w:pPr>
          </w:p>
        </w:tc>
        <w:tc>
          <w:tcPr>
            <w:tcW w:w="6631" w:type="dxa"/>
          </w:tcPr>
          <w:p w14:paraId="5B79E0F9" w14:textId="77777777" w:rsidR="00A7079F" w:rsidRDefault="00D80B30" w:rsidP="00D8687C">
            <w:pPr>
              <w:spacing w:line="240" w:lineRule="auto"/>
              <w:rPr>
                <w:szCs w:val="18"/>
                <w:lang w:val="nl"/>
              </w:rPr>
            </w:pPr>
            <w:r>
              <w:rPr>
                <w:szCs w:val="18"/>
                <w:lang w:val="nl"/>
              </w:rPr>
              <w:t>Vaste tekst.</w:t>
            </w:r>
          </w:p>
          <w:p w14:paraId="3E40C584" w14:textId="1608BB28" w:rsidR="00D80B30" w:rsidRPr="00D80B30" w:rsidRDefault="00D80B30" w:rsidP="00D8687C">
            <w:pPr>
              <w:spacing w:line="240" w:lineRule="auto"/>
              <w:rPr>
                <w:szCs w:val="18"/>
                <w:lang w:val="nl"/>
              </w:rPr>
            </w:pPr>
          </w:p>
        </w:tc>
      </w:tr>
      <w:tr w:rsidR="00D80B30" w14:paraId="654E4DEC" w14:textId="77777777" w:rsidTr="00975B20">
        <w:tc>
          <w:tcPr>
            <w:tcW w:w="5670" w:type="dxa"/>
          </w:tcPr>
          <w:p w14:paraId="4231C337" w14:textId="77777777" w:rsidR="004F7858" w:rsidRDefault="004F7858" w:rsidP="00D80B30">
            <w:pPr>
              <w:tabs>
                <w:tab w:val="left" w:pos="-1440"/>
                <w:tab w:val="left" w:pos="-720"/>
                <w:tab w:val="left" w:pos="284"/>
              </w:tabs>
              <w:suppressAutoHyphens/>
              <w:rPr>
                <w:ins w:id="208" w:author="Awater, Eric" w:date="2020-07-20T10:43:00Z"/>
                <w:rFonts w:cs="Arial"/>
                <w:color w:val="FF0000"/>
                <w:szCs w:val="18"/>
              </w:rPr>
            </w:pPr>
            <w:bookmarkStart w:id="209" w:name="_Hlk43724465"/>
            <w:ins w:id="210" w:author="Awater, Eric" w:date="2020-07-20T10:42:00Z">
              <w:r>
                <w:rPr>
                  <w:rFonts w:cs="Arial"/>
                  <w:color w:val="FF0000"/>
                  <w:szCs w:val="18"/>
                </w:rPr>
                <w:t xml:space="preserve">      </w:t>
              </w:r>
            </w:ins>
            <w:r w:rsidR="00D80B30" w:rsidRPr="006A2D57">
              <w:rPr>
                <w:rFonts w:cs="Arial"/>
                <w:color w:val="FF0000"/>
                <w:szCs w:val="18"/>
              </w:rPr>
              <w:t xml:space="preserve">Van het bestaan van de volmacht aan de comparant </w:t>
            </w:r>
          </w:p>
          <w:p w14:paraId="748EF102" w14:textId="06046386" w:rsidR="004F7858" w:rsidRDefault="004F7858" w:rsidP="00D80B30">
            <w:pPr>
              <w:tabs>
                <w:tab w:val="left" w:pos="-1440"/>
                <w:tab w:val="left" w:pos="-720"/>
                <w:tab w:val="left" w:pos="284"/>
              </w:tabs>
              <w:suppressAutoHyphens/>
              <w:rPr>
                <w:ins w:id="211" w:author="Awater, Eric" w:date="2020-07-20T10:43:00Z"/>
                <w:rFonts w:cs="Arial"/>
                <w:color w:val="FF0000"/>
                <w:szCs w:val="18"/>
              </w:rPr>
            </w:pPr>
            <w:ins w:id="212" w:author="Awater, Eric" w:date="2020-07-20T10:42:00Z">
              <w:r>
                <w:rPr>
                  <w:rFonts w:cs="Arial"/>
                  <w:color w:val="FF0000"/>
                  <w:szCs w:val="18"/>
                </w:rPr>
                <w:t xml:space="preserve">      </w:t>
              </w:r>
            </w:ins>
            <w:r w:rsidR="00D80B30" w:rsidRPr="006A2D57">
              <w:rPr>
                <w:rFonts w:cs="Arial"/>
                <w:color w:val="FF0000"/>
                <w:szCs w:val="18"/>
              </w:rPr>
              <w:t>onder 2. genoemd is mij, notaris, genoegzaam</w:t>
            </w:r>
            <w:del w:id="213" w:author="Awater, Eric" w:date="2020-07-20T10:43:00Z">
              <w:r w:rsidR="00D80B30" w:rsidRPr="006A2D57" w:rsidDel="004F7858">
                <w:rPr>
                  <w:rFonts w:cs="Arial"/>
                  <w:color w:val="FF0000"/>
                  <w:szCs w:val="18"/>
                </w:rPr>
                <w:delText xml:space="preserve"> </w:delText>
              </w:r>
            </w:del>
          </w:p>
          <w:p w14:paraId="5C3A2869" w14:textId="5743FEB8" w:rsidR="00D80B30" w:rsidRPr="006A2D57" w:rsidRDefault="004F7858" w:rsidP="00D80B30">
            <w:pPr>
              <w:tabs>
                <w:tab w:val="left" w:pos="-1440"/>
                <w:tab w:val="left" w:pos="-720"/>
                <w:tab w:val="left" w:pos="284"/>
              </w:tabs>
              <w:suppressAutoHyphens/>
              <w:rPr>
                <w:rFonts w:cs="Arial"/>
                <w:color w:val="FF0000"/>
                <w:szCs w:val="18"/>
              </w:rPr>
            </w:pPr>
            <w:ins w:id="214" w:author="Awater, Eric" w:date="2020-07-20T10:43:00Z">
              <w:r>
                <w:rPr>
                  <w:rFonts w:cs="Arial"/>
                  <w:color w:val="FF0000"/>
                  <w:szCs w:val="18"/>
                </w:rPr>
                <w:t xml:space="preserve">  </w:t>
              </w:r>
            </w:ins>
            <w:ins w:id="215" w:author="Awater, Eric" w:date="2020-07-20T10:44:00Z">
              <w:r>
                <w:rPr>
                  <w:rFonts w:cs="Arial"/>
                  <w:color w:val="FF0000"/>
                  <w:szCs w:val="18"/>
                </w:rPr>
                <w:t xml:space="preserve">   </w:t>
              </w:r>
            </w:ins>
            <w:ins w:id="216" w:author="Awater, Eric" w:date="2020-07-20T10:43:00Z">
              <w:r>
                <w:rPr>
                  <w:rFonts w:cs="Arial"/>
                  <w:color w:val="FF0000"/>
                  <w:szCs w:val="18"/>
                </w:rPr>
                <w:t xml:space="preserve"> </w:t>
              </w:r>
            </w:ins>
            <w:r w:rsidR="00D80B30" w:rsidRPr="006A2D57">
              <w:rPr>
                <w:rFonts w:cs="Arial"/>
                <w:color w:val="FF0000"/>
                <w:szCs w:val="18"/>
              </w:rPr>
              <w:t>gebleken</w:t>
            </w:r>
            <w:bookmarkEnd w:id="209"/>
            <w:ins w:id="217" w:author="Willems, Igor" w:date="2020-07-17T12:00:00Z">
              <w:r w:rsidR="00845FF1">
                <w:rPr>
                  <w:rFonts w:cs="Arial"/>
                  <w:color w:val="FF0000"/>
                  <w:szCs w:val="18"/>
                </w:rPr>
                <w:t>.</w:t>
              </w:r>
            </w:ins>
          </w:p>
        </w:tc>
        <w:tc>
          <w:tcPr>
            <w:tcW w:w="6631" w:type="dxa"/>
          </w:tcPr>
          <w:p w14:paraId="3E2D276D" w14:textId="749B1F12" w:rsidR="00D80B30" w:rsidRPr="00D8687C" w:rsidRDefault="009660E3" w:rsidP="00D8687C">
            <w:pPr>
              <w:spacing w:line="240" w:lineRule="auto"/>
              <w:rPr>
                <w:szCs w:val="18"/>
                <w:lang w:val="nl"/>
              </w:rPr>
            </w:pPr>
            <w:r>
              <w:rPr>
                <w:szCs w:val="18"/>
                <w:lang w:val="nl"/>
              </w:rPr>
              <w:t>Vaste tekst</w:t>
            </w:r>
          </w:p>
        </w:tc>
      </w:tr>
    </w:tbl>
    <w:p w14:paraId="0DC1EDA7" w14:textId="77777777" w:rsidR="009660E3" w:rsidRDefault="009660E3">
      <w:pPr>
        <w:spacing w:line="240" w:lineRule="auto"/>
        <w:rPr>
          <w:lang w:val="nl"/>
        </w:rPr>
      </w:pPr>
      <w:r>
        <w:rPr>
          <w:lang w:val="nl"/>
        </w:rPr>
        <w:br w:type="page"/>
      </w:r>
    </w:p>
    <w:p w14:paraId="7E225433" w14:textId="4A431143" w:rsidR="00975B20" w:rsidRDefault="009660E3" w:rsidP="009660E3">
      <w:pPr>
        <w:pStyle w:val="Kop2"/>
      </w:pPr>
      <w:bookmarkStart w:id="218" w:name="_Toc46133270"/>
      <w:r>
        <w:lastRenderedPageBreak/>
        <w:t>Geldlening</w:t>
      </w:r>
      <w:bookmarkEnd w:id="218"/>
    </w:p>
    <w:p w14:paraId="09FA2171" w14:textId="497FD581" w:rsidR="006A2D57" w:rsidRDefault="006A2D57" w:rsidP="006A2D57">
      <w:pPr>
        <w:rPr>
          <w:lang w:val="nl"/>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6A2D57" w14:paraId="45B63522" w14:textId="77777777" w:rsidTr="006F60E4">
        <w:tc>
          <w:tcPr>
            <w:tcW w:w="5807" w:type="dxa"/>
            <w:shd w:val="clear" w:color="auto" w:fill="E7E6E6" w:themeFill="background2"/>
          </w:tcPr>
          <w:p w14:paraId="53DCD148" w14:textId="23AB4DC8" w:rsidR="006A2D57" w:rsidRPr="006A2D57" w:rsidRDefault="006A2D57" w:rsidP="006A2D57">
            <w:pPr>
              <w:rPr>
                <w:b/>
                <w:bCs/>
                <w:lang w:val="nl"/>
              </w:rPr>
            </w:pPr>
            <w:r>
              <w:rPr>
                <w:b/>
                <w:bCs/>
                <w:lang w:val="nl"/>
              </w:rPr>
              <w:t>Modeldocument tekst</w:t>
            </w:r>
          </w:p>
        </w:tc>
        <w:tc>
          <w:tcPr>
            <w:tcW w:w="6626" w:type="dxa"/>
            <w:shd w:val="clear" w:color="auto" w:fill="E7E6E6" w:themeFill="background2"/>
          </w:tcPr>
          <w:p w14:paraId="5955A560" w14:textId="656A5111" w:rsidR="006A2D57" w:rsidRPr="006A2D57" w:rsidRDefault="006A2D57" w:rsidP="006A2D57">
            <w:pPr>
              <w:rPr>
                <w:b/>
                <w:bCs/>
                <w:lang w:val="nl"/>
              </w:rPr>
            </w:pPr>
            <w:r>
              <w:rPr>
                <w:b/>
                <w:bCs/>
                <w:lang w:val="nl"/>
              </w:rPr>
              <w:t>Toelichting</w:t>
            </w:r>
          </w:p>
        </w:tc>
      </w:tr>
      <w:tr w:rsidR="006A2D57" w14:paraId="008FD37F" w14:textId="77777777" w:rsidTr="006F60E4">
        <w:tc>
          <w:tcPr>
            <w:tcW w:w="5807" w:type="dxa"/>
          </w:tcPr>
          <w:p w14:paraId="195DF166" w14:textId="77777777" w:rsidR="006A2D57" w:rsidRPr="006A2D57" w:rsidRDefault="006A2D57" w:rsidP="006A2D57">
            <w:pPr>
              <w:rPr>
                <w:color w:val="FF0000"/>
                <w:szCs w:val="18"/>
                <w:u w:val="single"/>
              </w:rPr>
            </w:pPr>
            <w:r w:rsidRPr="006A2D57">
              <w:rPr>
                <w:color w:val="FF0000"/>
                <w:szCs w:val="18"/>
                <w:u w:val="single"/>
              </w:rPr>
              <w:t>Lening</w:t>
            </w:r>
          </w:p>
          <w:p w14:paraId="44029A50" w14:textId="225FA86A" w:rsidR="006A2D57" w:rsidRPr="006A2D57" w:rsidRDefault="006A2D57" w:rsidP="006A2D57">
            <w:pPr>
              <w:rPr>
                <w:color w:val="FF0000"/>
                <w:szCs w:val="18"/>
              </w:rPr>
            </w:pPr>
            <w:r w:rsidRPr="006A2D57">
              <w:rPr>
                <w:color w:val="FF0000"/>
                <w:szCs w:val="18"/>
              </w:rPr>
              <w:t>Geldnemer heeft</w:t>
            </w:r>
            <w:ins w:id="219" w:author="Awater, Eric" w:date="2020-07-16T09:56:00Z">
              <w:r w:rsidR="00522E0C">
                <w:rPr>
                  <w:color w:val="FF0000"/>
                  <w:szCs w:val="18"/>
                </w:rPr>
                <w:t xml:space="preserve"> </w:t>
              </w:r>
              <w:r w:rsidR="00522E0C" w:rsidRPr="006A2D57">
                <w:rPr>
                  <w:rFonts w:cs="Arial"/>
                  <w:szCs w:val="18"/>
                </w:rPr>
                <w:fldChar w:fldCharType="begin"/>
              </w:r>
              <w:r w:rsidR="00522E0C" w:rsidRPr="006A2D57">
                <w:rPr>
                  <w:rFonts w:cs="Arial"/>
                  <w:szCs w:val="18"/>
                </w:rPr>
                <w:instrText>MacroButton Nomacro §</w:instrText>
              </w:r>
              <w:r w:rsidR="00522E0C" w:rsidRPr="006A2D57">
                <w:rPr>
                  <w:rFonts w:cs="Arial"/>
                  <w:szCs w:val="18"/>
                </w:rPr>
                <w:fldChar w:fldCharType="end"/>
              </w:r>
              <w:r w:rsidR="00522E0C">
                <w:rPr>
                  <w:rFonts w:cs="Arial"/>
                  <w:szCs w:val="18"/>
                </w:rPr>
                <w:t>datum</w:t>
              </w:r>
            </w:ins>
            <w:ins w:id="220" w:author="Awater, Eric" w:date="2020-07-16T10:06:00Z">
              <w:r w:rsidR="00F90AAA" w:rsidRPr="006A2D57">
                <w:rPr>
                  <w:rFonts w:cs="Arial"/>
                  <w:szCs w:val="18"/>
                </w:rPr>
                <w:fldChar w:fldCharType="begin"/>
              </w:r>
              <w:r w:rsidR="00F90AAA" w:rsidRPr="006A2D57">
                <w:rPr>
                  <w:rFonts w:cs="Arial"/>
                  <w:szCs w:val="18"/>
                </w:rPr>
                <w:instrText>MacroButton Nomacro §</w:instrText>
              </w:r>
              <w:r w:rsidR="00F90AAA" w:rsidRPr="006A2D57">
                <w:rPr>
                  <w:rFonts w:cs="Arial"/>
                  <w:szCs w:val="18"/>
                </w:rPr>
                <w:fldChar w:fldCharType="end"/>
              </w:r>
            </w:ins>
            <w:del w:id="221" w:author="Awater, Eric" w:date="2020-07-20T10:45:00Z">
              <w:r w:rsidRPr="006A2D57" w:rsidDel="004F7858">
                <w:rPr>
                  <w:color w:val="FF0000"/>
                  <w:szCs w:val="18"/>
                </w:rPr>
                <w:delText xml:space="preserve"> </w:delText>
              </w:r>
            </w:del>
            <w:del w:id="222" w:author="Awater, Eric" w:date="2020-07-16T09:56:00Z">
              <w:r w:rsidRPr="006A2D57" w:rsidDel="00522E0C">
                <w:rPr>
                  <w:color w:val="FF0000"/>
                  <w:szCs w:val="18"/>
                </w:rPr>
                <w:delText>vandaag</w:delText>
              </w:r>
            </w:del>
            <w:del w:id="223" w:author="Awater, Eric" w:date="2020-07-20T10:44:00Z">
              <w:r w:rsidRPr="006A2D57" w:rsidDel="004F7858">
                <w:rPr>
                  <w:color w:val="FF0000"/>
                  <w:szCs w:val="18"/>
                </w:rPr>
                <w:delText xml:space="preserve"> </w:delText>
              </w:r>
            </w:del>
            <w:ins w:id="224" w:author="Awater, Eric" w:date="2020-07-20T10:45:00Z">
              <w:r w:rsidR="00895E19">
                <w:rPr>
                  <w:color w:val="FF0000"/>
                  <w:szCs w:val="18"/>
                </w:rPr>
                <w:t xml:space="preserve"> </w:t>
              </w:r>
            </w:ins>
            <w:r w:rsidRPr="006A2D57">
              <w:rPr>
                <w:color w:val="FF0000"/>
                <w:szCs w:val="18"/>
              </w:rPr>
              <w:t xml:space="preserve">een bedrag van </w:t>
            </w:r>
            <w:r w:rsidRPr="006A2D57">
              <w:rPr>
                <w:rFonts w:cs="Arial"/>
                <w:szCs w:val="18"/>
              </w:rPr>
              <w:fldChar w:fldCharType="begin"/>
            </w:r>
            <w:r w:rsidRPr="006A2D57">
              <w:rPr>
                <w:rFonts w:cs="Arial"/>
                <w:szCs w:val="18"/>
              </w:rPr>
              <w:instrText>MacroButton Nomacro §</w:instrText>
            </w:r>
            <w:r w:rsidRPr="006A2D57">
              <w:rPr>
                <w:rFonts w:cs="Arial"/>
                <w:szCs w:val="18"/>
              </w:rPr>
              <w:fldChar w:fldCharType="end"/>
            </w:r>
            <w:r w:rsidRPr="006A2D57">
              <w:rPr>
                <w:rFonts w:cs="Arial"/>
                <w:color w:val="000000"/>
                <w:szCs w:val="18"/>
              </w:rPr>
              <w:t>leningbedrag voluit in letters (leningbedrag in cijfers)</w:t>
            </w:r>
            <w:r w:rsidRPr="006A2D57">
              <w:rPr>
                <w:rFonts w:cs="Arial"/>
                <w:szCs w:val="18"/>
              </w:rPr>
              <w:fldChar w:fldCharType="begin"/>
            </w:r>
            <w:r w:rsidRPr="006A2D57">
              <w:rPr>
                <w:rFonts w:cs="Arial"/>
                <w:szCs w:val="18"/>
              </w:rPr>
              <w:instrText>MacroButton Nomacro §</w:instrText>
            </w:r>
            <w:r w:rsidRPr="006A2D57">
              <w:rPr>
                <w:rFonts w:cs="Arial"/>
                <w:szCs w:val="18"/>
              </w:rPr>
              <w:fldChar w:fldCharType="end"/>
            </w:r>
            <w:r w:rsidRPr="006A2D57">
              <w:rPr>
                <w:color w:val="FF0000"/>
                <w:szCs w:val="18"/>
              </w:rPr>
              <w:t xml:space="preserve"> ontvangen en is dit bedrag schuldig aan de geldverstrekker.</w:t>
            </w:r>
          </w:p>
          <w:p w14:paraId="158C7D92" w14:textId="77777777" w:rsidR="006A2D57" w:rsidRDefault="006A2D57" w:rsidP="006A2D57">
            <w:pPr>
              <w:rPr>
                <w:b/>
                <w:bCs/>
                <w:lang w:val="nl"/>
              </w:rPr>
            </w:pPr>
          </w:p>
        </w:tc>
        <w:tc>
          <w:tcPr>
            <w:tcW w:w="6626" w:type="dxa"/>
          </w:tcPr>
          <w:p w14:paraId="5E2053AF" w14:textId="1E5C6E20" w:rsidR="006A2D57" w:rsidRDefault="00941197" w:rsidP="006A2D57">
            <w:pPr>
              <w:rPr>
                <w:ins w:id="225" w:author="Awater, Eric" w:date="2020-07-16T09:57:00Z"/>
                <w:lang w:val="nl"/>
              </w:rPr>
            </w:pPr>
            <w:r w:rsidRPr="00941197">
              <w:rPr>
                <w:lang w:val="nl"/>
              </w:rPr>
              <w:t>Vaste tekst</w:t>
            </w:r>
            <w:r>
              <w:rPr>
                <w:lang w:val="nl"/>
              </w:rPr>
              <w:t>.</w:t>
            </w:r>
          </w:p>
          <w:p w14:paraId="244C4064" w14:textId="58086A93" w:rsidR="00522E0C" w:rsidRDefault="00522E0C" w:rsidP="006A2D57">
            <w:pPr>
              <w:rPr>
                <w:ins w:id="226" w:author="Awater, Eric" w:date="2020-07-16T09:57:00Z"/>
                <w:lang w:val="nl"/>
              </w:rPr>
            </w:pPr>
            <w:ins w:id="227" w:author="Awater, Eric" w:date="2020-07-16T09:57:00Z">
              <w:r>
                <w:rPr>
                  <w:lang w:val="nl"/>
                </w:rPr>
                <w:t>Mapping datum:</w:t>
              </w:r>
            </w:ins>
          </w:p>
          <w:p w14:paraId="3BA081D2" w14:textId="207491BA" w:rsidR="00522E0C" w:rsidRDefault="00713F47" w:rsidP="006A2D57">
            <w:pPr>
              <w:rPr>
                <w:lang w:val="nl"/>
              </w:rPr>
            </w:pPr>
            <w:ins w:id="228" w:author="Awater, Eric" w:date="2020-07-16T14:24:00Z">
              <w:r w:rsidRPr="00941197">
                <w:rPr>
                  <w:szCs w:val="18"/>
                </w:rPr>
                <w:t>//IMKAD_AangebodenStuk/StukdeelHypotheek</w:t>
              </w:r>
              <w:r>
                <w:rPr>
                  <w:szCs w:val="18"/>
                </w:rPr>
                <w:t>/datumLeningOntvangen</w:t>
              </w:r>
            </w:ins>
          </w:p>
          <w:p w14:paraId="6183D800" w14:textId="77777777" w:rsidR="00941197" w:rsidRDefault="00941197" w:rsidP="006A2D57">
            <w:pPr>
              <w:rPr>
                <w:lang w:val="nl"/>
              </w:rPr>
            </w:pPr>
          </w:p>
          <w:p w14:paraId="04C31AAC" w14:textId="77777777" w:rsidR="00941197" w:rsidRDefault="00941197" w:rsidP="006A2D57">
            <w:pPr>
              <w:rPr>
                <w:u w:val="single"/>
                <w:lang w:val="nl"/>
              </w:rPr>
            </w:pPr>
            <w:r w:rsidRPr="00941197">
              <w:rPr>
                <w:u w:val="single"/>
                <w:lang w:val="nl"/>
              </w:rPr>
              <w:t>Mapping leningbedrag:</w:t>
            </w:r>
          </w:p>
          <w:p w14:paraId="5D5F9E7B" w14:textId="3A52EDA1" w:rsidR="00941197" w:rsidRPr="00941197" w:rsidRDefault="00941197" w:rsidP="00941197">
            <w:pPr>
              <w:spacing w:line="240" w:lineRule="auto"/>
              <w:rPr>
                <w:rFonts w:cs="Arial"/>
                <w:szCs w:val="18"/>
              </w:rPr>
            </w:pPr>
            <w:r w:rsidRPr="00941197">
              <w:rPr>
                <w:szCs w:val="18"/>
              </w:rPr>
              <w:t>//IMKAD_AangebodenStuk/StukdeelHypotheek</w:t>
            </w:r>
          </w:p>
          <w:p w14:paraId="384FBE09" w14:textId="77777777" w:rsidR="00941197" w:rsidRPr="00941197" w:rsidRDefault="00941197" w:rsidP="00941197">
            <w:pPr>
              <w:keepNext/>
              <w:spacing w:line="240" w:lineRule="auto"/>
              <w:ind w:left="227"/>
              <w:rPr>
                <w:snapToGrid/>
                <w:kern w:val="0"/>
                <w:szCs w:val="18"/>
                <w:lang w:eastAsia="nl-NL"/>
              </w:rPr>
            </w:pPr>
            <w:r w:rsidRPr="00941197">
              <w:rPr>
                <w:snapToGrid/>
                <w:kern w:val="0"/>
                <w:szCs w:val="18"/>
                <w:lang w:eastAsia="nl-NL"/>
              </w:rPr>
              <w:t>./bedragLening/som</w:t>
            </w:r>
            <w:r w:rsidRPr="00941197" w:rsidDel="00C46A8C">
              <w:rPr>
                <w:snapToGrid/>
                <w:kern w:val="0"/>
                <w:szCs w:val="18"/>
                <w:lang w:eastAsia="nl-NL"/>
              </w:rPr>
              <w:t xml:space="preserve"> </w:t>
            </w:r>
          </w:p>
          <w:p w14:paraId="663A2194" w14:textId="77777777" w:rsidR="00941197" w:rsidRPr="00941197" w:rsidRDefault="00941197" w:rsidP="00941197">
            <w:pPr>
              <w:keepNext/>
              <w:spacing w:line="240" w:lineRule="auto"/>
              <w:ind w:left="227"/>
              <w:rPr>
                <w:szCs w:val="18"/>
              </w:rPr>
            </w:pPr>
            <w:r w:rsidRPr="00941197">
              <w:rPr>
                <w:snapToGrid/>
                <w:kern w:val="0"/>
                <w:szCs w:val="18"/>
                <w:lang w:eastAsia="nl-NL"/>
              </w:rPr>
              <w:t>./bedragLening</w:t>
            </w:r>
            <w:r w:rsidRPr="00941197">
              <w:rPr>
                <w:szCs w:val="18"/>
              </w:rPr>
              <w:t>/valuta</w:t>
            </w:r>
          </w:p>
          <w:p w14:paraId="49BA0648" w14:textId="486FD174" w:rsidR="00941197" w:rsidRPr="00941197" w:rsidRDefault="00941197" w:rsidP="006A2D57">
            <w:pPr>
              <w:rPr>
                <w:u w:val="single"/>
                <w:lang w:val="nl"/>
              </w:rPr>
            </w:pPr>
          </w:p>
        </w:tc>
      </w:tr>
      <w:tr w:rsidR="00941197" w14:paraId="36019AD9" w14:textId="77777777" w:rsidTr="006F60E4">
        <w:tc>
          <w:tcPr>
            <w:tcW w:w="5807" w:type="dxa"/>
          </w:tcPr>
          <w:p w14:paraId="2462F06A" w14:textId="77777777"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u w:val="single"/>
              </w:rPr>
            </w:pPr>
            <w:r w:rsidRPr="00941197">
              <w:rPr>
                <w:color w:val="FF0000"/>
                <w:szCs w:val="18"/>
                <w:u w:val="single"/>
              </w:rPr>
              <w:t>Hypotheek- en pandrechten</w:t>
            </w:r>
          </w:p>
          <w:p w14:paraId="02ADD0A1" w14:textId="49A0C481"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941197">
              <w:rPr>
                <w:color w:val="FF0000"/>
                <w:szCs w:val="18"/>
              </w:rPr>
              <w:t>Hypotheek- en pandrechten zijn zekerheden voor de geldverstrekker. In deze akte en de algemene voorwaarden die van toepassing zijn</w:t>
            </w:r>
            <w:ins w:id="229" w:author="Awater, Eric" w:date="2020-07-16T14:25:00Z">
              <w:r w:rsidR="00713F47">
                <w:rPr>
                  <w:color w:val="FF0000"/>
                  <w:szCs w:val="18"/>
                </w:rPr>
                <w:t xml:space="preserve"> op deze akte</w:t>
              </w:r>
            </w:ins>
            <w:r w:rsidRPr="00941197">
              <w:rPr>
                <w:color w:val="FF0000"/>
                <w:szCs w:val="18"/>
              </w:rPr>
              <w:t xml:space="preserve">, staan regels waaraan de geldverstrekker en de hypotheekgever zich moeten houden. </w:t>
            </w:r>
          </w:p>
          <w:p w14:paraId="612953DA" w14:textId="77777777"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941197">
              <w:rPr>
                <w:color w:val="FF0000"/>
                <w:szCs w:val="18"/>
              </w:rPr>
              <w:t>Hypotheek- en pandrechten geven de geldverstrekker het recht het onderpand te executeren. Executeren betekent dat de geldverstrekker het onderpand mag verkopen. En de opbrengst mag gebruiken voor wat de debiteur aan de geldverstrekker moet betalen. Executeren mag alleen in de gevallen die zijn of worden afgesproken tussen de geldverstrekker en de hypotheekgever of de debiteur. In deze akte en de algemene voorwaarden die van toepassing zijn wordt dit verder uitgewerkt.</w:t>
            </w:r>
          </w:p>
          <w:p w14:paraId="0982C837" w14:textId="77777777"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FF0000"/>
                <w:szCs w:val="18"/>
                <w:u w:val="single"/>
              </w:rPr>
            </w:pPr>
            <w:r w:rsidRPr="00941197">
              <w:rPr>
                <w:color w:val="FF0000"/>
                <w:szCs w:val="18"/>
                <w:u w:val="single"/>
              </w:rPr>
              <w:t>Overeenkomst tot het vestigen van hypotheek- en pandrechten</w:t>
            </w:r>
          </w:p>
          <w:p w14:paraId="79478D51" w14:textId="77777777"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941197">
              <w:rPr>
                <w:color w:val="FF0000"/>
                <w:szCs w:val="18"/>
              </w:rPr>
              <w:t xml:space="preserve">De hypotheekgever en de geldverstrekker hebben afgesproken dan wel spreken voor zover nodig hierbij af dat de hypotheekgever het </w:t>
            </w:r>
            <w:r w:rsidRPr="00941197">
              <w:rPr>
                <w:color w:val="FF0000"/>
                <w:szCs w:val="18"/>
              </w:rPr>
              <w:lastRenderedPageBreak/>
              <w:t>hypotheekrecht en pandrechten aan de geldverstrekker geeft op de goederen die worden omschreven in deze akte en in de Algemene voorwaarden Vista Hypotheken die van toepassing zijn. Hierna staat waarvoor het hypotheekrecht en de pandrechten als zekerheid gelden.</w:t>
            </w:r>
          </w:p>
          <w:p w14:paraId="1E4C0321" w14:textId="77777777" w:rsidR="00941197" w:rsidRPr="006A2D57" w:rsidRDefault="00941197" w:rsidP="006A2D57">
            <w:pPr>
              <w:rPr>
                <w:color w:val="FF0000"/>
                <w:szCs w:val="18"/>
                <w:u w:val="single"/>
              </w:rPr>
            </w:pPr>
          </w:p>
        </w:tc>
        <w:tc>
          <w:tcPr>
            <w:tcW w:w="6626" w:type="dxa"/>
          </w:tcPr>
          <w:p w14:paraId="6520CA66" w14:textId="6485C94E" w:rsidR="001B3C69" w:rsidRPr="001B3C69" w:rsidRDefault="00941197" w:rsidP="006A2D57">
            <w:pPr>
              <w:rPr>
                <w:lang w:val="nl"/>
              </w:rPr>
            </w:pPr>
            <w:r>
              <w:rPr>
                <w:lang w:val="nl"/>
              </w:rPr>
              <w:lastRenderedPageBreak/>
              <w:t>Vaste tekst.</w:t>
            </w:r>
          </w:p>
        </w:tc>
      </w:tr>
      <w:tr w:rsidR="00941197" w14:paraId="501C6439" w14:textId="77777777" w:rsidTr="006F60E4">
        <w:trPr>
          <w:trHeight w:val="6132"/>
        </w:trPr>
        <w:tc>
          <w:tcPr>
            <w:tcW w:w="5807" w:type="dxa"/>
          </w:tcPr>
          <w:p w14:paraId="1A82C347" w14:textId="28E1D37E" w:rsidR="00941197" w:rsidRPr="00941197" w:rsidRDefault="00941197" w:rsidP="00941197">
            <w:pPr>
              <w:rPr>
                <w:color w:val="FF0000"/>
                <w:szCs w:val="18"/>
                <w:u w:val="single"/>
              </w:rPr>
            </w:pPr>
            <w:r w:rsidRPr="00941197">
              <w:rPr>
                <w:color w:val="FF0000"/>
                <w:szCs w:val="18"/>
                <w:u w:val="single"/>
              </w:rPr>
              <w:lastRenderedPageBreak/>
              <w:t>Hypotheekverlening</w:t>
            </w:r>
          </w:p>
          <w:p w14:paraId="258A335E" w14:textId="351BED20"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cs="Arial"/>
                <w:color w:val="FF0000"/>
                <w:szCs w:val="18"/>
              </w:rPr>
            </w:pPr>
            <w:r w:rsidRPr="00941197">
              <w:rPr>
                <w:color w:val="FF0000"/>
                <w:szCs w:val="18"/>
              </w:rPr>
              <w:t>Ter uitvoering van de afspraak om een hypotheekrecht te geven geeft de hypotheekgever een hypotheekrecht aan de geldverstrekker. Dit hypotheekrecht wordt gevestigd tot het bedrag dat hierna onder ‘Hypotheekbedrag’ staat op het onderpand dat hierna onder ‘Onderpand’ staat</w:t>
            </w:r>
            <w:ins w:id="230" w:author="Awater, Eric" w:date="2020-07-16T14:26:00Z">
              <w:r w:rsidR="00713F47">
                <w:rPr>
                  <w:color w:val="FF0000"/>
                  <w:szCs w:val="18"/>
                </w:rPr>
                <w:t xml:space="preserve"> </w:t>
              </w:r>
              <w:r w:rsidR="00713F47" w:rsidRPr="00713F47">
                <w:rPr>
                  <w:color w:val="FF0000"/>
                  <w:szCs w:val="18"/>
                  <w:rPrChange w:id="231" w:author="Awater, Eric" w:date="2020-07-16T14:27:00Z">
                    <w:rPr>
                      <w:color w:val="FF0000"/>
                      <w:sz w:val="20"/>
                    </w:rPr>
                  </w:rPrChange>
                </w:rPr>
                <w:t>en indien daar meerdere onderpanden staan, op elk van de onderpanden voor het bedrag dat hierna onder 'Hypotheekbedrag' staat</w:t>
              </w:r>
            </w:ins>
            <w:r w:rsidRPr="00713F47">
              <w:rPr>
                <w:color w:val="FF0000"/>
                <w:szCs w:val="18"/>
              </w:rPr>
              <w:t>.</w:t>
            </w:r>
            <w:r w:rsidRPr="00941197">
              <w:rPr>
                <w:color w:val="FF0000"/>
                <w:szCs w:val="18"/>
              </w:rPr>
              <w:t xml:space="preserve"> Dit hypotheekrecht geldt als zekerheid voor </w:t>
            </w:r>
            <w:r w:rsidRPr="00941197">
              <w:rPr>
                <w:rFonts w:cs="Arial"/>
                <w:color w:val="FF0000"/>
                <w:szCs w:val="18"/>
              </w:rPr>
              <w:t>alle schulden van de debiteur aan de geldverstrekker.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geldverstrekker. Een schuld kan ontstaan uit elke rechtsverhouding tussen de debiteur en de geldverstrekker. Bijvoorbeeld uit geldleningen en kredieten</w:t>
            </w:r>
            <w:ins w:id="232" w:author="Awater, Eric" w:date="2020-07-16T14:27:00Z">
              <w:r w:rsidR="00713F47">
                <w:rPr>
                  <w:rFonts w:cs="Arial"/>
                  <w:color w:val="FF0000"/>
                  <w:szCs w:val="18"/>
                </w:rPr>
                <w:t>, borgtochten of regresrechten</w:t>
              </w:r>
            </w:ins>
            <w:r w:rsidRPr="00941197">
              <w:rPr>
                <w:rFonts w:cs="Arial"/>
                <w:color w:val="FF0000"/>
                <w:szCs w:val="18"/>
              </w:rPr>
              <w:t xml:space="preserve">. </w:t>
            </w:r>
          </w:p>
          <w:p w14:paraId="41E155F2" w14:textId="6F9B6578" w:rsidR="00941197" w:rsidRPr="00941197" w:rsidRDefault="00941197">
            <w:pPr>
              <w:tabs>
                <w:tab w:val="left" w:pos="0"/>
                <w:tab w:val="left" w:pos="720"/>
                <w:tab w:val="left" w:pos="1440"/>
                <w:tab w:val="left" w:pos="2160"/>
                <w:tab w:val="left" w:pos="2880"/>
                <w:tab w:val="left" w:pos="3600"/>
                <w:tab w:val="left" w:pos="4320"/>
              </w:tabs>
              <w:suppressAutoHyphens/>
              <w:spacing w:line="260" w:lineRule="atLeast"/>
              <w:rPr>
                <w:color w:val="FF0000"/>
                <w:szCs w:val="18"/>
              </w:rPr>
              <w:pPrChange w:id="233" w:author="Awater, Eric" w:date="2020-07-20T10:46:00Z">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pPr>
              </w:pPrChange>
            </w:pPr>
            <w:r w:rsidRPr="00941197">
              <w:rPr>
                <w:color w:val="FF0000"/>
                <w:szCs w:val="18"/>
              </w:rPr>
              <w:t>De hypotheekgever geeft het hypotheekrecht tot:</w:t>
            </w:r>
            <w:ins w:id="234" w:author="Awater, Eric" w:date="2020-07-20T10:46:00Z">
              <w:r w:rsidR="00895E19">
                <w:rPr>
                  <w:color w:val="FF0000"/>
                  <w:szCs w:val="18"/>
                </w:rPr>
                <w:tab/>
              </w:r>
            </w:ins>
          </w:p>
          <w:p w14:paraId="70EC58D2" w14:textId="77777777" w:rsidR="00895E19" w:rsidRPr="00895E19" w:rsidRDefault="00941197" w:rsidP="00941197">
            <w:pPr>
              <w:numPr>
                <w:ilvl w:val="0"/>
                <w:numId w:val="37"/>
              </w:num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134" w:hanging="1134"/>
              <w:rPr>
                <w:ins w:id="235" w:author="Awater, Eric" w:date="2020-07-20T10:46:00Z"/>
                <w:szCs w:val="18"/>
                <w:rPrChange w:id="236" w:author="Awater, Eric" w:date="2020-07-20T10:46:00Z">
                  <w:rPr>
                    <w:ins w:id="237" w:author="Awater, Eric" w:date="2020-07-20T10:46:00Z"/>
                    <w:rFonts w:cs="Arial"/>
                    <w:color w:val="FF0000"/>
                    <w:szCs w:val="18"/>
                  </w:rPr>
                </w:rPrChange>
              </w:rPr>
            </w:pPr>
            <w:r w:rsidRPr="00941197">
              <w:rPr>
                <w:color w:val="FF0000"/>
                <w:szCs w:val="18"/>
              </w:rPr>
              <w:t xml:space="preserve">een bedrag van </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rFonts w:cs="Arial"/>
                <w:color w:val="000000"/>
                <w:szCs w:val="18"/>
              </w:rPr>
              <w:t>hypotheekbedrag voluit in letters</w:t>
            </w:r>
            <w:del w:id="238" w:author="Awater, Eric" w:date="2020-07-20T10:46:00Z">
              <w:r w:rsidRPr="00941197" w:rsidDel="00895E19">
                <w:rPr>
                  <w:rFonts w:cs="Arial"/>
                  <w:color w:val="FF0000"/>
                  <w:szCs w:val="18"/>
                </w:rPr>
                <w:delText xml:space="preserve"> </w:delText>
              </w:r>
            </w:del>
          </w:p>
          <w:p w14:paraId="7CAAF29C" w14:textId="3F45B98E" w:rsidR="00941197" w:rsidRPr="00941197" w:rsidRDefault="00941197">
            <w:p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szCs w:val="18"/>
              </w:rPr>
              <w:pPrChange w:id="239" w:author="Awater, Eric" w:date="2020-07-20T10:46:00Z">
                <w:pPr>
                  <w:numPr>
                    <w:numId w:val="37"/>
                  </w:num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134" w:hanging="1134"/>
                </w:pPr>
              </w:pPrChange>
            </w:pPr>
            <w:r w:rsidRPr="00941197">
              <w:rPr>
                <w:rFonts w:cs="Arial"/>
                <w:szCs w:val="18"/>
              </w:rPr>
              <w:t>(hypotheekbedrag in cijfers)</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rFonts w:cs="Arial"/>
                <w:color w:val="000000"/>
                <w:szCs w:val="18"/>
              </w:rPr>
              <w:t xml:space="preserve"> </w:t>
            </w:r>
            <w:r w:rsidRPr="00941197">
              <w:rPr>
                <w:color w:val="FF0000"/>
                <w:szCs w:val="18"/>
              </w:rPr>
              <w:t>plus</w:t>
            </w:r>
          </w:p>
          <w:p w14:paraId="452A58BC" w14:textId="77777777" w:rsidR="00941197" w:rsidRPr="00941197" w:rsidRDefault="00941197" w:rsidP="00941197">
            <w:p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color w:val="FF0000"/>
                <w:szCs w:val="18"/>
              </w:rPr>
            </w:pPr>
            <w:r w:rsidRPr="00941197">
              <w:rPr>
                <w:color w:val="FF0000"/>
                <w:szCs w:val="18"/>
              </w:rPr>
              <w:t>2.</w:t>
            </w:r>
            <w:r w:rsidRPr="00941197">
              <w:rPr>
                <w:color w:val="FF0000"/>
                <w:szCs w:val="18"/>
              </w:rPr>
              <w:tab/>
              <w:t>renten, vergoedingen, boeten en kosten, samen begroot op vijftig</w:t>
            </w:r>
            <w:r w:rsidRPr="00941197">
              <w:rPr>
                <w:rFonts w:cs="Arial"/>
                <w:color w:val="FF0000"/>
                <w:szCs w:val="18"/>
              </w:rPr>
              <w:t> </w:t>
            </w:r>
            <w:r w:rsidRPr="00941197">
              <w:rPr>
                <w:color w:val="FF0000"/>
                <w:szCs w:val="18"/>
              </w:rPr>
              <w:t>procent</w:t>
            </w:r>
            <w:r w:rsidRPr="00941197">
              <w:rPr>
                <w:rFonts w:cs="Arial"/>
                <w:color w:val="FF0000"/>
                <w:szCs w:val="18"/>
              </w:rPr>
              <w:t> </w:t>
            </w:r>
            <w:r w:rsidRPr="00941197">
              <w:rPr>
                <w:color w:val="FF0000"/>
                <w:szCs w:val="18"/>
              </w:rPr>
              <w:t xml:space="preserve">(50%) van het bedrag hiervoor onder 1., dat is </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rFonts w:cs="Arial"/>
                <w:szCs w:val="18"/>
              </w:rPr>
              <w:t>50% van hypotheekbedrag voluit in letters (50% van hypotheekbedrag in cijfers)</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i/>
                <w:color w:val="FF0000"/>
                <w:szCs w:val="18"/>
              </w:rPr>
              <w:t>,</w:t>
            </w:r>
            <w:r w:rsidRPr="00941197">
              <w:rPr>
                <w:color w:val="FF0000"/>
                <w:szCs w:val="18"/>
              </w:rPr>
              <w:t xml:space="preserve"> </w:t>
            </w:r>
          </w:p>
          <w:p w14:paraId="7D4B827E" w14:textId="16A55EDB" w:rsidR="00941197" w:rsidRPr="006F60E4" w:rsidRDefault="00941197" w:rsidP="006F60E4">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szCs w:val="18"/>
              </w:rPr>
            </w:pPr>
            <w:r w:rsidRPr="00941197">
              <w:rPr>
                <w:color w:val="FF0000"/>
                <w:szCs w:val="18"/>
              </w:rPr>
              <w:t xml:space="preserve">dus tot een totaalbedrag van </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rFonts w:cs="Arial"/>
                <w:color w:val="000000"/>
                <w:szCs w:val="18"/>
              </w:rPr>
              <w:t>1</w:t>
            </w:r>
            <w:r w:rsidRPr="00941197">
              <w:rPr>
                <w:rFonts w:cs="Arial"/>
                <w:szCs w:val="18"/>
              </w:rPr>
              <w:t>50% van hypotheekbedrag voluit in letters (150% van hypotheekbedrag in cijfers)</w:t>
            </w:r>
            <w:r w:rsidRPr="00941197">
              <w:rPr>
                <w:rFonts w:cs="Arial"/>
                <w:color w:val="000000"/>
                <w:szCs w:val="18"/>
              </w:rPr>
              <w:fldChar w:fldCharType="begin"/>
            </w:r>
            <w:r w:rsidRPr="00941197">
              <w:rPr>
                <w:rFonts w:cs="Arial"/>
                <w:color w:val="000000"/>
                <w:szCs w:val="18"/>
              </w:rPr>
              <w:instrText>MacroButton Nomacro §</w:instrText>
            </w:r>
            <w:r w:rsidRPr="00941197">
              <w:rPr>
                <w:rFonts w:cs="Arial"/>
                <w:color w:val="000000"/>
                <w:szCs w:val="18"/>
              </w:rPr>
              <w:fldChar w:fldCharType="end"/>
            </w:r>
            <w:r w:rsidRPr="00941197">
              <w:rPr>
                <w:color w:val="FF0000"/>
                <w:szCs w:val="18"/>
              </w:rPr>
              <w:t>, op:</w:t>
            </w:r>
          </w:p>
        </w:tc>
        <w:tc>
          <w:tcPr>
            <w:tcW w:w="6626" w:type="dxa"/>
          </w:tcPr>
          <w:p w14:paraId="391C12AC" w14:textId="25AC68C1" w:rsidR="00941197" w:rsidRDefault="00941197" w:rsidP="006A2D57">
            <w:pPr>
              <w:rPr>
                <w:lang w:val="nl"/>
              </w:rPr>
            </w:pPr>
            <w:r>
              <w:rPr>
                <w:lang w:val="nl"/>
              </w:rPr>
              <w:t>Vaste tekst.</w:t>
            </w:r>
          </w:p>
          <w:p w14:paraId="623B7440" w14:textId="77777777" w:rsidR="00941197" w:rsidRPr="00941197" w:rsidRDefault="00941197" w:rsidP="006A2D57">
            <w:pPr>
              <w:rPr>
                <w:lang w:val="nl"/>
              </w:rPr>
            </w:pPr>
          </w:p>
          <w:p w14:paraId="7E952D32" w14:textId="77777777" w:rsidR="00941197" w:rsidRPr="00DB7FA4" w:rsidRDefault="00941197" w:rsidP="00941197">
            <w:pPr>
              <w:spacing w:line="240" w:lineRule="auto"/>
              <w:rPr>
                <w:u w:val="single"/>
              </w:rPr>
            </w:pPr>
            <w:r w:rsidRPr="00DB7FA4">
              <w:rPr>
                <w:u w:val="single"/>
              </w:rPr>
              <w:t>Mapping hypotheekbedrag:</w:t>
            </w:r>
          </w:p>
          <w:p w14:paraId="3BF3C5FC" w14:textId="043A2957" w:rsidR="00941197" w:rsidRPr="001B3C69" w:rsidRDefault="00941197" w:rsidP="00941197">
            <w:pPr>
              <w:spacing w:line="240" w:lineRule="auto"/>
              <w:rPr>
                <w:rFonts w:cs="Arial"/>
                <w:szCs w:val="18"/>
              </w:rPr>
            </w:pPr>
            <w:r w:rsidRPr="001B3C69">
              <w:rPr>
                <w:szCs w:val="18"/>
              </w:rPr>
              <w:t xml:space="preserve">//IMKAD_AangebodenStuk/StukdeelHypotheek </w:t>
            </w:r>
          </w:p>
          <w:p w14:paraId="11FF20E7" w14:textId="77777777" w:rsidR="00941197" w:rsidRPr="001B3C69" w:rsidRDefault="00941197" w:rsidP="00941197">
            <w:pPr>
              <w:spacing w:line="240" w:lineRule="auto"/>
              <w:rPr>
                <w:szCs w:val="18"/>
              </w:rPr>
            </w:pPr>
            <w:r w:rsidRPr="001B3C69">
              <w:rPr>
                <w:szCs w:val="18"/>
              </w:rPr>
              <w:tab/>
              <w:t>./hoofdsom/som</w:t>
            </w:r>
            <w:r w:rsidRPr="001B3C69" w:rsidDel="00C46A8C">
              <w:rPr>
                <w:szCs w:val="18"/>
              </w:rPr>
              <w:t xml:space="preserve"> </w:t>
            </w:r>
          </w:p>
          <w:p w14:paraId="039DF4EB" w14:textId="4B63D190" w:rsidR="00941197" w:rsidRDefault="00941197" w:rsidP="00941197">
            <w:pPr>
              <w:spacing w:line="240" w:lineRule="auto"/>
              <w:rPr>
                <w:szCs w:val="18"/>
              </w:rPr>
            </w:pPr>
            <w:r w:rsidRPr="001B3C69">
              <w:rPr>
                <w:szCs w:val="18"/>
              </w:rPr>
              <w:tab/>
              <w:t>./hoofdsom/valuta</w:t>
            </w:r>
          </w:p>
          <w:p w14:paraId="4F6B4D4A" w14:textId="7A2B1E83" w:rsidR="001B3C69" w:rsidRDefault="001B3C69" w:rsidP="00941197">
            <w:pPr>
              <w:spacing w:line="240" w:lineRule="auto"/>
              <w:rPr>
                <w:szCs w:val="18"/>
              </w:rPr>
            </w:pPr>
          </w:p>
          <w:p w14:paraId="633E8F22" w14:textId="2BDE0315" w:rsidR="001B3C69" w:rsidRDefault="001B3C69" w:rsidP="00941197">
            <w:pPr>
              <w:spacing w:line="240" w:lineRule="auto"/>
              <w:rPr>
                <w:szCs w:val="18"/>
              </w:rPr>
            </w:pPr>
            <w:r w:rsidRPr="001B3C69">
              <w:rPr>
                <w:szCs w:val="18"/>
                <w:u w:val="single"/>
              </w:rPr>
              <w:t>Mapping rentebedrag:</w:t>
            </w:r>
          </w:p>
          <w:p w14:paraId="3D583873" w14:textId="77777777" w:rsidR="00313AF2" w:rsidRDefault="001B3C69" w:rsidP="00313AF2">
            <w:pPr>
              <w:spacing w:before="72" w:line="240" w:lineRule="auto"/>
              <w:rPr>
                <w:rFonts w:cs="Arial"/>
                <w:szCs w:val="18"/>
              </w:rPr>
            </w:pPr>
            <w:r w:rsidRPr="001B3C69">
              <w:rPr>
                <w:rFonts w:cs="Arial"/>
                <w:szCs w:val="18"/>
              </w:rPr>
              <w:t>//IMKAD_AangebodenStuk/StukdeelHypotheek</w:t>
            </w:r>
          </w:p>
          <w:p w14:paraId="6AF251CE" w14:textId="6BA6D6AF" w:rsidR="001B3C69" w:rsidRPr="001B3C69" w:rsidRDefault="00313AF2" w:rsidP="00313AF2">
            <w:pPr>
              <w:spacing w:before="72" w:line="240" w:lineRule="auto"/>
              <w:rPr>
                <w:szCs w:val="18"/>
              </w:rPr>
            </w:pPr>
            <w:r>
              <w:rPr>
                <w:szCs w:val="18"/>
              </w:rPr>
              <w:t xml:space="preserve">               </w:t>
            </w:r>
            <w:r w:rsidR="001B3C69" w:rsidRPr="001B3C69">
              <w:rPr>
                <w:szCs w:val="18"/>
              </w:rPr>
              <w:t>./bedragRente/som</w:t>
            </w:r>
          </w:p>
          <w:p w14:paraId="6D393ED9" w14:textId="77777777" w:rsidR="001B3C69" w:rsidRPr="001B3C69" w:rsidRDefault="001B3C69" w:rsidP="001B3C69">
            <w:pPr>
              <w:spacing w:line="240" w:lineRule="auto"/>
              <w:rPr>
                <w:szCs w:val="18"/>
              </w:rPr>
            </w:pPr>
            <w:r w:rsidRPr="001B3C69">
              <w:rPr>
                <w:szCs w:val="18"/>
              </w:rPr>
              <w:tab/>
              <w:t>./bedragRente/valuta</w:t>
            </w:r>
          </w:p>
          <w:p w14:paraId="7F290B13" w14:textId="2D1F72F9" w:rsidR="001B3C69" w:rsidRDefault="001B3C69" w:rsidP="00941197">
            <w:pPr>
              <w:spacing w:line="240" w:lineRule="auto"/>
              <w:rPr>
                <w:szCs w:val="18"/>
              </w:rPr>
            </w:pPr>
          </w:p>
          <w:p w14:paraId="2A8A7401" w14:textId="3D68765E" w:rsidR="001B3C69" w:rsidRPr="001B3C69" w:rsidRDefault="001B3C69" w:rsidP="00941197">
            <w:pPr>
              <w:spacing w:line="240" w:lineRule="auto"/>
              <w:rPr>
                <w:szCs w:val="18"/>
                <w:u w:val="single"/>
              </w:rPr>
            </w:pPr>
            <w:r w:rsidRPr="001B3C69">
              <w:rPr>
                <w:szCs w:val="18"/>
                <w:u w:val="single"/>
              </w:rPr>
              <w:t>Mapping totaalbedrag:</w:t>
            </w:r>
          </w:p>
          <w:p w14:paraId="353A1471" w14:textId="77777777" w:rsidR="00313AF2" w:rsidRDefault="00313AF2" w:rsidP="00313AF2">
            <w:pPr>
              <w:spacing w:line="240" w:lineRule="auto"/>
              <w:rPr>
                <w:rFonts w:cs="Arial"/>
                <w:szCs w:val="18"/>
              </w:rPr>
            </w:pPr>
            <w:r w:rsidRPr="00313AF2">
              <w:rPr>
                <w:rFonts w:cs="Arial"/>
                <w:szCs w:val="18"/>
              </w:rPr>
              <w:t>//IMKAD_AangebodenStuk/StukdeelHypotheek</w:t>
            </w:r>
          </w:p>
          <w:p w14:paraId="4C04AF07" w14:textId="6DBE3668" w:rsidR="00313AF2" w:rsidRPr="00313AF2" w:rsidRDefault="00313AF2" w:rsidP="00313AF2">
            <w:pPr>
              <w:spacing w:line="240" w:lineRule="auto"/>
              <w:rPr>
                <w:szCs w:val="18"/>
              </w:rPr>
            </w:pPr>
            <w:r w:rsidRPr="00313AF2">
              <w:rPr>
                <w:szCs w:val="18"/>
              </w:rPr>
              <w:tab/>
              <w:t>./bedragTotaal/som</w:t>
            </w:r>
          </w:p>
          <w:p w14:paraId="44830AE9" w14:textId="77777777" w:rsidR="00941197" w:rsidRDefault="00313AF2" w:rsidP="00313AF2">
            <w:pPr>
              <w:spacing w:line="240" w:lineRule="auto"/>
              <w:rPr>
                <w:szCs w:val="18"/>
              </w:rPr>
            </w:pPr>
            <w:r w:rsidRPr="00313AF2">
              <w:rPr>
                <w:szCs w:val="18"/>
              </w:rPr>
              <w:tab/>
              <w:t>./bedragTotaal/valuta</w:t>
            </w:r>
          </w:p>
          <w:p w14:paraId="138E40EF" w14:textId="77777777" w:rsidR="0027150B" w:rsidRPr="0027150B" w:rsidRDefault="0027150B" w:rsidP="0027150B">
            <w:pPr>
              <w:rPr>
                <w:lang w:val="nl"/>
              </w:rPr>
            </w:pPr>
          </w:p>
          <w:p w14:paraId="5270EAEA" w14:textId="77777777" w:rsidR="0027150B" w:rsidRPr="0027150B" w:rsidRDefault="0027150B" w:rsidP="0027150B">
            <w:pPr>
              <w:rPr>
                <w:lang w:val="nl"/>
              </w:rPr>
            </w:pPr>
          </w:p>
          <w:p w14:paraId="54DA2724" w14:textId="1D513E3B" w:rsidR="0027150B" w:rsidRPr="0027150B" w:rsidRDefault="0027150B" w:rsidP="0027150B">
            <w:pPr>
              <w:rPr>
                <w:lang w:val="nl"/>
              </w:rPr>
            </w:pPr>
          </w:p>
        </w:tc>
      </w:tr>
    </w:tbl>
    <w:p w14:paraId="5ADA9FEC" w14:textId="36AD7DED" w:rsidR="006F60E4" w:rsidRDefault="006F60E4">
      <w:r>
        <w:br w:type="page"/>
      </w:r>
    </w:p>
    <w:p w14:paraId="38C4B747" w14:textId="2043C4D3" w:rsidR="006F60E4" w:rsidRDefault="006F60E4" w:rsidP="006F60E4">
      <w:pPr>
        <w:pStyle w:val="Kop2"/>
      </w:pPr>
      <w:bookmarkStart w:id="240" w:name="_Toc46133271"/>
      <w:r>
        <w:lastRenderedPageBreak/>
        <w:t>Onderpand</w:t>
      </w:r>
      <w:bookmarkEnd w:id="240"/>
    </w:p>
    <w:p w14:paraId="3B57E9B4" w14:textId="77777777" w:rsidR="006F60E4" w:rsidRDefault="006F60E4"/>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1D5365" w14:paraId="7AC0D4F6" w14:textId="77777777" w:rsidTr="006F60E4">
        <w:tc>
          <w:tcPr>
            <w:tcW w:w="5807" w:type="dxa"/>
          </w:tcPr>
          <w:p w14:paraId="3EE88B6D" w14:textId="6F19983D" w:rsidR="001D5365" w:rsidRPr="001D5365" w:rsidRDefault="006F60E4" w:rsidP="006F60E4">
            <w:pPr>
              <w:tabs>
                <w:tab w:val="left" w:pos="0"/>
                <w:tab w:val="left" w:pos="2372"/>
              </w:tabs>
              <w:suppressAutoHyphens/>
              <w:spacing w:line="260" w:lineRule="atLeast"/>
              <w:outlineLvl w:val="0"/>
              <w:rPr>
                <w:color w:val="FF0000"/>
                <w:szCs w:val="18"/>
                <w:u w:val="single"/>
              </w:rPr>
            </w:pPr>
            <w:r>
              <w:br w:type="page"/>
            </w:r>
            <w:r w:rsidR="001D5365" w:rsidRPr="001D5365">
              <w:rPr>
                <w:color w:val="FF0000"/>
                <w:szCs w:val="18"/>
                <w:u w:val="single"/>
              </w:rPr>
              <w:t>Onderpand</w:t>
            </w:r>
          </w:p>
          <w:p w14:paraId="7A399D80" w14:textId="77777777" w:rsidR="001D5365" w:rsidRPr="001D5365" w:rsidRDefault="001D5365" w:rsidP="001D5365">
            <w:pPr>
              <w:autoSpaceDE w:val="0"/>
              <w:autoSpaceDN w:val="0"/>
              <w:adjustRightInd w:val="0"/>
              <w:rPr>
                <w:rFonts w:cs="Arial"/>
                <w:snapToGrid/>
                <w:color w:val="FF0000"/>
                <w:szCs w:val="18"/>
              </w:rPr>
            </w:pPr>
            <w:r w:rsidRPr="001D5365">
              <w:rPr>
                <w:rFonts w:cs="Arial"/>
                <w:color w:val="FF0000"/>
                <w:szCs w:val="18"/>
                <w:highlight w:val="yellow"/>
              </w:rPr>
              <w:t>TEKSTBLOK RECHT</w:t>
            </w:r>
            <w:r w:rsidRPr="001D5365">
              <w:rPr>
                <w:rFonts w:cs="Arial"/>
                <w:color w:val="FF0000"/>
                <w:szCs w:val="18"/>
              </w:rPr>
              <w:t xml:space="preserve"> </w:t>
            </w:r>
            <w:r w:rsidRPr="001D5365">
              <w:rPr>
                <w:rFonts w:cs="Arial"/>
                <w:color w:val="FF0000"/>
                <w:szCs w:val="18"/>
                <w:highlight w:val="yellow"/>
              </w:rPr>
              <w:t>TEKSTBLOK REGISTERGOED</w:t>
            </w:r>
            <w:r w:rsidRPr="001D5365">
              <w:rPr>
                <w:rFonts w:cs="Arial"/>
                <w:color w:val="FF0000"/>
                <w:szCs w:val="18"/>
              </w:rPr>
              <w:t xml:space="preserve">; </w:t>
            </w:r>
          </w:p>
          <w:p w14:paraId="513F791F" w14:textId="77777777" w:rsidR="001D5365" w:rsidRPr="00941197" w:rsidRDefault="001D5365" w:rsidP="00941197">
            <w:pPr>
              <w:rPr>
                <w:color w:val="FF0000"/>
                <w:szCs w:val="18"/>
                <w:u w:val="single"/>
              </w:rPr>
            </w:pPr>
          </w:p>
        </w:tc>
        <w:tc>
          <w:tcPr>
            <w:tcW w:w="6626" w:type="dxa"/>
          </w:tcPr>
          <w:p w14:paraId="348928BC" w14:textId="77777777" w:rsidR="001D5365" w:rsidRDefault="001D5365" w:rsidP="001D5365">
            <w:pPr>
              <w:spacing w:line="240" w:lineRule="auto"/>
            </w:pPr>
            <w:r>
              <w:t xml:space="preserve">Herhalende combinatie van één TEKSTBLOK RECHT met één TEKSTBLOK REGISTERGOED. </w:t>
            </w:r>
          </w:p>
          <w:p w14:paraId="35BAEE25" w14:textId="77777777" w:rsidR="001D5365" w:rsidRDefault="001D5365" w:rsidP="001D5365">
            <w:pPr>
              <w:spacing w:line="240" w:lineRule="auto"/>
            </w:pPr>
          </w:p>
          <w:p w14:paraId="539D23D3" w14:textId="2AFA37FD" w:rsidR="001D5365" w:rsidRDefault="001D5365" w:rsidP="001D5365">
            <w:pPr>
              <w:spacing w:line="240" w:lineRule="auto"/>
            </w:pPr>
            <w:r>
              <w:t>Er moet minimaal één combinatie recht/registergoed zijn, er kunnen er meerdere zijn.</w:t>
            </w:r>
          </w:p>
          <w:p w14:paraId="5C429E87" w14:textId="77777777" w:rsidR="001D5365" w:rsidRDefault="001D5365" w:rsidP="001D5365">
            <w:pPr>
              <w:spacing w:line="240" w:lineRule="auto"/>
            </w:pPr>
          </w:p>
          <w:p w14:paraId="4E744A51" w14:textId="2A97FC17" w:rsidR="001D5365" w:rsidRDefault="001D5365" w:rsidP="001D5365">
            <w:pPr>
              <w:spacing w:line="240" w:lineRule="auto"/>
            </w:pPr>
            <w:r>
              <w:t xml:space="preserve">Van TEKSTBLOK REGISTERGOED zijn alleen de objecten perceel, appartementsrecht, netwerk en schip van toepassing. </w:t>
            </w:r>
          </w:p>
          <w:p w14:paraId="23AEC324" w14:textId="77777777" w:rsidR="001D5365" w:rsidRDefault="001D5365" w:rsidP="001D5365">
            <w:pPr>
              <w:spacing w:line="240" w:lineRule="auto"/>
            </w:pPr>
          </w:p>
          <w:p w14:paraId="5E53D825" w14:textId="77777777" w:rsidR="001D5365" w:rsidRDefault="001D5365" w:rsidP="001D5365">
            <w:pPr>
              <w:spacing w:line="240" w:lineRule="auto"/>
            </w:pPr>
            <w:r>
              <w:t>Bij meer combinaties TEKSTBLOK RECHT en REGISTERGOED wordt de laatste combinatie afgesloten met een komma ‘,’ en de andere combinaties met een puntkomma ‘;’.</w:t>
            </w:r>
          </w:p>
          <w:p w14:paraId="62A469F5" w14:textId="77777777" w:rsidR="001D5365" w:rsidRDefault="001D5365" w:rsidP="001D5365">
            <w:pPr>
              <w:spacing w:line="240" w:lineRule="auto"/>
            </w:pPr>
          </w:p>
          <w:p w14:paraId="73EE3370" w14:textId="77777777" w:rsidR="001D5365" w:rsidRDefault="001D5365" w:rsidP="001D5365">
            <w:pPr>
              <w:spacing w:line="240" w:lineRule="auto"/>
            </w:pPr>
            <w:r w:rsidRPr="001D5365">
              <w:rPr>
                <w:u w:val="single"/>
              </w:rPr>
              <w:t>Mapping:</w:t>
            </w:r>
            <w:r>
              <w:t xml:space="preserve"> </w:t>
            </w:r>
          </w:p>
          <w:p w14:paraId="4D980F17" w14:textId="77777777" w:rsidR="001D5365" w:rsidRPr="001D5365" w:rsidRDefault="001D5365" w:rsidP="001D5365">
            <w:pPr>
              <w:spacing w:line="240" w:lineRule="auto"/>
              <w:rPr>
                <w:szCs w:val="18"/>
              </w:rPr>
            </w:pPr>
            <w:r w:rsidRPr="001D5365">
              <w:rPr>
                <w:szCs w:val="18"/>
              </w:rPr>
              <w:t>//IMKAD_AangebodenStuk/StukdeelHypotheek</w:t>
            </w:r>
          </w:p>
          <w:p w14:paraId="08FEB4F1" w14:textId="77777777" w:rsidR="001D5365" w:rsidRPr="001D5365" w:rsidRDefault="001D5365" w:rsidP="001D5365">
            <w:pPr>
              <w:spacing w:line="240" w:lineRule="auto"/>
              <w:rPr>
                <w:szCs w:val="18"/>
              </w:rPr>
            </w:pPr>
            <w:r w:rsidRPr="001D5365">
              <w:rPr>
                <w:szCs w:val="18"/>
              </w:rPr>
              <w:t>/IMKAD_ZakelijkRecht</w:t>
            </w:r>
          </w:p>
          <w:p w14:paraId="5B9A5FF9" w14:textId="77777777" w:rsidR="001D5365" w:rsidRPr="001D5365" w:rsidRDefault="001D5365" w:rsidP="001D5365">
            <w:pPr>
              <w:spacing w:line="240" w:lineRule="auto"/>
              <w:rPr>
                <w:szCs w:val="18"/>
              </w:rPr>
            </w:pPr>
            <w:r w:rsidRPr="001D5365">
              <w:rPr>
                <w:szCs w:val="18"/>
              </w:rPr>
              <w:t>-zie tekstblokken voor de verdere mapping</w:t>
            </w:r>
          </w:p>
          <w:p w14:paraId="0B168A35" w14:textId="10605B47" w:rsidR="001D5365" w:rsidRPr="001D5365" w:rsidRDefault="001D5365" w:rsidP="001D5365">
            <w:pPr>
              <w:spacing w:line="240" w:lineRule="auto"/>
              <w:rPr>
                <w:lang w:val="nl"/>
              </w:rPr>
            </w:pPr>
          </w:p>
        </w:tc>
      </w:tr>
      <w:tr w:rsidR="00D17B60" w14:paraId="631E7136" w14:textId="77777777" w:rsidTr="006F60E4">
        <w:tc>
          <w:tcPr>
            <w:tcW w:w="5807" w:type="dxa"/>
          </w:tcPr>
          <w:p w14:paraId="5803A825" w14:textId="6F6A8336" w:rsidR="00D17B60" w:rsidRPr="00D17B60" w:rsidRDefault="00D17B60" w:rsidP="00D17B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D17B60">
              <w:rPr>
                <w:color w:val="FF0000"/>
                <w:szCs w:val="18"/>
              </w:rPr>
              <w:t>hierna</w:t>
            </w:r>
            <w:del w:id="241" w:author="Awater, Eric" w:date="2020-07-20T10:48:00Z">
              <w:r w:rsidRPr="00D17B60" w:rsidDel="00895E19">
                <w:rPr>
                  <w:color w:val="800080"/>
                  <w:szCs w:val="18"/>
                </w:rPr>
                <w:delText>,</w:delText>
              </w:r>
            </w:del>
            <w:r w:rsidRPr="00D17B60">
              <w:rPr>
                <w:color w:val="800080"/>
                <w:szCs w:val="18"/>
              </w:rPr>
              <w:t xml:space="preserve"> </w:t>
            </w:r>
            <w:ins w:id="242" w:author="Awater, Eric" w:date="2020-07-16T14:28:00Z">
              <w:r w:rsidR="00713F47">
                <w:rPr>
                  <w:color w:val="800080"/>
                  <w:szCs w:val="18"/>
                </w:rPr>
                <w:t>(</w:t>
              </w:r>
            </w:ins>
            <w:r w:rsidRPr="00D17B60">
              <w:rPr>
                <w:rFonts w:cs="Arial"/>
                <w:color w:val="800080"/>
                <w:szCs w:val="18"/>
              </w:rPr>
              <w:t>zowel samen als ieder apart</w:t>
            </w:r>
            <w:ins w:id="243" w:author="Awater, Eric" w:date="2020-07-16T14:28:00Z">
              <w:r w:rsidR="00713F47">
                <w:rPr>
                  <w:rFonts w:cs="Arial"/>
                  <w:color w:val="800080"/>
                  <w:szCs w:val="18"/>
                </w:rPr>
                <w:t>)</w:t>
              </w:r>
            </w:ins>
            <w:del w:id="244" w:author="Awater, Eric" w:date="2020-07-20T10:48:00Z">
              <w:r w:rsidRPr="00D17B60" w:rsidDel="00895E19">
                <w:rPr>
                  <w:color w:val="800080"/>
                  <w:szCs w:val="18"/>
                </w:rPr>
                <w:delText>,</w:delText>
              </w:r>
            </w:del>
            <w:r w:rsidRPr="00D17B60">
              <w:rPr>
                <w:color w:val="800080"/>
                <w:szCs w:val="18"/>
              </w:rPr>
              <w:t xml:space="preserve"> </w:t>
            </w:r>
            <w:r w:rsidRPr="00D17B60">
              <w:rPr>
                <w:color w:val="FF0000"/>
                <w:szCs w:val="18"/>
              </w:rPr>
              <w:t>te noemen: onderpand.</w:t>
            </w:r>
          </w:p>
          <w:p w14:paraId="7BB4C236" w14:textId="77777777" w:rsidR="00D17B60" w:rsidRPr="001D5365" w:rsidRDefault="00D17B60" w:rsidP="001D53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FF0000"/>
                <w:szCs w:val="18"/>
                <w:u w:val="single"/>
              </w:rPr>
            </w:pPr>
          </w:p>
        </w:tc>
        <w:tc>
          <w:tcPr>
            <w:tcW w:w="6626" w:type="dxa"/>
          </w:tcPr>
          <w:p w14:paraId="5E756AC7" w14:textId="2EED730B" w:rsidR="00D17B60" w:rsidRDefault="00D17B60" w:rsidP="001D5365">
            <w:pPr>
              <w:spacing w:line="240" w:lineRule="auto"/>
            </w:pPr>
            <w:r>
              <w:t>Combinatie van vaste en optionele tekst:</w:t>
            </w:r>
          </w:p>
          <w:p w14:paraId="1BFC76D1" w14:textId="38DC3810" w:rsidR="00D17B60" w:rsidRDefault="00D17B60" w:rsidP="001D5365">
            <w:pPr>
              <w:spacing w:line="240" w:lineRule="auto"/>
            </w:pPr>
          </w:p>
          <w:p w14:paraId="735F7F99" w14:textId="76398278" w:rsidR="00D17B60" w:rsidRDefault="00D17B60" w:rsidP="001D5365">
            <w:pPr>
              <w:spacing w:line="240" w:lineRule="auto"/>
            </w:pPr>
            <w:r w:rsidRPr="00D17B60">
              <w:rPr>
                <w:u w:val="single"/>
              </w:rPr>
              <w:t>Mapping optionele tekst:</w:t>
            </w:r>
          </w:p>
          <w:p w14:paraId="22AF568C" w14:textId="10A77D6F" w:rsidR="00D17B60" w:rsidRPr="00D17B60" w:rsidRDefault="00D17B60" w:rsidP="00D17B60">
            <w:pPr>
              <w:spacing w:line="240" w:lineRule="auto"/>
              <w:rPr>
                <w:rFonts w:cs="Arial"/>
                <w:szCs w:val="18"/>
              </w:rPr>
            </w:pPr>
            <w:r w:rsidRPr="00D17B60">
              <w:rPr>
                <w:rFonts w:cs="Arial"/>
                <w:szCs w:val="18"/>
              </w:rPr>
              <w:t>//IMKAD_AangebodenStuk/</w:t>
            </w:r>
            <w:del w:id="245" w:author="Awater, Eric" w:date="2020-07-10T15:16:00Z">
              <w:r w:rsidRPr="00D17B60" w:rsidDel="00441C31">
                <w:rPr>
                  <w:rFonts w:cs="Arial"/>
                  <w:szCs w:val="18"/>
                </w:rPr>
                <w:delText xml:space="preserve"> </w:delText>
              </w:r>
            </w:del>
            <w:del w:id="246" w:author="Awater, Eric" w:date="2020-07-10T15:17:00Z">
              <w:r w:rsidRPr="00D17B60" w:rsidDel="00441C31">
                <w:rPr>
                  <w:rFonts w:cs="Arial"/>
                  <w:szCs w:val="18"/>
                </w:rPr>
                <w:delText>TekstKeuze</w:delText>
              </w:r>
            </w:del>
            <w:ins w:id="247" w:author="Awater, Eric" w:date="2020-07-13T10:42:00Z">
              <w:r w:rsidR="00C54BB9">
                <w:rPr>
                  <w:rFonts w:cs="Arial"/>
                  <w:sz w:val="16"/>
                  <w:szCs w:val="16"/>
                </w:rPr>
                <w:t xml:space="preserve"> </w:t>
              </w:r>
              <w:r w:rsidR="00C54BB9" w:rsidRPr="00C54BB9">
                <w:rPr>
                  <w:rFonts w:cs="Arial"/>
                  <w:szCs w:val="18"/>
                  <w:rPrChange w:id="248" w:author="Awater, Eric" w:date="2020-07-13T10:43:00Z">
                    <w:rPr>
                      <w:rFonts w:cs="Arial"/>
                      <w:sz w:val="16"/>
                      <w:szCs w:val="16"/>
                    </w:rPr>
                  </w:rPrChange>
                </w:rPr>
                <w:t>StukdeelHypotheek</w:t>
              </w:r>
              <w:r w:rsidR="00C54BB9">
                <w:rPr>
                  <w:rFonts w:cs="Arial"/>
                  <w:sz w:val="16"/>
                  <w:szCs w:val="16"/>
                </w:rPr>
                <w:t>/</w:t>
              </w:r>
              <w:r w:rsidR="00C54BB9" w:rsidRPr="00C54BB9">
                <w:rPr>
                  <w:rFonts w:cs="Arial"/>
                  <w:szCs w:val="18"/>
                  <w:rPrChange w:id="249" w:author="Awater, Eric" w:date="2020-07-13T10:44:00Z">
                    <w:rPr>
                      <w:rFonts w:cs="Arial"/>
                      <w:sz w:val="16"/>
                      <w:szCs w:val="16"/>
                    </w:rPr>
                  </w:rPrChange>
                </w:rPr>
                <w:t>tekstkeuze</w:t>
              </w:r>
            </w:ins>
          </w:p>
          <w:p w14:paraId="3B97F673" w14:textId="77777777" w:rsidR="00D17B60" w:rsidRPr="00D17B60" w:rsidRDefault="00D17B60" w:rsidP="00D17B60">
            <w:pPr>
              <w:keepNext/>
              <w:spacing w:line="240" w:lineRule="auto"/>
              <w:ind w:left="227"/>
              <w:rPr>
                <w:szCs w:val="18"/>
              </w:rPr>
            </w:pPr>
            <w:r w:rsidRPr="00D17B60">
              <w:rPr>
                <w:szCs w:val="18"/>
              </w:rPr>
              <w:t>./tagNaam(‘k_RegistergoederenTezamen’)</w:t>
            </w:r>
          </w:p>
          <w:p w14:paraId="174F3400" w14:textId="4FD67F74" w:rsidR="00D17B60" w:rsidRPr="00D17B60" w:rsidRDefault="00D17B60" w:rsidP="00D17B60">
            <w:pPr>
              <w:spacing w:line="240" w:lineRule="auto"/>
              <w:rPr>
                <w:szCs w:val="18"/>
              </w:rPr>
            </w:pPr>
            <w:r w:rsidRPr="00D17B60">
              <w:rPr>
                <w:szCs w:val="18"/>
              </w:rPr>
              <w:t xml:space="preserve">     ./tekst =</w:t>
            </w:r>
            <w:r w:rsidRPr="00D17B60">
              <w:rPr>
                <w:i/>
                <w:szCs w:val="18"/>
              </w:rPr>
              <w:t>‘</w:t>
            </w:r>
            <w:r w:rsidRPr="00D17B60">
              <w:rPr>
                <w:iCs/>
                <w:szCs w:val="18"/>
              </w:rPr>
              <w:t>true’: tekst wordt getoond = ‘false’ of niet aanwezig: tekst wordt niet getoond</w:t>
            </w:r>
          </w:p>
          <w:p w14:paraId="608B829B" w14:textId="33444E1D" w:rsidR="00D17B60" w:rsidRDefault="00D17B60" w:rsidP="001D5365">
            <w:pPr>
              <w:spacing w:line="240" w:lineRule="auto"/>
            </w:pPr>
          </w:p>
        </w:tc>
      </w:tr>
      <w:tr w:rsidR="0027150B" w14:paraId="296CB78F" w14:textId="77777777" w:rsidTr="006F60E4">
        <w:tc>
          <w:tcPr>
            <w:tcW w:w="5807" w:type="dxa"/>
          </w:tcPr>
          <w:p w14:paraId="6FAE2B68" w14:textId="77777777" w:rsidR="0027150B" w:rsidRPr="00390E7D" w:rsidRDefault="0027150B" w:rsidP="002715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FF0000"/>
                <w:sz w:val="20"/>
                <w:u w:val="single"/>
              </w:rPr>
            </w:pPr>
            <w:r w:rsidRPr="00390E7D">
              <w:rPr>
                <w:color w:val="FF0000"/>
                <w:sz w:val="20"/>
                <w:u w:val="single"/>
              </w:rPr>
              <w:t>Opzegging</w:t>
            </w:r>
          </w:p>
          <w:p w14:paraId="07C4397C" w14:textId="77777777" w:rsidR="0027150B" w:rsidRPr="00390E7D" w:rsidRDefault="0027150B" w:rsidP="002715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390E7D">
              <w:rPr>
                <w:color w:val="FF0000"/>
                <w:sz w:val="20"/>
              </w:rPr>
              <w:t>De geldverstrekker mag het hypotheekrecht en de pandrechten helemaal of voor een deel opzeggen. De hypotheekgever mag dit niet.</w:t>
            </w:r>
          </w:p>
          <w:p w14:paraId="53EEF9A5" w14:textId="77777777" w:rsidR="0027150B" w:rsidRPr="00D17B60" w:rsidRDefault="0027150B" w:rsidP="00D17B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p>
        </w:tc>
        <w:tc>
          <w:tcPr>
            <w:tcW w:w="6626" w:type="dxa"/>
          </w:tcPr>
          <w:p w14:paraId="11EC184B" w14:textId="77777777" w:rsidR="0027150B" w:rsidRDefault="0027150B" w:rsidP="001D5365">
            <w:pPr>
              <w:spacing w:line="240" w:lineRule="auto"/>
            </w:pPr>
          </w:p>
        </w:tc>
      </w:tr>
    </w:tbl>
    <w:p w14:paraId="482E9206" w14:textId="1F8C7FB4" w:rsidR="006A2D57" w:rsidRDefault="00EA31D8" w:rsidP="00EA31D8">
      <w:pPr>
        <w:pStyle w:val="Kop2"/>
      </w:pPr>
      <w:bookmarkStart w:id="250" w:name="_Toc46133272"/>
      <w:r>
        <w:lastRenderedPageBreak/>
        <w:t>Woonplaatskeuze</w:t>
      </w:r>
      <w:bookmarkEnd w:id="250"/>
    </w:p>
    <w:p w14:paraId="6C0BEA3D" w14:textId="77777777" w:rsidR="00EA31D8" w:rsidRPr="00EA31D8" w:rsidRDefault="00EA31D8" w:rsidP="00EA31D8">
      <w:pPr>
        <w:rPr>
          <w:lang w:val="nl"/>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EA31D8" w14:paraId="20772539" w14:textId="77777777" w:rsidTr="00EF4C2E">
        <w:tc>
          <w:tcPr>
            <w:tcW w:w="5807" w:type="dxa"/>
            <w:shd w:val="clear" w:color="auto" w:fill="E7E6E6" w:themeFill="background2"/>
          </w:tcPr>
          <w:p w14:paraId="51D69DC6" w14:textId="1F4F7EE1" w:rsidR="00EA31D8" w:rsidRPr="00EA31D8" w:rsidRDefault="00EA31D8" w:rsidP="00EA31D8">
            <w:pPr>
              <w:rPr>
                <w:b/>
                <w:bCs/>
                <w:lang w:val="nl"/>
              </w:rPr>
            </w:pPr>
            <w:r>
              <w:rPr>
                <w:b/>
                <w:bCs/>
                <w:lang w:val="nl"/>
              </w:rPr>
              <w:t>Modeldocument tekst</w:t>
            </w:r>
          </w:p>
        </w:tc>
        <w:tc>
          <w:tcPr>
            <w:tcW w:w="6626" w:type="dxa"/>
            <w:shd w:val="clear" w:color="auto" w:fill="E7E6E6" w:themeFill="background2"/>
          </w:tcPr>
          <w:p w14:paraId="316F936A" w14:textId="58F6ADF6" w:rsidR="00EA31D8" w:rsidRPr="00EA31D8" w:rsidRDefault="00EA31D8" w:rsidP="00EA31D8">
            <w:pPr>
              <w:rPr>
                <w:b/>
                <w:bCs/>
                <w:lang w:val="nl"/>
              </w:rPr>
            </w:pPr>
            <w:r>
              <w:rPr>
                <w:b/>
                <w:bCs/>
                <w:lang w:val="nl"/>
              </w:rPr>
              <w:t>Toelichting</w:t>
            </w:r>
          </w:p>
        </w:tc>
      </w:tr>
      <w:tr w:rsidR="00EA31D8" w14:paraId="2CED4969" w14:textId="77777777" w:rsidTr="00EF4C2E">
        <w:tc>
          <w:tcPr>
            <w:tcW w:w="5807" w:type="dxa"/>
          </w:tcPr>
          <w:p w14:paraId="4CE7915F" w14:textId="77777777" w:rsidR="008153F9" w:rsidRPr="00390E7D" w:rsidRDefault="008153F9" w:rsidP="008153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800080"/>
                <w:sz w:val="20"/>
                <w:u w:val="single"/>
              </w:rPr>
            </w:pPr>
            <w:r w:rsidRPr="00390E7D">
              <w:rPr>
                <w:color w:val="800080"/>
                <w:sz w:val="20"/>
                <w:u w:val="single"/>
              </w:rPr>
              <w:t>Woonplaatskeuze</w:t>
            </w:r>
          </w:p>
          <w:p w14:paraId="0D98E137" w14:textId="65582377" w:rsidR="009113C0" w:rsidRPr="00BF7BD2" w:rsidRDefault="009113C0" w:rsidP="009113C0">
            <w:pPr>
              <w:spacing w:line="260" w:lineRule="atLeast"/>
              <w:rPr>
                <w:ins w:id="251" w:author="Awater, Eric" w:date="2020-07-10T11:23:00Z"/>
                <w:rFonts w:cs="Arial"/>
                <w:snapToGrid/>
                <w:color w:val="800080"/>
                <w:sz w:val="20"/>
              </w:rPr>
            </w:pPr>
            <w:ins w:id="252" w:author="Awater, Eric" w:date="2020-07-10T11:23:00Z">
              <w:r w:rsidRPr="00BF7BD2">
                <w:rPr>
                  <w:rFonts w:cs="Arial"/>
                  <w:snapToGrid/>
                  <w:color w:val="800080"/>
                  <w:sz w:val="20"/>
                </w:rPr>
                <w:t>Voor het uitvoeren van de rechten en verplichtingen uit deze akte kiest de hypotheekgever woonplaats op het kantoor van de bewaarder van deze akte. De geldverstrekker kiest woonplaats op het kantoor van Quion Hypotheekbegeleiding B.V., statutair gevestigd te Rotterdam, kantoorhoudende te 2909 VA Capelle aan den IJssel aan de Fascinatio Boulevard 1302 (postadres: Postbus 487, 3000 AL Rotterdam)</w:t>
              </w:r>
            </w:ins>
          </w:p>
          <w:p w14:paraId="15DBBBC6" w14:textId="4CAC6B30" w:rsidR="00EA31D8" w:rsidRDefault="008153F9" w:rsidP="008153F9">
            <w:pPr>
              <w:tabs>
                <w:tab w:val="left" w:pos="-1440"/>
                <w:tab w:val="left" w:pos="-720"/>
                <w:tab w:val="left" w:pos="0"/>
              </w:tabs>
              <w:suppressAutoHyphens/>
              <w:rPr>
                <w:lang w:val="nl"/>
              </w:rPr>
            </w:pPr>
            <w:del w:id="253" w:author="Awater, Eric" w:date="2020-07-10T11:23:00Z">
              <w:r w:rsidRPr="00390E7D" w:rsidDel="009113C0">
                <w:rPr>
                  <w:color w:val="800080"/>
                  <w:sz w:val="20"/>
                </w:rPr>
                <w:delText xml:space="preserve">Voor het uitvoeren van de rechten en verplichtingen uit deze akte kiest de hypotheekgever woonplaats op het kantoor van de bewaarder van deze akte. </w:delText>
              </w:r>
              <w:r w:rsidRPr="00390E7D" w:rsidDel="009113C0">
                <w:rPr>
                  <w:snapToGrid/>
                  <w:color w:val="800080"/>
                  <w:sz w:val="20"/>
                </w:rPr>
                <w:delText>De geldverstrekker kiest woonplaats op het kantoor van</w:delText>
              </w:r>
              <w:r w:rsidRPr="00C17F98" w:rsidDel="009113C0">
                <w:rPr>
                  <w:snapToGrid/>
                  <w:sz w:val="20"/>
                </w:rPr>
                <w:delText xml:space="preserve"> </w:delText>
              </w:r>
              <w:r w:rsidRPr="001B4F7F" w:rsidDel="009113C0">
                <w:rPr>
                  <w:rFonts w:cs="Arial"/>
                  <w:color w:val="FF0000"/>
                  <w:sz w:val="20"/>
                  <w:highlight w:val="yellow"/>
                </w:rPr>
                <w:delText>TEKSTBLOK RECHTSPERSOON</w:delText>
              </w:r>
              <w:r w:rsidDel="009113C0">
                <w:rPr>
                  <w:rFonts w:cs="Arial"/>
                  <w:color w:val="800080"/>
                  <w:sz w:val="20"/>
                </w:rPr>
                <w:delText xml:space="preserve"> </w:delText>
              </w:r>
            </w:del>
          </w:p>
        </w:tc>
        <w:tc>
          <w:tcPr>
            <w:tcW w:w="6626" w:type="dxa"/>
          </w:tcPr>
          <w:p w14:paraId="5E8D6F17" w14:textId="77777777" w:rsidR="008153F9" w:rsidRDefault="008153F9" w:rsidP="008153F9">
            <w:pPr>
              <w:spacing w:before="72" w:line="240" w:lineRule="auto"/>
              <w:rPr>
                <w:szCs w:val="18"/>
              </w:rPr>
            </w:pPr>
            <w:r w:rsidRPr="00DB7FA4">
              <w:rPr>
                <w:szCs w:val="18"/>
              </w:rPr>
              <w:t xml:space="preserve">Optionele tekst. </w:t>
            </w:r>
          </w:p>
          <w:p w14:paraId="6BFF07E0" w14:textId="08124F14" w:rsidR="008153F9" w:rsidRDefault="008153F9" w:rsidP="008153F9">
            <w:pPr>
              <w:spacing w:before="72" w:line="240" w:lineRule="auto"/>
              <w:rPr>
                <w:ins w:id="254" w:author="Awater, Eric" w:date="2020-07-10T11:28:00Z"/>
                <w:szCs w:val="18"/>
              </w:rPr>
            </w:pPr>
            <w:r w:rsidRPr="00FA5F0B">
              <w:rPr>
                <w:szCs w:val="18"/>
              </w:rPr>
              <w:t>Deze paragraaf is verplicht als één van de personen uit één van de partijen een buitenlands adres heeft. (Het modeldocument dwingt dit niet af.)</w:t>
            </w:r>
          </w:p>
          <w:p w14:paraId="2B755611" w14:textId="77777777" w:rsidR="009113C0" w:rsidRDefault="009113C0" w:rsidP="009113C0">
            <w:pPr>
              <w:spacing w:before="72" w:line="240" w:lineRule="auto"/>
              <w:rPr>
                <w:ins w:id="255" w:author="Awater, Eric" w:date="2020-07-10T11:28:00Z"/>
                <w:szCs w:val="18"/>
              </w:rPr>
            </w:pPr>
            <w:ins w:id="256" w:author="Awater, Eric" w:date="2020-07-10T11:28:00Z">
              <w:r>
                <w:rPr>
                  <w:szCs w:val="18"/>
                </w:rPr>
                <w:t>Wanneer deze tekst getoond wordt dan wordt deze afgesloten met een punt ‘.’.</w:t>
              </w:r>
            </w:ins>
          </w:p>
          <w:p w14:paraId="41705974" w14:textId="77777777" w:rsidR="009113C0" w:rsidRDefault="009113C0" w:rsidP="008153F9">
            <w:pPr>
              <w:spacing w:before="72" w:line="240" w:lineRule="auto"/>
              <w:rPr>
                <w:szCs w:val="18"/>
              </w:rPr>
            </w:pPr>
          </w:p>
          <w:p w14:paraId="0B5A129B" w14:textId="0C82FB55" w:rsidR="008153F9" w:rsidDel="009113C0" w:rsidRDefault="008153F9" w:rsidP="008153F9">
            <w:pPr>
              <w:spacing w:before="72" w:line="240" w:lineRule="auto"/>
              <w:rPr>
                <w:del w:id="257" w:author="Awater, Eric" w:date="2020-07-10T11:26:00Z"/>
                <w:szCs w:val="18"/>
              </w:rPr>
            </w:pPr>
            <w:del w:id="258" w:author="Awater, Eric" w:date="2020-07-10T11:26:00Z">
              <w:r w:rsidDel="009113C0">
                <w:rPr>
                  <w:szCs w:val="18"/>
                </w:rPr>
                <w:delText>De rechtspersoon wordt overgenomen zoals eerder in de comparitie is opgenomen.</w:delText>
              </w:r>
            </w:del>
          </w:p>
          <w:p w14:paraId="5618ADB5" w14:textId="0523661A" w:rsidR="008153F9" w:rsidRDefault="008153F9" w:rsidP="008153F9">
            <w:pPr>
              <w:spacing w:before="72" w:line="240" w:lineRule="auto"/>
              <w:rPr>
                <w:szCs w:val="18"/>
              </w:rPr>
            </w:pPr>
          </w:p>
          <w:p w14:paraId="3FB1CB72" w14:textId="173E16C6" w:rsidR="008153F9" w:rsidRPr="00DB7FA4" w:rsidRDefault="008153F9" w:rsidP="008153F9">
            <w:pPr>
              <w:keepNext/>
              <w:rPr>
                <w:szCs w:val="18"/>
                <w:u w:val="single"/>
              </w:rPr>
            </w:pPr>
            <w:r w:rsidRPr="00DB7FA4">
              <w:rPr>
                <w:szCs w:val="18"/>
                <w:u w:val="single"/>
              </w:rPr>
              <w:t>Mappin</w:t>
            </w:r>
            <w:r>
              <w:rPr>
                <w:szCs w:val="18"/>
                <w:u w:val="single"/>
              </w:rPr>
              <w:t xml:space="preserve"> tonen tekst </w:t>
            </w:r>
            <w:r w:rsidRPr="00DB7FA4">
              <w:rPr>
                <w:szCs w:val="18"/>
                <w:u w:val="single"/>
              </w:rPr>
              <w:t>:</w:t>
            </w:r>
          </w:p>
          <w:p w14:paraId="22D6AC62" w14:textId="77777777" w:rsidR="008153F9" w:rsidRPr="008153F9" w:rsidRDefault="008153F9" w:rsidP="008153F9">
            <w:pPr>
              <w:keepNext/>
              <w:spacing w:line="240" w:lineRule="auto"/>
              <w:rPr>
                <w:szCs w:val="18"/>
              </w:rPr>
            </w:pPr>
            <w:r w:rsidRPr="008153F9">
              <w:rPr>
                <w:szCs w:val="18"/>
              </w:rPr>
              <w:t>//IMKAD_AangebodenStuk/tia_TekstKeuze</w:t>
            </w:r>
          </w:p>
          <w:p w14:paraId="209FE885" w14:textId="77777777" w:rsidR="008153F9" w:rsidRPr="008153F9" w:rsidRDefault="008153F9" w:rsidP="008153F9">
            <w:pPr>
              <w:keepNext/>
              <w:spacing w:line="240" w:lineRule="auto"/>
              <w:ind w:left="227"/>
              <w:rPr>
                <w:szCs w:val="18"/>
              </w:rPr>
            </w:pPr>
            <w:r w:rsidRPr="008153F9">
              <w:rPr>
                <w:szCs w:val="18"/>
              </w:rPr>
              <w:t>./tagNaam(‘k_Woonplaatskeuze’)</w:t>
            </w:r>
          </w:p>
          <w:p w14:paraId="5C1B1468" w14:textId="7ACDDBE3" w:rsidR="009113C0" w:rsidRPr="00BF7BD2" w:rsidRDefault="008153F9" w:rsidP="009113C0">
            <w:pPr>
              <w:spacing w:line="260" w:lineRule="atLeast"/>
              <w:rPr>
                <w:ins w:id="259" w:author="Awater, Eric" w:date="2020-07-10T11:23:00Z"/>
                <w:rFonts w:cs="Arial"/>
                <w:snapToGrid/>
                <w:color w:val="800080"/>
                <w:sz w:val="20"/>
              </w:rPr>
            </w:pPr>
            <w:r w:rsidRPr="008153F9">
              <w:rPr>
                <w:szCs w:val="18"/>
              </w:rPr>
              <w:t>./tekst(‘</w:t>
            </w:r>
            <w:ins w:id="260" w:author="Awater, Eric" w:date="2020-07-10T11:23:00Z">
              <w:r w:rsidR="009113C0" w:rsidRPr="00BF7BD2">
                <w:rPr>
                  <w:rFonts w:cs="Arial"/>
                  <w:snapToGrid/>
                  <w:color w:val="800080"/>
                  <w:sz w:val="20"/>
                </w:rPr>
                <w:t>Voor het uitvoeren van de rechten en verplichtingen uit deze akte kiest de hypotheekgever woonplaats op het kantoor van de bewaarder van deze akte. De geldverstrekker kiest woonplaats op het kantoor van Quion Hypotheekbegeleiding B.V., statutair gevestigd te Rotterdam, kantoorhoudende te 2909 VA Capelle aan den IJssel aan de Fascinatio Boulevard 1302 (postadres: Postbus 487, 3000 AL Rotterdam)</w:t>
              </w:r>
            </w:ins>
            <w:ins w:id="261" w:author="Awater, Eric" w:date="2020-07-10T11:25:00Z">
              <w:r w:rsidR="009113C0">
                <w:rPr>
                  <w:rFonts w:cs="Arial"/>
                  <w:snapToGrid/>
                  <w:color w:val="800080"/>
                  <w:sz w:val="20"/>
                </w:rPr>
                <w:t>’</w:t>
              </w:r>
            </w:ins>
          </w:p>
          <w:p w14:paraId="31A803A5" w14:textId="15EABA97" w:rsidR="008153F9" w:rsidRPr="008153F9" w:rsidRDefault="008153F9" w:rsidP="008153F9">
            <w:pPr>
              <w:keepNext/>
              <w:autoSpaceDE w:val="0"/>
              <w:autoSpaceDN w:val="0"/>
              <w:adjustRightInd w:val="0"/>
              <w:spacing w:line="240" w:lineRule="auto"/>
              <w:ind w:left="227"/>
              <w:rPr>
                <w:rFonts w:cs="Arial"/>
                <w:szCs w:val="18"/>
              </w:rPr>
            </w:pPr>
            <w:del w:id="262" w:author="Awater, Eric" w:date="2020-07-10T11:23:00Z">
              <w:r w:rsidRPr="008153F9" w:rsidDel="009113C0">
                <w:rPr>
                  <w:szCs w:val="18"/>
                </w:rPr>
                <w:delText>true’= tekst wordt getoond of ‘false’ tekst wordt niet getoond</w:delText>
              </w:r>
            </w:del>
            <w:r w:rsidRPr="008153F9">
              <w:rPr>
                <w:szCs w:val="18"/>
              </w:rPr>
              <w:t>)</w:t>
            </w:r>
          </w:p>
          <w:p w14:paraId="3A10A99F" w14:textId="279548EA" w:rsidR="008153F9" w:rsidRDefault="008153F9" w:rsidP="008153F9">
            <w:pPr>
              <w:spacing w:before="72" w:line="240" w:lineRule="auto"/>
              <w:rPr>
                <w:szCs w:val="18"/>
              </w:rPr>
            </w:pPr>
          </w:p>
          <w:p w14:paraId="251AFE2B" w14:textId="2912BE8D" w:rsidR="008153F9" w:rsidRPr="008153F9" w:rsidDel="009113C0" w:rsidRDefault="008153F9" w:rsidP="008153F9">
            <w:pPr>
              <w:spacing w:before="72" w:line="240" w:lineRule="auto"/>
              <w:rPr>
                <w:del w:id="263" w:author="Awater, Eric" w:date="2020-07-10T11:26:00Z"/>
                <w:szCs w:val="18"/>
                <w:u w:val="single"/>
              </w:rPr>
            </w:pPr>
            <w:del w:id="264" w:author="Awater, Eric" w:date="2020-07-10T11:26:00Z">
              <w:r w:rsidRPr="008153F9" w:rsidDel="009113C0">
                <w:rPr>
                  <w:szCs w:val="18"/>
                  <w:u w:val="single"/>
                </w:rPr>
                <w:delText>Mapping tonen rechtspersoon (</w:delText>
              </w:r>
              <w:r w:rsidR="00492097" w:rsidDel="009113C0">
                <w:rPr>
                  <w:szCs w:val="18"/>
                  <w:u w:val="single"/>
                </w:rPr>
                <w:delText>overnemen</w:delText>
              </w:r>
              <w:r w:rsidRPr="008153F9" w:rsidDel="009113C0">
                <w:rPr>
                  <w:szCs w:val="18"/>
                  <w:u w:val="single"/>
                </w:rPr>
                <w:delText xml:space="preserve"> vanuit de comparitie):</w:delText>
              </w:r>
            </w:del>
          </w:p>
          <w:p w14:paraId="7DE9457F" w14:textId="57988C26" w:rsidR="008153F9" w:rsidDel="009113C0" w:rsidRDefault="008153F9" w:rsidP="008153F9">
            <w:pPr>
              <w:spacing w:line="240" w:lineRule="auto"/>
              <w:rPr>
                <w:del w:id="265" w:author="Awater, Eric" w:date="2020-07-10T11:26:00Z"/>
                <w:szCs w:val="18"/>
              </w:rPr>
            </w:pPr>
            <w:del w:id="266" w:author="Awater, Eric" w:date="2020-07-10T11:26:00Z">
              <w:r w:rsidRPr="00AA1088" w:rsidDel="009113C0">
                <w:rPr>
                  <w:szCs w:val="18"/>
                </w:rPr>
                <w:delText>//IMKAD_Persoon/tia_Gegevens/NHR_Rechtspersoon</w:delText>
              </w:r>
            </w:del>
          </w:p>
          <w:p w14:paraId="791C2673" w14:textId="0F5D6BCF" w:rsidR="008153F9" w:rsidDel="009113C0" w:rsidRDefault="008153F9" w:rsidP="008153F9">
            <w:pPr>
              <w:spacing w:line="240" w:lineRule="auto"/>
              <w:rPr>
                <w:del w:id="267" w:author="Awater, Eric" w:date="2020-07-10T11:26:00Z"/>
                <w:szCs w:val="18"/>
              </w:rPr>
            </w:pPr>
            <w:del w:id="268" w:author="Awater, Eric" w:date="2020-07-10T11:26:00Z">
              <w:r w:rsidDel="009113C0">
                <w:rPr>
                  <w:szCs w:val="18"/>
                </w:rPr>
                <w:delText>-zie voor overige mapping het desbetreffende tekstblok</w:delText>
              </w:r>
            </w:del>
          </w:p>
          <w:p w14:paraId="29BF5A05" w14:textId="77777777" w:rsidR="00EA31D8" w:rsidRDefault="00EA31D8">
            <w:pPr>
              <w:spacing w:line="240" w:lineRule="auto"/>
              <w:rPr>
                <w:lang w:val="nl"/>
              </w:rPr>
              <w:pPrChange w:id="269" w:author="Awater, Eric" w:date="2020-07-10T11:26:00Z">
                <w:pPr/>
              </w:pPrChange>
            </w:pPr>
          </w:p>
        </w:tc>
      </w:tr>
      <w:tr w:rsidR="008153F9" w14:paraId="6984CE17" w14:textId="77777777" w:rsidTr="00EF4C2E">
        <w:tc>
          <w:tcPr>
            <w:tcW w:w="5807" w:type="dxa"/>
          </w:tcPr>
          <w:p w14:paraId="74D08E5E" w14:textId="04B56406" w:rsidR="008153F9" w:rsidDel="009113C0" w:rsidRDefault="008153F9" w:rsidP="008153F9">
            <w:pPr>
              <w:tabs>
                <w:tab w:val="left" w:pos="-1440"/>
                <w:tab w:val="left" w:pos="-720"/>
                <w:tab w:val="left" w:pos="0"/>
              </w:tabs>
              <w:suppressAutoHyphens/>
              <w:rPr>
                <w:del w:id="270" w:author="Awater, Eric" w:date="2020-07-10T11:26:00Z"/>
                <w:rFonts w:cs="Arial"/>
                <w:color w:val="FF0000"/>
                <w:sz w:val="20"/>
              </w:rPr>
            </w:pPr>
            <w:del w:id="271" w:author="Awater, Eric" w:date="2020-07-10T11:26:00Z">
              <w:r w:rsidRPr="001B4F7F" w:rsidDel="009113C0">
                <w:rPr>
                  <w:rFonts w:cs="Arial"/>
                  <w:color w:val="800080"/>
                  <w:sz w:val="20"/>
                </w:rPr>
                <w:delText>(</w:delText>
              </w:r>
              <w:r w:rsidDel="009113C0">
                <w:rPr>
                  <w:rFonts w:cs="Arial"/>
                  <w:color w:val="800080"/>
                  <w:sz w:val="20"/>
                </w:rPr>
                <w:delText>postadres</w:delText>
              </w:r>
              <w:r w:rsidRPr="001B4F7F" w:rsidDel="009113C0">
                <w:rPr>
                  <w:rFonts w:cs="Arial"/>
                  <w:color w:val="800080"/>
                  <w:sz w:val="20"/>
                </w:rPr>
                <w:delText xml:space="preserve">: </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3366FF"/>
                  <w:sz w:val="20"/>
                </w:rPr>
                <w:delText>label</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3366FF"/>
                  <w:sz w:val="20"/>
                </w:rPr>
                <w:delText xml:space="preserve">, </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3366FF"/>
                  <w:sz w:val="20"/>
                </w:rPr>
                <w:delText>afdeling</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3366FF"/>
                  <w:sz w:val="20"/>
                </w:rPr>
                <w:delText xml:space="preserve">, </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sz w:val="20"/>
                </w:rPr>
                <w:delText>postcode</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D86D69" w:rsidDel="009113C0">
                <w:rPr>
                  <w:rFonts w:cs="Arial"/>
                  <w:color w:val="7030A0"/>
                  <w:sz w:val="20"/>
                </w:rPr>
                <w:delText xml:space="preserve"> </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sz w:val="20"/>
                </w:rPr>
                <w:delText>plaats</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3366FF"/>
                  <w:sz w:val="20"/>
                </w:rPr>
                <w:delText>,</w:delText>
              </w:r>
              <w:r w:rsidRPr="001B4F7F" w:rsidDel="009113C0">
                <w:rPr>
                  <w:rFonts w:cs="Arial"/>
                  <w:color w:val="800080"/>
                  <w:sz w:val="20"/>
                </w:rPr>
                <w:delText xml:space="preserve"> </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sz w:val="20"/>
                </w:rPr>
                <w:delText>straatnaam</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800080"/>
                  <w:sz w:val="20"/>
                </w:rPr>
                <w:delText xml:space="preserve"> </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sz w:val="20"/>
                </w:rPr>
                <w:delText>huisnummer</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800080"/>
                  <w:sz w:val="20"/>
                </w:rPr>
                <w:delText xml:space="preserve"> </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3366FF"/>
                  <w:sz w:val="20"/>
                </w:rPr>
                <w:delText>letter</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800080"/>
                  <w:sz w:val="20"/>
                </w:rPr>
                <w:delText xml:space="preserve"> </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3366FF"/>
                  <w:sz w:val="20"/>
                </w:rPr>
                <w:delText>toevoeging</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800080"/>
                  <w:sz w:val="20"/>
                </w:rPr>
                <w:delText>/</w:delText>
              </w:r>
              <w:r w:rsidRPr="00AA5A06" w:rsidDel="009113C0">
                <w:rPr>
                  <w:rFonts w:cs="Arial"/>
                  <w:color w:val="800080"/>
                  <w:sz w:val="20"/>
                </w:rPr>
                <w:delText>po</w:delText>
              </w:r>
              <w:r w:rsidRPr="0078714C" w:rsidDel="009113C0">
                <w:rPr>
                  <w:rFonts w:cs="Arial"/>
                  <w:color w:val="800080"/>
                  <w:sz w:val="20"/>
                </w:rPr>
                <w:delText>stb</w:delText>
              </w:r>
              <w:r w:rsidRPr="00AA5A06" w:rsidDel="009113C0">
                <w:rPr>
                  <w:rFonts w:cs="Arial"/>
                  <w:color w:val="800080"/>
                  <w:sz w:val="20"/>
                </w:rPr>
                <w:delText>us</w:delText>
              </w:r>
              <w:r w:rsidRPr="001B4F7F" w:rsidDel="009113C0">
                <w:rPr>
                  <w:rFonts w:cs="Arial"/>
                  <w:color w:val="800080"/>
                  <w:sz w:val="20"/>
                </w:rPr>
                <w:delText xml:space="preserve"> </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sz w:val="20"/>
                </w:rPr>
                <w:lastRenderedPageBreak/>
                <w:delText>postbusnummer</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78714C" w:rsidDel="009113C0">
                <w:rPr>
                  <w:rFonts w:cs="Arial"/>
                  <w:color w:val="800080"/>
                  <w:sz w:val="20"/>
                </w:rPr>
                <w:delText>,</w:delText>
              </w:r>
              <w:r w:rsidRPr="001B4F7F" w:rsidDel="009113C0">
                <w:rPr>
                  <w:rFonts w:cs="Arial"/>
                  <w:color w:val="800080"/>
                  <w:sz w:val="20"/>
                </w:rPr>
                <w:delText xml:space="preserve"> </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sz w:val="20"/>
                </w:rPr>
                <w:delText>postcode</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Del="009113C0">
                <w:rPr>
                  <w:rFonts w:cs="Arial"/>
                  <w:sz w:val="20"/>
                </w:rPr>
                <w:delText xml:space="preserve"> </w:delText>
              </w:r>
              <w:r w:rsidRPr="001B4F7F" w:rsidDel="009113C0">
                <w:rPr>
                  <w:rFonts w:cs="Arial"/>
                  <w:sz w:val="20"/>
                </w:rPr>
                <w:delText>plaats</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800080"/>
                  <w:sz w:val="20"/>
                </w:rPr>
                <w:delText>/</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3366FF"/>
                  <w:sz w:val="20"/>
                </w:rPr>
                <w:delText>regio</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800080"/>
                  <w:sz w:val="20"/>
                </w:rPr>
                <w:delText xml:space="preserve"> </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sz w:val="20"/>
                </w:rPr>
                <w:delText>plaats</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3366FF"/>
                  <w:sz w:val="20"/>
                </w:rPr>
                <w:delText>,</w:delText>
              </w:r>
              <w:r w:rsidRPr="001B4F7F" w:rsidDel="009113C0">
                <w:rPr>
                  <w:rFonts w:cs="Arial"/>
                  <w:color w:val="800080"/>
                  <w:sz w:val="20"/>
                </w:rPr>
                <w:delText xml:space="preserve"> </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sz w:val="20"/>
                </w:rPr>
                <w:delText>straat</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800080"/>
                  <w:sz w:val="20"/>
                </w:rPr>
                <w:delText xml:space="preserve"> </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sz w:val="20"/>
                </w:rPr>
                <w:delText>land</w:delText>
              </w:r>
              <w:r w:rsidRPr="001B4F7F" w:rsidDel="009113C0">
                <w:rPr>
                  <w:rFonts w:cs="Arial"/>
                  <w:sz w:val="20"/>
                </w:rPr>
                <w:fldChar w:fldCharType="begin"/>
              </w:r>
              <w:r w:rsidRPr="001B4F7F" w:rsidDel="009113C0">
                <w:rPr>
                  <w:rFonts w:cs="Arial"/>
                  <w:sz w:val="20"/>
                </w:rPr>
                <w:delInstrText>MacroButton Nomacro §</w:delInstrText>
              </w:r>
              <w:r w:rsidRPr="001B4F7F" w:rsidDel="009113C0">
                <w:rPr>
                  <w:rFonts w:cs="Arial"/>
                  <w:sz w:val="20"/>
                </w:rPr>
                <w:fldChar w:fldCharType="end"/>
              </w:r>
              <w:r w:rsidRPr="001B4F7F" w:rsidDel="009113C0">
                <w:rPr>
                  <w:rFonts w:cs="Arial"/>
                  <w:color w:val="800080"/>
                  <w:sz w:val="20"/>
                </w:rPr>
                <w:delText>)</w:delText>
              </w:r>
              <w:r w:rsidDel="009113C0">
                <w:rPr>
                  <w:rFonts w:cs="Arial"/>
                  <w:color w:val="FF0000"/>
                  <w:sz w:val="20"/>
                </w:rPr>
                <w:delText>.</w:delText>
              </w:r>
            </w:del>
          </w:p>
          <w:p w14:paraId="27745ACB" w14:textId="77777777" w:rsidR="008153F9" w:rsidRPr="00390E7D" w:rsidRDefault="008153F9">
            <w:pPr>
              <w:tabs>
                <w:tab w:val="left" w:pos="-1440"/>
                <w:tab w:val="left" w:pos="-720"/>
                <w:tab w:val="left" w:pos="0"/>
              </w:tabs>
              <w:suppressAutoHyphens/>
              <w:rPr>
                <w:color w:val="800080"/>
                <w:sz w:val="20"/>
                <w:u w:val="single"/>
              </w:rPr>
              <w:pPrChange w:id="272" w:author="Awater, Eric" w:date="2020-07-10T11:26:00Z">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pPr>
              </w:pPrChange>
            </w:pPr>
          </w:p>
        </w:tc>
        <w:tc>
          <w:tcPr>
            <w:tcW w:w="6626" w:type="dxa"/>
          </w:tcPr>
          <w:p w14:paraId="62FDF921" w14:textId="4886C18D" w:rsidR="008153F9" w:rsidDel="009113C0" w:rsidRDefault="008153F9" w:rsidP="008153F9">
            <w:pPr>
              <w:spacing w:line="240" w:lineRule="auto"/>
              <w:rPr>
                <w:del w:id="273" w:author="Awater, Eric" w:date="2020-07-10T11:26:00Z"/>
                <w:lang w:val="nl"/>
              </w:rPr>
            </w:pPr>
            <w:del w:id="274" w:author="Awater, Eric" w:date="2020-07-10T11:26:00Z">
              <w:r w:rsidDel="009113C0">
                <w:rPr>
                  <w:lang w:val="nl"/>
                </w:rPr>
                <w:lastRenderedPageBreak/>
                <w:delText xml:space="preserve">Optionele tekst binnen de woonplaatskeuze. </w:delText>
              </w:r>
            </w:del>
          </w:p>
          <w:p w14:paraId="62426CF8" w14:textId="54C15B16" w:rsidR="008153F9" w:rsidDel="009113C0" w:rsidRDefault="008153F9" w:rsidP="008153F9">
            <w:pPr>
              <w:spacing w:line="240" w:lineRule="auto"/>
              <w:rPr>
                <w:del w:id="275" w:author="Awater, Eric" w:date="2020-07-10T11:26:00Z"/>
                <w:lang w:val="nl"/>
              </w:rPr>
            </w:pPr>
            <w:del w:id="276" w:author="Awater, Eric" w:date="2020-07-10T11:26:00Z">
              <w:r w:rsidDel="009113C0">
                <w:rPr>
                  <w:lang w:val="nl"/>
                </w:rPr>
                <w:delText>Deze tekst wordt getoond als eerder in de comparitie het postadres ook is opgenomen.</w:delText>
              </w:r>
            </w:del>
          </w:p>
          <w:p w14:paraId="02D9980D" w14:textId="18D02BD8" w:rsidR="00D97210" w:rsidDel="009113C0" w:rsidRDefault="00D97210" w:rsidP="008153F9">
            <w:pPr>
              <w:spacing w:line="240" w:lineRule="auto"/>
              <w:rPr>
                <w:del w:id="277" w:author="Awater, Eric" w:date="2020-07-10T11:26:00Z"/>
                <w:lang w:val="nl"/>
              </w:rPr>
            </w:pPr>
          </w:p>
          <w:p w14:paraId="2D880E45" w14:textId="094C2F51" w:rsidR="00D97210" w:rsidDel="009113C0" w:rsidRDefault="00D97210" w:rsidP="008153F9">
            <w:pPr>
              <w:spacing w:line="240" w:lineRule="auto"/>
              <w:rPr>
                <w:del w:id="278" w:author="Awater, Eric" w:date="2020-07-10T11:26:00Z"/>
                <w:u w:val="single"/>
                <w:lang w:val="nl"/>
              </w:rPr>
            </w:pPr>
            <w:del w:id="279" w:author="Awater, Eric" w:date="2020-07-10T11:26:00Z">
              <w:r w:rsidDel="009113C0">
                <w:rPr>
                  <w:u w:val="single"/>
                  <w:lang w:val="nl"/>
                </w:rPr>
                <w:delText>Mapping posadres (</w:delText>
              </w:r>
              <w:r w:rsidR="00492097" w:rsidDel="009113C0">
                <w:rPr>
                  <w:u w:val="single"/>
                  <w:lang w:val="nl"/>
                </w:rPr>
                <w:delText>overnemen</w:delText>
              </w:r>
              <w:r w:rsidDel="009113C0">
                <w:rPr>
                  <w:u w:val="single"/>
                  <w:lang w:val="nl"/>
                </w:rPr>
                <w:delText xml:space="preserve"> vanuit de comparitie):</w:delText>
              </w:r>
            </w:del>
          </w:p>
          <w:p w14:paraId="6B7F3533" w14:textId="77777777" w:rsidR="00D97210" w:rsidRDefault="00D97210" w:rsidP="008153F9">
            <w:pPr>
              <w:spacing w:line="240" w:lineRule="auto"/>
              <w:rPr>
                <w:u w:val="single"/>
                <w:lang w:val="nl"/>
              </w:rPr>
            </w:pPr>
          </w:p>
          <w:p w14:paraId="2AB4BA84" w14:textId="249E21F5" w:rsidR="00D97210" w:rsidRPr="00D97210" w:rsidDel="009113C0" w:rsidRDefault="00D97210" w:rsidP="00D97210">
            <w:pPr>
              <w:pStyle w:val="streepje"/>
              <w:numPr>
                <w:ilvl w:val="0"/>
                <w:numId w:val="0"/>
              </w:numPr>
              <w:spacing w:line="240" w:lineRule="auto"/>
              <w:ind w:left="284" w:hanging="284"/>
              <w:rPr>
                <w:del w:id="280" w:author="Awater, Eric" w:date="2020-07-10T11:26:00Z"/>
                <w:szCs w:val="18"/>
                <w:u w:val="single"/>
                <w:lang w:val="nl-NL"/>
              </w:rPr>
            </w:pPr>
            <w:del w:id="281" w:author="Awater, Eric" w:date="2020-07-10T11:26:00Z">
              <w:r w:rsidRPr="00D97210" w:rsidDel="009113C0">
                <w:rPr>
                  <w:szCs w:val="18"/>
                  <w:u w:val="single"/>
                  <w:lang w:val="nl-NL"/>
                </w:rPr>
                <w:delText>Mapping:</w:delText>
              </w:r>
            </w:del>
          </w:p>
          <w:p w14:paraId="72641DD6" w14:textId="74C8AC80" w:rsidR="00D97210" w:rsidRPr="00D97210" w:rsidDel="009113C0" w:rsidRDefault="00D97210" w:rsidP="00D97210">
            <w:pPr>
              <w:pStyle w:val="streepje"/>
              <w:numPr>
                <w:ilvl w:val="0"/>
                <w:numId w:val="0"/>
              </w:numPr>
              <w:spacing w:line="240" w:lineRule="auto"/>
              <w:rPr>
                <w:del w:id="282" w:author="Awater, Eric" w:date="2020-07-10T11:26:00Z"/>
                <w:szCs w:val="18"/>
                <w:lang w:val="nl-NL"/>
              </w:rPr>
            </w:pPr>
            <w:del w:id="283" w:author="Awater, Eric" w:date="2020-07-10T11:26:00Z">
              <w:r w:rsidRPr="00D97210" w:rsidDel="009113C0">
                <w:rPr>
                  <w:szCs w:val="18"/>
                  <w:lang w:val="nl-NL"/>
                </w:rPr>
                <w:delText>//IMKAD_Persoon/IMKAD_PostlocatiePersoon/</w:delText>
              </w:r>
            </w:del>
          </w:p>
          <w:p w14:paraId="05D98A50" w14:textId="67F59B9F" w:rsidR="00D97210" w:rsidRPr="00D97210" w:rsidDel="009113C0" w:rsidRDefault="00D97210" w:rsidP="00D97210">
            <w:pPr>
              <w:pStyle w:val="streepje"/>
              <w:numPr>
                <w:ilvl w:val="0"/>
                <w:numId w:val="0"/>
              </w:numPr>
              <w:spacing w:line="240" w:lineRule="auto"/>
              <w:ind w:left="227"/>
              <w:rPr>
                <w:del w:id="284" w:author="Awater, Eric" w:date="2020-07-10T11:26:00Z"/>
                <w:szCs w:val="18"/>
                <w:lang w:val="nl-NL"/>
              </w:rPr>
            </w:pPr>
            <w:del w:id="285" w:author="Awater, Eric" w:date="2020-07-10T11:26:00Z">
              <w:r w:rsidRPr="00D97210" w:rsidDel="009113C0">
                <w:rPr>
                  <w:szCs w:val="18"/>
                  <w:lang w:val="nl-NL"/>
                </w:rPr>
                <w:tab/>
                <w:delText>./label</w:delText>
              </w:r>
            </w:del>
          </w:p>
          <w:p w14:paraId="059BE460" w14:textId="49EA2E87" w:rsidR="00D97210" w:rsidRPr="00D97210" w:rsidDel="009113C0" w:rsidRDefault="00D97210" w:rsidP="00D97210">
            <w:pPr>
              <w:spacing w:line="240" w:lineRule="auto"/>
              <w:ind w:left="227"/>
              <w:rPr>
                <w:del w:id="286" w:author="Awater, Eric" w:date="2020-07-10T11:26:00Z"/>
                <w:szCs w:val="18"/>
              </w:rPr>
            </w:pPr>
            <w:del w:id="287" w:author="Awater, Eric" w:date="2020-07-10T11:26:00Z">
              <w:r w:rsidDel="009113C0">
                <w:rPr>
                  <w:szCs w:val="18"/>
                </w:rPr>
                <w:delText xml:space="preserve">    </w:delText>
              </w:r>
              <w:r w:rsidRPr="00D97210" w:rsidDel="009113C0">
                <w:rPr>
                  <w:szCs w:val="18"/>
                </w:rPr>
                <w:delText>./afdeling</w:delText>
              </w:r>
            </w:del>
          </w:p>
          <w:p w14:paraId="4894EB06" w14:textId="3807BF7F" w:rsidR="00D97210" w:rsidDel="009113C0" w:rsidRDefault="00D97210" w:rsidP="00D97210">
            <w:pPr>
              <w:pStyle w:val="streepje"/>
              <w:numPr>
                <w:ilvl w:val="0"/>
                <w:numId w:val="0"/>
              </w:numPr>
              <w:rPr>
                <w:del w:id="288" w:author="Awater, Eric" w:date="2020-07-10T11:26:00Z"/>
                <w:u w:val="single"/>
                <w:lang w:val="nl-NL"/>
              </w:rPr>
            </w:pPr>
          </w:p>
          <w:p w14:paraId="14092F35" w14:textId="66FD4B3C" w:rsidR="00D97210" w:rsidDel="009113C0" w:rsidRDefault="00D97210" w:rsidP="00D97210">
            <w:pPr>
              <w:pStyle w:val="streepje"/>
              <w:numPr>
                <w:ilvl w:val="0"/>
                <w:numId w:val="0"/>
              </w:numPr>
              <w:rPr>
                <w:del w:id="289" w:author="Awater, Eric" w:date="2020-07-10T11:26:00Z"/>
                <w:u w:val="single"/>
                <w:lang w:val="nl-NL"/>
              </w:rPr>
            </w:pPr>
            <w:del w:id="290" w:author="Awater, Eric" w:date="2020-07-10T11:26:00Z">
              <w:r w:rsidDel="009113C0">
                <w:rPr>
                  <w:u w:val="single"/>
                  <w:lang w:val="nl-NL"/>
                </w:rPr>
                <w:delText>Mapping binnenlandsadres:</w:delText>
              </w:r>
            </w:del>
          </w:p>
          <w:p w14:paraId="3F64B88E" w14:textId="03962D5F" w:rsidR="00D97210" w:rsidRPr="00D97210" w:rsidDel="009113C0" w:rsidRDefault="00D97210" w:rsidP="00D97210">
            <w:pPr>
              <w:pStyle w:val="streepje"/>
              <w:numPr>
                <w:ilvl w:val="0"/>
                <w:numId w:val="0"/>
              </w:numPr>
              <w:spacing w:line="240" w:lineRule="auto"/>
              <w:rPr>
                <w:del w:id="291" w:author="Awater, Eric" w:date="2020-07-10T11:26:00Z"/>
                <w:szCs w:val="18"/>
                <w:lang w:val="nl-NL"/>
              </w:rPr>
            </w:pPr>
            <w:del w:id="292" w:author="Awater, Eric" w:date="2020-07-10T11:26:00Z">
              <w:r w:rsidRPr="00D97210" w:rsidDel="009113C0">
                <w:rPr>
                  <w:szCs w:val="18"/>
                  <w:lang w:val="nl-NL"/>
                </w:rPr>
                <w:delText>//IMKAD_Persoon/IMKAD_PostlocatiePersoon/adres/binnenlandsAdres/</w:delText>
              </w:r>
            </w:del>
          </w:p>
          <w:p w14:paraId="1608F130" w14:textId="37279D1E" w:rsidR="00D97210" w:rsidRPr="00D97210" w:rsidDel="009113C0" w:rsidRDefault="00D97210" w:rsidP="00D97210">
            <w:pPr>
              <w:spacing w:line="240" w:lineRule="auto"/>
              <w:ind w:left="227"/>
              <w:rPr>
                <w:del w:id="293" w:author="Awater, Eric" w:date="2020-07-10T11:26:00Z"/>
                <w:szCs w:val="18"/>
              </w:rPr>
            </w:pPr>
            <w:del w:id="294" w:author="Awater, Eric" w:date="2020-07-10T11:26:00Z">
              <w:r w:rsidRPr="00D97210" w:rsidDel="009113C0">
                <w:rPr>
                  <w:szCs w:val="18"/>
                </w:rPr>
                <w:tab/>
                <w:delText>./BAG_NummerAanduiding/postcode</w:delText>
              </w:r>
            </w:del>
          </w:p>
          <w:p w14:paraId="70196A7E" w14:textId="4A7EC0B3" w:rsidR="00D97210" w:rsidRPr="00D97210" w:rsidDel="009113C0" w:rsidRDefault="00D97210" w:rsidP="00D97210">
            <w:pPr>
              <w:spacing w:line="240" w:lineRule="auto"/>
              <w:ind w:left="227"/>
              <w:rPr>
                <w:del w:id="295" w:author="Awater, Eric" w:date="2020-07-10T11:26:00Z"/>
                <w:szCs w:val="18"/>
              </w:rPr>
            </w:pPr>
            <w:del w:id="296" w:author="Awater, Eric" w:date="2020-07-10T11:26:00Z">
              <w:r w:rsidDel="009113C0">
                <w:rPr>
                  <w:sz w:val="16"/>
                  <w:szCs w:val="16"/>
                </w:rPr>
                <w:tab/>
              </w:r>
              <w:r w:rsidRPr="00D97210" w:rsidDel="009113C0">
                <w:rPr>
                  <w:szCs w:val="18"/>
                </w:rPr>
                <w:delText>./BAG_Woonplaats/woonplaatsnaam</w:delText>
              </w:r>
            </w:del>
          </w:p>
          <w:p w14:paraId="1A175C7C" w14:textId="2C2540AD" w:rsidR="00D97210" w:rsidRPr="00D97210" w:rsidDel="009113C0" w:rsidRDefault="00D97210" w:rsidP="00D97210">
            <w:pPr>
              <w:spacing w:line="240" w:lineRule="auto"/>
              <w:ind w:left="227"/>
              <w:rPr>
                <w:del w:id="297" w:author="Awater, Eric" w:date="2020-07-10T11:26:00Z"/>
                <w:szCs w:val="18"/>
              </w:rPr>
            </w:pPr>
            <w:del w:id="298" w:author="Awater, Eric" w:date="2020-07-10T11:26:00Z">
              <w:r w:rsidRPr="00D97210" w:rsidDel="009113C0">
                <w:rPr>
                  <w:szCs w:val="18"/>
                </w:rPr>
                <w:tab/>
                <w:delText>./BAG_OpenbareRuimte/openbareRuimteNaam</w:delText>
              </w:r>
            </w:del>
          </w:p>
          <w:p w14:paraId="0D43CC81" w14:textId="22A1E54D" w:rsidR="00D97210" w:rsidRPr="00D97210" w:rsidDel="009113C0" w:rsidRDefault="00D97210" w:rsidP="00D97210">
            <w:pPr>
              <w:spacing w:line="240" w:lineRule="auto"/>
              <w:ind w:left="227"/>
              <w:rPr>
                <w:del w:id="299" w:author="Awater, Eric" w:date="2020-07-10T11:26:00Z"/>
                <w:szCs w:val="18"/>
              </w:rPr>
            </w:pPr>
            <w:del w:id="300" w:author="Awater, Eric" w:date="2020-07-10T11:26:00Z">
              <w:r w:rsidRPr="00D97210" w:rsidDel="009113C0">
                <w:rPr>
                  <w:szCs w:val="18"/>
                </w:rPr>
                <w:tab/>
                <w:delText>./BAG_NummerAanduiding/huisnummer</w:delText>
              </w:r>
            </w:del>
          </w:p>
          <w:p w14:paraId="7D0920F7" w14:textId="2244141E" w:rsidR="00D97210" w:rsidRPr="00D97210" w:rsidDel="009113C0" w:rsidRDefault="00D97210" w:rsidP="00D97210">
            <w:pPr>
              <w:spacing w:line="240" w:lineRule="auto"/>
              <w:ind w:left="227"/>
              <w:rPr>
                <w:del w:id="301" w:author="Awater, Eric" w:date="2020-07-10T11:26:00Z"/>
                <w:szCs w:val="18"/>
              </w:rPr>
            </w:pPr>
            <w:del w:id="302" w:author="Awater, Eric" w:date="2020-07-10T11:26:00Z">
              <w:r w:rsidRPr="00D97210" w:rsidDel="009113C0">
                <w:rPr>
                  <w:szCs w:val="18"/>
                </w:rPr>
                <w:tab/>
                <w:delText>./BAG_NummerAanduiding/huisletter</w:delText>
              </w:r>
            </w:del>
          </w:p>
          <w:p w14:paraId="62429518" w14:textId="1E2A513B" w:rsidR="00D97210" w:rsidRPr="00D97210" w:rsidDel="009113C0" w:rsidRDefault="00D97210" w:rsidP="00D97210">
            <w:pPr>
              <w:pStyle w:val="streepje"/>
              <w:numPr>
                <w:ilvl w:val="0"/>
                <w:numId w:val="0"/>
              </w:numPr>
              <w:spacing w:line="240" w:lineRule="auto"/>
              <w:ind w:left="227"/>
              <w:rPr>
                <w:del w:id="303" w:author="Awater, Eric" w:date="2020-07-10T11:26:00Z"/>
                <w:szCs w:val="18"/>
                <w:u w:val="single"/>
                <w:lang w:val="nl-NL"/>
              </w:rPr>
            </w:pPr>
            <w:del w:id="304" w:author="Awater, Eric" w:date="2020-07-10T11:26:00Z">
              <w:r w:rsidRPr="00D97210" w:rsidDel="009113C0">
                <w:rPr>
                  <w:szCs w:val="18"/>
                  <w:lang w:val="nl-NL"/>
                </w:rPr>
                <w:tab/>
                <w:delText>./BAG_NummerAanduiding/huisnummertoevoeging</w:delText>
              </w:r>
              <w:r w:rsidRPr="00D97210" w:rsidDel="009113C0">
                <w:rPr>
                  <w:szCs w:val="18"/>
                  <w:u w:val="single"/>
                  <w:lang w:val="nl-NL"/>
                </w:rPr>
                <w:delText xml:space="preserve"> </w:delText>
              </w:r>
            </w:del>
          </w:p>
          <w:p w14:paraId="2F5EB32E" w14:textId="587AFA02" w:rsidR="00D97210" w:rsidDel="009113C0" w:rsidRDefault="00D97210" w:rsidP="00D97210">
            <w:pPr>
              <w:pStyle w:val="streepje"/>
              <w:numPr>
                <w:ilvl w:val="0"/>
                <w:numId w:val="0"/>
              </w:numPr>
              <w:rPr>
                <w:del w:id="305" w:author="Awater, Eric" w:date="2020-07-10T11:26:00Z"/>
                <w:u w:val="single"/>
                <w:lang w:val="nl-NL"/>
              </w:rPr>
            </w:pPr>
          </w:p>
          <w:p w14:paraId="5F0CB00B" w14:textId="2AF2CCC1" w:rsidR="00D97210" w:rsidDel="009113C0" w:rsidRDefault="00D97210" w:rsidP="00D97210">
            <w:pPr>
              <w:pStyle w:val="streepje"/>
              <w:numPr>
                <w:ilvl w:val="0"/>
                <w:numId w:val="0"/>
              </w:numPr>
              <w:rPr>
                <w:del w:id="306" w:author="Awater, Eric" w:date="2020-07-10T11:26:00Z"/>
                <w:u w:val="single"/>
                <w:lang w:val="nl-NL"/>
              </w:rPr>
            </w:pPr>
            <w:del w:id="307" w:author="Awater, Eric" w:date="2020-07-10T11:26:00Z">
              <w:r w:rsidDel="009113C0">
                <w:rPr>
                  <w:u w:val="single"/>
                  <w:lang w:val="nl-NL"/>
                </w:rPr>
                <w:delText>Mapping buitenlandsadres:</w:delText>
              </w:r>
            </w:del>
          </w:p>
          <w:p w14:paraId="04CA8904" w14:textId="59AF0CC1" w:rsidR="00D97210" w:rsidRPr="00D97210" w:rsidDel="009113C0" w:rsidRDefault="00D97210" w:rsidP="00D97210">
            <w:pPr>
              <w:pStyle w:val="streepje"/>
              <w:numPr>
                <w:ilvl w:val="0"/>
                <w:numId w:val="0"/>
              </w:numPr>
              <w:spacing w:line="240" w:lineRule="auto"/>
              <w:rPr>
                <w:del w:id="308" w:author="Awater, Eric" w:date="2020-07-10T11:26:00Z"/>
                <w:szCs w:val="18"/>
                <w:lang w:val="nl-NL"/>
              </w:rPr>
            </w:pPr>
            <w:del w:id="309" w:author="Awater, Eric" w:date="2020-07-10T11:26:00Z">
              <w:r w:rsidRPr="00D97210" w:rsidDel="009113C0">
                <w:rPr>
                  <w:szCs w:val="18"/>
                  <w:lang w:val="nl-NL"/>
                </w:rPr>
                <w:delText>//IMKAD_Persoon/IMKAD_PostlocatiePersoon/adres/buitenlandsAdres/</w:delText>
              </w:r>
            </w:del>
          </w:p>
          <w:p w14:paraId="68F70AF5" w14:textId="46CE807A" w:rsidR="00D97210" w:rsidRPr="00D97210" w:rsidDel="009113C0" w:rsidRDefault="00D97210" w:rsidP="00D97210">
            <w:pPr>
              <w:pStyle w:val="streepje"/>
              <w:numPr>
                <w:ilvl w:val="0"/>
                <w:numId w:val="0"/>
              </w:numPr>
              <w:spacing w:line="240" w:lineRule="auto"/>
              <w:ind w:left="227"/>
              <w:rPr>
                <w:del w:id="310" w:author="Awater, Eric" w:date="2020-07-10T11:26:00Z"/>
                <w:szCs w:val="18"/>
                <w:lang w:val="nl-NL"/>
              </w:rPr>
            </w:pPr>
            <w:del w:id="311" w:author="Awater, Eric" w:date="2020-07-10T11:26:00Z">
              <w:r w:rsidRPr="00D97210" w:rsidDel="009113C0">
                <w:rPr>
                  <w:szCs w:val="18"/>
                  <w:lang w:val="nl-NL"/>
                </w:rPr>
                <w:tab/>
                <w:delText>./woonplaats</w:delText>
              </w:r>
            </w:del>
          </w:p>
          <w:p w14:paraId="686C5528" w14:textId="20CEB38B" w:rsidR="00D97210" w:rsidRPr="00D97210" w:rsidDel="009113C0" w:rsidRDefault="00D97210" w:rsidP="00D97210">
            <w:pPr>
              <w:spacing w:line="240" w:lineRule="auto"/>
              <w:ind w:left="227"/>
              <w:rPr>
                <w:del w:id="312" w:author="Awater, Eric" w:date="2020-07-10T11:26:00Z"/>
                <w:szCs w:val="18"/>
              </w:rPr>
            </w:pPr>
            <w:del w:id="313" w:author="Awater, Eric" w:date="2020-07-10T11:26:00Z">
              <w:r w:rsidRPr="00D97210" w:rsidDel="009113C0">
                <w:rPr>
                  <w:szCs w:val="18"/>
                </w:rPr>
                <w:tab/>
                <w:delText xml:space="preserve">./adres </w:delText>
              </w:r>
            </w:del>
          </w:p>
          <w:p w14:paraId="1F0BDEE9" w14:textId="5C82199B" w:rsidR="00D97210" w:rsidRPr="00D97210" w:rsidDel="009113C0" w:rsidRDefault="00D97210" w:rsidP="00D97210">
            <w:pPr>
              <w:spacing w:line="240" w:lineRule="auto"/>
              <w:ind w:left="227"/>
              <w:rPr>
                <w:del w:id="314" w:author="Awater, Eric" w:date="2020-07-10T11:26:00Z"/>
                <w:szCs w:val="18"/>
              </w:rPr>
            </w:pPr>
            <w:del w:id="315" w:author="Awater, Eric" w:date="2020-07-10T11:26:00Z">
              <w:r w:rsidRPr="00D97210" w:rsidDel="009113C0">
                <w:rPr>
                  <w:szCs w:val="18"/>
                </w:rPr>
                <w:tab/>
                <w:delText>./regio</w:delText>
              </w:r>
            </w:del>
          </w:p>
          <w:p w14:paraId="25736265" w14:textId="2B697E51" w:rsidR="00D97210" w:rsidRPr="00D97210" w:rsidDel="009113C0" w:rsidRDefault="00D97210" w:rsidP="00D97210">
            <w:pPr>
              <w:spacing w:line="240" w:lineRule="auto"/>
              <w:ind w:left="227"/>
              <w:rPr>
                <w:del w:id="316" w:author="Awater, Eric" w:date="2020-07-10T11:26:00Z"/>
                <w:szCs w:val="18"/>
              </w:rPr>
            </w:pPr>
            <w:del w:id="317" w:author="Awater, Eric" w:date="2020-07-10T11:26:00Z">
              <w:r w:rsidRPr="00D97210" w:rsidDel="009113C0">
                <w:rPr>
                  <w:szCs w:val="18"/>
                </w:rPr>
                <w:tab/>
                <w:delText>./land</w:delText>
              </w:r>
            </w:del>
          </w:p>
          <w:p w14:paraId="569276AF" w14:textId="12437304" w:rsidR="00D97210" w:rsidRPr="00201932" w:rsidDel="009113C0" w:rsidRDefault="00D97210" w:rsidP="00D97210">
            <w:pPr>
              <w:spacing w:before="72"/>
              <w:rPr>
                <w:del w:id="318" w:author="Awater, Eric" w:date="2020-07-10T11:26:00Z"/>
                <w:sz w:val="16"/>
              </w:rPr>
            </w:pPr>
            <w:del w:id="319" w:author="Awater, Eric" w:date="2020-07-10T11:26:00Z">
              <w:r w:rsidRPr="00D97210" w:rsidDel="009113C0">
                <w:rPr>
                  <w:szCs w:val="18"/>
                  <w:u w:val="single"/>
                </w:rPr>
                <w:delText>Mapping postbusadres</w:delText>
              </w:r>
              <w:r w:rsidRPr="00201932" w:rsidDel="009113C0">
                <w:rPr>
                  <w:u w:val="single"/>
                </w:rPr>
                <w:delText>:</w:delText>
              </w:r>
            </w:del>
          </w:p>
          <w:p w14:paraId="62BA7676" w14:textId="5B459F4F" w:rsidR="00EF4C2E" w:rsidDel="009113C0" w:rsidRDefault="00D97210" w:rsidP="00D97210">
            <w:pPr>
              <w:pStyle w:val="streepje"/>
              <w:numPr>
                <w:ilvl w:val="0"/>
                <w:numId w:val="0"/>
              </w:numPr>
              <w:spacing w:line="240" w:lineRule="auto"/>
              <w:rPr>
                <w:del w:id="320" w:author="Awater, Eric" w:date="2020-07-10T11:26:00Z"/>
                <w:szCs w:val="18"/>
                <w:lang w:val="nl-NL"/>
              </w:rPr>
            </w:pPr>
            <w:del w:id="321" w:author="Awater, Eric" w:date="2020-07-10T11:26:00Z">
              <w:r w:rsidRPr="00D97210" w:rsidDel="009113C0">
                <w:rPr>
                  <w:szCs w:val="18"/>
                  <w:lang w:val="nl-NL"/>
                </w:rPr>
                <w:delText>//IMKAD_Persoon/IMKAD_PostlocatiePersoon/adres/Imkad_AdreskeuzePI</w:delText>
              </w:r>
            </w:del>
          </w:p>
          <w:p w14:paraId="4BE0080B" w14:textId="4F9C576A" w:rsidR="00D97210" w:rsidRPr="00D97210" w:rsidDel="009113C0" w:rsidRDefault="00D97210" w:rsidP="00D97210">
            <w:pPr>
              <w:pStyle w:val="streepje"/>
              <w:numPr>
                <w:ilvl w:val="0"/>
                <w:numId w:val="0"/>
              </w:numPr>
              <w:spacing w:line="240" w:lineRule="auto"/>
              <w:rPr>
                <w:del w:id="322" w:author="Awater, Eric" w:date="2020-07-10T11:26:00Z"/>
                <w:szCs w:val="18"/>
                <w:lang w:val="nl-NL"/>
              </w:rPr>
            </w:pPr>
            <w:del w:id="323" w:author="Awater, Eric" w:date="2020-07-10T11:26:00Z">
              <w:r w:rsidRPr="00D97210" w:rsidDel="009113C0">
                <w:rPr>
                  <w:szCs w:val="18"/>
                  <w:lang w:val="nl-NL"/>
                </w:rPr>
                <w:delText>/postbusAdres/</w:delText>
              </w:r>
            </w:del>
          </w:p>
          <w:p w14:paraId="6CA15A1F" w14:textId="109B956E" w:rsidR="00D97210" w:rsidRPr="00D97210" w:rsidDel="009113C0" w:rsidRDefault="00D97210" w:rsidP="00D97210">
            <w:pPr>
              <w:spacing w:line="240" w:lineRule="auto"/>
              <w:ind w:left="227"/>
              <w:rPr>
                <w:del w:id="324" w:author="Awater, Eric" w:date="2020-07-10T11:26:00Z"/>
                <w:szCs w:val="18"/>
              </w:rPr>
            </w:pPr>
            <w:del w:id="325" w:author="Awater, Eric" w:date="2020-07-10T11:26:00Z">
              <w:r w:rsidRPr="00D97210" w:rsidDel="009113C0">
                <w:rPr>
                  <w:szCs w:val="18"/>
                </w:rPr>
                <w:tab/>
                <w:delText>./postbusnummer</w:delText>
              </w:r>
            </w:del>
          </w:p>
          <w:p w14:paraId="050B4616" w14:textId="5A2E5DA1" w:rsidR="00D97210" w:rsidRPr="00D97210" w:rsidDel="009113C0" w:rsidRDefault="00D97210" w:rsidP="00D97210">
            <w:pPr>
              <w:spacing w:line="240" w:lineRule="auto"/>
              <w:ind w:left="227"/>
              <w:rPr>
                <w:del w:id="326" w:author="Awater, Eric" w:date="2020-07-10T11:26:00Z"/>
                <w:szCs w:val="18"/>
              </w:rPr>
            </w:pPr>
            <w:del w:id="327" w:author="Awater, Eric" w:date="2020-07-10T11:26:00Z">
              <w:r w:rsidRPr="00D97210" w:rsidDel="009113C0">
                <w:rPr>
                  <w:szCs w:val="18"/>
                </w:rPr>
                <w:tab/>
                <w:delText>./postcode</w:delText>
              </w:r>
            </w:del>
          </w:p>
          <w:p w14:paraId="36E3DA49" w14:textId="60AB9F93" w:rsidR="00D97210" w:rsidDel="009113C0" w:rsidRDefault="00D97210" w:rsidP="00D97210">
            <w:pPr>
              <w:spacing w:line="240" w:lineRule="auto"/>
              <w:rPr>
                <w:del w:id="328" w:author="Awater, Eric" w:date="2020-07-10T11:26:00Z"/>
                <w:szCs w:val="18"/>
              </w:rPr>
            </w:pPr>
            <w:del w:id="329" w:author="Awater, Eric" w:date="2020-07-10T11:26:00Z">
              <w:r w:rsidRPr="00D97210" w:rsidDel="009113C0">
                <w:rPr>
                  <w:szCs w:val="18"/>
                </w:rPr>
                <w:tab/>
                <w:delText>./woonplaatsnaam</w:delText>
              </w:r>
            </w:del>
          </w:p>
          <w:p w14:paraId="35CBE108" w14:textId="7888E5C6" w:rsidR="00EF4C2E" w:rsidRPr="00D97210" w:rsidRDefault="00EF4C2E">
            <w:pPr>
              <w:spacing w:line="240" w:lineRule="auto"/>
              <w:rPr>
                <w:u w:val="single"/>
                <w:lang w:val="nl"/>
              </w:rPr>
            </w:pPr>
          </w:p>
        </w:tc>
      </w:tr>
    </w:tbl>
    <w:p w14:paraId="2C2E01D7" w14:textId="33F55324" w:rsidR="00EA31D8" w:rsidRDefault="00EA31D8" w:rsidP="00EA31D8">
      <w:pPr>
        <w:rPr>
          <w:lang w:val="nl"/>
        </w:rPr>
      </w:pPr>
    </w:p>
    <w:p w14:paraId="5D9C9C91" w14:textId="539132BE" w:rsidR="00EF4C2E" w:rsidRDefault="00EF4C2E" w:rsidP="00EF4C2E">
      <w:pPr>
        <w:pStyle w:val="Kop2"/>
      </w:pPr>
      <w:bookmarkStart w:id="330" w:name="_Toc46133273"/>
      <w:r>
        <w:lastRenderedPageBreak/>
        <w:t>Einde kadasterdeel</w:t>
      </w:r>
      <w:bookmarkEnd w:id="3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02"/>
        <w:gridCol w:w="6222"/>
      </w:tblGrid>
      <w:tr w:rsidR="00EF4C2E" w:rsidRPr="006C28F7" w:rsidDel="00895E19" w14:paraId="56E33DA3" w14:textId="11742FE7" w:rsidTr="00473876">
        <w:trPr>
          <w:del w:id="331" w:author="Awater, Eric" w:date="2020-07-20T10:51:00Z"/>
        </w:trPr>
        <w:tc>
          <w:tcPr>
            <w:tcW w:w="5502" w:type="dxa"/>
            <w:shd w:val="clear" w:color="auto" w:fill="E7E6E6" w:themeFill="background2"/>
          </w:tcPr>
          <w:p w14:paraId="0F2483C5" w14:textId="162A4771" w:rsidR="00EF4C2E" w:rsidRPr="006C28F7" w:rsidDel="00895E19" w:rsidRDefault="006C28F7" w:rsidP="00EF4C2E">
            <w:pPr>
              <w:rPr>
                <w:del w:id="332" w:author="Awater, Eric" w:date="2020-07-20T10:51:00Z"/>
                <w:b/>
                <w:bCs/>
                <w:lang w:val="nl"/>
              </w:rPr>
            </w:pPr>
            <w:del w:id="333" w:author="Awater, Eric" w:date="2020-07-20T10:51:00Z">
              <w:r w:rsidDel="00895E19">
                <w:rPr>
                  <w:b/>
                  <w:bCs/>
                  <w:lang w:val="nl"/>
                </w:rPr>
                <w:delText>Modeldocument tekst</w:delText>
              </w:r>
            </w:del>
          </w:p>
        </w:tc>
        <w:tc>
          <w:tcPr>
            <w:tcW w:w="6222" w:type="dxa"/>
            <w:shd w:val="clear" w:color="auto" w:fill="E7E6E6" w:themeFill="background2"/>
          </w:tcPr>
          <w:p w14:paraId="06DFE866" w14:textId="71096BA9" w:rsidR="00EF4C2E" w:rsidRPr="006C28F7" w:rsidDel="00895E19" w:rsidRDefault="006C28F7" w:rsidP="00EF4C2E">
            <w:pPr>
              <w:rPr>
                <w:del w:id="334" w:author="Awater, Eric" w:date="2020-07-20T10:51:00Z"/>
                <w:b/>
                <w:bCs/>
                <w:lang w:val="nl"/>
              </w:rPr>
            </w:pPr>
            <w:del w:id="335" w:author="Awater, Eric" w:date="2020-07-20T10:51:00Z">
              <w:r w:rsidDel="00895E19">
                <w:rPr>
                  <w:b/>
                  <w:bCs/>
                  <w:lang w:val="nl"/>
                </w:rPr>
                <w:delText>Toelichting</w:delText>
              </w:r>
            </w:del>
          </w:p>
        </w:tc>
      </w:tr>
      <w:tr w:rsidR="00EF4C2E" w14:paraId="42D2FF9A" w14:textId="77777777" w:rsidTr="00473876">
        <w:tc>
          <w:tcPr>
            <w:tcW w:w="5502" w:type="dxa"/>
          </w:tcPr>
          <w:p w14:paraId="66C072F9" w14:textId="70F49359" w:rsidR="00EF4C2E" w:rsidRDefault="006C28F7" w:rsidP="00EF4C2E">
            <w:pPr>
              <w:rPr>
                <w:lang w:val="nl"/>
              </w:rPr>
            </w:pPr>
            <w:r w:rsidRPr="001175A5">
              <w:rPr>
                <w:b/>
                <w:color w:val="FF0000"/>
                <w:szCs w:val="18"/>
              </w:rPr>
              <w:t>EINDE KADASTERDEEL</w:t>
            </w:r>
          </w:p>
        </w:tc>
        <w:tc>
          <w:tcPr>
            <w:tcW w:w="6222" w:type="dxa"/>
          </w:tcPr>
          <w:p w14:paraId="4783F744" w14:textId="77777777" w:rsidR="00EF4C2E" w:rsidRDefault="006C28F7" w:rsidP="00EF4C2E">
            <w:pPr>
              <w:rPr>
                <w:lang w:val="nl"/>
              </w:rPr>
            </w:pPr>
            <w:r>
              <w:rPr>
                <w:lang w:val="nl"/>
              </w:rPr>
              <w:t>Vaste tekst.</w:t>
            </w:r>
          </w:p>
          <w:p w14:paraId="0007B5B8" w14:textId="25BFBB5F" w:rsidR="006C28F7" w:rsidRDefault="006C28F7" w:rsidP="00EF4C2E">
            <w:pPr>
              <w:rPr>
                <w:lang w:val="nl"/>
              </w:rPr>
            </w:pPr>
          </w:p>
        </w:tc>
      </w:tr>
    </w:tbl>
    <w:p w14:paraId="7CBAFB43" w14:textId="16A0664E" w:rsidR="00EF4C2E" w:rsidRDefault="00EF4C2E" w:rsidP="00EF4C2E">
      <w:pPr>
        <w:rPr>
          <w:lang w:val="nl"/>
        </w:rPr>
      </w:pPr>
    </w:p>
    <w:p w14:paraId="615D259B" w14:textId="1AEBD986" w:rsidR="000C2988" w:rsidRPr="00473876" w:rsidRDefault="000C2988" w:rsidP="000C2988">
      <w:pPr>
        <w:pStyle w:val="Kop2"/>
      </w:pPr>
      <w:bookmarkStart w:id="336" w:name="_Toc46133274"/>
      <w:r>
        <w:t>Vrije gedeelte</w:t>
      </w:r>
      <w:bookmarkEnd w:id="336"/>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6"/>
        <w:gridCol w:w="6627"/>
      </w:tblGrid>
      <w:tr w:rsidR="000C2988" w:rsidRPr="006C28F7" w:rsidDel="00895E19" w14:paraId="1FA833FD" w14:textId="05AE5608" w:rsidTr="00473876">
        <w:trPr>
          <w:del w:id="337" w:author="Awater, Eric" w:date="2020-07-20T10:52:00Z"/>
        </w:trPr>
        <w:tc>
          <w:tcPr>
            <w:tcW w:w="5812" w:type="dxa"/>
            <w:shd w:val="clear" w:color="auto" w:fill="E7E6E6" w:themeFill="background2"/>
          </w:tcPr>
          <w:p w14:paraId="1FC37B92" w14:textId="42165329" w:rsidR="000C2988" w:rsidRPr="006C28F7" w:rsidDel="00895E19" w:rsidRDefault="000C2988" w:rsidP="0089707E">
            <w:pPr>
              <w:rPr>
                <w:del w:id="338" w:author="Awater, Eric" w:date="2020-07-20T10:52:00Z"/>
                <w:b/>
                <w:bCs/>
                <w:lang w:val="nl"/>
              </w:rPr>
            </w:pPr>
            <w:del w:id="339" w:author="Awater, Eric" w:date="2020-07-20T10:52:00Z">
              <w:r w:rsidDel="00895E19">
                <w:rPr>
                  <w:b/>
                  <w:bCs/>
                  <w:lang w:val="nl"/>
                </w:rPr>
                <w:delText>Modeldocument tekst</w:delText>
              </w:r>
            </w:del>
          </w:p>
        </w:tc>
        <w:tc>
          <w:tcPr>
            <w:tcW w:w="6631" w:type="dxa"/>
            <w:shd w:val="clear" w:color="auto" w:fill="E7E6E6" w:themeFill="background2"/>
          </w:tcPr>
          <w:p w14:paraId="29684192" w14:textId="102F67D0" w:rsidR="000C2988" w:rsidRPr="006C28F7" w:rsidDel="00895E19" w:rsidRDefault="000C2988" w:rsidP="0089707E">
            <w:pPr>
              <w:rPr>
                <w:del w:id="340" w:author="Awater, Eric" w:date="2020-07-20T10:52:00Z"/>
                <w:b/>
                <w:bCs/>
                <w:lang w:val="nl"/>
              </w:rPr>
            </w:pPr>
            <w:del w:id="341" w:author="Awater, Eric" w:date="2020-07-20T10:52:00Z">
              <w:r w:rsidDel="00895E19">
                <w:rPr>
                  <w:b/>
                  <w:bCs/>
                  <w:lang w:val="nl"/>
                </w:rPr>
                <w:delText>Toelichting</w:delText>
              </w:r>
            </w:del>
          </w:p>
        </w:tc>
      </w:tr>
      <w:tr w:rsidR="000C2988" w14:paraId="51CC9AA4" w14:textId="77777777" w:rsidTr="00473876">
        <w:tc>
          <w:tcPr>
            <w:tcW w:w="5812" w:type="dxa"/>
          </w:tcPr>
          <w:p w14:paraId="12DF425C" w14:textId="3AC4D2E9" w:rsidR="000C2988" w:rsidRDefault="000C2988" w:rsidP="000C2988">
            <w:pPr>
              <w:rPr>
                <w:lang w:val="nl"/>
              </w:rPr>
            </w:pPr>
          </w:p>
        </w:tc>
        <w:tc>
          <w:tcPr>
            <w:tcW w:w="6631" w:type="dxa"/>
          </w:tcPr>
          <w:p w14:paraId="7921C7FE" w14:textId="77777777" w:rsidR="000C2988" w:rsidRDefault="000C2988" w:rsidP="000C2988">
            <w:pPr>
              <w:spacing w:before="72" w:line="240" w:lineRule="auto"/>
            </w:pPr>
            <w:r w:rsidRPr="00343045">
              <w:t>Dit is vrije tekst, die als geheel opgenomen kan worden in het es</w:t>
            </w:r>
            <w:r>
              <w:t xml:space="preserve">sentialiabestand. Het Kadaster </w:t>
            </w:r>
            <w:r w:rsidRPr="00343045">
              <w:t>doet hier niets mee.</w:t>
            </w:r>
            <w:r>
              <w:t xml:space="preserve"> De Kadaster stylesheet</w:t>
            </w:r>
            <w:r w:rsidRPr="00343045">
              <w:t xml:space="preserve"> biedt geen ondersteuning voor het invullen van variabelen uit dit tekstdeel.</w:t>
            </w:r>
            <w:r w:rsidRPr="00A10B2A">
              <w:t xml:space="preserve"> </w:t>
            </w:r>
          </w:p>
          <w:p w14:paraId="200256D5" w14:textId="77777777" w:rsidR="000C2988" w:rsidRDefault="000C2988" w:rsidP="000C2988">
            <w:pPr>
              <w:spacing w:before="72"/>
            </w:pPr>
          </w:p>
          <w:p w14:paraId="14C9F117" w14:textId="77777777" w:rsidR="000C2988" w:rsidRPr="00DB7FA4" w:rsidRDefault="000C2988" w:rsidP="000C2988">
            <w:pPr>
              <w:spacing w:before="72"/>
              <w:rPr>
                <w:u w:val="single"/>
              </w:rPr>
            </w:pPr>
            <w:r w:rsidRPr="00DB7FA4">
              <w:rPr>
                <w:u w:val="single"/>
              </w:rPr>
              <w:t>Mapping:</w:t>
            </w:r>
          </w:p>
          <w:p w14:paraId="2090E7F8" w14:textId="77777777" w:rsidR="000C2988" w:rsidRPr="000C2988" w:rsidRDefault="000C2988" w:rsidP="000C2988">
            <w:pPr>
              <w:rPr>
                <w:szCs w:val="18"/>
              </w:rPr>
            </w:pPr>
            <w:r w:rsidRPr="000C2988">
              <w:rPr>
                <w:szCs w:val="18"/>
              </w:rPr>
              <w:t>//IMKAD_Aangebodenstuk/tia_TekstTweedeDeel</w:t>
            </w:r>
          </w:p>
          <w:p w14:paraId="47C7A9DF" w14:textId="4F704196" w:rsidR="000C2988" w:rsidRDefault="000C2988" w:rsidP="000C2988">
            <w:pPr>
              <w:rPr>
                <w:lang w:val="nl"/>
              </w:rPr>
            </w:pPr>
          </w:p>
        </w:tc>
      </w:tr>
    </w:tbl>
    <w:p w14:paraId="7AEA0A56" w14:textId="77777777" w:rsidR="000C2988" w:rsidRPr="000C2988" w:rsidRDefault="000C2988" w:rsidP="000C2988">
      <w:pPr>
        <w:rPr>
          <w:lang w:val="nl"/>
        </w:rPr>
      </w:pPr>
    </w:p>
    <w:sectPr w:rsidR="000C2988" w:rsidRPr="000C2988" w:rsidSect="00975B20">
      <w:pgSz w:w="16838" w:h="11906" w:orient="landscape" w:code="9"/>
      <w:pgMar w:top="2268" w:right="2977" w:bottom="1531" w:left="2127"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54B36" w14:textId="77777777" w:rsidR="00284193" w:rsidRDefault="00284193">
      <w:r>
        <w:separator/>
      </w:r>
    </w:p>
  </w:endnote>
  <w:endnote w:type="continuationSeparator" w:id="0">
    <w:p w14:paraId="5A977651" w14:textId="77777777" w:rsidR="00284193" w:rsidRDefault="00284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7E0F4" w14:textId="77777777" w:rsidR="006C2668" w:rsidRDefault="006C266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7D20F" w14:textId="77777777" w:rsidR="006C2668" w:rsidRDefault="006C266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9D67" w14:textId="77777777" w:rsidR="007C55E6" w:rsidRDefault="007C55E6">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9DF2" w14:textId="77777777" w:rsidR="007C55E6" w:rsidRDefault="007C55E6">
    <w:pPr>
      <w:pStyle w:val="Voettekst"/>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6E9EF" w14:textId="77777777" w:rsidR="007C55E6" w:rsidRDefault="007C55E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793FF" w14:textId="77777777" w:rsidR="00284193" w:rsidRDefault="00284193">
      <w:r>
        <w:separator/>
      </w:r>
    </w:p>
  </w:footnote>
  <w:footnote w:type="continuationSeparator" w:id="0">
    <w:p w14:paraId="51847B71" w14:textId="77777777" w:rsidR="00284193" w:rsidRDefault="00284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3743D" w14:textId="77777777" w:rsidR="006C2668" w:rsidRDefault="006C266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B1C8B" w14:textId="77777777" w:rsidR="007C55E6" w:rsidRDefault="007C55E6">
    <w:pPr>
      <w:pStyle w:val="Koptekst"/>
    </w:pPr>
    <w:r>
      <w:rPr>
        <w:noProof/>
        <w:snapToGrid/>
        <w:lang w:eastAsia="nl-NL"/>
      </w:rPr>
      <w:drawing>
        <wp:anchor distT="0" distB="0" distL="114300" distR="114300" simplePos="0" relativeHeight="251659264" behindDoc="1" locked="0" layoutInCell="1" allowOverlap="1" wp14:anchorId="72E2DEFA" wp14:editId="04911AB4">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2C1A1" w14:textId="77777777" w:rsidR="006C2668" w:rsidRDefault="006C266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5955" w:tblpY="625"/>
      <w:tblW w:w="0" w:type="auto"/>
      <w:tblCellMar>
        <w:left w:w="57" w:type="dxa"/>
        <w:right w:w="57" w:type="dxa"/>
      </w:tblCellMar>
      <w:tblLook w:val="0000" w:firstRow="0" w:lastRow="0" w:firstColumn="0" w:lastColumn="0" w:noHBand="0" w:noVBand="0"/>
    </w:tblPr>
    <w:tblGrid>
      <w:gridCol w:w="4678"/>
    </w:tblGrid>
    <w:tr w:rsidR="007C55E6" w14:paraId="3B6F365B" w14:textId="77777777" w:rsidTr="009F2F69">
      <w:tc>
        <w:tcPr>
          <w:tcW w:w="4678" w:type="dxa"/>
          <w:tcBorders>
            <w:left w:val="single" w:sz="4" w:space="0" w:color="858585"/>
          </w:tcBorders>
        </w:tcPr>
        <w:p w14:paraId="6BE1405E" w14:textId="77777777" w:rsidR="007C55E6" w:rsidRDefault="007C55E6" w:rsidP="009F2F69">
          <w:pPr>
            <w:pStyle w:val="BriefRef"/>
          </w:pPr>
          <w:r>
            <w:t>Datum</w:t>
          </w:r>
        </w:p>
      </w:tc>
    </w:tr>
    <w:tr w:rsidR="007C55E6" w14:paraId="72B32C39" w14:textId="77777777" w:rsidTr="009F2F69">
      <w:tc>
        <w:tcPr>
          <w:tcW w:w="4678" w:type="dxa"/>
          <w:tcBorders>
            <w:left w:val="single" w:sz="4" w:space="0" w:color="858585"/>
          </w:tcBorders>
        </w:tcPr>
        <w:p w14:paraId="34852397" w14:textId="69C7C90B" w:rsidR="007C55E6" w:rsidRDefault="006C2668" w:rsidP="009F2F69">
          <w:pPr>
            <w:spacing w:line="240" w:lineRule="atLeast"/>
          </w:pPr>
          <w:r>
            <w:t>20 juli 2020</w:t>
          </w:r>
          <w:r w:rsidR="007C55E6">
            <w:fldChar w:fldCharType="begin"/>
          </w:r>
          <w:r w:rsidR="007C55E6">
            <w:instrText xml:space="preserve"> REF Datum  \* MERGEFORMAT </w:instrText>
          </w:r>
          <w:r w:rsidR="007C55E6">
            <w:fldChar w:fldCharType="end"/>
          </w:r>
        </w:p>
      </w:tc>
    </w:tr>
    <w:tr w:rsidR="007C55E6" w:rsidRPr="009F2F69" w14:paraId="4BF0C9B0" w14:textId="77777777" w:rsidTr="009F2F69">
      <w:trPr>
        <w:trHeight w:hRule="exact" w:val="113"/>
      </w:trPr>
      <w:tc>
        <w:tcPr>
          <w:tcW w:w="4678" w:type="dxa"/>
        </w:tcPr>
        <w:p w14:paraId="5EB474C6" w14:textId="77777777" w:rsidR="007C55E6" w:rsidRPr="009F2F69" w:rsidRDefault="007C55E6" w:rsidP="009F2F69">
          <w:pPr>
            <w:spacing w:line="140" w:lineRule="atLeast"/>
            <w:rPr>
              <w:sz w:val="12"/>
              <w:szCs w:val="12"/>
            </w:rPr>
          </w:pPr>
        </w:p>
      </w:tc>
    </w:tr>
    <w:tr w:rsidR="007C55E6" w14:paraId="27477EF9" w14:textId="77777777" w:rsidTr="009F2F69">
      <w:tc>
        <w:tcPr>
          <w:tcW w:w="4678" w:type="dxa"/>
          <w:tcBorders>
            <w:left w:val="single" w:sz="4" w:space="0" w:color="858585"/>
          </w:tcBorders>
        </w:tcPr>
        <w:p w14:paraId="6F764525" w14:textId="77777777" w:rsidR="007C55E6" w:rsidRDefault="007C55E6" w:rsidP="009F2F69">
          <w:pPr>
            <w:pStyle w:val="BriefRef"/>
          </w:pPr>
          <w:r>
            <w:t>Titel</w:t>
          </w:r>
        </w:p>
      </w:tc>
    </w:tr>
    <w:tr w:rsidR="007C55E6" w14:paraId="0EE66E99" w14:textId="77777777" w:rsidTr="009F2F69">
      <w:tc>
        <w:tcPr>
          <w:tcW w:w="4678" w:type="dxa"/>
          <w:tcBorders>
            <w:left w:val="single" w:sz="4" w:space="0" w:color="858585"/>
          </w:tcBorders>
        </w:tcPr>
        <w:p w14:paraId="7CDEEAE6" w14:textId="7DE9B7CB" w:rsidR="007C55E6" w:rsidRDefault="007C55E6" w:rsidP="009F2F69">
          <w:pPr>
            <w:spacing w:line="240" w:lineRule="atLeast"/>
          </w:pPr>
          <w:r>
            <w:fldChar w:fldCharType="begin"/>
          </w:r>
          <w:r>
            <w:instrText xml:space="preserve"> STYLEREF Titel \* MERGEFORMAT </w:instrText>
          </w:r>
          <w:r>
            <w:fldChar w:fldCharType="end"/>
          </w:r>
          <w:r>
            <w:t>Toelichting modeldocument Vista</w:t>
          </w:r>
        </w:p>
      </w:tc>
    </w:tr>
    <w:tr w:rsidR="007C55E6" w:rsidRPr="009F2F69" w14:paraId="23767E3B" w14:textId="77777777" w:rsidTr="009F2F69">
      <w:trPr>
        <w:trHeight w:hRule="exact" w:val="113"/>
      </w:trPr>
      <w:tc>
        <w:tcPr>
          <w:tcW w:w="4678" w:type="dxa"/>
        </w:tcPr>
        <w:p w14:paraId="392D8C92" w14:textId="77777777" w:rsidR="007C55E6" w:rsidRPr="009F2F69" w:rsidRDefault="007C55E6" w:rsidP="009F2F69">
          <w:pPr>
            <w:spacing w:line="140" w:lineRule="atLeast"/>
            <w:rPr>
              <w:sz w:val="12"/>
              <w:szCs w:val="12"/>
            </w:rPr>
          </w:pPr>
        </w:p>
      </w:tc>
    </w:tr>
    <w:tr w:rsidR="007C55E6" w14:paraId="79B60A81" w14:textId="77777777" w:rsidTr="009F2F69">
      <w:tc>
        <w:tcPr>
          <w:tcW w:w="4678" w:type="dxa"/>
          <w:tcBorders>
            <w:left w:val="single" w:sz="4" w:space="0" w:color="858585"/>
          </w:tcBorders>
        </w:tcPr>
        <w:p w14:paraId="13D551F6" w14:textId="77777777" w:rsidR="007C55E6" w:rsidRDefault="007C55E6" w:rsidP="009F2F69">
          <w:pPr>
            <w:pStyle w:val="BriefRef"/>
          </w:pPr>
          <w:r>
            <w:t>Versie</w:t>
          </w:r>
        </w:p>
      </w:tc>
    </w:tr>
    <w:tr w:rsidR="007C55E6" w14:paraId="2AC53B11" w14:textId="77777777" w:rsidTr="009F2F69">
      <w:tc>
        <w:tcPr>
          <w:tcW w:w="4678" w:type="dxa"/>
          <w:tcBorders>
            <w:left w:val="single" w:sz="4" w:space="0" w:color="858585"/>
          </w:tcBorders>
        </w:tcPr>
        <w:p w14:paraId="57BDE349" w14:textId="2338F561" w:rsidR="007C55E6" w:rsidRDefault="006C2668" w:rsidP="009F2F69">
          <w:pPr>
            <w:spacing w:line="240" w:lineRule="atLeast"/>
          </w:pPr>
          <w:r>
            <w:t>1.0</w:t>
          </w:r>
          <w:r w:rsidR="007C55E6">
            <w:fldChar w:fldCharType="begin"/>
          </w:r>
          <w:r w:rsidR="007C55E6">
            <w:instrText xml:space="preserve"> REF Versie  \* MERGEFORMAT </w:instrText>
          </w:r>
          <w:r w:rsidR="007C55E6">
            <w:fldChar w:fldCharType="end"/>
          </w:r>
        </w:p>
      </w:tc>
    </w:tr>
    <w:tr w:rsidR="007C55E6" w:rsidRPr="009F2F69" w14:paraId="6C7F0B4A" w14:textId="77777777" w:rsidTr="009F2F69">
      <w:trPr>
        <w:trHeight w:hRule="exact" w:val="113"/>
      </w:trPr>
      <w:tc>
        <w:tcPr>
          <w:tcW w:w="4678" w:type="dxa"/>
        </w:tcPr>
        <w:p w14:paraId="6B77C2F4" w14:textId="77777777" w:rsidR="007C55E6" w:rsidRPr="009F2F69" w:rsidRDefault="007C55E6" w:rsidP="009F2F69">
          <w:pPr>
            <w:spacing w:line="140" w:lineRule="atLeast"/>
            <w:rPr>
              <w:sz w:val="12"/>
              <w:szCs w:val="12"/>
            </w:rPr>
          </w:pPr>
        </w:p>
      </w:tc>
    </w:tr>
    <w:tr w:rsidR="007C55E6" w14:paraId="3566E3C2" w14:textId="77777777" w:rsidTr="009F2F69">
      <w:tc>
        <w:tcPr>
          <w:tcW w:w="4678" w:type="dxa"/>
          <w:tcBorders>
            <w:left w:val="single" w:sz="4" w:space="0" w:color="858585"/>
          </w:tcBorders>
        </w:tcPr>
        <w:p w14:paraId="60E11170" w14:textId="77777777" w:rsidR="007C55E6" w:rsidRDefault="007C55E6" w:rsidP="009F2F69">
          <w:pPr>
            <w:pStyle w:val="BriefRef"/>
          </w:pPr>
          <w:r>
            <w:t>Blad</w:t>
          </w:r>
        </w:p>
      </w:tc>
    </w:tr>
    <w:tr w:rsidR="007C55E6" w14:paraId="71C0D759" w14:textId="77777777" w:rsidTr="009F2F69">
      <w:tc>
        <w:tcPr>
          <w:tcW w:w="4678" w:type="dxa"/>
          <w:tcBorders>
            <w:left w:val="single" w:sz="4" w:space="0" w:color="858585"/>
          </w:tcBorders>
        </w:tcPr>
        <w:p w14:paraId="473C5CCC" w14:textId="455940F9" w:rsidR="007C55E6" w:rsidRDefault="007C55E6" w:rsidP="009F2F69">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6C2668">
            <w:rPr>
              <w:noProof/>
            </w:rPr>
            <w:instrText>27</w:instrText>
          </w:r>
          <w:r>
            <w:fldChar w:fldCharType="end"/>
          </w:r>
          <w:r>
            <w:fldChar w:fldCharType="separate"/>
          </w:r>
          <w:r w:rsidR="006C2668">
            <w:rPr>
              <w:noProof/>
            </w:rPr>
            <w:t>26</w:t>
          </w:r>
          <w:r>
            <w:fldChar w:fldCharType="end"/>
          </w:r>
          <w:r>
            <w:t xml:space="preserve"> </w:t>
          </w:r>
        </w:p>
      </w:tc>
    </w:tr>
    <w:tr w:rsidR="007C55E6" w14:paraId="59B2B3FA" w14:textId="77777777" w:rsidTr="009F2F69">
      <w:tc>
        <w:tcPr>
          <w:tcW w:w="4678" w:type="dxa"/>
          <w:tcBorders>
            <w:left w:val="single" w:sz="4" w:space="0" w:color="858585"/>
          </w:tcBorders>
        </w:tcPr>
        <w:p w14:paraId="37AF4339" w14:textId="77777777" w:rsidR="007C55E6" w:rsidRDefault="007C55E6" w:rsidP="009F2F69">
          <w:pPr>
            <w:spacing w:line="240" w:lineRule="atLeast"/>
          </w:pPr>
        </w:p>
      </w:tc>
    </w:tr>
    <w:tr w:rsidR="007C55E6" w14:paraId="58F4762B" w14:textId="77777777" w:rsidTr="009F2F69">
      <w:tc>
        <w:tcPr>
          <w:tcW w:w="4678" w:type="dxa"/>
          <w:tcBorders>
            <w:left w:val="single" w:sz="4" w:space="0" w:color="858585"/>
          </w:tcBorders>
        </w:tcPr>
        <w:p w14:paraId="266A5966" w14:textId="77777777" w:rsidR="007C55E6" w:rsidRDefault="007C55E6" w:rsidP="009F2F69">
          <w:pPr>
            <w:spacing w:line="240" w:lineRule="atLeast"/>
          </w:pPr>
        </w:p>
      </w:tc>
    </w:tr>
  </w:tbl>
  <w:p w14:paraId="0E1257FD" w14:textId="77777777" w:rsidR="007C55E6" w:rsidRDefault="007C55E6">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38976" w14:textId="77777777" w:rsidR="007C55E6" w:rsidRDefault="007C55E6">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BB1C2" w14:textId="77777777" w:rsidR="007C55E6" w:rsidRDefault="007C55E6">
    <w:pPr>
      <w:pStyle w:val="Koptekst"/>
    </w:pPr>
    <w:r>
      <w:rPr>
        <w:noProof/>
        <w:snapToGrid/>
        <w:lang w:eastAsia="nl-NL"/>
      </w:rPr>
      <w:drawing>
        <wp:anchor distT="0" distB="0" distL="114300" distR="114300" simplePos="0" relativeHeight="251656192" behindDoc="0" locked="0" layoutInCell="1" allowOverlap="1" wp14:anchorId="4DBA24DC" wp14:editId="7924F1F9">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7C55E6" w14:paraId="58DE30A6" w14:textId="77777777">
      <w:tc>
        <w:tcPr>
          <w:tcW w:w="4181" w:type="dxa"/>
        </w:tcPr>
        <w:p w14:paraId="663D4DCA" w14:textId="77777777" w:rsidR="007C55E6" w:rsidRDefault="007C55E6">
          <w:pPr>
            <w:pStyle w:val="tussenkopje"/>
            <w:spacing w:before="0"/>
          </w:pPr>
          <w:r>
            <w:t>Datum</w:t>
          </w:r>
        </w:p>
      </w:tc>
    </w:tr>
    <w:bookmarkStart w:id="151" w:name="Datum"/>
    <w:tr w:rsidR="007C55E6" w14:paraId="31497EFC" w14:textId="77777777">
      <w:tc>
        <w:tcPr>
          <w:tcW w:w="4181" w:type="dxa"/>
        </w:tcPr>
        <w:p w14:paraId="5EFD2A38" w14:textId="009B4666" w:rsidR="007C55E6" w:rsidRDefault="007C55E6">
          <w:pPr>
            <w:spacing w:line="240" w:lineRule="atLeast"/>
          </w:pPr>
          <w:r>
            <w:fldChar w:fldCharType="begin"/>
          </w:r>
          <w:r>
            <w:instrText xml:space="preserve"> STYLEREF Datumopmaakprofiel\l  \* MERGEFORMAT </w:instrText>
          </w:r>
          <w:r>
            <w:fldChar w:fldCharType="separate"/>
          </w:r>
          <w:r w:rsidR="006C2668">
            <w:rPr>
              <w:noProof/>
            </w:rPr>
            <w:t>20 juli 2020</w:t>
          </w:r>
          <w:r>
            <w:fldChar w:fldCharType="end"/>
          </w:r>
          <w:bookmarkEnd w:id="151"/>
        </w:p>
      </w:tc>
    </w:tr>
    <w:tr w:rsidR="007C55E6" w14:paraId="75D74686" w14:textId="77777777">
      <w:tc>
        <w:tcPr>
          <w:tcW w:w="4181" w:type="dxa"/>
        </w:tcPr>
        <w:p w14:paraId="6B995ED0" w14:textId="77777777" w:rsidR="007C55E6" w:rsidRDefault="007C55E6">
          <w:pPr>
            <w:pStyle w:val="tussenkopje"/>
          </w:pPr>
          <w:r>
            <w:t>Titel</w:t>
          </w:r>
        </w:p>
      </w:tc>
    </w:tr>
    <w:tr w:rsidR="007C55E6" w14:paraId="0B3E481D" w14:textId="77777777">
      <w:tc>
        <w:tcPr>
          <w:tcW w:w="4181" w:type="dxa"/>
        </w:tcPr>
        <w:p w14:paraId="5EB97159" w14:textId="6F1B59CE" w:rsidR="007C55E6" w:rsidRDefault="007C55E6">
          <w:pPr>
            <w:spacing w:line="240" w:lineRule="atLeast"/>
          </w:pPr>
          <w:r>
            <w:t>Toelichting modeldocument Vista</w:t>
          </w:r>
          <w:r>
            <w:fldChar w:fldCharType="begin"/>
          </w:r>
          <w:r>
            <w:instrText xml:space="preserve"> STYLEREF Titel \* MERGEFORMAT </w:instrText>
          </w:r>
          <w:r>
            <w:fldChar w:fldCharType="end"/>
          </w:r>
        </w:p>
      </w:tc>
    </w:tr>
    <w:tr w:rsidR="007C55E6" w14:paraId="00D87476" w14:textId="77777777">
      <w:tc>
        <w:tcPr>
          <w:tcW w:w="4181" w:type="dxa"/>
        </w:tcPr>
        <w:p w14:paraId="6F613FC6" w14:textId="77777777" w:rsidR="007C55E6" w:rsidRDefault="007C55E6">
          <w:pPr>
            <w:pStyle w:val="tussenkopje"/>
          </w:pPr>
          <w:r>
            <w:t>Versie</w:t>
          </w:r>
        </w:p>
      </w:tc>
    </w:tr>
    <w:bookmarkStart w:id="152" w:name="Versie"/>
    <w:tr w:rsidR="007C55E6" w14:paraId="7BFEA75D" w14:textId="77777777">
      <w:tc>
        <w:tcPr>
          <w:tcW w:w="4181" w:type="dxa"/>
        </w:tcPr>
        <w:p w14:paraId="0AF88B24" w14:textId="50186308" w:rsidR="007C55E6" w:rsidRDefault="007C55E6">
          <w:pPr>
            <w:spacing w:line="240" w:lineRule="atLeast"/>
          </w:pPr>
          <w:r>
            <w:fldChar w:fldCharType="begin"/>
          </w:r>
          <w:r>
            <w:instrText xml:space="preserve"> STYLEREF Versie\l  \* MERGEFORMAT </w:instrText>
          </w:r>
          <w:r>
            <w:fldChar w:fldCharType="separate"/>
          </w:r>
          <w:r w:rsidR="006C2668">
            <w:rPr>
              <w:noProof/>
            </w:rPr>
            <w:t>1.0</w:t>
          </w:r>
          <w:r>
            <w:fldChar w:fldCharType="end"/>
          </w:r>
          <w:bookmarkEnd w:id="152"/>
        </w:p>
      </w:tc>
    </w:tr>
    <w:tr w:rsidR="007C55E6" w14:paraId="6551E48E" w14:textId="77777777">
      <w:tc>
        <w:tcPr>
          <w:tcW w:w="4181" w:type="dxa"/>
        </w:tcPr>
        <w:p w14:paraId="73678478" w14:textId="77777777" w:rsidR="007C55E6" w:rsidRDefault="007C55E6">
          <w:pPr>
            <w:pStyle w:val="tussenkopje"/>
          </w:pPr>
          <w:r>
            <w:t>Blad</w:t>
          </w:r>
        </w:p>
      </w:tc>
    </w:tr>
    <w:tr w:rsidR="007C55E6" w14:paraId="29284452" w14:textId="77777777">
      <w:tc>
        <w:tcPr>
          <w:tcW w:w="4181" w:type="dxa"/>
        </w:tcPr>
        <w:p w14:paraId="11BA0A42" w14:textId="09DCB7D4" w:rsidR="007C55E6" w:rsidRDefault="007C55E6">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6C2668">
            <w:rPr>
              <w:noProof/>
            </w:rPr>
            <w:instrText>27</w:instrText>
          </w:r>
          <w:r>
            <w:fldChar w:fldCharType="end"/>
          </w:r>
          <w:r>
            <w:fldChar w:fldCharType="separate"/>
          </w:r>
          <w:r w:rsidR="006C2668">
            <w:rPr>
              <w:noProof/>
            </w:rPr>
            <w:t>26</w:t>
          </w:r>
          <w:r>
            <w:fldChar w:fldCharType="end"/>
          </w:r>
          <w:r>
            <w:t xml:space="preserve"> </w:t>
          </w:r>
        </w:p>
      </w:tc>
    </w:tr>
  </w:tbl>
  <w:p w14:paraId="08D1B610" w14:textId="531A515E" w:rsidR="007C55E6" w:rsidRDefault="007C55E6">
    <w:pPr>
      <w:pStyle w:val="Koptekst"/>
    </w:pPr>
  </w:p>
  <w:p w14:paraId="33B0671B" w14:textId="035C260A" w:rsidR="007C55E6" w:rsidRDefault="007C55E6">
    <w:pPr>
      <w:pStyle w:val="Koptekst"/>
    </w:pPr>
  </w:p>
  <w:p w14:paraId="012BEF81" w14:textId="5AC8D653" w:rsidR="007C55E6" w:rsidRDefault="007C55E6">
    <w:pPr>
      <w:pStyle w:val="Koptekst"/>
    </w:pPr>
  </w:p>
  <w:p w14:paraId="65D31DB8" w14:textId="1D035BDD" w:rsidR="007C55E6" w:rsidRDefault="007C55E6">
    <w:pPr>
      <w:pStyle w:val="Koptekst"/>
    </w:pPr>
  </w:p>
  <w:p w14:paraId="24E7EB67" w14:textId="5C66C375" w:rsidR="007C55E6" w:rsidRDefault="007C55E6">
    <w:pPr>
      <w:pStyle w:val="Koptekst"/>
    </w:pPr>
  </w:p>
  <w:p w14:paraId="6D6541BC" w14:textId="098D10BD" w:rsidR="007C55E6" w:rsidRDefault="007C55E6">
    <w:pPr>
      <w:pStyle w:val="Koptekst"/>
    </w:pPr>
  </w:p>
  <w:p w14:paraId="03C7D3E4" w14:textId="28A073F3" w:rsidR="007C55E6" w:rsidRDefault="007C55E6">
    <w:pPr>
      <w:pStyle w:val="Koptekst"/>
    </w:pPr>
  </w:p>
  <w:p w14:paraId="2E8CFE61" w14:textId="66BC47DE" w:rsidR="007C55E6" w:rsidRDefault="007C55E6">
    <w:pPr>
      <w:pStyle w:val="Koptekst"/>
    </w:pPr>
  </w:p>
  <w:p w14:paraId="601E0775" w14:textId="05C22F32" w:rsidR="007C55E6" w:rsidRDefault="007C55E6">
    <w:pPr>
      <w:pStyle w:val="Koptekst"/>
    </w:pPr>
  </w:p>
  <w:p w14:paraId="059936DB" w14:textId="77777777" w:rsidR="007C55E6" w:rsidRDefault="007C55E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7A7108"/>
    <w:multiLevelType w:val="multilevel"/>
    <w:tmpl w:val="2E00362C"/>
    <w:lvl w:ilvl="0">
      <w:start w:val="1"/>
      <w:numFmt w:val="decimal"/>
      <w:lvlText w:val="%1.0"/>
      <w:lvlJc w:val="left"/>
      <w:pPr>
        <w:ind w:left="720" w:hanging="675"/>
      </w:pPr>
      <w:rPr>
        <w:rFonts w:hint="default"/>
      </w:rPr>
    </w:lvl>
    <w:lvl w:ilvl="1">
      <w:start w:val="1"/>
      <w:numFmt w:val="decimal"/>
      <w:lvlText w:val="%1.%2"/>
      <w:lvlJc w:val="left"/>
      <w:pPr>
        <w:ind w:left="1440" w:hanging="675"/>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3645" w:hanging="72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445" w:hanging="108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3"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ABC512E"/>
    <w:multiLevelType w:val="singleLevel"/>
    <w:tmpl w:val="C526D076"/>
    <w:lvl w:ilvl="0">
      <w:start w:val="1"/>
      <w:numFmt w:val="decimal"/>
      <w:lvlText w:val="%1."/>
      <w:lvlJc w:val="left"/>
      <w:pPr>
        <w:ind w:left="720" w:hanging="360"/>
      </w:pPr>
      <w:rPr>
        <w:rFonts w:hint="default"/>
        <w:b w:val="0"/>
        <w:i w:val="0"/>
        <w:color w:val="FF0000"/>
        <w:sz w:val="20"/>
      </w:rPr>
    </w:lvl>
  </w:abstractNum>
  <w:abstractNum w:abstractNumId="6"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044701D"/>
    <w:multiLevelType w:val="hybridMultilevel"/>
    <w:tmpl w:val="738075F0"/>
    <w:lvl w:ilvl="0" w:tplc="C4D01D42">
      <w:numFmt w:val="bullet"/>
      <w:lvlText w:val="-"/>
      <w:lvlJc w:val="left"/>
      <w:pPr>
        <w:tabs>
          <w:tab w:val="num" w:pos="360"/>
        </w:tabs>
        <w:ind w:left="360" w:hanging="360"/>
      </w:pPr>
      <w:rPr>
        <w:rFonts w:ascii="Arial" w:eastAsia="Times New Roman" w:hAnsi="Arial" w:cs="Arial" w:hint="default"/>
      </w:rPr>
    </w:lvl>
    <w:lvl w:ilvl="1" w:tplc="312E2B6A"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E1A1DD1"/>
    <w:multiLevelType w:val="multilevel"/>
    <w:tmpl w:val="60202708"/>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717"/>
        </w:tabs>
        <w:ind w:left="1717"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4"/>
  </w:num>
  <w:num w:numId="3">
    <w:abstractNumId w:val="3"/>
  </w:num>
  <w:num w:numId="4">
    <w:abstractNumId w:val="8"/>
  </w:num>
  <w:num w:numId="5">
    <w:abstractNumId w:val="4"/>
  </w:num>
  <w:num w:numId="6">
    <w:abstractNumId w:val="15"/>
  </w:num>
  <w:num w:numId="7">
    <w:abstractNumId w:val="16"/>
  </w:num>
  <w:num w:numId="8">
    <w:abstractNumId w:val="13"/>
  </w:num>
  <w:num w:numId="9">
    <w:abstractNumId w:val="6"/>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3"/>
  </w:num>
  <w:num w:numId="20">
    <w:abstractNumId w:val="6"/>
  </w:num>
  <w:num w:numId="21">
    <w:abstractNumId w:val="13"/>
  </w:num>
  <w:num w:numId="22">
    <w:abstractNumId w:val="16"/>
  </w:num>
  <w:num w:numId="23">
    <w:abstractNumId w:val="6"/>
  </w:num>
  <w:num w:numId="24">
    <w:abstractNumId w:val="13"/>
  </w:num>
  <w:num w:numId="25">
    <w:abstractNumId w:val="10"/>
  </w:num>
  <w:num w:numId="26">
    <w:abstractNumId w:val="14"/>
  </w:num>
  <w:num w:numId="27">
    <w:abstractNumId w:val="11"/>
  </w:num>
  <w:num w:numId="28">
    <w:abstractNumId w:val="13"/>
  </w:num>
  <w:num w:numId="29">
    <w:abstractNumId w:val="12"/>
  </w:num>
  <w:num w:numId="30">
    <w:abstractNumId w:val="9"/>
  </w:num>
  <w:num w:numId="31">
    <w:abstractNumId w:val="14"/>
  </w:num>
  <w:num w:numId="32">
    <w:abstractNumId w:val="14"/>
  </w:num>
  <w:num w:numId="33">
    <w:abstractNumId w:val="14"/>
  </w:num>
  <w:num w:numId="34">
    <w:abstractNumId w:val="14"/>
  </w:num>
  <w:num w:numId="35">
    <w:abstractNumId w:val="7"/>
  </w:num>
  <w:num w:numId="36">
    <w:abstractNumId w:val="0"/>
  </w:num>
  <w:num w:numId="37">
    <w:abstractNumId w:val="5"/>
  </w:num>
  <w:num w:numId="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water, Eric">
    <w15:presenceInfo w15:providerId="AD" w15:userId="S::Eric.Awater@kadaster.nl::81707d7e-c03b-4bf5-9fb9-bd9f146bc351"/>
  </w15:person>
  <w15:person w15:author="Willems, Igor">
    <w15:presenceInfo w15:providerId="AD" w15:userId="S::Igor.Willems@kadaster.nl::44891f55-7cd7-4f3f-b95c-f9bc4d48270f"/>
  </w15:person>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823402"/>
    <w:rsid w:val="00020928"/>
    <w:rsid w:val="000348A9"/>
    <w:rsid w:val="00040691"/>
    <w:rsid w:val="00056DB6"/>
    <w:rsid w:val="000807C8"/>
    <w:rsid w:val="000A09A2"/>
    <w:rsid w:val="000A0DB7"/>
    <w:rsid w:val="000A54A6"/>
    <w:rsid w:val="000A60D6"/>
    <w:rsid w:val="000B4FD9"/>
    <w:rsid w:val="000C2988"/>
    <w:rsid w:val="000D293D"/>
    <w:rsid w:val="000D3D6C"/>
    <w:rsid w:val="00113298"/>
    <w:rsid w:val="00192496"/>
    <w:rsid w:val="001A3F97"/>
    <w:rsid w:val="001B0971"/>
    <w:rsid w:val="001B3C69"/>
    <w:rsid w:val="001C41D0"/>
    <w:rsid w:val="001C69D2"/>
    <w:rsid w:val="001D5365"/>
    <w:rsid w:val="001E354D"/>
    <w:rsid w:val="001F60F3"/>
    <w:rsid w:val="00223C40"/>
    <w:rsid w:val="00235177"/>
    <w:rsid w:val="0024063F"/>
    <w:rsid w:val="002413B4"/>
    <w:rsid w:val="00265555"/>
    <w:rsid w:val="00265E2D"/>
    <w:rsid w:val="0027150B"/>
    <w:rsid w:val="00284193"/>
    <w:rsid w:val="002941AC"/>
    <w:rsid w:val="002C5652"/>
    <w:rsid w:val="002E3EE5"/>
    <w:rsid w:val="002E5BB5"/>
    <w:rsid w:val="002F47DE"/>
    <w:rsid w:val="002F7B38"/>
    <w:rsid w:val="00313AF2"/>
    <w:rsid w:val="003168C5"/>
    <w:rsid w:val="00323C36"/>
    <w:rsid w:val="003308F9"/>
    <w:rsid w:val="00331356"/>
    <w:rsid w:val="003508CE"/>
    <w:rsid w:val="00354B28"/>
    <w:rsid w:val="00366327"/>
    <w:rsid w:val="003709D4"/>
    <w:rsid w:val="003B40B6"/>
    <w:rsid w:val="003B464C"/>
    <w:rsid w:val="003B4F3B"/>
    <w:rsid w:val="0040403A"/>
    <w:rsid w:val="00426091"/>
    <w:rsid w:val="00441C31"/>
    <w:rsid w:val="0044298E"/>
    <w:rsid w:val="00451606"/>
    <w:rsid w:val="00473876"/>
    <w:rsid w:val="00473B0A"/>
    <w:rsid w:val="00492097"/>
    <w:rsid w:val="00492EBA"/>
    <w:rsid w:val="004A429F"/>
    <w:rsid w:val="004D5271"/>
    <w:rsid w:val="004D7A1B"/>
    <w:rsid w:val="004F7858"/>
    <w:rsid w:val="00501D32"/>
    <w:rsid w:val="00522E0C"/>
    <w:rsid w:val="00540193"/>
    <w:rsid w:val="00543390"/>
    <w:rsid w:val="00544DCB"/>
    <w:rsid w:val="00556881"/>
    <w:rsid w:val="00581D12"/>
    <w:rsid w:val="005B7AA7"/>
    <w:rsid w:val="005E15DB"/>
    <w:rsid w:val="005E2A81"/>
    <w:rsid w:val="00600285"/>
    <w:rsid w:val="0063013F"/>
    <w:rsid w:val="00656861"/>
    <w:rsid w:val="006A04DC"/>
    <w:rsid w:val="006A2D57"/>
    <w:rsid w:val="006C2668"/>
    <w:rsid w:val="006C28F7"/>
    <w:rsid w:val="006D0DD0"/>
    <w:rsid w:val="006E1C53"/>
    <w:rsid w:val="006F60E4"/>
    <w:rsid w:val="006F73B3"/>
    <w:rsid w:val="006F7CD0"/>
    <w:rsid w:val="00713F47"/>
    <w:rsid w:val="0071584A"/>
    <w:rsid w:val="007333D6"/>
    <w:rsid w:val="00742B7B"/>
    <w:rsid w:val="00755E7D"/>
    <w:rsid w:val="00794232"/>
    <w:rsid w:val="00796A16"/>
    <w:rsid w:val="007B4960"/>
    <w:rsid w:val="007B6932"/>
    <w:rsid w:val="007C55E6"/>
    <w:rsid w:val="007C6D00"/>
    <w:rsid w:val="007D6FA0"/>
    <w:rsid w:val="008066EB"/>
    <w:rsid w:val="00806D37"/>
    <w:rsid w:val="008153F9"/>
    <w:rsid w:val="00823402"/>
    <w:rsid w:val="0082799B"/>
    <w:rsid w:val="00845FF1"/>
    <w:rsid w:val="00855D19"/>
    <w:rsid w:val="00887C24"/>
    <w:rsid w:val="008939DE"/>
    <w:rsid w:val="00895E19"/>
    <w:rsid w:val="0089707E"/>
    <w:rsid w:val="008B3519"/>
    <w:rsid w:val="008D1E9B"/>
    <w:rsid w:val="008D58D2"/>
    <w:rsid w:val="008D658E"/>
    <w:rsid w:val="008E7A99"/>
    <w:rsid w:val="00907E3E"/>
    <w:rsid w:val="00910A4D"/>
    <w:rsid w:val="009113C0"/>
    <w:rsid w:val="00937513"/>
    <w:rsid w:val="00941197"/>
    <w:rsid w:val="009470CB"/>
    <w:rsid w:val="0096402B"/>
    <w:rsid w:val="009660E3"/>
    <w:rsid w:val="00966BC6"/>
    <w:rsid w:val="00975B20"/>
    <w:rsid w:val="009A5EBD"/>
    <w:rsid w:val="009E0AD6"/>
    <w:rsid w:val="009F2F69"/>
    <w:rsid w:val="009F4C97"/>
    <w:rsid w:val="00A43381"/>
    <w:rsid w:val="00A453DF"/>
    <w:rsid w:val="00A50DD1"/>
    <w:rsid w:val="00A5124C"/>
    <w:rsid w:val="00A7079F"/>
    <w:rsid w:val="00A74750"/>
    <w:rsid w:val="00AA1088"/>
    <w:rsid w:val="00AA22DC"/>
    <w:rsid w:val="00AA7267"/>
    <w:rsid w:val="00AC1272"/>
    <w:rsid w:val="00AC5CCC"/>
    <w:rsid w:val="00AF27FD"/>
    <w:rsid w:val="00B01F2F"/>
    <w:rsid w:val="00B05D1A"/>
    <w:rsid w:val="00B14D65"/>
    <w:rsid w:val="00B2080D"/>
    <w:rsid w:val="00B2169C"/>
    <w:rsid w:val="00B24DB4"/>
    <w:rsid w:val="00B26320"/>
    <w:rsid w:val="00B272A6"/>
    <w:rsid w:val="00B278AE"/>
    <w:rsid w:val="00B41738"/>
    <w:rsid w:val="00B5124C"/>
    <w:rsid w:val="00B707D0"/>
    <w:rsid w:val="00B71CC8"/>
    <w:rsid w:val="00B82035"/>
    <w:rsid w:val="00BA68E3"/>
    <w:rsid w:val="00BC1A29"/>
    <w:rsid w:val="00BC3B41"/>
    <w:rsid w:val="00BD1F8A"/>
    <w:rsid w:val="00BE1823"/>
    <w:rsid w:val="00BF4E0B"/>
    <w:rsid w:val="00C06E60"/>
    <w:rsid w:val="00C1391E"/>
    <w:rsid w:val="00C27E05"/>
    <w:rsid w:val="00C30763"/>
    <w:rsid w:val="00C54BB9"/>
    <w:rsid w:val="00C61344"/>
    <w:rsid w:val="00C617D4"/>
    <w:rsid w:val="00C61A14"/>
    <w:rsid w:val="00C72F1C"/>
    <w:rsid w:val="00C73692"/>
    <w:rsid w:val="00C75CE9"/>
    <w:rsid w:val="00C85DE8"/>
    <w:rsid w:val="00CA0616"/>
    <w:rsid w:val="00CE308F"/>
    <w:rsid w:val="00CE3B6F"/>
    <w:rsid w:val="00CF1717"/>
    <w:rsid w:val="00D17B60"/>
    <w:rsid w:val="00D33DFC"/>
    <w:rsid w:val="00D3578B"/>
    <w:rsid w:val="00D36F23"/>
    <w:rsid w:val="00D45F7E"/>
    <w:rsid w:val="00D606E2"/>
    <w:rsid w:val="00D726EF"/>
    <w:rsid w:val="00D73B6E"/>
    <w:rsid w:val="00D80B30"/>
    <w:rsid w:val="00D86721"/>
    <w:rsid w:val="00D8687C"/>
    <w:rsid w:val="00D93970"/>
    <w:rsid w:val="00D97210"/>
    <w:rsid w:val="00DB6DD4"/>
    <w:rsid w:val="00DC427B"/>
    <w:rsid w:val="00DF7C1B"/>
    <w:rsid w:val="00E021EC"/>
    <w:rsid w:val="00E02C7C"/>
    <w:rsid w:val="00E25301"/>
    <w:rsid w:val="00E333EC"/>
    <w:rsid w:val="00E46ACB"/>
    <w:rsid w:val="00E56857"/>
    <w:rsid w:val="00E61E30"/>
    <w:rsid w:val="00E71B04"/>
    <w:rsid w:val="00E82FC2"/>
    <w:rsid w:val="00E92944"/>
    <w:rsid w:val="00EA31D8"/>
    <w:rsid w:val="00EB52B0"/>
    <w:rsid w:val="00EC4698"/>
    <w:rsid w:val="00EC68D1"/>
    <w:rsid w:val="00EE6468"/>
    <w:rsid w:val="00EF19F6"/>
    <w:rsid w:val="00EF4C2E"/>
    <w:rsid w:val="00F2446B"/>
    <w:rsid w:val="00F42F89"/>
    <w:rsid w:val="00F5769B"/>
    <w:rsid w:val="00F72DA9"/>
    <w:rsid w:val="00F752BA"/>
    <w:rsid w:val="00F90AAA"/>
    <w:rsid w:val="00FD1CB2"/>
    <w:rsid w:val="00FD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C0563C"/>
  <w15:chartTrackingRefBased/>
  <w15:docId w15:val="{2720CA44-ACAD-421F-B125-C3427366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spacing w:line="280" w:lineRule="atLeast"/>
    </w:pPr>
    <w:rPr>
      <w:rFonts w:ascii="Arial" w:hAnsi="Arial"/>
      <w:snapToGrid w:val="0"/>
      <w:kern w:val="28"/>
      <w:sz w:val="18"/>
      <w:lang w:val="nl-NL"/>
    </w:rPr>
  </w:style>
  <w:style w:type="paragraph" w:styleId="Kop1">
    <w:name w:val="heading 1"/>
    <w:basedOn w:val="Standaard"/>
    <w:next w:val="Standaard"/>
    <w:link w:val="Kop1Char"/>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link w:val="Kop4Char"/>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styleId="Lijstalinea">
    <w:name w:val="List Paragraph"/>
    <w:basedOn w:val="Standaard"/>
    <w:uiPriority w:val="34"/>
    <w:qFormat/>
    <w:rsid w:val="00EB52B0"/>
    <w:pPr>
      <w:ind w:left="720"/>
      <w:contextualSpacing/>
    </w:pPr>
  </w:style>
  <w:style w:type="paragraph" w:styleId="Kopvaninhoudsopgave">
    <w:name w:val="TOC Heading"/>
    <w:basedOn w:val="Kop1"/>
    <w:next w:val="Standaard"/>
    <w:uiPriority w:val="39"/>
    <w:unhideWhenUsed/>
    <w:qFormat/>
    <w:rsid w:val="00FD1CB2"/>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customStyle="1" w:styleId="eigenstijlkop4">
    <w:name w:val="eigen stijl kop 4"/>
    <w:basedOn w:val="Kop4"/>
    <w:link w:val="eigenstijlkop4Char"/>
    <w:qFormat/>
    <w:rsid w:val="00A5124C"/>
    <w:rPr>
      <w:i w:val="0"/>
      <w:iCs/>
      <w:lang w:val="nl"/>
    </w:rPr>
  </w:style>
  <w:style w:type="character" w:customStyle="1" w:styleId="Kop4Char">
    <w:name w:val="Kop 4 Char"/>
    <w:basedOn w:val="Standaardalinea-lettertype"/>
    <w:link w:val="Kop4"/>
    <w:rsid w:val="00A5124C"/>
    <w:rPr>
      <w:rFonts w:ascii="Arial" w:hAnsi="Arial"/>
      <w:i/>
      <w:snapToGrid w:val="0"/>
      <w:kern w:val="28"/>
      <w:sz w:val="18"/>
      <w:szCs w:val="28"/>
      <w:lang w:val="nl-NL"/>
    </w:rPr>
  </w:style>
  <w:style w:type="character" w:customStyle="1" w:styleId="eigenstijlkop4Char">
    <w:name w:val="eigen stijl kop 4 Char"/>
    <w:basedOn w:val="Kop4Char"/>
    <w:link w:val="eigenstijlkop4"/>
    <w:rsid w:val="00A5124C"/>
    <w:rPr>
      <w:rFonts w:ascii="Arial" w:hAnsi="Arial"/>
      <w:i w:val="0"/>
      <w:iCs/>
      <w:snapToGrid w:val="0"/>
      <w:kern w:val="28"/>
      <w:sz w:val="18"/>
      <w:szCs w:val="28"/>
      <w:lang w:val="nl"/>
    </w:rPr>
  </w:style>
  <w:style w:type="character" w:customStyle="1" w:styleId="Kop1Char">
    <w:name w:val="Kop 1 Char"/>
    <w:link w:val="Kop1"/>
    <w:rsid w:val="00A74750"/>
    <w:rPr>
      <w:rFonts w:ascii="Arial" w:hAnsi="Arial"/>
      <w:b/>
      <w:bCs/>
      <w:snapToGrid w:val="0"/>
      <w:kern w:val="28"/>
      <w:lang w:val="nl"/>
    </w:rPr>
  </w:style>
  <w:style w:type="paragraph" w:styleId="Ballontekst">
    <w:name w:val="Balloon Text"/>
    <w:basedOn w:val="Standaard"/>
    <w:link w:val="BallontekstChar"/>
    <w:semiHidden/>
    <w:unhideWhenUsed/>
    <w:rsid w:val="00B01F2F"/>
    <w:pPr>
      <w:spacing w:line="240" w:lineRule="auto"/>
    </w:pPr>
    <w:rPr>
      <w:rFonts w:ascii="Segoe UI" w:hAnsi="Segoe UI" w:cs="Segoe UI"/>
      <w:szCs w:val="18"/>
    </w:rPr>
  </w:style>
  <w:style w:type="character" w:customStyle="1" w:styleId="BallontekstChar">
    <w:name w:val="Ballontekst Char"/>
    <w:basedOn w:val="Standaardalinea-lettertype"/>
    <w:link w:val="Ballontekst"/>
    <w:semiHidden/>
    <w:rsid w:val="00B01F2F"/>
    <w:rPr>
      <w:rFonts w:ascii="Segoe UI" w:hAnsi="Segoe UI" w:cs="Segoe UI"/>
      <w:snapToGrid w:val="0"/>
      <w:kern w:val="28"/>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22C3-35C5-401D-A858-302C29D9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2554</TotalTime>
  <Pages>27</Pages>
  <Words>4737</Words>
  <Characters>26054</Characters>
  <Application>Microsoft Office Word</Application>
  <DocSecurity>0</DocSecurity>
  <Lines>217</Lines>
  <Paragraphs>61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Awater, Eric</cp:lastModifiedBy>
  <cp:revision>85</cp:revision>
  <cp:lastPrinted>2002-05-17T10:09:00Z</cp:lastPrinted>
  <dcterms:created xsi:type="dcterms:W3CDTF">2020-06-18T10:30:00Z</dcterms:created>
  <dcterms:modified xsi:type="dcterms:W3CDTF">2020-07-20T09:06:00Z</dcterms:modified>
</cp:coreProperties>
</file>