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D939F" w14:textId="5D3558B2" w:rsidR="00C02BA4" w:rsidRPr="000D7B52" w:rsidRDefault="00C02BA4" w:rsidP="00C02BA4">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Vista</w:t>
      </w:r>
      <w:r w:rsidRPr="000D7B52">
        <w:rPr>
          <w:rFonts w:ascii="Arial" w:hAnsi="Arial" w:cs="Arial"/>
          <w:b/>
          <w:color w:val="000000"/>
          <w:szCs w:val="24"/>
        </w:rPr>
        <w:tab/>
      </w:r>
      <w:r w:rsidRPr="000D7B52">
        <w:rPr>
          <w:rFonts w:ascii="Arial" w:hAnsi="Arial" w:cs="Arial"/>
          <w:color w:val="000000"/>
          <w:sz w:val="22"/>
          <w:szCs w:val="22"/>
        </w:rPr>
        <w:t>(</w:t>
      </w:r>
      <w:r w:rsidR="0058042B">
        <w:rPr>
          <w:rFonts w:ascii="Arial" w:hAnsi="Arial" w:cs="Arial"/>
          <w:color w:val="000000"/>
          <w:sz w:val="22"/>
          <w:szCs w:val="22"/>
        </w:rPr>
        <w:t xml:space="preserve">o.b.v. </w:t>
      </w:r>
      <w:r w:rsidR="00F25949" w:rsidRPr="00F25949">
        <w:rPr>
          <w:rFonts w:ascii="Arial" w:hAnsi="Arial" w:cs="Arial"/>
          <w:color w:val="000000"/>
          <w:sz w:val="22"/>
          <w:szCs w:val="22"/>
        </w:rPr>
        <w:t>HYQUVIST01</w:t>
      </w:r>
      <w:r w:rsidR="00F25949">
        <w:rPr>
          <w:rFonts w:ascii="Arial" w:hAnsi="Arial" w:cs="Arial"/>
          <w:color w:val="000000"/>
          <w:sz w:val="22"/>
          <w:szCs w:val="22"/>
        </w:rPr>
        <w:t xml:space="preserve"> versiedatum: 23-02-2023</w:t>
      </w:r>
      <w:r w:rsidRPr="000D7B52">
        <w:rPr>
          <w:rFonts w:ascii="Arial" w:hAnsi="Arial" w:cs="Arial"/>
          <w:color w:val="000000"/>
          <w:sz w:val="22"/>
          <w:szCs w:val="22"/>
        </w:rPr>
        <w:t>)</w:t>
      </w:r>
    </w:p>
    <w:p w14:paraId="70E50A68" w14:textId="77777777" w:rsidR="00C02BA4" w:rsidRPr="000D7B52" w:rsidRDefault="00C02BA4" w:rsidP="00C02BA4">
      <w:pPr>
        <w:ind w:right="96"/>
        <w:rPr>
          <w:rFonts w:ascii="Arial" w:hAnsi="Arial" w:cs="Arial"/>
          <w:color w:val="000000"/>
          <w:sz w:val="20"/>
        </w:rPr>
      </w:pPr>
    </w:p>
    <w:p w14:paraId="1DCD3B35" w14:textId="696EC0B7" w:rsidR="00C02BA4" w:rsidRPr="000D0BA0" w:rsidRDefault="00C02BA4" w:rsidP="00C02BA4">
      <w:pPr>
        <w:ind w:right="96"/>
        <w:rPr>
          <w:rFonts w:ascii="Arial" w:hAnsi="Arial" w:cs="Arial"/>
          <w:b/>
          <w:color w:val="000000"/>
          <w:sz w:val="20"/>
          <w:u w:val="single"/>
        </w:rPr>
      </w:pPr>
      <w:r w:rsidRPr="000D0BA0">
        <w:rPr>
          <w:rFonts w:ascii="Arial" w:hAnsi="Arial" w:cs="Arial"/>
          <w:b/>
          <w:color w:val="000000"/>
          <w:sz w:val="20"/>
          <w:u w:val="single"/>
        </w:rPr>
        <w:t xml:space="preserve">Versie </w:t>
      </w:r>
      <w:del w:id="0" w:author="Groote Haar, Linda" w:date="2025-03-13T14:22:00Z" w16du:dateUtc="2025-03-13T13:22:00Z">
        <w:r w:rsidR="00F23AFE" w:rsidDel="000F1931">
          <w:rPr>
            <w:rFonts w:ascii="Arial" w:hAnsi="Arial" w:cs="Arial"/>
            <w:b/>
            <w:color w:val="000000"/>
            <w:sz w:val="20"/>
            <w:u w:val="single"/>
          </w:rPr>
          <w:delText>3</w:delText>
        </w:r>
      </w:del>
      <w:ins w:id="1" w:author="Groote Haar, Linda" w:date="2025-03-13T14:22:00Z" w16du:dateUtc="2025-03-13T13:22:00Z">
        <w:r w:rsidR="000F1931">
          <w:rPr>
            <w:rFonts w:ascii="Arial" w:hAnsi="Arial" w:cs="Arial"/>
            <w:b/>
            <w:color w:val="000000"/>
            <w:sz w:val="20"/>
            <w:u w:val="single"/>
          </w:rPr>
          <w:t>4</w:t>
        </w:r>
      </w:ins>
      <w:r w:rsidR="00F23AFE">
        <w:rPr>
          <w:rFonts w:ascii="Arial" w:hAnsi="Arial" w:cs="Arial"/>
          <w:b/>
          <w:color w:val="000000"/>
          <w:sz w:val="20"/>
          <w:u w:val="single"/>
        </w:rPr>
        <w:t>.0</w:t>
      </w:r>
      <w:r w:rsidRPr="000D0BA0">
        <w:rPr>
          <w:rFonts w:ascii="Arial" w:hAnsi="Arial" w:cs="Arial"/>
          <w:b/>
          <w:color w:val="000000"/>
          <w:sz w:val="20"/>
          <w:u w:val="single"/>
        </w:rPr>
        <w:tab/>
      </w:r>
      <w:r w:rsidRPr="000D0BA0">
        <w:rPr>
          <w:rFonts w:ascii="Arial" w:hAnsi="Arial" w:cs="Arial"/>
          <w:b/>
          <w:color w:val="000000"/>
          <w:sz w:val="20"/>
          <w:u w:val="single"/>
        </w:rPr>
        <w:tab/>
        <w:t xml:space="preserve">d.d. </w:t>
      </w:r>
      <w:del w:id="2" w:author="Groote Haar, Linda" w:date="2025-03-13T14:22:00Z" w16du:dateUtc="2025-03-13T13:22:00Z">
        <w:r w:rsidR="00004964" w:rsidDel="000F1931">
          <w:rPr>
            <w:rFonts w:ascii="Arial" w:hAnsi="Arial" w:cs="Arial"/>
            <w:b/>
            <w:color w:val="000000"/>
            <w:sz w:val="20"/>
            <w:u w:val="single"/>
          </w:rPr>
          <w:delText>24-04-2023</w:delText>
        </w:r>
      </w:del>
      <w:ins w:id="3" w:author="Groote Haar, Linda" w:date="2025-03-13T14:22:00Z" w16du:dateUtc="2025-03-13T13:22:00Z">
        <w:r w:rsidR="000F1931">
          <w:rPr>
            <w:rFonts w:ascii="Arial" w:hAnsi="Arial" w:cs="Arial"/>
            <w:b/>
            <w:color w:val="000000"/>
            <w:sz w:val="20"/>
            <w:u w:val="single"/>
          </w:rPr>
          <w:t>13-03-2025</w:t>
        </w:r>
      </w:ins>
    </w:p>
    <w:p w14:paraId="65652ACE" w14:textId="77777777" w:rsidR="00C02BA4" w:rsidRDefault="00C02BA4" w:rsidP="00C02BA4">
      <w:pPr>
        <w:tabs>
          <w:tab w:val="left" w:pos="-1440"/>
          <w:tab w:val="left" w:pos="-720"/>
        </w:tabs>
        <w:suppressAutoHyphens/>
        <w:ind w:right="96"/>
        <w:rPr>
          <w:rFonts w:ascii="Arial" w:hAnsi="Arial" w:cs="Arial"/>
          <w:color w:val="000000"/>
          <w:sz w:val="20"/>
        </w:rPr>
      </w:pPr>
    </w:p>
    <w:p w14:paraId="752816C5" w14:textId="77777777" w:rsidR="00C02BA4" w:rsidRDefault="00C02BA4" w:rsidP="00C02BA4">
      <w:pPr>
        <w:tabs>
          <w:tab w:val="left" w:pos="-1440"/>
          <w:tab w:val="left" w:pos="-720"/>
        </w:tabs>
        <w:suppressAutoHyphens/>
        <w:ind w:right="96"/>
        <w:rPr>
          <w:rFonts w:ascii="Arial" w:hAnsi="Arial" w:cs="Arial"/>
          <w:color w:val="000000"/>
          <w:sz w:val="20"/>
        </w:rPr>
      </w:pPr>
    </w:p>
    <w:p w14:paraId="1DFE8006" w14:textId="536A2F59" w:rsidR="00C02BA4" w:rsidRDefault="00C02BA4" w:rsidP="00C02BA4">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2BA74AF7" w14:textId="77777777" w:rsidR="00C02BA4" w:rsidRDefault="00C02BA4" w:rsidP="00C02BA4">
      <w:pPr>
        <w:tabs>
          <w:tab w:val="left" w:pos="-1440"/>
          <w:tab w:val="left" w:pos="-720"/>
        </w:tabs>
        <w:suppressAutoHyphens/>
        <w:rPr>
          <w:rFonts w:ascii="Arial" w:hAnsi="Arial" w:cs="Arial"/>
          <w:color w:val="FF0000"/>
          <w:sz w:val="20"/>
        </w:rPr>
      </w:pPr>
    </w:p>
    <w:p w14:paraId="75A710D0" w14:textId="253CE0F2" w:rsidR="00C02BA4" w:rsidRDefault="00C02BA4" w:rsidP="00C02BA4">
      <w:pPr>
        <w:tabs>
          <w:tab w:val="left" w:pos="-1440"/>
          <w:tab w:val="left" w:pos="-720"/>
        </w:tabs>
        <w:suppressAutoHyphens/>
        <w:rPr>
          <w:rFonts w:ascii="Arial" w:hAnsi="Arial" w:cs="Arial"/>
          <w:color w:val="FF0000"/>
          <w:sz w:val="20"/>
        </w:rPr>
      </w:pPr>
    </w:p>
    <w:p w14:paraId="10CC5135" w14:textId="77777777" w:rsidR="00C02BA4" w:rsidRPr="002E7F50" w:rsidRDefault="00C02BA4" w:rsidP="00C02BA4">
      <w:pPr>
        <w:tabs>
          <w:tab w:val="left" w:pos="-1440"/>
          <w:tab w:val="left" w:pos="-720"/>
        </w:tabs>
        <w:suppressAutoHyphens/>
        <w:jc w:val="center"/>
        <w:rPr>
          <w:rFonts w:ascii="Arial" w:hAnsi="Arial" w:cs="Arial"/>
          <w:sz w:val="20"/>
        </w:rPr>
      </w:pPr>
      <w:r w:rsidRPr="00006777">
        <w:rPr>
          <w:rFonts w:ascii="Arial" w:hAnsi="Arial" w:cs="Arial"/>
          <w:color w:val="800080"/>
          <w:sz w:val="20"/>
          <w:highlight w:val="yellow"/>
        </w:rPr>
        <w:t>TEKSTBLOK TITEL HYPOTHEEKAKTEN</w:t>
      </w:r>
    </w:p>
    <w:p w14:paraId="09541A46" w14:textId="77777777" w:rsidR="00C02BA4" w:rsidRPr="002E7F50" w:rsidRDefault="00C02BA4" w:rsidP="00C02BA4">
      <w:pPr>
        <w:tabs>
          <w:tab w:val="left" w:pos="-1440"/>
          <w:tab w:val="left" w:pos="-720"/>
        </w:tabs>
        <w:suppressAutoHyphens/>
        <w:rPr>
          <w:rFonts w:ascii="Arial" w:hAnsi="Arial" w:cs="Arial"/>
          <w:color w:val="339966"/>
          <w:sz w:val="20"/>
        </w:rPr>
      </w:pPr>
    </w:p>
    <w:p w14:paraId="7A80B5DC" w14:textId="77777777" w:rsidR="00C02BA4" w:rsidRPr="002E7F50" w:rsidRDefault="00C02BA4" w:rsidP="00C02BA4">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36CDAF3C" w14:textId="77777777" w:rsidR="00C02BA4" w:rsidRPr="002E7F50" w:rsidRDefault="00C02BA4" w:rsidP="00C02BA4">
      <w:pPr>
        <w:tabs>
          <w:tab w:val="left" w:pos="-1440"/>
          <w:tab w:val="left" w:pos="-720"/>
          <w:tab w:val="left" w:pos="284"/>
        </w:tabs>
        <w:suppressAutoHyphens/>
        <w:rPr>
          <w:rFonts w:ascii="Arial" w:hAnsi="Arial" w:cs="Arial"/>
          <w:sz w:val="20"/>
        </w:rPr>
      </w:pPr>
      <w:r w:rsidRPr="002E7F50">
        <w:rPr>
          <w:rFonts w:ascii="Arial" w:hAnsi="Arial" w:cs="Arial"/>
          <w:color w:val="FF0000"/>
          <w:sz w:val="20"/>
        </w:rPr>
        <w:t>1.</w:t>
      </w:r>
      <w:r>
        <w:rPr>
          <w:rFonts w:ascii="Arial" w:hAnsi="Arial" w:cs="Arial"/>
          <w:color w:val="800080"/>
          <w:sz w:val="20"/>
        </w:rPr>
        <w:tab/>
      </w:r>
      <w:r w:rsidRPr="002E7F50">
        <w:rPr>
          <w:rFonts w:ascii="Arial" w:hAnsi="Arial" w:cs="Arial"/>
          <w:bCs/>
          <w:color w:val="800080"/>
          <w:sz w:val="20"/>
          <w:highlight w:val="yellow"/>
        </w:rPr>
        <w:t>TEKSTBLOK GEVOLMACHTIGDE</w:t>
      </w:r>
      <w:r w:rsidRPr="002E7F50">
        <w:rPr>
          <w:rFonts w:ascii="Arial" w:hAnsi="Arial" w:cs="Arial"/>
          <w:bCs/>
          <w:color w:val="800080"/>
          <w:sz w:val="20"/>
        </w:rPr>
        <w:t>:</w:t>
      </w:r>
    </w:p>
    <w:p w14:paraId="0BC86372" w14:textId="77777777" w:rsidR="00C02BA4" w:rsidRDefault="00C02BA4" w:rsidP="003A391B">
      <w:pPr>
        <w:tabs>
          <w:tab w:val="left" w:pos="567"/>
        </w:tabs>
        <w:ind w:left="567" w:hanging="283"/>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 xml:space="preserve">TEKSTBLOK PARTIJ NATUURLIJK PERSOON/TEKSTBLOK PARTIJ </w:t>
      </w:r>
      <w:r>
        <w:rPr>
          <w:rFonts w:ascii="Arial" w:hAnsi="Arial" w:cs="Arial"/>
          <w:color w:val="339966"/>
          <w:sz w:val="20"/>
          <w:highlight w:val="yellow"/>
        </w:rPr>
        <w:t xml:space="preserve">NIET NATUURLIJK </w:t>
      </w:r>
      <w:r w:rsidRPr="00654C6E">
        <w:rPr>
          <w:rFonts w:ascii="Arial" w:hAnsi="Arial" w:cs="Arial"/>
          <w:color w:val="339966"/>
          <w:sz w:val="20"/>
          <w:highlight w:val="yellow"/>
        </w:rPr>
        <w:t>PERSOON</w:t>
      </w:r>
      <w:r w:rsidRPr="002E7F50">
        <w:rPr>
          <w:rFonts w:ascii="Arial" w:hAnsi="Arial" w:cs="Arial"/>
          <w:color w:val="FF0000"/>
          <w:sz w:val="20"/>
        </w:rPr>
        <w:t>;</w:t>
      </w:r>
      <w:r>
        <w:rPr>
          <w:rFonts w:ascii="Arial" w:hAnsi="Arial" w:cs="Arial"/>
          <w:color w:val="FF0000"/>
          <w:sz w:val="20"/>
        </w:rPr>
        <w:t xml:space="preserve"> </w:t>
      </w:r>
    </w:p>
    <w:p w14:paraId="219BCD4E" w14:textId="27D4FF15" w:rsidR="00C02BA4" w:rsidRPr="006D4FA8" w:rsidRDefault="00F277DA" w:rsidP="006D4FA8">
      <w:pPr>
        <w:ind w:left="284"/>
        <w:rPr>
          <w:rFonts w:ascii="Arial" w:hAnsi="Arial" w:cs="Arial"/>
          <w:color w:val="FF0000"/>
          <w:sz w:val="20"/>
        </w:rPr>
      </w:pPr>
      <w:r w:rsidRPr="00F277DA">
        <w:rPr>
          <w:rFonts w:ascii="Arial" w:hAnsi="Arial" w:cs="Arial"/>
          <w:color w:val="FF0000"/>
          <w:sz w:val="20"/>
        </w:rPr>
        <w:t>voor zover in deze akte niet anders genoemd</w:t>
      </w:r>
      <w:r w:rsidR="00786632">
        <w:rPr>
          <w:rFonts w:ascii="Arial" w:hAnsi="Arial" w:cs="Arial"/>
          <w:color w:val="FF0000"/>
          <w:sz w:val="20"/>
        </w:rPr>
        <w:t xml:space="preserve"> </w:t>
      </w:r>
      <w:r w:rsidRPr="006D4FA8">
        <w:rPr>
          <w:rFonts w:ascii="Arial" w:hAnsi="Arial" w:cs="Arial"/>
          <w:color w:val="800080"/>
          <w:sz w:val="20"/>
        </w:rPr>
        <w:t>zowel samen als ieder apart</w:t>
      </w:r>
      <w:r w:rsidRPr="00786632">
        <w:rPr>
          <w:rFonts w:ascii="Arial" w:hAnsi="Arial" w:cs="Arial"/>
          <w:color w:val="FF0000"/>
          <w:sz w:val="20"/>
        </w:rPr>
        <w:t>,</w:t>
      </w:r>
      <w:r w:rsidRPr="006D4FA8">
        <w:rPr>
          <w:rFonts w:ascii="Arial" w:hAnsi="Arial" w:cs="Arial"/>
          <w:color w:val="800080"/>
          <w:sz w:val="20"/>
        </w:rPr>
        <w:t xml:space="preserve"> </w:t>
      </w:r>
      <w:r w:rsidR="00131F0D" w:rsidRPr="00A05DF0">
        <w:rPr>
          <w:rFonts w:ascii="Arial" w:hAnsi="Arial" w:cs="Arial"/>
          <w:color w:val="FF0000"/>
          <w:sz w:val="20"/>
        </w:rPr>
        <w:t>hierna te noemen:</w:t>
      </w:r>
      <w:r w:rsidR="00131F0D">
        <w:rPr>
          <w:rFonts w:ascii="Arial" w:hAnsi="Arial" w:cs="Arial"/>
          <w:color w:val="FF0000"/>
          <w:sz w:val="20"/>
        </w:rPr>
        <w:t xml:space="preserve"> </w:t>
      </w:r>
      <w:r>
        <w:rPr>
          <w:rFonts w:ascii="Arial" w:hAnsi="Arial" w:cs="Arial"/>
          <w:color w:val="FF0000"/>
          <w:sz w:val="20"/>
        </w:rPr>
        <w:t>“</w:t>
      </w:r>
      <w:r w:rsidR="00131F0D">
        <w:rPr>
          <w:rFonts w:ascii="Arial" w:hAnsi="Arial" w:cs="Arial"/>
          <w:color w:val="FF0000"/>
          <w:sz w:val="20"/>
        </w:rPr>
        <w:t>hypotheekgever</w:t>
      </w:r>
      <w:r>
        <w:rPr>
          <w:rFonts w:ascii="Arial" w:hAnsi="Arial" w:cs="Arial"/>
          <w:color w:val="FF0000"/>
          <w:sz w:val="20"/>
        </w:rPr>
        <w:t>”</w:t>
      </w:r>
      <w:r w:rsidR="00C02BA4" w:rsidRPr="002E7F50">
        <w:rPr>
          <w:rFonts w:ascii="Arial" w:hAnsi="Arial" w:cs="Arial"/>
          <w:color w:val="FF0000"/>
          <w:sz w:val="20"/>
        </w:rPr>
        <w:t>;</w:t>
      </w:r>
    </w:p>
    <w:p w14:paraId="711FE859" w14:textId="77777777" w:rsidR="00C02BA4" w:rsidRDefault="00C02BA4" w:rsidP="00C02BA4">
      <w:pPr>
        <w:tabs>
          <w:tab w:val="left" w:pos="-1440"/>
          <w:tab w:val="left" w:pos="-720"/>
          <w:tab w:val="left" w:pos="284"/>
        </w:tabs>
        <w:suppressAutoHyphens/>
        <w:rPr>
          <w:rFonts w:ascii="Arial" w:hAnsi="Arial" w:cs="Arial"/>
          <w:sz w:val="20"/>
        </w:rPr>
      </w:pPr>
      <w:r w:rsidRPr="002E7F50">
        <w:rPr>
          <w:rFonts w:ascii="Arial" w:hAnsi="Arial" w:cs="Arial"/>
          <w:color w:val="FF0000"/>
          <w:sz w:val="20"/>
        </w:rPr>
        <w:t>2.</w:t>
      </w:r>
      <w:r w:rsidRPr="002E7F50">
        <w:rPr>
          <w:rFonts w:ascii="Arial" w:hAnsi="Arial" w:cs="Arial"/>
          <w:sz w:val="20"/>
        </w:rPr>
        <w:t xml:space="preserve"> </w:t>
      </w:r>
      <w:r>
        <w:rPr>
          <w:rFonts w:ascii="Arial" w:hAnsi="Arial" w:cs="Arial"/>
          <w:sz w:val="20"/>
        </w:rPr>
        <w:tab/>
      </w:r>
      <w:r w:rsidRPr="002E7F50">
        <w:rPr>
          <w:rFonts w:ascii="Arial" w:hAnsi="Arial" w:cs="Arial"/>
          <w:bCs/>
          <w:color w:val="FF0000"/>
          <w:sz w:val="20"/>
          <w:highlight w:val="yellow"/>
        </w:rPr>
        <w:t>TEKSTBLOK GEVOLMACHTIGDE</w:t>
      </w:r>
      <w:r w:rsidRPr="002E7F50">
        <w:rPr>
          <w:rFonts w:ascii="Arial" w:hAnsi="Arial" w:cs="Arial"/>
          <w:bCs/>
          <w:color w:val="FF0000"/>
          <w:sz w:val="20"/>
        </w:rPr>
        <w:t>:</w:t>
      </w:r>
      <w:r w:rsidRPr="002E7F50">
        <w:rPr>
          <w:rFonts w:ascii="Arial" w:hAnsi="Arial" w:cs="Arial"/>
          <w:sz w:val="20"/>
        </w:rPr>
        <w:tab/>
      </w:r>
    </w:p>
    <w:p w14:paraId="70219551" w14:textId="533CA238" w:rsidR="00C02BA4" w:rsidRPr="008C31AF" w:rsidRDefault="00C02BA4" w:rsidP="008C31AF">
      <w:pPr>
        <w:tabs>
          <w:tab w:val="left" w:pos="-1440"/>
          <w:tab w:val="left" w:pos="-720"/>
        </w:tabs>
        <w:suppressAutoHyphens/>
        <w:spacing w:line="240" w:lineRule="atLeast"/>
        <w:ind w:left="284"/>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w:t>
      </w:r>
      <w:r w:rsidRPr="00823C83">
        <w:rPr>
          <w:rFonts w:ascii="Arial" w:hAnsi="Arial" w:cs="Arial"/>
          <w:color w:val="800080"/>
          <w:sz w:val="20"/>
        </w:rPr>
        <w:t>correspondentieadres</w:t>
      </w:r>
      <w:r w:rsidR="008C31AF" w:rsidRPr="00823C83">
        <w:rPr>
          <w:rFonts w:ascii="Arial" w:hAnsi="Arial" w:cs="Arial"/>
          <w:color w:val="800080"/>
          <w:sz w:val="20"/>
        </w:rPr>
        <w:t xml:space="preserve"> voo</w:t>
      </w:r>
      <w:r w:rsidR="008C31AF" w:rsidRPr="003E3A35">
        <w:rPr>
          <w:rFonts w:ascii="Arial" w:hAnsi="Arial" w:cs="Arial"/>
          <w:color w:val="800080"/>
          <w:sz w:val="20"/>
        </w:rPr>
        <w:t xml:space="preserve">r </w:t>
      </w:r>
      <w:r w:rsidR="008C31AF" w:rsidRPr="00A05122">
        <w:rPr>
          <w:rFonts w:ascii="Arial" w:hAnsi="Arial" w:cs="Arial"/>
          <w:color w:val="800080"/>
          <w:sz w:val="20"/>
        </w:rPr>
        <w:t>alle aangelegenheden</w:t>
      </w:r>
      <w:r w:rsidR="008C31AF" w:rsidRPr="003E3A35">
        <w:rPr>
          <w:rFonts w:ascii="Arial" w:hAnsi="Arial" w:cs="Arial"/>
          <w:color w:val="800080"/>
          <w:sz w:val="20"/>
        </w:rPr>
        <w:t xml:space="preserve"> betreffende de 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AA5A06">
        <w:rPr>
          <w:rFonts w:ascii="Arial" w:hAnsi="Arial" w:cs="Arial"/>
          <w:color w:val="800080"/>
          <w:sz w:val="20"/>
        </w:rPr>
        <w:t>po</w:t>
      </w:r>
      <w:r w:rsidRPr="0078714C">
        <w:rPr>
          <w:rFonts w:ascii="Arial" w:hAnsi="Arial" w:cs="Arial"/>
          <w:color w:val="800080"/>
          <w:sz w:val="20"/>
        </w:rPr>
        <w:t>stb</w:t>
      </w:r>
      <w:r w:rsidRPr="00AA5A06">
        <w:rPr>
          <w:rFonts w:ascii="Arial" w:hAnsi="Arial" w:cs="Arial"/>
          <w:color w:val="800080"/>
          <w:sz w:val="20"/>
        </w:rPr>
        <w:t>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78714C">
        <w:rPr>
          <w:rFonts w:ascii="Arial" w:hAnsi="Arial" w:cs="Arial"/>
          <w:color w:val="800080"/>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sidRPr="002E7F50">
        <w:rPr>
          <w:rFonts w:ascii="Arial" w:hAnsi="Arial" w:cs="Arial"/>
          <w:color w:val="FF0000"/>
          <w:sz w:val="20"/>
        </w:rPr>
        <w:t>;</w:t>
      </w:r>
      <w:r w:rsidRPr="002E7F50">
        <w:rPr>
          <w:rFonts w:ascii="Arial" w:hAnsi="Arial" w:cs="Arial"/>
          <w:color w:val="008000"/>
          <w:sz w:val="20"/>
        </w:rPr>
        <w:t xml:space="preserve"> </w:t>
      </w:r>
    </w:p>
    <w:p w14:paraId="2130808D" w14:textId="12FAB8CD" w:rsidR="00C02BA4" w:rsidRPr="00A05DF0" w:rsidRDefault="00C02BA4" w:rsidP="00C02BA4">
      <w:pPr>
        <w:tabs>
          <w:tab w:val="left" w:pos="-1440"/>
          <w:tab w:val="left" w:pos="-720"/>
          <w:tab w:val="left" w:pos="284"/>
        </w:tabs>
        <w:suppressAutoHyphens/>
        <w:ind w:left="284"/>
        <w:rPr>
          <w:rFonts w:ascii="Arial" w:hAnsi="Arial" w:cs="Arial"/>
          <w:sz w:val="20"/>
        </w:rPr>
      </w:pPr>
      <w:r w:rsidRPr="00A05DF0">
        <w:rPr>
          <w:rFonts w:ascii="Arial" w:hAnsi="Arial" w:cs="Arial"/>
          <w:color w:val="FF0000"/>
          <w:sz w:val="20"/>
        </w:rPr>
        <w:t>hierna te noemen:</w:t>
      </w:r>
      <w:r w:rsidR="00202B3A">
        <w:rPr>
          <w:rFonts w:ascii="Arial" w:hAnsi="Arial" w:cs="Arial"/>
          <w:color w:val="FF0000"/>
          <w:sz w:val="20"/>
        </w:rPr>
        <w:t xml:space="preserve"> </w:t>
      </w:r>
      <w:r w:rsidR="00574CEC">
        <w:rPr>
          <w:rFonts w:ascii="Arial" w:hAnsi="Arial" w:cs="Arial"/>
          <w:color w:val="FF0000"/>
          <w:sz w:val="20"/>
        </w:rPr>
        <w:t>“</w:t>
      </w:r>
      <w:r w:rsidR="008C31AF">
        <w:rPr>
          <w:rFonts w:ascii="Arial" w:hAnsi="Arial" w:cs="Arial"/>
          <w:color w:val="FF0000"/>
          <w:sz w:val="20"/>
        </w:rPr>
        <w:t>geldverstrekker</w:t>
      </w:r>
      <w:r w:rsidR="00574CEC">
        <w:rPr>
          <w:rFonts w:ascii="Arial" w:hAnsi="Arial" w:cs="Arial"/>
          <w:color w:val="FF0000"/>
          <w:sz w:val="20"/>
        </w:rPr>
        <w:t>”</w:t>
      </w:r>
      <w:r w:rsidRPr="00A05DF0">
        <w:rPr>
          <w:rFonts w:ascii="Arial" w:hAnsi="Arial" w:cs="Arial"/>
          <w:color w:val="FF0000"/>
          <w:sz w:val="20"/>
        </w:rPr>
        <w:t xml:space="preserve">. </w:t>
      </w:r>
    </w:p>
    <w:p w14:paraId="2B8E652E" w14:textId="262C6F1F" w:rsidR="00C02BA4" w:rsidRDefault="00C02BA4" w:rsidP="006D4FA8">
      <w:pPr>
        <w:tabs>
          <w:tab w:val="left" w:pos="-1440"/>
          <w:tab w:val="left" w:pos="-720"/>
        </w:tabs>
        <w:suppressAutoHyphens/>
        <w:rPr>
          <w:rFonts w:ascii="Arial" w:hAnsi="Arial" w:cs="Arial"/>
          <w:color w:val="FF0000"/>
          <w:sz w:val="20"/>
        </w:rPr>
      </w:pPr>
      <w:r w:rsidRPr="002E7F50">
        <w:rPr>
          <w:rFonts w:ascii="Arial" w:hAnsi="Arial" w:cs="Arial"/>
          <w:color w:val="FF0000"/>
          <w:sz w:val="20"/>
        </w:rPr>
        <w:t xml:space="preserve">Van het bestaan van de volmacht aan de </w:t>
      </w:r>
      <w:ins w:id="4" w:author="Groote Haar, Linda" w:date="2025-03-13T14:22:00Z" w16du:dateUtc="2025-03-13T13:22:00Z">
        <w:r w:rsidR="000F1931" w:rsidRPr="00F457C3">
          <w:rPr>
            <w:rFonts w:ascii="Arial" w:hAnsi="Arial" w:cs="Arial"/>
            <w:color w:val="339966"/>
            <w:sz w:val="20"/>
          </w:rPr>
          <w:t>comparant</w:t>
        </w:r>
        <w:r w:rsidR="000F1931">
          <w:rPr>
            <w:rFonts w:ascii="Arial" w:hAnsi="Arial" w:cs="Arial"/>
            <w:color w:val="339966"/>
            <w:sz w:val="20"/>
          </w:rPr>
          <w:t>/comparante/persoon</w:t>
        </w:r>
        <w:r w:rsidR="000F1931" w:rsidRPr="002E7F50">
          <w:rPr>
            <w:rFonts w:ascii="Arial" w:hAnsi="Arial" w:cs="Arial"/>
            <w:color w:val="FF0000"/>
            <w:sz w:val="20"/>
          </w:rPr>
          <w:t xml:space="preserve"> </w:t>
        </w:r>
      </w:ins>
      <w:del w:id="5" w:author="Groote Haar, Linda" w:date="2025-03-13T14:22:00Z" w16du:dateUtc="2025-03-13T13:22:00Z">
        <w:r w:rsidRPr="002E7F50" w:rsidDel="000F1931">
          <w:rPr>
            <w:rFonts w:ascii="Arial" w:hAnsi="Arial" w:cs="Arial"/>
            <w:color w:val="FF0000"/>
            <w:sz w:val="20"/>
          </w:rPr>
          <w:delText xml:space="preserve">comparant </w:delText>
        </w:r>
      </w:del>
      <w:r w:rsidRPr="002E7F50">
        <w:rPr>
          <w:rFonts w:ascii="Arial" w:hAnsi="Arial" w:cs="Arial"/>
          <w:color w:val="FF0000"/>
          <w:sz w:val="20"/>
        </w:rPr>
        <w:t>onder 2. genoemd is mij, notaris, genoegzaam</w:t>
      </w:r>
      <w:r>
        <w:rPr>
          <w:rFonts w:ascii="Arial" w:hAnsi="Arial" w:cs="Arial"/>
          <w:color w:val="FF0000"/>
          <w:sz w:val="20"/>
        </w:rPr>
        <w:t xml:space="preserve"> gebleken.</w:t>
      </w:r>
    </w:p>
    <w:p w14:paraId="71020921" w14:textId="379048F8" w:rsidR="00C02BA4" w:rsidRPr="006D4FA8" w:rsidRDefault="00A05122" w:rsidP="00C02BA4">
      <w:pPr>
        <w:rPr>
          <w:rFonts w:ascii="Arial" w:hAnsi="Arial"/>
          <w:b/>
          <w:color w:val="FF0000"/>
          <w:sz w:val="20"/>
        </w:rPr>
      </w:pPr>
      <w:r>
        <w:rPr>
          <w:rFonts w:ascii="Arial" w:hAnsi="Arial"/>
          <w:b/>
          <w:bCs/>
          <w:color w:val="FF0000"/>
          <w:sz w:val="20"/>
        </w:rPr>
        <w:t>1</w:t>
      </w:r>
      <w:r w:rsidR="00B13A2F" w:rsidRPr="006D4FA8">
        <w:rPr>
          <w:rFonts w:ascii="Arial" w:hAnsi="Arial"/>
          <w:b/>
          <w:color w:val="FF0000"/>
          <w:sz w:val="20"/>
        </w:rPr>
        <w:t xml:space="preserve">. </w:t>
      </w:r>
      <w:r w:rsidR="00C02BA4" w:rsidRPr="006D4FA8">
        <w:rPr>
          <w:rFonts w:ascii="Arial" w:hAnsi="Arial"/>
          <w:b/>
          <w:color w:val="FF0000"/>
          <w:sz w:val="20"/>
        </w:rPr>
        <w:t>Lening</w:t>
      </w:r>
    </w:p>
    <w:p w14:paraId="1C20669F" w14:textId="611BBAE0" w:rsidR="00C02BA4" w:rsidRDefault="00C02BA4" w:rsidP="00C02BA4">
      <w:pPr>
        <w:rPr>
          <w:rFonts w:ascii="Arial" w:hAnsi="Arial"/>
          <w:color w:val="FF0000"/>
          <w:sz w:val="20"/>
        </w:rPr>
      </w:pPr>
      <w:r w:rsidRPr="00C02BA4">
        <w:rPr>
          <w:rFonts w:ascii="Arial" w:hAnsi="Arial"/>
          <w:color w:val="FF0000"/>
          <w:sz w:val="20"/>
        </w:rPr>
        <w:t>Geldnemer heeft</w:t>
      </w:r>
      <w:r w:rsidR="00F533EB">
        <w:rPr>
          <w:rFonts w:ascii="Arial" w:hAnsi="Arial"/>
          <w:color w:val="FF0000"/>
          <w:sz w:val="20"/>
        </w:rPr>
        <w:t xml:space="preserve"> op</w:t>
      </w:r>
      <w:r w:rsidRPr="00C02BA4">
        <w:rPr>
          <w:rFonts w:ascii="Arial" w:hAnsi="Arial"/>
          <w:color w:val="FF0000"/>
          <w:sz w:val="20"/>
        </w:rPr>
        <w:t xml:space="preserve"> </w:t>
      </w:r>
      <w:r w:rsidR="00B810B0" w:rsidRPr="001B4F7F">
        <w:rPr>
          <w:rFonts w:ascii="Arial" w:hAnsi="Arial" w:cs="Arial"/>
          <w:sz w:val="20"/>
        </w:rPr>
        <w:fldChar w:fldCharType="begin"/>
      </w:r>
      <w:r w:rsidR="00B810B0" w:rsidRPr="001B4F7F">
        <w:rPr>
          <w:rFonts w:ascii="Arial" w:hAnsi="Arial" w:cs="Arial"/>
          <w:sz w:val="20"/>
        </w:rPr>
        <w:instrText>MacroButton Nomacro §</w:instrText>
      </w:r>
      <w:r w:rsidR="00B810B0" w:rsidRPr="001B4F7F">
        <w:rPr>
          <w:rFonts w:ascii="Arial" w:hAnsi="Arial" w:cs="Arial"/>
          <w:sz w:val="20"/>
        </w:rPr>
        <w:fldChar w:fldCharType="end"/>
      </w:r>
      <w:r w:rsidR="00B810B0">
        <w:rPr>
          <w:rFonts w:ascii="Arial" w:hAnsi="Arial" w:cs="Arial"/>
          <w:sz w:val="20"/>
        </w:rPr>
        <w:t>datum</w:t>
      </w:r>
      <w:r w:rsidR="00B810B0" w:rsidRPr="001B4F7F">
        <w:rPr>
          <w:rFonts w:ascii="Arial" w:hAnsi="Arial" w:cs="Arial"/>
          <w:sz w:val="20"/>
        </w:rPr>
        <w:fldChar w:fldCharType="begin"/>
      </w:r>
      <w:r w:rsidR="00B810B0" w:rsidRPr="001B4F7F">
        <w:rPr>
          <w:rFonts w:ascii="Arial" w:hAnsi="Arial" w:cs="Arial"/>
          <w:sz w:val="20"/>
        </w:rPr>
        <w:instrText>MacroButton Nomacro §</w:instrText>
      </w:r>
      <w:r w:rsidR="00B810B0" w:rsidRPr="001B4F7F">
        <w:rPr>
          <w:rFonts w:ascii="Arial" w:hAnsi="Arial" w:cs="Arial"/>
          <w:sz w:val="20"/>
        </w:rPr>
        <w:fldChar w:fldCharType="end"/>
      </w:r>
      <w:r w:rsidRPr="00C02BA4">
        <w:rPr>
          <w:rFonts w:ascii="Arial" w:hAnsi="Arial"/>
          <w:color w:val="FF0000"/>
          <w:sz w:val="20"/>
        </w:rPr>
        <w:t xml:space="preserve"> een bedrag van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000000"/>
          <w:sz w:val="20"/>
        </w:rPr>
        <w:t>leningbedrag voluit in letters (leningbedrag in cijfers)</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olor w:val="FF0000"/>
          <w:sz w:val="20"/>
        </w:rPr>
        <w:t xml:space="preserve"> </w:t>
      </w:r>
      <w:r w:rsidRPr="00C02BA4">
        <w:rPr>
          <w:rFonts w:ascii="Arial" w:hAnsi="Arial"/>
          <w:color w:val="FF0000"/>
          <w:sz w:val="20"/>
        </w:rPr>
        <w:t>ontvangen en is dit bedrag schuldig aan de geldverstrekker</w:t>
      </w:r>
      <w:r>
        <w:rPr>
          <w:rFonts w:ascii="Arial" w:hAnsi="Arial"/>
          <w:color w:val="FF0000"/>
          <w:sz w:val="20"/>
        </w:rPr>
        <w:t>.</w:t>
      </w:r>
      <w:r w:rsidR="00F533EB">
        <w:rPr>
          <w:rFonts w:ascii="Arial" w:hAnsi="Arial"/>
          <w:color w:val="FF0000"/>
          <w:sz w:val="20"/>
        </w:rPr>
        <w:t xml:space="preserve"> Wie de geldnemer is, staat hierna onder debiteur.</w:t>
      </w:r>
    </w:p>
    <w:p w14:paraId="51FEDA27" w14:textId="354C2A49" w:rsidR="00C02BA4" w:rsidRPr="006D4FA8" w:rsidRDefault="00A05122"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b/>
          <w:color w:val="FF0000"/>
          <w:sz w:val="20"/>
        </w:rPr>
      </w:pPr>
      <w:r>
        <w:rPr>
          <w:rFonts w:ascii="Arial" w:hAnsi="Arial"/>
          <w:b/>
          <w:bCs/>
          <w:color w:val="FF0000"/>
          <w:sz w:val="20"/>
        </w:rPr>
        <w:t>2</w:t>
      </w:r>
      <w:r w:rsidR="00D9329C" w:rsidRPr="006D4FA8">
        <w:rPr>
          <w:rFonts w:ascii="Arial" w:hAnsi="Arial"/>
          <w:b/>
          <w:color w:val="FF0000"/>
          <w:sz w:val="20"/>
        </w:rPr>
        <w:t xml:space="preserve">. </w:t>
      </w:r>
      <w:r w:rsidR="00C02BA4" w:rsidRPr="006D4FA8">
        <w:rPr>
          <w:rFonts w:ascii="Arial" w:hAnsi="Arial"/>
          <w:b/>
          <w:color w:val="FF0000"/>
          <w:sz w:val="20"/>
        </w:rPr>
        <w:t>Hypotheek- en pandrechten</w:t>
      </w:r>
    </w:p>
    <w:p w14:paraId="302B672C" w14:textId="058453CB"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C02BA4">
        <w:rPr>
          <w:rFonts w:ascii="Arial" w:hAnsi="Arial"/>
          <w:color w:val="FF0000"/>
          <w:sz w:val="20"/>
        </w:rPr>
        <w:t>Hypotheek- en pandrechten zijn zekerheden voor de geldverstrekker. In deze akte en de algemene voorwaarden die van toepassing zijn</w:t>
      </w:r>
      <w:r w:rsidR="00B810B0">
        <w:rPr>
          <w:rFonts w:ascii="Arial" w:hAnsi="Arial"/>
          <w:color w:val="FF0000"/>
          <w:sz w:val="20"/>
        </w:rPr>
        <w:t xml:space="preserve"> op deze akte</w:t>
      </w:r>
      <w:r w:rsidRPr="00C02BA4">
        <w:rPr>
          <w:rFonts w:ascii="Arial" w:hAnsi="Arial"/>
          <w:color w:val="FF0000"/>
          <w:sz w:val="20"/>
        </w:rPr>
        <w:t xml:space="preserve">, staan regels waaraan de geldverstrekker en de hypotheekgever zich moeten houden. </w:t>
      </w:r>
    </w:p>
    <w:p w14:paraId="0C21BFAE" w14:textId="77777777"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C02BA4">
        <w:rPr>
          <w:rFonts w:ascii="Arial" w:hAnsi="Arial"/>
          <w:color w:val="FF0000"/>
          <w:sz w:val="20"/>
        </w:rPr>
        <w:t>Hypotheek- en pandrechten geven de geldverstrekker het recht het onderpand te executeren. Executeren betekent dat de geldverstrekker het onderpand mag verkopen. En de opbrengst mag gebruiken voor wat de debiteur aan de geldverstrekker moet betalen. Executeren mag alleen in de gevallen die zijn of worden afgesproken tussen de geldverstrekker en de hypotheekgever of de debiteur. In deze akte en de algemene voorwaarden die van toepassing zijn wordt dit verder uitgewerkt.</w:t>
      </w:r>
    </w:p>
    <w:p w14:paraId="2BE0CE13" w14:textId="45FF0457" w:rsidR="00C02BA4" w:rsidRPr="006D4FA8" w:rsidRDefault="00A05122"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rFonts w:ascii="Arial" w:hAnsi="Arial"/>
          <w:b/>
          <w:color w:val="FF0000"/>
          <w:sz w:val="20"/>
        </w:rPr>
      </w:pPr>
      <w:r>
        <w:rPr>
          <w:rFonts w:ascii="Arial" w:hAnsi="Arial"/>
          <w:b/>
          <w:bCs/>
          <w:color w:val="FF0000"/>
          <w:sz w:val="20"/>
        </w:rPr>
        <w:t>3</w:t>
      </w:r>
      <w:r w:rsidR="00D9329C" w:rsidRPr="006D4FA8">
        <w:rPr>
          <w:rFonts w:ascii="Arial" w:hAnsi="Arial"/>
          <w:b/>
          <w:color w:val="FF0000"/>
          <w:sz w:val="20"/>
        </w:rPr>
        <w:t xml:space="preserve">. </w:t>
      </w:r>
      <w:r w:rsidR="00C02BA4" w:rsidRPr="006D4FA8">
        <w:rPr>
          <w:rFonts w:ascii="Arial" w:hAnsi="Arial"/>
          <w:b/>
          <w:color w:val="FF0000"/>
          <w:sz w:val="20"/>
        </w:rPr>
        <w:t>Overeenkomst tot het vestigen van hypotheek- en pandrechten</w:t>
      </w:r>
    </w:p>
    <w:p w14:paraId="614B396B" w14:textId="77777777" w:rsidR="00C02BA4" w:rsidRP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C02BA4">
        <w:rPr>
          <w:rFonts w:ascii="Arial" w:hAnsi="Arial"/>
          <w:color w:val="FF0000"/>
          <w:sz w:val="20"/>
        </w:rPr>
        <w:t>De hypotheekgever en de geldverstrekker hebben afgesproken dan wel spreken voor zover nodig hierbij af dat de hypotheekgever het hypotheekrecht en pandrechten aan de geldverstrekker geeft op de goederen die worden omschreven in deze akte en in de Algemene voorwaarden Vista Hypotheken die van toepassing zijn. Hierna staat waarvoor het hypotheekrecht en de pandrechten als zekerheid gelden.</w:t>
      </w:r>
    </w:p>
    <w:p w14:paraId="7F917B08" w14:textId="635664EE" w:rsidR="00C02BA4" w:rsidRPr="006D4FA8" w:rsidRDefault="00A05122" w:rsidP="00C02BA4">
      <w:pPr>
        <w:rPr>
          <w:rFonts w:ascii="Arial" w:hAnsi="Arial"/>
          <w:b/>
          <w:color w:val="FF0000"/>
          <w:sz w:val="20"/>
        </w:rPr>
      </w:pPr>
      <w:r>
        <w:rPr>
          <w:rFonts w:ascii="Arial" w:hAnsi="Arial"/>
          <w:b/>
          <w:bCs/>
          <w:color w:val="FF0000"/>
          <w:sz w:val="20"/>
        </w:rPr>
        <w:t>4</w:t>
      </w:r>
      <w:r w:rsidR="00D9329C" w:rsidRPr="006D4FA8">
        <w:rPr>
          <w:rFonts w:ascii="Arial" w:hAnsi="Arial"/>
          <w:b/>
          <w:color w:val="FF0000"/>
          <w:sz w:val="20"/>
        </w:rPr>
        <w:t xml:space="preserve">. </w:t>
      </w:r>
      <w:r w:rsidR="00C02BA4" w:rsidRPr="006D4FA8">
        <w:rPr>
          <w:rFonts w:ascii="Arial" w:hAnsi="Arial"/>
          <w:b/>
          <w:color w:val="FF0000"/>
          <w:sz w:val="20"/>
        </w:rPr>
        <w:t>Hypotheekverlening</w:t>
      </w:r>
    </w:p>
    <w:p w14:paraId="028E1A16" w14:textId="02FCC6F7" w:rsidR="00C02BA4"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s="Arial"/>
          <w:color w:val="FF0000"/>
          <w:sz w:val="20"/>
        </w:rPr>
      </w:pPr>
      <w:r w:rsidRPr="00C02BA4">
        <w:rPr>
          <w:rFonts w:ascii="Arial" w:hAnsi="Arial"/>
          <w:color w:val="FF0000"/>
          <w:sz w:val="20"/>
        </w:rPr>
        <w:t>Ter uitvoering van de afspraak om een hypotheekrecht te geven geeft de hypotheekgever een hypotheekrecht aan de geldverstrekker. Dit hypotheekrecht wordt gevestigd tot het bedrag dat hierna onder ‘Hypotheekbedrag’ staat op het onderpand dat hierna onder ‘Onderpand’ staat</w:t>
      </w:r>
      <w:r w:rsidR="00B810B0">
        <w:rPr>
          <w:rFonts w:ascii="Arial" w:hAnsi="Arial"/>
          <w:color w:val="FF0000"/>
          <w:sz w:val="20"/>
        </w:rPr>
        <w:t xml:space="preserve"> en </w:t>
      </w:r>
      <w:r w:rsidR="00B810B0" w:rsidRPr="00B810B0">
        <w:rPr>
          <w:rFonts w:ascii="Arial" w:hAnsi="Arial"/>
          <w:color w:val="FF0000"/>
          <w:sz w:val="20"/>
        </w:rPr>
        <w:t>indien daar meerdere onderpanden staan, op elk van de onderpanden voor het bedrag dat hierna onder 'Hypotheekbedrag' staat</w:t>
      </w:r>
      <w:r w:rsidRPr="00C02BA4">
        <w:rPr>
          <w:rFonts w:ascii="Arial" w:hAnsi="Arial"/>
          <w:color w:val="FF0000"/>
          <w:sz w:val="20"/>
        </w:rPr>
        <w:t xml:space="preserve">. Dit hypotheekrecht geldt als zekerheid voor </w:t>
      </w:r>
      <w:r w:rsidRPr="00C02BA4">
        <w:rPr>
          <w:rFonts w:ascii="Arial" w:hAnsi="Arial" w:cs="Arial"/>
          <w:color w:val="FF0000"/>
          <w:sz w:val="20"/>
        </w:rPr>
        <w:t>alle schulden van de debiteur aan de geldverstrekker.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geldverstrekker. Een schuld kan ontstaan uit elke rechtsverhouding tussen de debiteur en de geldverstrekker. Bijvoorbeeld uit geldleningen en kredieten</w:t>
      </w:r>
      <w:r w:rsidR="00D16FDA">
        <w:rPr>
          <w:rFonts w:ascii="Arial" w:hAnsi="Arial" w:cs="Arial"/>
          <w:color w:val="FF0000"/>
          <w:sz w:val="20"/>
        </w:rPr>
        <w:t>, borgtochten of regresrechten</w:t>
      </w:r>
      <w:r w:rsidRPr="00C02BA4">
        <w:rPr>
          <w:rFonts w:ascii="Arial" w:hAnsi="Arial" w:cs="Arial"/>
          <w:color w:val="FF0000"/>
          <w:sz w:val="20"/>
        </w:rPr>
        <w:t xml:space="preserve">. </w:t>
      </w:r>
    </w:p>
    <w:p w14:paraId="3669940C" w14:textId="294384B9" w:rsidR="008214EE" w:rsidRPr="006D4FA8" w:rsidRDefault="008214EE"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s="Arial"/>
          <w:color w:val="FF0000"/>
          <w:sz w:val="20"/>
          <w:u w:val="single"/>
        </w:rPr>
      </w:pPr>
      <w:r w:rsidRPr="006D4FA8">
        <w:rPr>
          <w:rFonts w:ascii="Arial" w:hAnsi="Arial" w:cs="Arial"/>
          <w:color w:val="FF0000"/>
          <w:sz w:val="20"/>
          <w:u w:val="single"/>
        </w:rPr>
        <w:lastRenderedPageBreak/>
        <w:t>Hypotheekbedrag</w:t>
      </w:r>
    </w:p>
    <w:p w14:paraId="7C3BDC5D" w14:textId="77777777" w:rsidR="00C02BA4" w:rsidRPr="00390E7D" w:rsidRDefault="00C02BA4" w:rsidP="00C02BA4">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390E7D">
        <w:rPr>
          <w:rFonts w:ascii="Arial" w:hAnsi="Arial"/>
          <w:color w:val="FF0000"/>
          <w:sz w:val="20"/>
        </w:rPr>
        <w:t>De hypotheekgever geeft het hypotheekrecht tot:</w:t>
      </w:r>
    </w:p>
    <w:p w14:paraId="1F81D565" w14:textId="3625C8C6" w:rsidR="00C02BA4" w:rsidRPr="00DA31A4" w:rsidRDefault="00C02BA4" w:rsidP="008C31AF">
      <w:pPr>
        <w:widowControl/>
        <w:numPr>
          <w:ilvl w:val="0"/>
          <w:numId w:val="1"/>
        </w:num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1134" w:hanging="1134"/>
        <w:rPr>
          <w:rFonts w:ascii="Arial" w:hAnsi="Arial"/>
          <w:sz w:val="20"/>
        </w:rPr>
      </w:pPr>
      <w:r w:rsidRPr="00390E7D">
        <w:rPr>
          <w:rFonts w:ascii="Arial" w:hAnsi="Arial"/>
          <w:color w:val="FF0000"/>
          <w:sz w:val="20"/>
        </w:rPr>
        <w:t xml:space="preserve">een bedrag van </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00390E7D">
        <w:rPr>
          <w:rFonts w:ascii="Arial" w:hAnsi="Arial" w:cs="Arial"/>
          <w:color w:val="000000"/>
          <w:sz w:val="20"/>
        </w:rPr>
        <w:t>hypotheekbedrag voluit in letters</w:t>
      </w:r>
      <w:r w:rsidR="00390E7D">
        <w:rPr>
          <w:rFonts w:ascii="Arial" w:hAnsi="Arial" w:cs="Arial"/>
          <w:color w:val="FF0000"/>
          <w:sz w:val="20"/>
        </w:rPr>
        <w:t xml:space="preserve"> </w:t>
      </w:r>
      <w:r w:rsidR="00390E7D">
        <w:rPr>
          <w:rFonts w:ascii="Arial" w:hAnsi="Arial" w:cs="Arial"/>
          <w:sz w:val="20"/>
        </w:rPr>
        <w:t>(hypotheekbedrag in cijfers)</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00390E7D">
        <w:rPr>
          <w:rFonts w:ascii="Arial" w:hAnsi="Arial" w:cs="Arial"/>
          <w:color w:val="000000"/>
          <w:sz w:val="20"/>
        </w:rPr>
        <w:t xml:space="preserve"> </w:t>
      </w:r>
      <w:r w:rsidRPr="00390E7D">
        <w:rPr>
          <w:rFonts w:ascii="Arial" w:hAnsi="Arial"/>
          <w:color w:val="FF0000"/>
          <w:sz w:val="20"/>
        </w:rPr>
        <w:t>plus</w:t>
      </w:r>
    </w:p>
    <w:p w14:paraId="3D5FBC9A" w14:textId="77777777" w:rsidR="00277C28" w:rsidRDefault="00C02BA4" w:rsidP="00277C28">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rFonts w:ascii="Arial" w:hAnsi="Arial"/>
          <w:color w:val="FF0000"/>
          <w:sz w:val="20"/>
        </w:rPr>
      </w:pPr>
      <w:r w:rsidRPr="00390E7D">
        <w:rPr>
          <w:rFonts w:ascii="Arial" w:hAnsi="Arial"/>
          <w:color w:val="FF0000"/>
          <w:sz w:val="20"/>
        </w:rPr>
        <w:t>2.</w:t>
      </w:r>
      <w:r w:rsidRPr="00390E7D">
        <w:rPr>
          <w:rFonts w:ascii="Arial" w:hAnsi="Arial"/>
          <w:color w:val="FF0000"/>
          <w:sz w:val="20"/>
        </w:rPr>
        <w:tab/>
        <w:t>renten, vergoedingen, boeten en kosten, samen begroot op vijftig</w:t>
      </w:r>
      <w:r w:rsidRPr="00390E7D">
        <w:rPr>
          <w:rFonts w:ascii="Arial" w:hAnsi="Arial" w:cs="Arial"/>
          <w:color w:val="FF0000"/>
          <w:sz w:val="20"/>
        </w:rPr>
        <w:t> </w:t>
      </w:r>
      <w:r w:rsidRPr="00390E7D">
        <w:rPr>
          <w:rFonts w:ascii="Arial" w:hAnsi="Arial"/>
          <w:color w:val="FF0000"/>
          <w:sz w:val="20"/>
        </w:rPr>
        <w:t>procent</w:t>
      </w:r>
      <w:r w:rsidRPr="00390E7D">
        <w:rPr>
          <w:rFonts w:ascii="Arial" w:hAnsi="Arial" w:cs="Arial"/>
          <w:color w:val="FF0000"/>
          <w:sz w:val="20"/>
        </w:rPr>
        <w:t> </w:t>
      </w:r>
      <w:r w:rsidRPr="00390E7D">
        <w:rPr>
          <w:rFonts w:ascii="Arial" w:hAnsi="Arial"/>
          <w:color w:val="FF0000"/>
          <w:sz w:val="20"/>
        </w:rPr>
        <w:t>(50%) van het bedrag</w:t>
      </w:r>
      <w:r w:rsidR="00B161E8">
        <w:rPr>
          <w:rFonts w:ascii="Arial" w:hAnsi="Arial"/>
          <w:color w:val="FF0000"/>
          <w:sz w:val="20"/>
        </w:rPr>
        <w:t xml:space="preserve"> </w:t>
      </w:r>
    </w:p>
    <w:p w14:paraId="64FDDA03" w14:textId="04DA79DF" w:rsidR="00277C28" w:rsidRDefault="00C02BA4" w:rsidP="00277C28">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rFonts w:ascii="Arial" w:hAnsi="Arial" w:cs="Arial"/>
          <w:sz w:val="20"/>
        </w:rPr>
      </w:pPr>
      <w:r w:rsidRPr="00390E7D">
        <w:rPr>
          <w:rFonts w:ascii="Arial" w:hAnsi="Arial"/>
          <w:color w:val="FF0000"/>
          <w:sz w:val="20"/>
        </w:rPr>
        <w:t>hiervoor onder 1</w:t>
      </w:r>
      <w:r w:rsidR="005D24EA">
        <w:rPr>
          <w:rFonts w:ascii="Arial" w:hAnsi="Arial"/>
          <w:color w:val="FF0000"/>
          <w:sz w:val="20"/>
        </w:rPr>
        <w:t>.</w:t>
      </w:r>
      <w:r w:rsidRPr="00390E7D">
        <w:rPr>
          <w:rFonts w:ascii="Arial" w:hAnsi="Arial"/>
          <w:color w:val="FF0000"/>
          <w:sz w:val="20"/>
        </w:rPr>
        <w:t xml:space="preserve">, dat is </w:t>
      </w:r>
      <w:r w:rsidR="00390E7D">
        <w:rPr>
          <w:rFonts w:ascii="Arial" w:hAnsi="Arial" w:cs="Arial"/>
          <w:color w:val="000000"/>
          <w:sz w:val="20"/>
        </w:rPr>
        <w:fldChar w:fldCharType="begin"/>
      </w:r>
      <w:r w:rsidR="00390E7D">
        <w:rPr>
          <w:rFonts w:ascii="Arial" w:hAnsi="Arial" w:cs="Arial"/>
          <w:color w:val="000000"/>
          <w:sz w:val="20"/>
        </w:rPr>
        <w:instrText>MacroButton Nomacro §</w:instrText>
      </w:r>
      <w:r w:rsidR="00390E7D">
        <w:rPr>
          <w:rFonts w:ascii="Arial" w:hAnsi="Arial" w:cs="Arial"/>
          <w:color w:val="000000"/>
          <w:sz w:val="20"/>
        </w:rPr>
        <w:fldChar w:fldCharType="end"/>
      </w:r>
      <w:r w:rsidR="00390E7D">
        <w:rPr>
          <w:rFonts w:ascii="Arial" w:hAnsi="Arial" w:cs="Arial"/>
          <w:sz w:val="20"/>
        </w:rPr>
        <w:t>50% van hypotheekbedrag voluit in letters (50% van hypotheekbedrag in</w:t>
      </w:r>
      <w:r w:rsidR="00277C28">
        <w:rPr>
          <w:rFonts w:ascii="Arial" w:hAnsi="Arial" w:cs="Arial"/>
          <w:sz w:val="20"/>
        </w:rPr>
        <w:t xml:space="preserve"> </w:t>
      </w:r>
    </w:p>
    <w:p w14:paraId="6D7BAB94" w14:textId="57222E20" w:rsidR="004244CD" w:rsidRDefault="00390E7D" w:rsidP="006D4FA8">
      <w:pPr>
        <w:widowControl/>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rFonts w:ascii="Arial" w:hAnsi="Arial" w:cs="Arial"/>
          <w:sz w:val="20"/>
        </w:rPr>
      </w:pPr>
      <w:r>
        <w:rPr>
          <w:rFonts w:ascii="Arial" w:hAnsi="Arial" w:cs="Arial"/>
          <w:sz w:val="20"/>
        </w:rPr>
        <w:t>cijfers)</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sidR="00C02BA4" w:rsidRPr="00390E7D">
        <w:rPr>
          <w:rFonts w:ascii="Arial" w:hAnsi="Arial"/>
          <w:i/>
          <w:color w:val="FF0000"/>
          <w:sz w:val="20"/>
        </w:rPr>
        <w:t>,</w:t>
      </w:r>
      <w:r w:rsidR="00C624FF">
        <w:rPr>
          <w:rFonts w:ascii="Arial" w:hAnsi="Arial"/>
          <w:i/>
          <w:color w:val="FF0000"/>
          <w:sz w:val="20"/>
        </w:rPr>
        <w:t xml:space="preserve"> </w:t>
      </w:r>
      <w:r w:rsidR="00C02BA4" w:rsidRPr="00390E7D">
        <w:rPr>
          <w:rFonts w:ascii="Arial" w:hAnsi="Arial"/>
          <w:color w:val="FF0000"/>
          <w:sz w:val="20"/>
        </w:rPr>
        <w:t xml:space="preserve">dus tot een totaalbedrag van </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Pr>
          <w:rFonts w:ascii="Arial" w:hAnsi="Arial" w:cs="Arial"/>
          <w:color w:val="000000"/>
          <w:sz w:val="20"/>
        </w:rPr>
        <w:t>1</w:t>
      </w:r>
      <w:r>
        <w:rPr>
          <w:rFonts w:ascii="Arial" w:hAnsi="Arial" w:cs="Arial"/>
          <w:sz w:val="20"/>
        </w:rPr>
        <w:t>50% van hypotheekbedrag voluit in letters (150% van</w:t>
      </w:r>
    </w:p>
    <w:p w14:paraId="1CC58903" w14:textId="2CF5D1BB" w:rsidR="00C02BA4" w:rsidRPr="00276A4A" w:rsidRDefault="00390E7D" w:rsidP="006D4FA8">
      <w:pPr>
        <w:widowControl/>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rFonts w:ascii="Arial" w:hAnsi="Arial"/>
          <w:sz w:val="20"/>
        </w:rPr>
      </w:pPr>
      <w:r>
        <w:rPr>
          <w:rFonts w:ascii="Arial" w:hAnsi="Arial" w:cs="Arial"/>
          <w:sz w:val="20"/>
        </w:rPr>
        <w:t>hypotheekbedrag in cijfers)</w:t>
      </w:r>
      <w:r>
        <w:rPr>
          <w:rFonts w:ascii="Arial" w:hAnsi="Arial" w:cs="Arial"/>
          <w:color w:val="000000"/>
          <w:sz w:val="20"/>
        </w:rPr>
        <w:fldChar w:fldCharType="begin"/>
      </w:r>
      <w:r>
        <w:rPr>
          <w:rFonts w:ascii="Arial" w:hAnsi="Arial" w:cs="Arial"/>
          <w:color w:val="000000"/>
          <w:sz w:val="20"/>
        </w:rPr>
        <w:instrText>MacroButton Nomacro §</w:instrText>
      </w:r>
      <w:r>
        <w:rPr>
          <w:rFonts w:ascii="Arial" w:hAnsi="Arial" w:cs="Arial"/>
          <w:color w:val="000000"/>
          <w:sz w:val="20"/>
        </w:rPr>
        <w:fldChar w:fldCharType="end"/>
      </w:r>
      <w:r w:rsidR="00C02BA4" w:rsidRPr="00390E7D">
        <w:rPr>
          <w:rFonts w:ascii="Arial" w:hAnsi="Arial"/>
          <w:color w:val="FF0000"/>
          <w:sz w:val="20"/>
        </w:rPr>
        <w:t>, op:</w:t>
      </w:r>
    </w:p>
    <w:p w14:paraId="73D7E679" w14:textId="555067AD" w:rsidR="00390E7D" w:rsidRPr="006D4FA8" w:rsidRDefault="00A05122"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rFonts w:ascii="Arial" w:hAnsi="Arial"/>
          <w:b/>
          <w:color w:val="FF0000"/>
          <w:sz w:val="20"/>
        </w:rPr>
      </w:pPr>
      <w:r>
        <w:rPr>
          <w:rFonts w:ascii="Arial" w:hAnsi="Arial"/>
          <w:b/>
          <w:bCs/>
          <w:color w:val="FF0000"/>
          <w:sz w:val="20"/>
        </w:rPr>
        <w:t>5</w:t>
      </w:r>
      <w:r w:rsidR="00354844" w:rsidRPr="006D4FA8">
        <w:rPr>
          <w:rFonts w:ascii="Arial" w:hAnsi="Arial"/>
          <w:b/>
          <w:color w:val="FF0000"/>
          <w:sz w:val="20"/>
        </w:rPr>
        <w:t xml:space="preserve">. </w:t>
      </w:r>
      <w:r w:rsidR="00390E7D" w:rsidRPr="006D4FA8">
        <w:rPr>
          <w:rFonts w:ascii="Arial" w:hAnsi="Arial"/>
          <w:b/>
          <w:color w:val="FF0000"/>
          <w:sz w:val="20"/>
        </w:rPr>
        <w:t>Onderpand</w:t>
      </w:r>
    </w:p>
    <w:p w14:paraId="7D284258" w14:textId="08A640D3" w:rsidR="00390E7D" w:rsidRDefault="00390E7D" w:rsidP="00390E7D">
      <w:pPr>
        <w:widowControl/>
        <w:autoSpaceDE w:val="0"/>
        <w:autoSpaceDN w:val="0"/>
        <w:adjustRightInd w:val="0"/>
        <w:rPr>
          <w:rFonts w:ascii="Arial" w:hAnsi="Arial" w:cs="Arial"/>
          <w:snapToGrid/>
          <w:color w:val="FF0000"/>
          <w:sz w:val="20"/>
        </w:rPr>
      </w:pPr>
      <w:r>
        <w:rPr>
          <w:rFonts w:ascii="Arial" w:hAnsi="Arial" w:cs="Arial"/>
          <w:color w:val="FF0000"/>
          <w:sz w:val="20"/>
          <w:highlight w:val="yellow"/>
        </w:rPr>
        <w:t>TEKSTBLOK RECHT</w:t>
      </w:r>
      <w:r>
        <w:rPr>
          <w:rFonts w:ascii="Arial" w:hAnsi="Arial" w:cs="Arial"/>
          <w:color w:val="FF0000"/>
          <w:sz w:val="20"/>
        </w:rPr>
        <w:t xml:space="preserve"> </w:t>
      </w:r>
      <w:r>
        <w:rPr>
          <w:rFonts w:ascii="Arial" w:hAnsi="Arial" w:cs="Arial"/>
          <w:color w:val="FF0000"/>
          <w:sz w:val="20"/>
          <w:highlight w:val="yellow"/>
        </w:rPr>
        <w:t>TEKSTBLOK REGISTERGOED</w:t>
      </w:r>
      <w:r w:rsidR="00277C28">
        <w:rPr>
          <w:rFonts w:ascii="Arial" w:hAnsi="Arial" w:cs="Arial"/>
          <w:color w:val="FF0000"/>
          <w:sz w:val="20"/>
        </w:rPr>
        <w:t>,</w:t>
      </w:r>
      <w:r>
        <w:rPr>
          <w:rFonts w:ascii="Arial" w:hAnsi="Arial" w:cs="Arial"/>
          <w:color w:val="FF0000"/>
          <w:sz w:val="20"/>
        </w:rPr>
        <w:t xml:space="preserve"> </w:t>
      </w:r>
    </w:p>
    <w:p w14:paraId="0F356C87" w14:textId="5213C9AC" w:rsidR="00390E7D" w:rsidRPr="00390E7D" w:rsidRDefault="008C31AF"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Pr>
          <w:rFonts w:ascii="Arial" w:hAnsi="Arial"/>
          <w:color w:val="FF0000"/>
          <w:sz w:val="20"/>
        </w:rPr>
        <w:t>h</w:t>
      </w:r>
      <w:r w:rsidR="00390E7D" w:rsidRPr="00390E7D">
        <w:rPr>
          <w:rFonts w:ascii="Arial" w:hAnsi="Arial"/>
          <w:color w:val="FF0000"/>
          <w:sz w:val="20"/>
        </w:rPr>
        <w:t>ierna</w:t>
      </w:r>
      <w:r w:rsidR="00390E7D" w:rsidRPr="00390E7D">
        <w:rPr>
          <w:rFonts w:ascii="Arial" w:hAnsi="Arial"/>
          <w:color w:val="800080"/>
          <w:sz w:val="20"/>
        </w:rPr>
        <w:t xml:space="preserve"> </w:t>
      </w:r>
      <w:r w:rsidR="00D16FDA">
        <w:rPr>
          <w:rFonts w:ascii="Arial" w:hAnsi="Arial"/>
          <w:color w:val="800080"/>
          <w:sz w:val="20"/>
        </w:rPr>
        <w:t>(</w:t>
      </w:r>
      <w:r w:rsidR="00390E7D" w:rsidRPr="00390E7D">
        <w:rPr>
          <w:rFonts w:ascii="Arial" w:hAnsi="Arial" w:cs="Arial"/>
          <w:color w:val="800080"/>
          <w:sz w:val="20"/>
        </w:rPr>
        <w:t>zowel samen als ieder apart</w:t>
      </w:r>
      <w:r w:rsidR="00D16FDA">
        <w:rPr>
          <w:rFonts w:ascii="Arial" w:hAnsi="Arial"/>
          <w:color w:val="800080"/>
          <w:sz w:val="20"/>
        </w:rPr>
        <w:t>)</w:t>
      </w:r>
      <w:r w:rsidR="00390E7D" w:rsidRPr="00390E7D">
        <w:rPr>
          <w:rFonts w:ascii="Arial" w:hAnsi="Arial"/>
          <w:color w:val="800080"/>
          <w:sz w:val="20"/>
        </w:rPr>
        <w:t xml:space="preserve"> </w:t>
      </w:r>
      <w:r w:rsidR="00390E7D" w:rsidRPr="00390E7D">
        <w:rPr>
          <w:rFonts w:ascii="Arial" w:hAnsi="Arial"/>
          <w:color w:val="FF0000"/>
          <w:sz w:val="20"/>
        </w:rPr>
        <w:t>te noemen: onderpand</w:t>
      </w:r>
      <w:r>
        <w:rPr>
          <w:rFonts w:ascii="Arial" w:hAnsi="Arial"/>
          <w:color w:val="FF0000"/>
          <w:sz w:val="20"/>
        </w:rPr>
        <w:t>.</w:t>
      </w:r>
    </w:p>
    <w:p w14:paraId="243248F3" w14:textId="6D11A47C" w:rsidR="00390E7D" w:rsidRPr="006D4FA8" w:rsidRDefault="00A05122"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rFonts w:ascii="Arial" w:hAnsi="Arial"/>
          <w:b/>
          <w:color w:val="FF0000"/>
          <w:sz w:val="20"/>
        </w:rPr>
      </w:pPr>
      <w:r>
        <w:rPr>
          <w:rFonts w:ascii="Arial" w:hAnsi="Arial"/>
          <w:b/>
          <w:bCs/>
          <w:color w:val="FF0000"/>
          <w:sz w:val="20"/>
        </w:rPr>
        <w:t>6</w:t>
      </w:r>
      <w:r w:rsidR="00354844" w:rsidRPr="006D4FA8">
        <w:rPr>
          <w:rFonts w:ascii="Arial" w:hAnsi="Arial"/>
          <w:b/>
          <w:color w:val="FF0000"/>
          <w:sz w:val="20"/>
        </w:rPr>
        <w:t xml:space="preserve">. </w:t>
      </w:r>
      <w:r w:rsidR="00390E7D" w:rsidRPr="006D4FA8">
        <w:rPr>
          <w:rFonts w:ascii="Arial" w:hAnsi="Arial"/>
          <w:b/>
          <w:color w:val="FF0000"/>
          <w:sz w:val="20"/>
        </w:rPr>
        <w:t>Opzegging</w:t>
      </w:r>
    </w:p>
    <w:p w14:paraId="0DA91879" w14:textId="77777777" w:rsidR="00390E7D" w:rsidRPr="00390E7D" w:rsidRDefault="00390E7D" w:rsidP="00390E7D">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ascii="Arial" w:hAnsi="Arial"/>
          <w:color w:val="FF0000"/>
          <w:sz w:val="20"/>
        </w:rPr>
      </w:pPr>
      <w:r w:rsidRPr="00390E7D">
        <w:rPr>
          <w:rFonts w:ascii="Arial" w:hAnsi="Arial"/>
          <w:color w:val="FF0000"/>
          <w:sz w:val="20"/>
        </w:rPr>
        <w:t>De geldverstrekker mag het hypotheekrecht en de pandrechten helemaal of voor een deel opzeggen. De hypotheekgever mag dit niet.</w:t>
      </w:r>
    </w:p>
    <w:p w14:paraId="1AA6A068" w14:textId="58E00DF9" w:rsidR="00BF7BD2" w:rsidRPr="006D4FA8" w:rsidRDefault="00A05122" w:rsidP="00BF7BD2">
      <w:pPr>
        <w:widowControl/>
        <w:spacing w:line="260" w:lineRule="atLeast"/>
        <w:rPr>
          <w:rFonts w:ascii="Arial" w:hAnsi="Arial" w:cs="Arial"/>
          <w:b/>
          <w:snapToGrid/>
          <w:color w:val="800080"/>
          <w:sz w:val="20"/>
        </w:rPr>
      </w:pPr>
      <w:r>
        <w:rPr>
          <w:rFonts w:ascii="Arial" w:hAnsi="Arial" w:cs="Arial"/>
          <w:b/>
          <w:bCs/>
          <w:snapToGrid/>
          <w:color w:val="800080"/>
          <w:sz w:val="20"/>
        </w:rPr>
        <w:t>7</w:t>
      </w:r>
      <w:r w:rsidR="00354844" w:rsidRPr="006D4FA8">
        <w:rPr>
          <w:rFonts w:ascii="Arial" w:hAnsi="Arial" w:cs="Arial"/>
          <w:b/>
          <w:snapToGrid/>
          <w:color w:val="800080"/>
          <w:sz w:val="20"/>
        </w:rPr>
        <w:t xml:space="preserve">. </w:t>
      </w:r>
      <w:r w:rsidR="00BF7BD2" w:rsidRPr="006D4FA8">
        <w:rPr>
          <w:rFonts w:ascii="Arial" w:hAnsi="Arial" w:cs="Arial"/>
          <w:b/>
          <w:snapToGrid/>
          <w:color w:val="800080"/>
          <w:sz w:val="20"/>
        </w:rPr>
        <w:t>Woonplaatskeuze</w:t>
      </w:r>
    </w:p>
    <w:p w14:paraId="05646896" w14:textId="641704D6" w:rsidR="00BF7BD2" w:rsidRPr="00BF7BD2" w:rsidRDefault="00BF7BD2" w:rsidP="00BF7BD2">
      <w:pPr>
        <w:widowControl/>
        <w:spacing w:line="260" w:lineRule="atLeast"/>
        <w:rPr>
          <w:rFonts w:ascii="Arial" w:hAnsi="Arial" w:cs="Arial"/>
          <w:snapToGrid/>
          <w:color w:val="800080"/>
          <w:sz w:val="20"/>
        </w:rPr>
      </w:pPr>
      <w:r w:rsidRPr="00BF7BD2">
        <w:rPr>
          <w:rFonts w:ascii="Arial" w:hAnsi="Arial" w:cs="Arial"/>
          <w:snapToGrid/>
          <w:color w:val="800080"/>
          <w:sz w:val="20"/>
        </w:rPr>
        <w:t xml:space="preserve">Voor het uitvoeren van de rechten en verplichtingen uit deze akte kiest de hypotheekgever woonplaats op het kantoor van de bewaarder van deze akte. De geldverstrekker kiest woonplaats op het kantoor van Quion Hypotheekbegeleiding B.V., statutair gevestigd te Rotterdam, kantoorhoudende te 2909 VA Capelle aan den IJssel aan de Fascinatio Boulevard 1302 (postadres: Postbus </w:t>
      </w:r>
      <w:r w:rsidR="00982B0D">
        <w:rPr>
          <w:rFonts w:ascii="Arial" w:hAnsi="Arial" w:cs="Arial"/>
          <w:snapToGrid/>
          <w:color w:val="800080"/>
          <w:sz w:val="20"/>
        </w:rPr>
        <w:t>2936</w:t>
      </w:r>
      <w:r w:rsidRPr="00BF7BD2">
        <w:rPr>
          <w:rFonts w:ascii="Arial" w:hAnsi="Arial" w:cs="Arial"/>
          <w:snapToGrid/>
          <w:color w:val="800080"/>
          <w:sz w:val="20"/>
        </w:rPr>
        <w:t xml:space="preserve">, 3000 </w:t>
      </w:r>
      <w:r w:rsidR="004F7A0C">
        <w:rPr>
          <w:rFonts w:ascii="Arial" w:hAnsi="Arial" w:cs="Arial"/>
          <w:snapToGrid/>
          <w:color w:val="800080"/>
          <w:sz w:val="20"/>
        </w:rPr>
        <w:t>CX</w:t>
      </w:r>
      <w:r w:rsidRPr="00BF7BD2">
        <w:rPr>
          <w:rFonts w:ascii="Arial" w:hAnsi="Arial" w:cs="Arial"/>
          <w:snapToGrid/>
          <w:color w:val="800080"/>
          <w:sz w:val="20"/>
        </w:rPr>
        <w:t xml:space="preserve"> Rotterdam).</w:t>
      </w:r>
    </w:p>
    <w:p w14:paraId="3E1962B3" w14:textId="77777777" w:rsidR="00390E7D" w:rsidRDefault="00390E7D" w:rsidP="00390E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snapToGrid/>
          <w:color w:val="FF0000"/>
          <w:sz w:val="20"/>
        </w:rPr>
      </w:pPr>
      <w:r>
        <w:rPr>
          <w:rFonts w:ascii="Arial" w:hAnsi="Arial" w:cs="Arial"/>
          <w:color w:val="FF0000"/>
          <w:sz w:val="20"/>
        </w:rPr>
        <w:t>EINDE KADASTERDEEL</w:t>
      </w:r>
    </w:p>
    <w:p w14:paraId="5FB0B0B4" w14:textId="6EEC4FC8" w:rsidR="00390E7D" w:rsidRDefault="00390E7D" w:rsidP="00390E7D">
      <w:pPr>
        <w:tabs>
          <w:tab w:val="left" w:pos="-1440"/>
          <w:tab w:val="left" w:pos="-720"/>
          <w:tab w:val="left" w:pos="284"/>
        </w:tabs>
        <w:suppressAutoHyphens/>
        <w:rPr>
          <w:rFonts w:ascii="Arial" w:hAnsi="Arial" w:cs="Arial"/>
          <w:sz w:val="20"/>
        </w:rPr>
      </w:pPr>
    </w:p>
    <w:p w14:paraId="59E6D4DA" w14:textId="6F1DD1BA" w:rsidR="00390E7D" w:rsidRPr="008272D3" w:rsidRDefault="00390E7D" w:rsidP="00390E7D">
      <w:pPr>
        <w:rPr>
          <w:rFonts w:ascii="Arial" w:hAnsi="Arial" w:cs="Arial"/>
          <w:b/>
          <w:i/>
          <w:snapToGrid/>
          <w:color w:val="000000"/>
          <w:sz w:val="20"/>
        </w:rPr>
      </w:pPr>
      <w:r w:rsidRPr="008272D3">
        <w:rPr>
          <w:rFonts w:ascii="Arial" w:hAnsi="Arial" w:cs="Arial"/>
          <w:b/>
          <w:i/>
          <w:color w:val="000000"/>
          <w:sz w:val="20"/>
        </w:rPr>
        <w:t>Voorbeeld comparitie partij ‘</w:t>
      </w:r>
      <w:r w:rsidR="008272D3">
        <w:rPr>
          <w:rFonts w:ascii="Arial" w:hAnsi="Arial" w:cs="Arial"/>
          <w:b/>
          <w:i/>
          <w:color w:val="000000"/>
          <w:sz w:val="20"/>
        </w:rPr>
        <w:t>Vist</w:t>
      </w:r>
      <w:r w:rsidR="00E05CF1">
        <w:rPr>
          <w:rFonts w:ascii="Arial" w:hAnsi="Arial" w:cs="Arial"/>
          <w:b/>
          <w:i/>
          <w:color w:val="000000"/>
          <w:sz w:val="20"/>
        </w:rPr>
        <w:t>a</w:t>
      </w:r>
      <w:r w:rsidR="008272D3">
        <w:rPr>
          <w:rFonts w:ascii="Arial" w:hAnsi="Arial" w:cs="Arial"/>
          <w:b/>
          <w:i/>
          <w:color w:val="000000"/>
          <w:sz w:val="20"/>
        </w:rPr>
        <w:t xml:space="preserve"> Hypotheken B.V.</w:t>
      </w:r>
      <w:r w:rsidRPr="008272D3">
        <w:rPr>
          <w:rFonts w:ascii="Arial" w:hAnsi="Arial" w:cs="Arial"/>
          <w:b/>
          <w:i/>
          <w:color w:val="000000"/>
          <w:sz w:val="20"/>
        </w:rPr>
        <w:t>’</w:t>
      </w:r>
    </w:p>
    <w:p w14:paraId="6B1B58A9" w14:textId="3916FDDE" w:rsidR="00390E7D" w:rsidRDefault="008272D3" w:rsidP="00390E7D">
      <w:pPr>
        <w:rPr>
          <w:rFonts w:ascii="Arial" w:hAnsi="Arial"/>
          <w:sz w:val="20"/>
        </w:rPr>
      </w:pPr>
      <w:r w:rsidRPr="00662819">
        <w:rPr>
          <w:rFonts w:ascii="Arial" w:hAnsi="Arial"/>
          <w:sz w:val="20"/>
        </w:rPr>
        <w:t>de besloten vennootschap met beperkte aansprakelijkheid</w:t>
      </w:r>
      <w:r w:rsidR="00D86D69">
        <w:rPr>
          <w:rFonts w:ascii="Arial" w:hAnsi="Arial"/>
          <w:sz w:val="20"/>
        </w:rPr>
        <w:t>:</w:t>
      </w:r>
      <w:r w:rsidRPr="00662819">
        <w:rPr>
          <w:rFonts w:ascii="Arial" w:hAnsi="Arial"/>
          <w:sz w:val="20"/>
        </w:rPr>
        <w:t xml:space="preserve"> Vista Hypotheken B.V., statutair gevestigd te Amsterdam, kantoorhoudende te </w:t>
      </w:r>
      <w:r>
        <w:rPr>
          <w:rFonts w:ascii="Arial" w:hAnsi="Arial"/>
          <w:sz w:val="20"/>
        </w:rPr>
        <w:t>3511 BK</w:t>
      </w:r>
      <w:r w:rsidRPr="00662819">
        <w:rPr>
          <w:rFonts w:ascii="Arial" w:hAnsi="Arial"/>
          <w:sz w:val="20"/>
        </w:rPr>
        <w:t xml:space="preserve"> UTRECHT, Lange Viestraat 4</w:t>
      </w:r>
      <w:r w:rsidR="00D86D69">
        <w:rPr>
          <w:rFonts w:ascii="Arial" w:hAnsi="Arial"/>
          <w:sz w:val="20"/>
        </w:rPr>
        <w:t>,</w:t>
      </w:r>
      <w:r w:rsidRPr="00662819">
        <w:rPr>
          <w:rFonts w:ascii="Arial" w:hAnsi="Arial"/>
          <w:sz w:val="20"/>
        </w:rPr>
        <w:t xml:space="preserve"> ingeschreven in het handelsregister van de Kamer van Koophandel onder nummer 69454744 (correspondentieadres voor alle aangelegenheden betreffende de hierna te vermelden rechtshandelingen: Postbus </w:t>
      </w:r>
      <w:r w:rsidR="004F7A0C">
        <w:rPr>
          <w:rFonts w:ascii="Arial" w:hAnsi="Arial"/>
          <w:sz w:val="20"/>
        </w:rPr>
        <w:t>2936</w:t>
      </w:r>
      <w:r w:rsidR="00AA10D4">
        <w:rPr>
          <w:rFonts w:ascii="Arial" w:hAnsi="Arial"/>
          <w:sz w:val="20"/>
        </w:rPr>
        <w:t>,</w:t>
      </w:r>
      <w:r w:rsidRPr="00662819">
        <w:rPr>
          <w:rFonts w:ascii="Arial" w:hAnsi="Arial"/>
          <w:sz w:val="20"/>
        </w:rPr>
        <w:t xml:space="preserve"> 3000 </w:t>
      </w:r>
      <w:r w:rsidR="004F7A0C">
        <w:rPr>
          <w:rFonts w:ascii="Arial" w:hAnsi="Arial"/>
          <w:sz w:val="20"/>
        </w:rPr>
        <w:t>CX</w:t>
      </w:r>
      <w:r w:rsidRPr="00662819">
        <w:rPr>
          <w:rFonts w:ascii="Arial" w:hAnsi="Arial"/>
          <w:sz w:val="20"/>
        </w:rPr>
        <w:t xml:space="preserve"> ROTTERDAM</w:t>
      </w:r>
      <w:r>
        <w:rPr>
          <w:rFonts w:ascii="Arial" w:hAnsi="Arial"/>
          <w:sz w:val="20"/>
        </w:rPr>
        <w:t xml:space="preserve">); </w:t>
      </w:r>
    </w:p>
    <w:p w14:paraId="602BB614" w14:textId="77777777" w:rsidR="008272D3" w:rsidRPr="008272D3" w:rsidRDefault="008272D3" w:rsidP="00390E7D">
      <w:pPr>
        <w:rPr>
          <w:rFonts w:ascii="Arial" w:hAnsi="Arial" w:cs="Arial"/>
          <w:b/>
          <w:i/>
          <w:color w:val="000000"/>
          <w:sz w:val="20"/>
        </w:rPr>
      </w:pPr>
    </w:p>
    <w:p w14:paraId="13253E43" w14:textId="77777777" w:rsidR="00390E7D" w:rsidRPr="008272D3" w:rsidRDefault="00390E7D" w:rsidP="00390E7D">
      <w:pPr>
        <w:rPr>
          <w:rFonts w:ascii="Arial" w:hAnsi="Arial" w:cs="Arial"/>
          <w:b/>
          <w:i/>
          <w:color w:val="000000"/>
          <w:sz w:val="20"/>
        </w:rPr>
      </w:pPr>
      <w:r w:rsidRPr="008272D3">
        <w:rPr>
          <w:rFonts w:ascii="Arial" w:hAnsi="Arial" w:cs="Arial"/>
          <w:b/>
          <w:i/>
          <w:color w:val="000000"/>
          <w:sz w:val="20"/>
        </w:rPr>
        <w:t>Toelichting</w:t>
      </w:r>
    </w:p>
    <w:p w14:paraId="16D2555A" w14:textId="77777777" w:rsidR="00390E7D" w:rsidRPr="008272D3" w:rsidRDefault="00390E7D" w:rsidP="00390E7D">
      <w:pPr>
        <w:tabs>
          <w:tab w:val="left" w:pos="-1440"/>
          <w:tab w:val="left" w:pos="-720"/>
          <w:tab w:val="left" w:pos="425"/>
        </w:tabs>
        <w:suppressAutoHyphens/>
        <w:rPr>
          <w:rFonts w:ascii="Arial" w:hAnsi="Arial" w:cs="Arial"/>
          <w:sz w:val="20"/>
        </w:rPr>
      </w:pPr>
      <w:r w:rsidRPr="008272D3">
        <w:rPr>
          <w:rFonts w:ascii="Arial" w:hAnsi="Arial" w:cs="Arial"/>
          <w:sz w:val="20"/>
        </w:rPr>
        <w:t xml:space="preserve">Rangwisseling wordt </w:t>
      </w:r>
      <w:r w:rsidRPr="008272D3">
        <w:rPr>
          <w:rFonts w:ascii="Arial" w:hAnsi="Arial" w:cs="Arial"/>
          <w:sz w:val="20"/>
          <w:u w:val="single"/>
        </w:rPr>
        <w:t>niet</w:t>
      </w:r>
      <w:r w:rsidRPr="008272D3">
        <w:rPr>
          <w:rFonts w:ascii="Arial" w:hAnsi="Arial" w:cs="Arial"/>
          <w:sz w:val="20"/>
        </w:rPr>
        <w:t xml:space="preserve"> ondersteund in de akte, in verband met de verplichte vermelding van aankomsttitel en voorbelasting.</w:t>
      </w:r>
    </w:p>
    <w:p w14:paraId="1E211C56" w14:textId="77777777" w:rsidR="00390E7D" w:rsidRPr="008272D3" w:rsidRDefault="00390E7D" w:rsidP="00390E7D">
      <w:pPr>
        <w:tabs>
          <w:tab w:val="left" w:pos="-1440"/>
          <w:tab w:val="left" w:pos="-720"/>
          <w:tab w:val="left" w:pos="425"/>
        </w:tabs>
        <w:suppressAutoHyphens/>
        <w:rPr>
          <w:rFonts w:ascii="Arial" w:hAnsi="Arial" w:cs="Arial"/>
          <w:sz w:val="20"/>
        </w:rPr>
      </w:pPr>
    </w:p>
    <w:p w14:paraId="7748E362" w14:textId="77777777" w:rsidR="00390E7D" w:rsidRPr="008272D3" w:rsidRDefault="00390E7D" w:rsidP="00390E7D">
      <w:pPr>
        <w:tabs>
          <w:tab w:val="left" w:pos="-1440"/>
          <w:tab w:val="left" w:pos="-720"/>
          <w:tab w:val="left" w:pos="425"/>
        </w:tabs>
        <w:suppressAutoHyphens/>
        <w:rPr>
          <w:rFonts w:ascii="Arial" w:hAnsi="Arial" w:cs="Arial"/>
          <w:sz w:val="20"/>
        </w:rPr>
      </w:pPr>
      <w:r w:rsidRPr="008272D3">
        <w:rPr>
          <w:rFonts w:ascii="Arial" w:hAnsi="Arial" w:cs="Arial"/>
          <w:sz w:val="20"/>
        </w:rPr>
        <w:t xml:space="preserve">Zie voor het kleurgebruik in deze modelakte: </w:t>
      </w:r>
    </w:p>
    <w:p w14:paraId="42482621" w14:textId="77777777" w:rsidR="00390E7D" w:rsidRPr="008272D3" w:rsidRDefault="00390E7D" w:rsidP="00390E7D">
      <w:pPr>
        <w:tabs>
          <w:tab w:val="left" w:pos="-1440"/>
          <w:tab w:val="left" w:pos="-720"/>
          <w:tab w:val="left" w:pos="425"/>
        </w:tabs>
        <w:suppressAutoHyphens/>
        <w:rPr>
          <w:rFonts w:ascii="Arial" w:hAnsi="Arial" w:cs="Arial"/>
          <w:sz w:val="20"/>
        </w:rPr>
      </w:pPr>
      <w:r w:rsidRPr="008272D3">
        <w:rPr>
          <w:rFonts w:ascii="Arial" w:hAnsi="Arial" w:cs="Arial"/>
          <w:sz w:val="20"/>
        </w:rPr>
        <w:t xml:space="preserve">Tekstblok – Algemene afspraken modeldocumenten en tekstblokken </w:t>
      </w:r>
    </w:p>
    <w:p w14:paraId="64EB9FD2" w14:textId="77777777" w:rsidR="00390E7D" w:rsidRPr="008272D3" w:rsidRDefault="00390E7D" w:rsidP="00390E7D">
      <w:pPr>
        <w:tabs>
          <w:tab w:val="left" w:pos="-1440"/>
          <w:tab w:val="left" w:pos="-720"/>
          <w:tab w:val="left" w:pos="425"/>
        </w:tabs>
        <w:suppressAutoHyphens/>
        <w:rPr>
          <w:rFonts w:ascii="Arial" w:hAnsi="Arial" w:cs="Arial"/>
          <w:sz w:val="20"/>
        </w:rPr>
      </w:pPr>
    </w:p>
    <w:p w14:paraId="3E5F2158" w14:textId="77777777" w:rsidR="00390E7D" w:rsidRPr="008272D3" w:rsidRDefault="00390E7D" w:rsidP="00390E7D">
      <w:pPr>
        <w:rPr>
          <w:rFonts w:ascii="Arial" w:hAnsi="Arial" w:cs="Arial"/>
          <w:sz w:val="20"/>
        </w:rPr>
      </w:pPr>
      <w:r w:rsidRPr="008272D3">
        <w:rPr>
          <w:rFonts w:ascii="Arial" w:hAnsi="Arial" w:cs="Arial"/>
          <w:sz w:val="20"/>
        </w:rPr>
        <w:t>De paragrafen en tekstfragmenten welke in dit modeldocument optioneel zijn, dienen op het moment dat ze worden opgenomen in de akte altijd binnen het Kadasterdeel te staan.</w:t>
      </w:r>
    </w:p>
    <w:p w14:paraId="628EEF94" w14:textId="77777777" w:rsidR="00390E7D" w:rsidRPr="008272D3" w:rsidRDefault="00390E7D" w:rsidP="00390E7D">
      <w:pPr>
        <w:rPr>
          <w:rFonts w:ascii="Arial" w:hAnsi="Arial" w:cs="Arial"/>
          <w:sz w:val="20"/>
        </w:rPr>
      </w:pPr>
    </w:p>
    <w:p w14:paraId="247EC7BB" w14:textId="77777777" w:rsidR="00390E7D" w:rsidRPr="008272D3" w:rsidRDefault="00390E7D" w:rsidP="00390E7D">
      <w:pPr>
        <w:rPr>
          <w:rFonts w:ascii="Courier" w:hAnsi="Courier"/>
          <w:sz w:val="20"/>
        </w:rPr>
      </w:pPr>
    </w:p>
    <w:p w14:paraId="2EC12621" w14:textId="77777777" w:rsidR="00390E7D" w:rsidRPr="008272D3" w:rsidRDefault="00390E7D" w:rsidP="00390E7D">
      <w:pPr>
        <w:rPr>
          <w:sz w:val="20"/>
        </w:rPr>
      </w:pPr>
    </w:p>
    <w:p w14:paraId="42E0879F" w14:textId="77777777" w:rsidR="00390E7D" w:rsidRPr="008272D3" w:rsidRDefault="00390E7D" w:rsidP="00390E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8" w:hanging="708"/>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173"/>
      </w:tblGrid>
      <w:tr w:rsidR="00390E7D" w:rsidRPr="008272D3" w14:paraId="661454E5" w14:textId="77777777" w:rsidTr="00390E7D">
        <w:trPr>
          <w:trHeight w:val="332"/>
        </w:trPr>
        <w:tc>
          <w:tcPr>
            <w:tcW w:w="5173" w:type="dxa"/>
            <w:tcBorders>
              <w:top w:val="single" w:sz="4" w:space="0" w:color="auto"/>
              <w:left w:val="single" w:sz="4" w:space="0" w:color="auto"/>
              <w:bottom w:val="single" w:sz="4" w:space="0" w:color="auto"/>
              <w:right w:val="single" w:sz="4" w:space="0" w:color="auto"/>
            </w:tcBorders>
            <w:vAlign w:val="bottom"/>
            <w:hideMark/>
          </w:tcPr>
          <w:p w14:paraId="3ABFAB1D" w14:textId="77777777" w:rsidR="00390E7D" w:rsidRPr="008272D3" w:rsidRDefault="00390E7D">
            <w:pPr>
              <w:pStyle w:val="kopje"/>
              <w:rPr>
                <w:rFonts w:cs="Arial"/>
                <w:b w:val="0"/>
                <w:bCs/>
                <w:sz w:val="20"/>
              </w:rPr>
            </w:pPr>
            <w:r w:rsidRPr="008272D3">
              <w:rPr>
                <w:rFonts w:cs="Arial"/>
                <w:sz w:val="20"/>
              </w:rPr>
              <w:t>Versiehistorie</w:t>
            </w:r>
          </w:p>
        </w:tc>
      </w:tr>
    </w:tbl>
    <w:p w14:paraId="3509BB78" w14:textId="77777777" w:rsidR="00390E7D" w:rsidRPr="008272D3" w:rsidRDefault="00390E7D" w:rsidP="00390E7D">
      <w:pPr>
        <w:spacing w:line="14" w:lineRule="exact"/>
        <w:rPr>
          <w:rFonts w:ascii="Arial" w:hAnsi="Arial" w:cs="Arial"/>
          <w:kern w:val="28"/>
          <w:sz w:val="20"/>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5"/>
        <w:gridCol w:w="1864"/>
        <w:gridCol w:w="974"/>
        <w:gridCol w:w="4537"/>
      </w:tblGrid>
      <w:tr w:rsidR="00390E7D" w:rsidRPr="008272D3" w14:paraId="059C41E2" w14:textId="77777777" w:rsidTr="003A47F1">
        <w:trPr>
          <w:trHeight w:hRule="exact" w:val="316"/>
          <w:tblHeader/>
        </w:trPr>
        <w:tc>
          <w:tcPr>
            <w:tcW w:w="777" w:type="dxa"/>
            <w:tcBorders>
              <w:top w:val="single" w:sz="4" w:space="0" w:color="auto"/>
              <w:left w:val="single" w:sz="4" w:space="0" w:color="auto"/>
              <w:bottom w:val="single" w:sz="4" w:space="0" w:color="auto"/>
              <w:right w:val="single" w:sz="4" w:space="0" w:color="auto"/>
            </w:tcBorders>
            <w:vAlign w:val="bottom"/>
            <w:hideMark/>
          </w:tcPr>
          <w:p w14:paraId="5169C21C" w14:textId="77777777" w:rsidR="00390E7D" w:rsidRPr="008272D3" w:rsidRDefault="00390E7D">
            <w:pPr>
              <w:pStyle w:val="tussenkopje"/>
              <w:spacing w:before="0"/>
              <w:rPr>
                <w:rFonts w:cs="Arial"/>
                <w:sz w:val="20"/>
                <w:lang w:val="nl-NL"/>
              </w:rPr>
            </w:pPr>
            <w:r w:rsidRPr="008272D3">
              <w:rPr>
                <w:rFonts w:cs="Arial"/>
                <w:sz w:val="20"/>
                <w:lang w:val="nl-NL"/>
              </w:rPr>
              <w:t>Versie</w:t>
            </w:r>
          </w:p>
        </w:tc>
        <w:tc>
          <w:tcPr>
            <w:tcW w:w="1889" w:type="dxa"/>
            <w:tcBorders>
              <w:top w:val="single" w:sz="4" w:space="0" w:color="auto"/>
              <w:left w:val="single" w:sz="4" w:space="0" w:color="auto"/>
              <w:bottom w:val="single" w:sz="4" w:space="0" w:color="auto"/>
              <w:right w:val="single" w:sz="4" w:space="0" w:color="auto"/>
            </w:tcBorders>
            <w:vAlign w:val="bottom"/>
            <w:hideMark/>
          </w:tcPr>
          <w:p w14:paraId="61488C01" w14:textId="77777777" w:rsidR="00390E7D" w:rsidRPr="008272D3" w:rsidRDefault="00390E7D">
            <w:pPr>
              <w:pStyle w:val="tussenkopje"/>
              <w:spacing w:before="0"/>
              <w:rPr>
                <w:rFonts w:cs="Arial"/>
                <w:sz w:val="20"/>
                <w:lang w:val="nl-NL"/>
              </w:rPr>
            </w:pPr>
            <w:r w:rsidRPr="008272D3">
              <w:rPr>
                <w:rFonts w:cs="Arial"/>
                <w:sz w:val="20"/>
                <w:lang w:val="nl-NL"/>
              </w:rPr>
              <w:t>Datum</w:t>
            </w:r>
          </w:p>
        </w:tc>
        <w:tc>
          <w:tcPr>
            <w:tcW w:w="863" w:type="dxa"/>
            <w:tcBorders>
              <w:top w:val="single" w:sz="4" w:space="0" w:color="auto"/>
              <w:left w:val="single" w:sz="4" w:space="0" w:color="auto"/>
              <w:bottom w:val="single" w:sz="4" w:space="0" w:color="auto"/>
              <w:right w:val="single" w:sz="4" w:space="0" w:color="auto"/>
            </w:tcBorders>
            <w:vAlign w:val="bottom"/>
            <w:hideMark/>
          </w:tcPr>
          <w:p w14:paraId="372FE86B" w14:textId="77777777" w:rsidR="00390E7D" w:rsidRPr="008272D3" w:rsidRDefault="00390E7D">
            <w:pPr>
              <w:pStyle w:val="tussenkopje"/>
              <w:spacing w:before="0"/>
              <w:rPr>
                <w:rFonts w:cs="Arial"/>
                <w:sz w:val="20"/>
                <w:lang w:val="nl-NL"/>
              </w:rPr>
            </w:pPr>
            <w:r w:rsidRPr="008272D3">
              <w:rPr>
                <w:rFonts w:cs="Arial"/>
                <w:sz w:val="20"/>
                <w:lang w:val="nl-NL"/>
              </w:rPr>
              <w:t>Auteur</w:t>
            </w:r>
          </w:p>
        </w:tc>
        <w:tc>
          <w:tcPr>
            <w:tcW w:w="4621" w:type="dxa"/>
            <w:tcBorders>
              <w:top w:val="single" w:sz="4" w:space="0" w:color="auto"/>
              <w:left w:val="single" w:sz="4" w:space="0" w:color="auto"/>
              <w:bottom w:val="single" w:sz="4" w:space="0" w:color="auto"/>
              <w:right w:val="single" w:sz="4" w:space="0" w:color="auto"/>
            </w:tcBorders>
            <w:vAlign w:val="bottom"/>
            <w:hideMark/>
          </w:tcPr>
          <w:p w14:paraId="43F4137C" w14:textId="77777777" w:rsidR="00390E7D" w:rsidRPr="008272D3" w:rsidRDefault="00390E7D">
            <w:pPr>
              <w:pStyle w:val="tussenkopje"/>
              <w:spacing w:before="0"/>
              <w:rPr>
                <w:rFonts w:cs="Arial"/>
                <w:sz w:val="20"/>
                <w:lang w:val="nl-NL"/>
              </w:rPr>
            </w:pPr>
            <w:r w:rsidRPr="008272D3">
              <w:rPr>
                <w:rFonts w:cs="Arial"/>
                <w:sz w:val="20"/>
                <w:lang w:val="nl-NL"/>
              </w:rPr>
              <w:t>Opmerking</w:t>
            </w:r>
          </w:p>
        </w:tc>
      </w:tr>
      <w:tr w:rsidR="00390E7D" w:rsidRPr="008272D3" w14:paraId="5ECC6423" w14:textId="77777777" w:rsidTr="003A47F1">
        <w:trPr>
          <w:trHeight w:hRule="exact" w:val="517"/>
          <w:tblHeader/>
        </w:trPr>
        <w:tc>
          <w:tcPr>
            <w:tcW w:w="777" w:type="dxa"/>
            <w:tcBorders>
              <w:top w:val="single" w:sz="4" w:space="0" w:color="auto"/>
              <w:left w:val="single" w:sz="4" w:space="0" w:color="auto"/>
              <w:bottom w:val="single" w:sz="4" w:space="0" w:color="auto"/>
              <w:right w:val="single" w:sz="4" w:space="0" w:color="auto"/>
            </w:tcBorders>
            <w:hideMark/>
          </w:tcPr>
          <w:p w14:paraId="569839AA" w14:textId="77777777" w:rsidR="00390E7D" w:rsidRPr="008272D3" w:rsidRDefault="00390E7D">
            <w:pPr>
              <w:pStyle w:val="tussenkopje"/>
              <w:spacing w:before="0"/>
              <w:rPr>
                <w:rFonts w:cs="Arial"/>
                <w:sz w:val="20"/>
                <w:lang w:val="nl-NL"/>
              </w:rPr>
            </w:pPr>
            <w:r w:rsidRPr="008272D3">
              <w:rPr>
                <w:rFonts w:cs="Arial"/>
                <w:sz w:val="20"/>
                <w:lang w:val="nl-NL"/>
              </w:rPr>
              <w:t>1.0</w:t>
            </w:r>
          </w:p>
        </w:tc>
        <w:tc>
          <w:tcPr>
            <w:tcW w:w="1889" w:type="dxa"/>
            <w:tcBorders>
              <w:top w:val="single" w:sz="4" w:space="0" w:color="auto"/>
              <w:left w:val="single" w:sz="4" w:space="0" w:color="auto"/>
              <w:bottom w:val="single" w:sz="4" w:space="0" w:color="auto"/>
              <w:right w:val="single" w:sz="4" w:space="0" w:color="auto"/>
            </w:tcBorders>
            <w:hideMark/>
          </w:tcPr>
          <w:p w14:paraId="28E9224D" w14:textId="1638599E" w:rsidR="00390E7D" w:rsidRPr="008272D3" w:rsidRDefault="008272D3">
            <w:pPr>
              <w:pStyle w:val="tussenkopje"/>
              <w:spacing w:before="0"/>
              <w:rPr>
                <w:rFonts w:cs="Arial"/>
                <w:sz w:val="20"/>
                <w:lang w:val="nl-NL"/>
              </w:rPr>
            </w:pPr>
            <w:r>
              <w:rPr>
                <w:rFonts w:cs="Arial"/>
                <w:sz w:val="20"/>
                <w:lang w:val="nl-NL"/>
              </w:rPr>
              <w:t>15 juni 2020</w:t>
            </w:r>
          </w:p>
        </w:tc>
        <w:tc>
          <w:tcPr>
            <w:tcW w:w="863" w:type="dxa"/>
            <w:tcBorders>
              <w:top w:val="single" w:sz="4" w:space="0" w:color="auto"/>
              <w:left w:val="single" w:sz="4" w:space="0" w:color="auto"/>
              <w:bottom w:val="single" w:sz="4" w:space="0" w:color="auto"/>
              <w:right w:val="single" w:sz="4" w:space="0" w:color="auto"/>
            </w:tcBorders>
            <w:hideMark/>
          </w:tcPr>
          <w:p w14:paraId="12D59AE6" w14:textId="77777777" w:rsidR="00390E7D" w:rsidRPr="008272D3" w:rsidRDefault="00390E7D">
            <w:pPr>
              <w:pStyle w:val="tussenkopje"/>
              <w:spacing w:before="0"/>
              <w:rPr>
                <w:rFonts w:cs="Arial"/>
                <w:sz w:val="20"/>
                <w:lang w:val="nl-NL"/>
              </w:rPr>
            </w:pPr>
            <w:r w:rsidRPr="008272D3">
              <w:rPr>
                <w:rFonts w:cs="Arial"/>
                <w:sz w:val="20"/>
                <w:lang w:val="nl-NL"/>
              </w:rPr>
              <w:t>LG/PPB</w:t>
            </w:r>
          </w:p>
        </w:tc>
        <w:tc>
          <w:tcPr>
            <w:tcW w:w="4621" w:type="dxa"/>
            <w:tcBorders>
              <w:top w:val="single" w:sz="4" w:space="0" w:color="auto"/>
              <w:left w:val="single" w:sz="4" w:space="0" w:color="auto"/>
              <w:bottom w:val="single" w:sz="4" w:space="0" w:color="auto"/>
              <w:right w:val="single" w:sz="4" w:space="0" w:color="auto"/>
            </w:tcBorders>
            <w:hideMark/>
          </w:tcPr>
          <w:p w14:paraId="27A42281" w14:textId="537FB758" w:rsidR="00390E7D" w:rsidRPr="008272D3" w:rsidRDefault="00390E7D">
            <w:pPr>
              <w:pStyle w:val="tussenkopje"/>
              <w:spacing w:before="0"/>
              <w:rPr>
                <w:rFonts w:cs="Arial"/>
                <w:sz w:val="20"/>
                <w:lang w:val="nl-NL"/>
              </w:rPr>
            </w:pPr>
            <w:r w:rsidRPr="008272D3">
              <w:rPr>
                <w:rFonts w:cs="Arial"/>
                <w:sz w:val="20"/>
                <w:lang w:val="nl-NL"/>
              </w:rPr>
              <w:t xml:space="preserve">Modeldocument op basis van </w:t>
            </w:r>
            <w:r w:rsidR="008272D3">
              <w:rPr>
                <w:rFonts w:cs="Arial"/>
                <w:sz w:val="20"/>
                <w:lang w:val="nl-NL"/>
              </w:rPr>
              <w:t xml:space="preserve">Hypotheekakte Vista </w:t>
            </w:r>
          </w:p>
        </w:tc>
      </w:tr>
      <w:tr w:rsidR="00B21989" w:rsidRPr="008272D3" w14:paraId="5956F4E0" w14:textId="77777777" w:rsidTr="003A47F1">
        <w:trPr>
          <w:trHeight w:hRule="exact" w:val="517"/>
          <w:tblHeader/>
        </w:trPr>
        <w:tc>
          <w:tcPr>
            <w:tcW w:w="777" w:type="dxa"/>
            <w:tcBorders>
              <w:top w:val="single" w:sz="4" w:space="0" w:color="auto"/>
              <w:left w:val="single" w:sz="4" w:space="0" w:color="auto"/>
              <w:bottom w:val="single" w:sz="4" w:space="0" w:color="auto"/>
              <w:right w:val="single" w:sz="4" w:space="0" w:color="auto"/>
            </w:tcBorders>
          </w:tcPr>
          <w:p w14:paraId="687F3099" w14:textId="13CCA9CF" w:rsidR="00B21989" w:rsidRPr="008272D3" w:rsidRDefault="00881978">
            <w:pPr>
              <w:pStyle w:val="tussenkopje"/>
              <w:spacing w:before="0"/>
              <w:rPr>
                <w:rFonts w:cs="Arial"/>
                <w:sz w:val="20"/>
                <w:lang w:val="nl-NL"/>
              </w:rPr>
            </w:pPr>
            <w:r>
              <w:rPr>
                <w:rFonts w:cs="Arial"/>
                <w:sz w:val="20"/>
                <w:lang w:val="nl-NL"/>
              </w:rPr>
              <w:t>1.1</w:t>
            </w:r>
          </w:p>
        </w:tc>
        <w:tc>
          <w:tcPr>
            <w:tcW w:w="1889" w:type="dxa"/>
            <w:tcBorders>
              <w:top w:val="single" w:sz="4" w:space="0" w:color="auto"/>
              <w:left w:val="single" w:sz="4" w:space="0" w:color="auto"/>
              <w:bottom w:val="single" w:sz="4" w:space="0" w:color="auto"/>
              <w:right w:val="single" w:sz="4" w:space="0" w:color="auto"/>
            </w:tcBorders>
          </w:tcPr>
          <w:p w14:paraId="72783B8A" w14:textId="3360435D" w:rsidR="00B21989" w:rsidRDefault="00881978">
            <w:pPr>
              <w:pStyle w:val="tussenkopje"/>
              <w:spacing w:before="0"/>
              <w:rPr>
                <w:rFonts w:cs="Arial"/>
                <w:sz w:val="20"/>
                <w:lang w:val="nl-NL"/>
              </w:rPr>
            </w:pPr>
            <w:r>
              <w:rPr>
                <w:rFonts w:cs="Arial"/>
                <w:sz w:val="20"/>
                <w:lang w:val="nl-NL"/>
              </w:rPr>
              <w:t>9 oktober 2020</w:t>
            </w:r>
          </w:p>
        </w:tc>
        <w:tc>
          <w:tcPr>
            <w:tcW w:w="863" w:type="dxa"/>
            <w:tcBorders>
              <w:top w:val="single" w:sz="4" w:space="0" w:color="auto"/>
              <w:left w:val="single" w:sz="4" w:space="0" w:color="auto"/>
              <w:bottom w:val="single" w:sz="4" w:space="0" w:color="auto"/>
              <w:right w:val="single" w:sz="4" w:space="0" w:color="auto"/>
            </w:tcBorders>
          </w:tcPr>
          <w:p w14:paraId="09912043" w14:textId="0BC64344" w:rsidR="00B21989" w:rsidRPr="008272D3" w:rsidRDefault="00881978">
            <w:pPr>
              <w:pStyle w:val="tussenkopje"/>
              <w:spacing w:before="0"/>
              <w:rPr>
                <w:rFonts w:cs="Arial"/>
                <w:sz w:val="20"/>
                <w:lang w:val="nl-NL"/>
              </w:rPr>
            </w:pPr>
            <w:r>
              <w:rPr>
                <w:rFonts w:cs="Arial"/>
                <w:sz w:val="20"/>
                <w:lang w:val="nl-NL"/>
              </w:rPr>
              <w:t>LG/PPB</w:t>
            </w:r>
          </w:p>
        </w:tc>
        <w:tc>
          <w:tcPr>
            <w:tcW w:w="4621" w:type="dxa"/>
            <w:tcBorders>
              <w:top w:val="single" w:sz="4" w:space="0" w:color="auto"/>
              <w:left w:val="single" w:sz="4" w:space="0" w:color="auto"/>
              <w:bottom w:val="single" w:sz="4" w:space="0" w:color="auto"/>
              <w:right w:val="single" w:sz="4" w:space="0" w:color="auto"/>
            </w:tcBorders>
          </w:tcPr>
          <w:p w14:paraId="1F8F5906" w14:textId="62480FF3" w:rsidR="00B21989" w:rsidRPr="008272D3" w:rsidRDefault="00881978">
            <w:pPr>
              <w:pStyle w:val="tussenkopje"/>
              <w:spacing w:before="0"/>
              <w:rPr>
                <w:rFonts w:cs="Arial"/>
                <w:sz w:val="20"/>
                <w:lang w:val="nl-NL"/>
              </w:rPr>
            </w:pPr>
            <w:r>
              <w:rPr>
                <w:rFonts w:cs="Arial"/>
                <w:sz w:val="20"/>
                <w:lang w:val="nl-NL"/>
              </w:rPr>
              <w:t xml:space="preserve">Aanpassing obv model </w:t>
            </w:r>
            <w:r w:rsidR="00A625A0">
              <w:rPr>
                <w:rFonts w:cs="Arial"/>
                <w:sz w:val="20"/>
                <w:lang w:val="nl-NL"/>
              </w:rPr>
              <w:t>okt 2020</w:t>
            </w:r>
          </w:p>
        </w:tc>
      </w:tr>
      <w:tr w:rsidR="003A47F1" w:rsidRPr="008272D3" w14:paraId="0222EBF3" w14:textId="77777777" w:rsidTr="003A47F1">
        <w:trPr>
          <w:trHeight w:hRule="exact" w:val="517"/>
          <w:tblHeader/>
        </w:trPr>
        <w:tc>
          <w:tcPr>
            <w:tcW w:w="777" w:type="dxa"/>
            <w:tcBorders>
              <w:top w:val="single" w:sz="4" w:space="0" w:color="auto"/>
              <w:left w:val="single" w:sz="4" w:space="0" w:color="auto"/>
              <w:bottom w:val="single" w:sz="4" w:space="0" w:color="auto"/>
              <w:right w:val="single" w:sz="4" w:space="0" w:color="auto"/>
            </w:tcBorders>
          </w:tcPr>
          <w:p w14:paraId="69544457" w14:textId="715994BB" w:rsidR="003A47F1" w:rsidRDefault="003A47F1" w:rsidP="003A47F1">
            <w:pPr>
              <w:pStyle w:val="tussenkopje"/>
              <w:spacing w:before="0"/>
              <w:rPr>
                <w:rFonts w:cs="Arial"/>
                <w:sz w:val="20"/>
                <w:lang w:val="nl-NL"/>
              </w:rPr>
            </w:pPr>
            <w:r>
              <w:rPr>
                <w:rFonts w:cs="Arial"/>
                <w:sz w:val="20"/>
                <w:lang w:val="nl-NL"/>
              </w:rPr>
              <w:t>2.0</w:t>
            </w:r>
          </w:p>
        </w:tc>
        <w:tc>
          <w:tcPr>
            <w:tcW w:w="1889" w:type="dxa"/>
            <w:tcBorders>
              <w:top w:val="single" w:sz="4" w:space="0" w:color="auto"/>
              <w:left w:val="single" w:sz="4" w:space="0" w:color="auto"/>
              <w:bottom w:val="single" w:sz="4" w:space="0" w:color="auto"/>
              <w:right w:val="single" w:sz="4" w:space="0" w:color="auto"/>
            </w:tcBorders>
          </w:tcPr>
          <w:p w14:paraId="60CEA169" w14:textId="74BE6027" w:rsidR="003A47F1" w:rsidRDefault="001145E8" w:rsidP="003A47F1">
            <w:pPr>
              <w:pStyle w:val="tussenkopje"/>
              <w:spacing w:before="0"/>
              <w:rPr>
                <w:rFonts w:cs="Arial"/>
                <w:sz w:val="20"/>
                <w:lang w:val="nl-NL"/>
              </w:rPr>
            </w:pPr>
            <w:r>
              <w:rPr>
                <w:rFonts w:cs="Arial"/>
                <w:sz w:val="20"/>
                <w:lang w:val="nl-NL"/>
              </w:rPr>
              <w:t>24 november 2020</w:t>
            </w:r>
          </w:p>
        </w:tc>
        <w:tc>
          <w:tcPr>
            <w:tcW w:w="863" w:type="dxa"/>
            <w:tcBorders>
              <w:top w:val="single" w:sz="4" w:space="0" w:color="auto"/>
              <w:left w:val="single" w:sz="4" w:space="0" w:color="auto"/>
              <w:bottom w:val="single" w:sz="4" w:space="0" w:color="auto"/>
              <w:right w:val="single" w:sz="4" w:space="0" w:color="auto"/>
            </w:tcBorders>
          </w:tcPr>
          <w:p w14:paraId="721310E2" w14:textId="265BD094" w:rsidR="003A47F1" w:rsidRDefault="003A47F1" w:rsidP="003A47F1">
            <w:pPr>
              <w:pStyle w:val="tussenkopje"/>
              <w:spacing w:before="0"/>
              <w:rPr>
                <w:rFonts w:cs="Arial"/>
                <w:sz w:val="20"/>
                <w:lang w:val="nl-NL"/>
              </w:rPr>
            </w:pPr>
            <w:r>
              <w:rPr>
                <w:rFonts w:cs="Arial"/>
                <w:sz w:val="20"/>
                <w:lang w:val="nl-NL"/>
              </w:rPr>
              <w:t>LG/PPB</w:t>
            </w:r>
          </w:p>
        </w:tc>
        <w:tc>
          <w:tcPr>
            <w:tcW w:w="4621" w:type="dxa"/>
            <w:tcBorders>
              <w:top w:val="single" w:sz="4" w:space="0" w:color="auto"/>
              <w:left w:val="single" w:sz="4" w:space="0" w:color="auto"/>
              <w:bottom w:val="single" w:sz="4" w:space="0" w:color="auto"/>
              <w:right w:val="single" w:sz="4" w:space="0" w:color="auto"/>
            </w:tcBorders>
          </w:tcPr>
          <w:p w14:paraId="607BA2D7" w14:textId="3DB57248" w:rsidR="003A47F1" w:rsidRPr="00982B0D" w:rsidRDefault="001145E8" w:rsidP="003A47F1">
            <w:pPr>
              <w:pStyle w:val="tussenkopje"/>
              <w:spacing w:before="0"/>
              <w:rPr>
                <w:rFonts w:cs="Arial"/>
                <w:sz w:val="20"/>
                <w:szCs w:val="28"/>
                <w:lang w:val="nl-NL"/>
              </w:rPr>
            </w:pPr>
            <w:r w:rsidRPr="005F60F2">
              <w:rPr>
                <w:snapToGrid w:val="0"/>
                <w:sz w:val="20"/>
                <w:szCs w:val="28"/>
              </w:rPr>
              <w:t>Aanpassingen voor nieuw stylsheetnr 20201201000024</w:t>
            </w:r>
          </w:p>
        </w:tc>
      </w:tr>
      <w:tr w:rsidR="003A47F1" w:rsidRPr="008272D3" w14:paraId="174D5800" w14:textId="77777777" w:rsidTr="003A47F1">
        <w:trPr>
          <w:trHeight w:hRule="exact" w:val="517"/>
          <w:tblHeader/>
        </w:trPr>
        <w:tc>
          <w:tcPr>
            <w:tcW w:w="777" w:type="dxa"/>
            <w:tcBorders>
              <w:top w:val="single" w:sz="4" w:space="0" w:color="auto"/>
              <w:left w:val="single" w:sz="4" w:space="0" w:color="auto"/>
              <w:bottom w:val="single" w:sz="4" w:space="0" w:color="auto"/>
              <w:right w:val="single" w:sz="4" w:space="0" w:color="auto"/>
            </w:tcBorders>
          </w:tcPr>
          <w:p w14:paraId="0BE318A1" w14:textId="51E4385A" w:rsidR="003A47F1" w:rsidRDefault="003A47F1" w:rsidP="003A47F1">
            <w:pPr>
              <w:pStyle w:val="tussenkopje"/>
              <w:spacing w:before="0"/>
              <w:rPr>
                <w:rFonts w:cs="Arial"/>
                <w:sz w:val="20"/>
                <w:lang w:val="nl-NL"/>
              </w:rPr>
            </w:pPr>
            <w:r>
              <w:rPr>
                <w:rFonts w:cs="Arial"/>
                <w:sz w:val="20"/>
                <w:lang w:val="nl-NL"/>
              </w:rPr>
              <w:t>2.1</w:t>
            </w:r>
          </w:p>
        </w:tc>
        <w:tc>
          <w:tcPr>
            <w:tcW w:w="1889" w:type="dxa"/>
            <w:tcBorders>
              <w:top w:val="single" w:sz="4" w:space="0" w:color="auto"/>
              <w:left w:val="single" w:sz="4" w:space="0" w:color="auto"/>
              <w:bottom w:val="single" w:sz="4" w:space="0" w:color="auto"/>
              <w:right w:val="single" w:sz="4" w:space="0" w:color="auto"/>
            </w:tcBorders>
          </w:tcPr>
          <w:p w14:paraId="2234A0DF" w14:textId="235277E5" w:rsidR="003A47F1" w:rsidRDefault="003A47F1" w:rsidP="003A47F1">
            <w:pPr>
              <w:pStyle w:val="tussenkopje"/>
              <w:spacing w:before="0"/>
              <w:rPr>
                <w:rFonts w:cs="Arial"/>
                <w:sz w:val="20"/>
                <w:lang w:val="nl-NL"/>
              </w:rPr>
            </w:pPr>
            <w:r>
              <w:rPr>
                <w:rFonts w:cs="Arial"/>
                <w:sz w:val="20"/>
                <w:lang w:val="nl-NL"/>
              </w:rPr>
              <w:t>7 januari 2021</w:t>
            </w:r>
          </w:p>
        </w:tc>
        <w:tc>
          <w:tcPr>
            <w:tcW w:w="863" w:type="dxa"/>
            <w:tcBorders>
              <w:top w:val="single" w:sz="4" w:space="0" w:color="auto"/>
              <w:left w:val="single" w:sz="4" w:space="0" w:color="auto"/>
              <w:bottom w:val="single" w:sz="4" w:space="0" w:color="auto"/>
              <w:right w:val="single" w:sz="4" w:space="0" w:color="auto"/>
            </w:tcBorders>
          </w:tcPr>
          <w:p w14:paraId="580C5052" w14:textId="516BB024" w:rsidR="003A47F1" w:rsidRDefault="003A47F1" w:rsidP="003A47F1">
            <w:pPr>
              <w:pStyle w:val="tussenkopje"/>
              <w:spacing w:before="0"/>
              <w:rPr>
                <w:rFonts w:cs="Arial"/>
                <w:sz w:val="20"/>
                <w:lang w:val="nl-NL"/>
              </w:rPr>
            </w:pPr>
            <w:r>
              <w:rPr>
                <w:rFonts w:cs="Arial"/>
                <w:sz w:val="20"/>
                <w:lang w:val="nl-NL"/>
              </w:rPr>
              <w:t>LG/PPB</w:t>
            </w:r>
          </w:p>
        </w:tc>
        <w:tc>
          <w:tcPr>
            <w:tcW w:w="4621" w:type="dxa"/>
            <w:tcBorders>
              <w:top w:val="single" w:sz="4" w:space="0" w:color="auto"/>
              <w:left w:val="single" w:sz="4" w:space="0" w:color="auto"/>
              <w:bottom w:val="single" w:sz="4" w:space="0" w:color="auto"/>
              <w:right w:val="single" w:sz="4" w:space="0" w:color="auto"/>
            </w:tcBorders>
          </w:tcPr>
          <w:p w14:paraId="6B72344D" w14:textId="67FA156B" w:rsidR="003A47F1" w:rsidRDefault="003A47F1" w:rsidP="003A47F1">
            <w:pPr>
              <w:pStyle w:val="tussenkopje"/>
              <w:spacing w:before="0"/>
              <w:rPr>
                <w:rFonts w:cs="Arial"/>
                <w:sz w:val="20"/>
                <w:lang w:val="nl-NL"/>
              </w:rPr>
            </w:pPr>
            <w:r>
              <w:rPr>
                <w:rFonts w:cs="Arial"/>
                <w:sz w:val="20"/>
                <w:lang w:val="nl-NL"/>
              </w:rPr>
              <w:t>Aanpassing leestekens na TB registergoed</w:t>
            </w:r>
          </w:p>
        </w:tc>
      </w:tr>
      <w:tr w:rsidR="00721221" w:rsidRPr="008272D3" w14:paraId="7C7E0EED" w14:textId="77777777" w:rsidTr="003A47F1">
        <w:trPr>
          <w:trHeight w:hRule="exact" w:val="517"/>
          <w:tblHeader/>
        </w:trPr>
        <w:tc>
          <w:tcPr>
            <w:tcW w:w="777" w:type="dxa"/>
            <w:tcBorders>
              <w:top w:val="single" w:sz="4" w:space="0" w:color="auto"/>
              <w:left w:val="single" w:sz="4" w:space="0" w:color="auto"/>
              <w:bottom w:val="single" w:sz="4" w:space="0" w:color="auto"/>
              <w:right w:val="single" w:sz="4" w:space="0" w:color="auto"/>
            </w:tcBorders>
          </w:tcPr>
          <w:p w14:paraId="0A8BBB16" w14:textId="4215ED90" w:rsidR="00721221" w:rsidRDefault="00A37C62" w:rsidP="003A47F1">
            <w:pPr>
              <w:pStyle w:val="tussenkopje"/>
              <w:spacing w:before="0"/>
              <w:rPr>
                <w:rFonts w:cs="Arial"/>
                <w:sz w:val="20"/>
                <w:lang w:val="nl-NL"/>
              </w:rPr>
            </w:pPr>
            <w:r>
              <w:rPr>
                <w:rFonts w:cs="Arial"/>
                <w:sz w:val="20"/>
                <w:lang w:val="nl-NL"/>
              </w:rPr>
              <w:t>3.0</w:t>
            </w:r>
          </w:p>
        </w:tc>
        <w:tc>
          <w:tcPr>
            <w:tcW w:w="1889" w:type="dxa"/>
            <w:tcBorders>
              <w:top w:val="single" w:sz="4" w:space="0" w:color="auto"/>
              <w:left w:val="single" w:sz="4" w:space="0" w:color="auto"/>
              <w:bottom w:val="single" w:sz="4" w:space="0" w:color="auto"/>
              <w:right w:val="single" w:sz="4" w:space="0" w:color="auto"/>
            </w:tcBorders>
          </w:tcPr>
          <w:p w14:paraId="2D94FE5B" w14:textId="57ED17CD" w:rsidR="00721221" w:rsidRDefault="00721221" w:rsidP="003A47F1">
            <w:pPr>
              <w:pStyle w:val="tussenkopje"/>
              <w:spacing w:before="0"/>
              <w:rPr>
                <w:rFonts w:cs="Arial"/>
                <w:sz w:val="20"/>
                <w:lang w:val="nl-NL"/>
              </w:rPr>
            </w:pPr>
            <w:r>
              <w:rPr>
                <w:rFonts w:cs="Arial"/>
                <w:sz w:val="20"/>
                <w:lang w:val="nl-NL"/>
              </w:rPr>
              <w:t>24 april 2023</w:t>
            </w:r>
          </w:p>
        </w:tc>
        <w:tc>
          <w:tcPr>
            <w:tcW w:w="863" w:type="dxa"/>
            <w:tcBorders>
              <w:top w:val="single" w:sz="4" w:space="0" w:color="auto"/>
              <w:left w:val="single" w:sz="4" w:space="0" w:color="auto"/>
              <w:bottom w:val="single" w:sz="4" w:space="0" w:color="auto"/>
              <w:right w:val="single" w:sz="4" w:space="0" w:color="auto"/>
            </w:tcBorders>
          </w:tcPr>
          <w:p w14:paraId="47EEA7D9" w14:textId="26C04D67" w:rsidR="00721221" w:rsidRDefault="00721221" w:rsidP="003A47F1">
            <w:pPr>
              <w:pStyle w:val="tussenkopje"/>
              <w:spacing w:before="0"/>
              <w:rPr>
                <w:rFonts w:cs="Arial"/>
                <w:sz w:val="20"/>
                <w:lang w:val="nl-NL"/>
              </w:rPr>
            </w:pPr>
            <w:r>
              <w:rPr>
                <w:rFonts w:cs="Arial"/>
                <w:sz w:val="20"/>
                <w:lang w:val="nl-NL"/>
              </w:rPr>
              <w:t>ODR/DPI</w:t>
            </w:r>
          </w:p>
        </w:tc>
        <w:tc>
          <w:tcPr>
            <w:tcW w:w="4621" w:type="dxa"/>
            <w:tcBorders>
              <w:top w:val="single" w:sz="4" w:space="0" w:color="auto"/>
              <w:left w:val="single" w:sz="4" w:space="0" w:color="auto"/>
              <w:bottom w:val="single" w:sz="4" w:space="0" w:color="auto"/>
              <w:right w:val="single" w:sz="4" w:space="0" w:color="auto"/>
            </w:tcBorders>
          </w:tcPr>
          <w:p w14:paraId="6AE60278" w14:textId="77777777" w:rsidR="00721221" w:rsidRDefault="00721221" w:rsidP="003A47F1">
            <w:pPr>
              <w:pStyle w:val="tussenkopje"/>
              <w:spacing w:before="0"/>
              <w:rPr>
                <w:rFonts w:cs="Arial"/>
                <w:sz w:val="20"/>
                <w:lang w:val="nl-NL"/>
              </w:rPr>
            </w:pPr>
            <w:r>
              <w:rPr>
                <w:rFonts w:cs="Arial"/>
                <w:sz w:val="20"/>
                <w:lang w:val="nl-NL"/>
              </w:rPr>
              <w:t>Aanpassing adres in woonplaatskeuze</w:t>
            </w:r>
          </w:p>
          <w:p w14:paraId="29AA11EA" w14:textId="752A17F5" w:rsidR="00721221" w:rsidRDefault="00721221" w:rsidP="003A47F1">
            <w:pPr>
              <w:pStyle w:val="tussenkopje"/>
              <w:spacing w:before="0"/>
              <w:rPr>
                <w:rFonts w:cs="Arial"/>
                <w:sz w:val="20"/>
                <w:lang w:val="nl-NL"/>
              </w:rPr>
            </w:pPr>
          </w:p>
        </w:tc>
      </w:tr>
      <w:tr w:rsidR="0056464E" w:rsidRPr="008272D3" w14:paraId="2CAAE5C6" w14:textId="77777777" w:rsidTr="003A47F1">
        <w:trPr>
          <w:trHeight w:hRule="exact" w:val="517"/>
          <w:tblHeader/>
          <w:ins w:id="6" w:author="Groote Haar, Linda" w:date="2025-03-13T14:23:00Z"/>
        </w:trPr>
        <w:tc>
          <w:tcPr>
            <w:tcW w:w="777" w:type="dxa"/>
            <w:tcBorders>
              <w:top w:val="single" w:sz="4" w:space="0" w:color="auto"/>
              <w:left w:val="single" w:sz="4" w:space="0" w:color="auto"/>
              <w:bottom w:val="single" w:sz="4" w:space="0" w:color="auto"/>
              <w:right w:val="single" w:sz="4" w:space="0" w:color="auto"/>
            </w:tcBorders>
          </w:tcPr>
          <w:p w14:paraId="67AE334B" w14:textId="2A595864" w:rsidR="0056464E" w:rsidRDefault="0056464E" w:rsidP="003A47F1">
            <w:pPr>
              <w:pStyle w:val="tussenkopje"/>
              <w:spacing w:before="0"/>
              <w:rPr>
                <w:ins w:id="7" w:author="Groote Haar, Linda" w:date="2025-03-13T14:23:00Z" w16du:dateUtc="2025-03-13T13:23:00Z"/>
                <w:rFonts w:cs="Arial"/>
                <w:sz w:val="20"/>
                <w:lang w:val="nl-NL"/>
              </w:rPr>
            </w:pPr>
            <w:ins w:id="8" w:author="Groote Haar, Linda" w:date="2025-03-13T14:23:00Z" w16du:dateUtc="2025-03-13T13:23:00Z">
              <w:r>
                <w:rPr>
                  <w:rFonts w:cs="Arial"/>
                  <w:sz w:val="20"/>
                  <w:lang w:val="nl-NL"/>
                </w:rPr>
                <w:t>4.0</w:t>
              </w:r>
            </w:ins>
          </w:p>
        </w:tc>
        <w:tc>
          <w:tcPr>
            <w:tcW w:w="1889" w:type="dxa"/>
            <w:tcBorders>
              <w:top w:val="single" w:sz="4" w:space="0" w:color="auto"/>
              <w:left w:val="single" w:sz="4" w:space="0" w:color="auto"/>
              <w:bottom w:val="single" w:sz="4" w:space="0" w:color="auto"/>
              <w:right w:val="single" w:sz="4" w:space="0" w:color="auto"/>
            </w:tcBorders>
          </w:tcPr>
          <w:p w14:paraId="20F2BD08" w14:textId="3B7DCC9B" w:rsidR="0056464E" w:rsidRDefault="0056464E" w:rsidP="003A47F1">
            <w:pPr>
              <w:pStyle w:val="tussenkopje"/>
              <w:spacing w:before="0"/>
              <w:rPr>
                <w:ins w:id="9" w:author="Groote Haar, Linda" w:date="2025-03-13T14:23:00Z" w16du:dateUtc="2025-03-13T13:23:00Z"/>
                <w:rFonts w:cs="Arial"/>
                <w:sz w:val="20"/>
                <w:lang w:val="nl-NL"/>
              </w:rPr>
            </w:pPr>
            <w:ins w:id="10" w:author="Groote Haar, Linda" w:date="2025-03-13T14:23:00Z" w16du:dateUtc="2025-03-13T13:23:00Z">
              <w:r>
                <w:rPr>
                  <w:rFonts w:cs="Arial"/>
                  <w:sz w:val="20"/>
                  <w:lang w:val="nl-NL"/>
                </w:rPr>
                <w:t>13 maart 2025</w:t>
              </w:r>
            </w:ins>
          </w:p>
        </w:tc>
        <w:tc>
          <w:tcPr>
            <w:tcW w:w="863" w:type="dxa"/>
            <w:tcBorders>
              <w:top w:val="single" w:sz="4" w:space="0" w:color="auto"/>
              <w:left w:val="single" w:sz="4" w:space="0" w:color="auto"/>
              <w:bottom w:val="single" w:sz="4" w:space="0" w:color="auto"/>
              <w:right w:val="single" w:sz="4" w:space="0" w:color="auto"/>
            </w:tcBorders>
          </w:tcPr>
          <w:p w14:paraId="1B4AAE41" w14:textId="79AD6E96" w:rsidR="0056464E" w:rsidRDefault="0056464E" w:rsidP="003A47F1">
            <w:pPr>
              <w:pStyle w:val="tussenkopje"/>
              <w:spacing w:before="0"/>
              <w:rPr>
                <w:ins w:id="11" w:author="Groote Haar, Linda" w:date="2025-03-13T14:23:00Z" w16du:dateUtc="2025-03-13T13:23:00Z"/>
                <w:rFonts w:cs="Arial"/>
                <w:sz w:val="20"/>
                <w:lang w:val="nl-NL"/>
              </w:rPr>
            </w:pPr>
            <w:ins w:id="12" w:author="Groote Haar, Linda" w:date="2025-03-13T14:23:00Z" w16du:dateUtc="2025-03-13T13:23:00Z">
              <w:r>
                <w:rPr>
                  <w:rFonts w:cs="Arial"/>
                  <w:sz w:val="20"/>
                  <w:lang w:val="nl-NL"/>
                </w:rPr>
                <w:t>ODR/DPI</w:t>
              </w:r>
            </w:ins>
          </w:p>
        </w:tc>
        <w:tc>
          <w:tcPr>
            <w:tcW w:w="4621" w:type="dxa"/>
            <w:tcBorders>
              <w:top w:val="single" w:sz="4" w:space="0" w:color="auto"/>
              <w:left w:val="single" w:sz="4" w:space="0" w:color="auto"/>
              <w:bottom w:val="single" w:sz="4" w:space="0" w:color="auto"/>
              <w:right w:val="single" w:sz="4" w:space="0" w:color="auto"/>
            </w:tcBorders>
          </w:tcPr>
          <w:p w14:paraId="1B0BBEFE" w14:textId="232892F7" w:rsidR="0056464E" w:rsidRDefault="0056464E" w:rsidP="003A47F1">
            <w:pPr>
              <w:pStyle w:val="tussenkopje"/>
              <w:spacing w:before="0"/>
              <w:rPr>
                <w:ins w:id="13" w:author="Groote Haar, Linda" w:date="2025-03-13T14:23:00Z" w16du:dateUtc="2025-03-13T13:23:00Z"/>
                <w:rFonts w:cs="Arial"/>
                <w:sz w:val="20"/>
                <w:lang w:val="nl-NL"/>
              </w:rPr>
            </w:pPr>
            <w:ins w:id="14" w:author="Groote Haar, Linda" w:date="2025-03-13T14:23:00Z" w16du:dateUtc="2025-03-13T13:23:00Z">
              <w:r>
                <w:rPr>
                  <w:rFonts w:cs="Arial"/>
                  <w:sz w:val="20"/>
                  <w:lang w:val="nl-NL"/>
                </w:rPr>
                <w:t>Genderneutrale optie toegevoegd</w:t>
              </w:r>
            </w:ins>
          </w:p>
        </w:tc>
      </w:tr>
    </w:tbl>
    <w:p w14:paraId="7ABD94ED" w14:textId="77777777" w:rsidR="00390E7D" w:rsidRDefault="00390E7D" w:rsidP="00390E7D">
      <w:pPr>
        <w:tabs>
          <w:tab w:val="left" w:pos="-1440"/>
          <w:tab w:val="left" w:pos="-720"/>
          <w:tab w:val="left" w:pos="284"/>
        </w:tabs>
        <w:suppressAutoHyphens/>
        <w:rPr>
          <w:rFonts w:ascii="Arial" w:hAnsi="Arial" w:cs="Arial"/>
          <w:sz w:val="20"/>
        </w:rPr>
      </w:pPr>
    </w:p>
    <w:p w14:paraId="5C6AA6CE" w14:textId="77777777" w:rsidR="00C02BA4" w:rsidRPr="00C02BA4" w:rsidRDefault="00C02BA4" w:rsidP="00C02BA4"/>
    <w:sectPr w:rsidR="00C02BA4" w:rsidRPr="00C02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C512E"/>
    <w:multiLevelType w:val="singleLevel"/>
    <w:tmpl w:val="C526D076"/>
    <w:lvl w:ilvl="0">
      <w:start w:val="1"/>
      <w:numFmt w:val="decimal"/>
      <w:lvlText w:val="%1."/>
      <w:lvlJc w:val="left"/>
      <w:pPr>
        <w:ind w:left="720" w:hanging="360"/>
      </w:pPr>
      <w:rPr>
        <w:rFonts w:hint="default"/>
        <w:b w:val="0"/>
        <w:i w:val="0"/>
        <w:color w:val="FF0000"/>
        <w:sz w:val="20"/>
      </w:rPr>
    </w:lvl>
  </w:abstractNum>
  <w:num w:numId="1" w16cid:durableId="7443782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e Haar, Linda">
    <w15:presenceInfo w15:providerId="AD" w15:userId="S::Linda.GrooteHaar@kadaster.nl::6f5173d2-8871-4bb2-bb4f-be6bcfe355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BA4"/>
    <w:rsid w:val="00004964"/>
    <w:rsid w:val="00007629"/>
    <w:rsid w:val="00014E0F"/>
    <w:rsid w:val="000F1931"/>
    <w:rsid w:val="001145E8"/>
    <w:rsid w:val="00131F0D"/>
    <w:rsid w:val="0014561F"/>
    <w:rsid w:val="00165F05"/>
    <w:rsid w:val="001B2CB1"/>
    <w:rsid w:val="001E2B34"/>
    <w:rsid w:val="00202B3A"/>
    <w:rsid w:val="00246D14"/>
    <w:rsid w:val="00277C28"/>
    <w:rsid w:val="0029503B"/>
    <w:rsid w:val="002B588F"/>
    <w:rsid w:val="00340F53"/>
    <w:rsid w:val="00354844"/>
    <w:rsid w:val="00390E7D"/>
    <w:rsid w:val="003A391B"/>
    <w:rsid w:val="003A47F1"/>
    <w:rsid w:val="004244CD"/>
    <w:rsid w:val="004656BF"/>
    <w:rsid w:val="004E0831"/>
    <w:rsid w:val="004F7A0C"/>
    <w:rsid w:val="0056464E"/>
    <w:rsid w:val="00574CEC"/>
    <w:rsid w:val="0058042B"/>
    <w:rsid w:val="005D24EA"/>
    <w:rsid w:val="005F60F2"/>
    <w:rsid w:val="006B023D"/>
    <w:rsid w:val="006D4FA8"/>
    <w:rsid w:val="00721221"/>
    <w:rsid w:val="00772032"/>
    <w:rsid w:val="00786632"/>
    <w:rsid w:val="00796973"/>
    <w:rsid w:val="007D04B6"/>
    <w:rsid w:val="008214EE"/>
    <w:rsid w:val="00823C83"/>
    <w:rsid w:val="008272D3"/>
    <w:rsid w:val="00881978"/>
    <w:rsid w:val="00891C41"/>
    <w:rsid w:val="008B4C5B"/>
    <w:rsid w:val="008C31AF"/>
    <w:rsid w:val="00900407"/>
    <w:rsid w:val="00982B0D"/>
    <w:rsid w:val="009A41F1"/>
    <w:rsid w:val="00A05122"/>
    <w:rsid w:val="00A37C62"/>
    <w:rsid w:val="00A5283E"/>
    <w:rsid w:val="00A625A0"/>
    <w:rsid w:val="00A7250B"/>
    <w:rsid w:val="00AA10D4"/>
    <w:rsid w:val="00B07DCB"/>
    <w:rsid w:val="00B13A2F"/>
    <w:rsid w:val="00B161E8"/>
    <w:rsid w:val="00B21989"/>
    <w:rsid w:val="00B810B0"/>
    <w:rsid w:val="00BF7BD2"/>
    <w:rsid w:val="00C02BA4"/>
    <w:rsid w:val="00C624FF"/>
    <w:rsid w:val="00C62762"/>
    <w:rsid w:val="00CC29ED"/>
    <w:rsid w:val="00CF40C1"/>
    <w:rsid w:val="00D12972"/>
    <w:rsid w:val="00D16FDA"/>
    <w:rsid w:val="00D86D69"/>
    <w:rsid w:val="00D9329C"/>
    <w:rsid w:val="00DD19DF"/>
    <w:rsid w:val="00E05CF1"/>
    <w:rsid w:val="00E45291"/>
    <w:rsid w:val="00F23AFE"/>
    <w:rsid w:val="00F25949"/>
    <w:rsid w:val="00F277DA"/>
    <w:rsid w:val="00F533EB"/>
    <w:rsid w:val="00F7605D"/>
    <w:rsid w:val="00F90C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C7324"/>
  <w15:chartTrackingRefBased/>
  <w15:docId w15:val="{6AC8B00B-765A-4586-BFED-FE44F9E50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90E7D"/>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02BA4"/>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02BA4"/>
    <w:rPr>
      <w:rFonts w:ascii="Segoe UI" w:hAnsi="Segoe UI" w:cs="Segoe UI"/>
      <w:sz w:val="18"/>
      <w:szCs w:val="18"/>
    </w:rPr>
  </w:style>
  <w:style w:type="paragraph" w:customStyle="1" w:styleId="kopje">
    <w:name w:val="kopje"/>
    <w:basedOn w:val="Standaard"/>
    <w:next w:val="Standaard"/>
    <w:rsid w:val="00390E7D"/>
    <w:pPr>
      <w:widowControl/>
      <w:snapToGrid w:val="0"/>
      <w:spacing w:before="120" w:line="278" w:lineRule="auto"/>
    </w:pPr>
    <w:rPr>
      <w:rFonts w:ascii="Arial" w:hAnsi="Arial"/>
      <w:b/>
      <w:snapToGrid/>
      <w:kern w:val="28"/>
      <w:sz w:val="18"/>
      <w:lang w:eastAsia="en-US"/>
    </w:rPr>
  </w:style>
  <w:style w:type="paragraph" w:customStyle="1" w:styleId="tussenkopje">
    <w:name w:val="tussenkopje"/>
    <w:basedOn w:val="Standaard"/>
    <w:rsid w:val="00390E7D"/>
    <w:pPr>
      <w:widowControl/>
      <w:snapToGrid w:val="0"/>
      <w:spacing w:before="90" w:line="240" w:lineRule="atLeast"/>
    </w:pPr>
    <w:rPr>
      <w:rFonts w:ascii="Arial" w:hAnsi="Arial"/>
      <w:snapToGrid/>
      <w:kern w:val="28"/>
      <w:sz w:val="14"/>
      <w:lang w:val="nl" w:eastAsia="en-US"/>
    </w:rPr>
  </w:style>
  <w:style w:type="paragraph" w:styleId="Lijstalinea">
    <w:name w:val="List Paragraph"/>
    <w:basedOn w:val="Standaard"/>
    <w:uiPriority w:val="34"/>
    <w:qFormat/>
    <w:rsid w:val="00B13A2F"/>
    <w:pPr>
      <w:ind w:left="720"/>
      <w:contextualSpacing/>
    </w:pPr>
  </w:style>
  <w:style w:type="paragraph" w:styleId="Revisie">
    <w:name w:val="Revision"/>
    <w:hidden/>
    <w:uiPriority w:val="99"/>
    <w:semiHidden/>
    <w:rsid w:val="00982B0D"/>
    <w:pPr>
      <w:spacing w:after="0" w:line="240" w:lineRule="auto"/>
    </w:pPr>
    <w:rPr>
      <w:rFonts w:ascii="Courier New" w:eastAsia="Times New Roman" w:hAnsi="Courier New" w:cs="Times New Roman"/>
      <w:snapToGrid w:val="0"/>
      <w:sz w:val="24"/>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923492">
      <w:bodyDiv w:val="1"/>
      <w:marLeft w:val="0"/>
      <w:marRight w:val="0"/>
      <w:marTop w:val="0"/>
      <w:marBottom w:val="0"/>
      <w:divBdr>
        <w:top w:val="none" w:sz="0" w:space="0" w:color="auto"/>
        <w:left w:val="none" w:sz="0" w:space="0" w:color="auto"/>
        <w:bottom w:val="none" w:sz="0" w:space="0" w:color="auto"/>
        <w:right w:val="none" w:sz="0" w:space="0" w:color="auto"/>
      </w:divBdr>
    </w:div>
    <w:div w:id="1228302602">
      <w:bodyDiv w:val="1"/>
      <w:marLeft w:val="0"/>
      <w:marRight w:val="0"/>
      <w:marTop w:val="0"/>
      <w:marBottom w:val="0"/>
      <w:divBdr>
        <w:top w:val="none" w:sz="0" w:space="0" w:color="auto"/>
        <w:left w:val="none" w:sz="0" w:space="0" w:color="auto"/>
        <w:bottom w:val="none" w:sz="0" w:space="0" w:color="auto"/>
        <w:right w:val="none" w:sz="0" w:space="0" w:color="auto"/>
      </w:divBdr>
    </w:div>
    <w:div w:id="168351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0" ma:contentTypeDescription="Een nieuw document maken." ma:contentTypeScope="" ma:versionID="0b5f708eb375cf1e04c1886d0a2b88c9">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0755e30f606d9ccc12105d64dd10cf9e"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B5830C-CAFF-48FD-B3FE-A7430A3CF3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FE1A26-B296-4C6C-944A-AE593FA2A470}">
  <ds:schemaRef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schemas.microsoft.com/office/2006/metadata/properties"/>
    <ds:schemaRef ds:uri="7d5909f0-ef72-43f0-b43f-3aa0466c367d"/>
    <ds:schemaRef ds:uri="d952cb42-523a-4291-9efe-0168e14bc456"/>
    <ds:schemaRef ds:uri="http://www.w3.org/XML/1998/namespace"/>
    <ds:schemaRef ds:uri="http://purl.org/dc/dcmitype/"/>
  </ds:schemaRefs>
</ds:datastoreItem>
</file>

<file path=customXml/itemProps3.xml><?xml version="1.0" encoding="utf-8"?>
<ds:datastoreItem xmlns:ds="http://schemas.openxmlformats.org/officeDocument/2006/customXml" ds:itemID="{D054AB01-1080-4209-A71D-35D0B9F028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1035</Words>
  <Characters>5695</Characters>
  <Application>Microsoft Office Word</Application>
  <DocSecurity>4</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2</cp:revision>
  <dcterms:created xsi:type="dcterms:W3CDTF">2025-03-13T13:26:00Z</dcterms:created>
  <dcterms:modified xsi:type="dcterms:W3CDTF">2025-03-13T13:26:00Z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_ExtendedDescription">
    <vt:lpwstr/>
  </property>
  <property fmtid="{D5CDD505-2E9C-101B-9397-08002B2CF9AE}" pid="4" name="MediaServiceImageTags">
    <vt:lpwstr/>
  </property>
</Properties>
</file>