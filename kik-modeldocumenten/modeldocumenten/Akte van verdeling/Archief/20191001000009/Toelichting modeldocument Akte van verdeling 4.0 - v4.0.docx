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11E31" w14:textId="77777777" w:rsidR="003228A3" w:rsidRPr="00AA0BD4" w:rsidRDefault="003228A3" w:rsidP="00C26BE6">
      <w:pPr>
        <w:rPr>
          <w:lang w:val="en-US"/>
        </w:r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RPr="00AA0BD4" w14:paraId="0D35ADA1" w14:textId="77777777" w:rsidTr="00CD2088">
        <w:trPr>
          <w:gridAfter w:val="1"/>
          <w:wAfter w:w="3686" w:type="dxa"/>
        </w:trPr>
        <w:tc>
          <w:tcPr>
            <w:tcW w:w="5173" w:type="dxa"/>
          </w:tcPr>
          <w:p w14:paraId="5100226E" w14:textId="77777777" w:rsidR="003228A3" w:rsidRPr="00AA0BD4" w:rsidRDefault="003228A3">
            <w:pPr>
              <w:rPr>
                <w:lang w:val="en-US"/>
              </w:rPr>
            </w:pPr>
          </w:p>
        </w:tc>
      </w:tr>
      <w:tr w:rsidR="003228A3" w:rsidRPr="00AA0BD4" w14:paraId="04BEEF01" w14:textId="77777777" w:rsidTr="00CD2088">
        <w:trPr>
          <w:gridAfter w:val="1"/>
          <w:wAfter w:w="3686" w:type="dxa"/>
        </w:trPr>
        <w:tc>
          <w:tcPr>
            <w:tcW w:w="5173" w:type="dxa"/>
          </w:tcPr>
          <w:p w14:paraId="5F52C0E5" w14:textId="77777777" w:rsidR="003228A3" w:rsidRPr="00AA0BD4" w:rsidRDefault="003228A3">
            <w:pPr>
              <w:rPr>
                <w:lang w:val="en-US"/>
              </w:rPr>
            </w:pPr>
          </w:p>
        </w:tc>
      </w:tr>
      <w:tr w:rsidR="003228A3" w:rsidRPr="00AA0BD4" w14:paraId="5ACBEA5C" w14:textId="77777777" w:rsidTr="00CD2088">
        <w:trPr>
          <w:gridAfter w:val="1"/>
          <w:wAfter w:w="3686" w:type="dxa"/>
        </w:trPr>
        <w:tc>
          <w:tcPr>
            <w:tcW w:w="5173" w:type="dxa"/>
          </w:tcPr>
          <w:p w14:paraId="2BE3BCBA" w14:textId="77777777" w:rsidR="003228A3" w:rsidRPr="00AA0BD4" w:rsidRDefault="004A1631">
            <w:pPr>
              <w:pStyle w:val="Eenheid"/>
              <w:rPr>
                <w:lang w:val="en-US"/>
              </w:rPr>
            </w:pPr>
            <w:bookmarkStart w:id="0" w:name="bmDirectie"/>
            <w:bookmarkEnd w:id="0"/>
            <w:proofErr w:type="spellStart"/>
            <w:r w:rsidRPr="00AA0BD4">
              <w:rPr>
                <w:lang w:val="en-US"/>
              </w:rPr>
              <w:t>Concernstaf</w:t>
            </w:r>
            <w:proofErr w:type="spellEnd"/>
          </w:p>
        </w:tc>
      </w:tr>
      <w:tr w:rsidR="003228A3" w:rsidRPr="00AA0BD4" w14:paraId="550EFEC9" w14:textId="77777777" w:rsidTr="00CD2088">
        <w:trPr>
          <w:gridAfter w:val="1"/>
          <w:wAfter w:w="3686" w:type="dxa"/>
        </w:trPr>
        <w:tc>
          <w:tcPr>
            <w:tcW w:w="5173" w:type="dxa"/>
          </w:tcPr>
          <w:p w14:paraId="5BEAAD80" w14:textId="77777777" w:rsidR="003228A3" w:rsidRPr="00AA0BD4" w:rsidRDefault="004A1631">
            <w:pPr>
              <w:pStyle w:val="Afdeling"/>
              <w:rPr>
                <w:sz w:val="20"/>
                <w:lang w:val="en-US"/>
              </w:rPr>
            </w:pPr>
            <w:bookmarkStart w:id="1" w:name="bmAfdeling"/>
            <w:bookmarkEnd w:id="1"/>
            <w:r w:rsidRPr="00AA0BD4">
              <w:rPr>
                <w:sz w:val="20"/>
                <w:lang w:val="en-US"/>
              </w:rPr>
              <w:t>IT-Services</w:t>
            </w:r>
          </w:p>
        </w:tc>
      </w:tr>
      <w:tr w:rsidR="003228A3" w:rsidRPr="00AA0BD4" w14:paraId="37E24437" w14:textId="77777777" w:rsidTr="00CD2088">
        <w:trPr>
          <w:gridAfter w:val="1"/>
          <w:wAfter w:w="3686" w:type="dxa"/>
        </w:trPr>
        <w:tc>
          <w:tcPr>
            <w:tcW w:w="5173" w:type="dxa"/>
          </w:tcPr>
          <w:p w14:paraId="3B514574" w14:textId="77777777" w:rsidR="003228A3" w:rsidRPr="00AA0BD4" w:rsidRDefault="003228A3">
            <w:pPr>
              <w:spacing w:before="90"/>
              <w:rPr>
                <w:sz w:val="14"/>
                <w:lang w:val="en-US"/>
              </w:rPr>
            </w:pPr>
          </w:p>
        </w:tc>
      </w:tr>
      <w:tr w:rsidR="003228A3" w:rsidRPr="00AA0BD4" w14:paraId="396EE7BE" w14:textId="77777777" w:rsidTr="00CD2088">
        <w:trPr>
          <w:gridAfter w:val="1"/>
          <w:wAfter w:w="3686" w:type="dxa"/>
          <w:trHeight w:val="3804"/>
        </w:trPr>
        <w:tc>
          <w:tcPr>
            <w:tcW w:w="5173" w:type="dxa"/>
            <w:vAlign w:val="bottom"/>
          </w:tcPr>
          <w:p w14:paraId="7E5FB9FC" w14:textId="77777777" w:rsidR="003228A3" w:rsidRPr="00AA0BD4" w:rsidRDefault="003228A3">
            <w:pPr>
              <w:pStyle w:val="Vertrouwelijk"/>
              <w:framePr w:wrap="auto" w:vAnchor="margin" w:hAnchor="text" w:xAlign="left" w:yAlign="inline"/>
              <w:spacing w:before="200" w:line="240" w:lineRule="auto"/>
              <w:rPr>
                <w:lang w:val="en-US"/>
              </w:rPr>
            </w:pPr>
            <w:bookmarkStart w:id="2" w:name="bmVertrouwelijk"/>
            <w:bookmarkEnd w:id="2"/>
          </w:p>
        </w:tc>
      </w:tr>
      <w:tr w:rsidR="003228A3" w:rsidRPr="00AA0BD4" w14:paraId="6A6BB671" w14:textId="77777777" w:rsidTr="00CD2088">
        <w:trPr>
          <w:gridAfter w:val="1"/>
          <w:wAfter w:w="3686" w:type="dxa"/>
          <w:trHeight w:val="135"/>
        </w:trPr>
        <w:tc>
          <w:tcPr>
            <w:tcW w:w="5173" w:type="dxa"/>
          </w:tcPr>
          <w:p w14:paraId="6EBD2CC7" w14:textId="1FE1805E" w:rsidR="003228A3" w:rsidRPr="00593656" w:rsidRDefault="003228A3">
            <w:pPr>
              <w:spacing w:before="90"/>
              <w:rPr>
                <w:szCs w:val="18"/>
                <w:lang w:val="en-US"/>
              </w:rPr>
            </w:pPr>
          </w:p>
        </w:tc>
      </w:tr>
      <w:tr w:rsidR="003228A3" w:rsidRPr="00AA0BD4" w14:paraId="41696A6D" w14:textId="77777777" w:rsidTr="00CD2088">
        <w:trPr>
          <w:gridAfter w:val="1"/>
          <w:wAfter w:w="3686" w:type="dxa"/>
          <w:trHeight w:val="181"/>
        </w:trPr>
        <w:tc>
          <w:tcPr>
            <w:tcW w:w="5173" w:type="dxa"/>
          </w:tcPr>
          <w:p w14:paraId="4142F979" w14:textId="77777777" w:rsidR="003228A3" w:rsidRPr="00AA0BD4" w:rsidRDefault="003228A3">
            <w:pPr>
              <w:rPr>
                <w:lang w:val="en-US"/>
              </w:rPr>
            </w:pPr>
          </w:p>
        </w:tc>
      </w:tr>
      <w:tr w:rsidR="003228A3" w:rsidRPr="00737F18" w14:paraId="10B79058" w14:textId="77777777" w:rsidTr="00CD2088">
        <w:trPr>
          <w:gridAfter w:val="1"/>
          <w:wAfter w:w="3686" w:type="dxa"/>
        </w:trPr>
        <w:tc>
          <w:tcPr>
            <w:tcW w:w="5173" w:type="dxa"/>
          </w:tcPr>
          <w:p w14:paraId="0424BEC7" w14:textId="77777777" w:rsidR="003228A3" w:rsidRPr="00737F18" w:rsidRDefault="004A1631" w:rsidP="0076002F">
            <w:pPr>
              <w:pStyle w:val="Titel"/>
              <w:spacing w:line="240" w:lineRule="auto"/>
              <w:rPr>
                <w:lang w:val="nl-NL"/>
              </w:rPr>
            </w:pPr>
            <w:bookmarkStart w:id="3" w:name="bmTitel"/>
            <w:bookmarkEnd w:id="3"/>
            <w:r w:rsidRPr="00737F18">
              <w:rPr>
                <w:lang w:val="nl-NL"/>
              </w:rPr>
              <w:t>Toelichting modeldocument</w:t>
            </w:r>
            <w:r w:rsidR="0035789A" w:rsidRPr="00737F18">
              <w:rPr>
                <w:lang w:val="nl-NL"/>
              </w:rPr>
              <w:t xml:space="preserve"> </w:t>
            </w:r>
            <w:r w:rsidR="00175CEB" w:rsidRPr="00737F18">
              <w:rPr>
                <w:lang w:val="nl-NL"/>
              </w:rPr>
              <w:t xml:space="preserve">Akte van </w:t>
            </w:r>
            <w:r w:rsidR="00A83EBA">
              <w:rPr>
                <w:lang w:val="nl-NL"/>
              </w:rPr>
              <w:t>verdeling</w:t>
            </w:r>
          </w:p>
        </w:tc>
      </w:tr>
      <w:tr w:rsidR="003228A3" w:rsidRPr="00836657" w14:paraId="5FE3F6E1" w14:textId="77777777" w:rsidTr="00CD2088">
        <w:trPr>
          <w:gridAfter w:val="1"/>
          <w:wAfter w:w="3686" w:type="dxa"/>
          <w:trHeight w:val="268"/>
        </w:trPr>
        <w:tc>
          <w:tcPr>
            <w:tcW w:w="5173" w:type="dxa"/>
          </w:tcPr>
          <w:p w14:paraId="6D292E59" w14:textId="77777777" w:rsidR="00403F05" w:rsidRPr="00836657" w:rsidRDefault="00403F05" w:rsidP="00BF694E"/>
        </w:tc>
      </w:tr>
      <w:tr w:rsidR="003228A3" w:rsidRPr="00737F18" w14:paraId="6333284F" w14:textId="77777777" w:rsidTr="00CD2088">
        <w:trPr>
          <w:gridAfter w:val="1"/>
          <w:wAfter w:w="3686" w:type="dxa"/>
          <w:cantSplit/>
          <w:trHeight w:hRule="exact" w:val="275"/>
        </w:trPr>
        <w:tc>
          <w:tcPr>
            <w:tcW w:w="5173" w:type="dxa"/>
            <w:vAlign w:val="bottom"/>
          </w:tcPr>
          <w:p w14:paraId="4782FAF7" w14:textId="77777777" w:rsidR="003228A3" w:rsidRPr="00737F18" w:rsidRDefault="004A1631" w:rsidP="002A0691">
            <w:pPr>
              <w:pStyle w:val="Subtitel"/>
              <w:framePr w:hSpace="0" w:wrap="auto" w:vAnchor="margin" w:hAnchor="text" w:yAlign="inline"/>
            </w:pPr>
            <w:bookmarkStart w:id="4" w:name="bmSubtitel"/>
            <w:bookmarkEnd w:id="4"/>
            <w:r w:rsidRPr="00737F18">
              <w:t>Automatische Akteverwerking</w:t>
            </w:r>
            <w:r w:rsidR="00403F05" w:rsidRPr="00737F18">
              <w:t xml:space="preserve"> </w:t>
            </w:r>
          </w:p>
          <w:p w14:paraId="06E2BEC9" w14:textId="77777777" w:rsidR="00403F05" w:rsidRPr="00737F18" w:rsidRDefault="00403F05">
            <w:pPr>
              <w:pStyle w:val="Ondertitel"/>
              <w:spacing w:line="240" w:lineRule="auto"/>
              <w:rPr>
                <w:sz w:val="18"/>
                <w:lang w:val="nl-NL"/>
              </w:rPr>
            </w:pPr>
          </w:p>
          <w:p w14:paraId="43BDCB75" w14:textId="77777777" w:rsidR="00403F05" w:rsidRPr="00737F18" w:rsidRDefault="00403F05">
            <w:pPr>
              <w:pStyle w:val="Ondertitel"/>
              <w:spacing w:line="240" w:lineRule="auto"/>
              <w:rPr>
                <w:sz w:val="18"/>
                <w:lang w:val="nl-NL"/>
              </w:rPr>
            </w:pPr>
          </w:p>
        </w:tc>
      </w:tr>
      <w:tr w:rsidR="003228A3" w:rsidRPr="00737F18" w14:paraId="20D42ACD" w14:textId="77777777" w:rsidTr="00CD2088">
        <w:trPr>
          <w:gridAfter w:val="1"/>
          <w:wAfter w:w="3686" w:type="dxa"/>
          <w:cantSplit/>
          <w:trHeight w:hRule="exact" w:val="804"/>
        </w:trPr>
        <w:tc>
          <w:tcPr>
            <w:tcW w:w="5173" w:type="dxa"/>
            <w:vAlign w:val="bottom"/>
          </w:tcPr>
          <w:p w14:paraId="3C9E529D" w14:textId="77777777" w:rsidR="003228A3" w:rsidRPr="00737F18" w:rsidRDefault="003228A3"/>
        </w:tc>
      </w:tr>
      <w:tr w:rsidR="003228A3" w:rsidRPr="00836657" w14:paraId="2EEB2CDC" w14:textId="77777777" w:rsidTr="00CD2088">
        <w:trPr>
          <w:gridAfter w:val="1"/>
          <w:wAfter w:w="3686" w:type="dxa"/>
          <w:cantSplit/>
        </w:trPr>
        <w:tc>
          <w:tcPr>
            <w:tcW w:w="5173" w:type="dxa"/>
            <w:vAlign w:val="bottom"/>
          </w:tcPr>
          <w:p w14:paraId="067AC52E" w14:textId="39B75BB3" w:rsidR="003228A3" w:rsidRPr="00836657" w:rsidRDefault="003957A1">
            <w:pPr>
              <w:pStyle w:val="tussenkopje"/>
              <w:rPr>
                <w:lang w:val="nl-NL"/>
              </w:rPr>
            </w:pPr>
            <w:r>
              <w:rPr>
                <w:lang w:val="nl-NL"/>
              </w:rPr>
              <w:t>Versie</w:t>
            </w:r>
          </w:p>
        </w:tc>
      </w:tr>
      <w:tr w:rsidR="003228A3" w:rsidRPr="00836657" w14:paraId="102A9835" w14:textId="77777777" w:rsidTr="00CD2088">
        <w:trPr>
          <w:gridAfter w:val="1"/>
          <w:wAfter w:w="3686" w:type="dxa"/>
          <w:cantSplit/>
        </w:trPr>
        <w:tc>
          <w:tcPr>
            <w:tcW w:w="5173" w:type="dxa"/>
            <w:vAlign w:val="bottom"/>
          </w:tcPr>
          <w:p w14:paraId="0F24C1C7" w14:textId="29066067" w:rsidR="00836657" w:rsidRPr="00836657" w:rsidRDefault="00A07A60">
            <w:bookmarkStart w:id="5" w:name="bmAuteurs"/>
            <w:bookmarkEnd w:id="5"/>
            <w:r>
              <w:t>4.0</w:t>
            </w:r>
          </w:p>
        </w:tc>
      </w:tr>
      <w:tr w:rsidR="003228A3" w:rsidRPr="00836657" w14:paraId="0EAC77F8" w14:textId="77777777" w:rsidTr="00CD2088">
        <w:trPr>
          <w:cantSplit/>
          <w:trHeight w:hRule="exact" w:val="246"/>
        </w:trPr>
        <w:tc>
          <w:tcPr>
            <w:tcW w:w="8859" w:type="dxa"/>
            <w:gridSpan w:val="2"/>
            <w:vAlign w:val="bottom"/>
          </w:tcPr>
          <w:p w14:paraId="4D1DE379" w14:textId="77777777" w:rsidR="003228A3" w:rsidRPr="00836657" w:rsidRDefault="003228A3"/>
        </w:tc>
      </w:tr>
    </w:tbl>
    <w:p w14:paraId="098324DD" w14:textId="77777777" w:rsidR="003228A3" w:rsidRPr="00836657" w:rsidRDefault="003228A3"/>
    <w:p w14:paraId="0729D581" w14:textId="77777777" w:rsidR="00CD2088" w:rsidRDefault="00CD2088"/>
    <w:p w14:paraId="6AF07793" w14:textId="77777777" w:rsidR="00CD2088" w:rsidRPr="00CD2088" w:rsidRDefault="00CD2088" w:rsidP="00CD2088"/>
    <w:p w14:paraId="262827B5" w14:textId="77777777" w:rsidR="00CD2088" w:rsidRPr="00CD2088" w:rsidRDefault="00CD2088" w:rsidP="00CD2088"/>
    <w:p w14:paraId="6D881468" w14:textId="77777777" w:rsidR="00CD2088" w:rsidRPr="00CD2088" w:rsidRDefault="00CD2088" w:rsidP="00CD2088"/>
    <w:p w14:paraId="1883C8D4" w14:textId="77777777" w:rsidR="00CD2088" w:rsidRPr="00CD2088" w:rsidRDefault="00CD2088" w:rsidP="00CD2088"/>
    <w:p w14:paraId="12BC27FD" w14:textId="77777777" w:rsidR="00CD2088" w:rsidRPr="00CD2088" w:rsidRDefault="00CD2088" w:rsidP="00CD2088"/>
    <w:p w14:paraId="5756C683" w14:textId="77777777" w:rsidR="00CD2088" w:rsidRPr="00CD2088" w:rsidRDefault="00CD2088" w:rsidP="00CD2088"/>
    <w:p w14:paraId="370A72DF" w14:textId="77777777" w:rsidR="00CD2088" w:rsidRPr="00CD2088" w:rsidRDefault="00CD2088" w:rsidP="00CD2088"/>
    <w:p w14:paraId="26E5A257" w14:textId="77777777" w:rsidR="00CD2088" w:rsidRPr="00CD2088" w:rsidRDefault="00CD2088" w:rsidP="00CD2088"/>
    <w:p w14:paraId="5291A877" w14:textId="77777777" w:rsidR="00CD2088" w:rsidRPr="00CD2088" w:rsidRDefault="00CD2088" w:rsidP="00CD2088"/>
    <w:p w14:paraId="38F8B44C" w14:textId="77777777" w:rsidR="00CD2088" w:rsidRPr="00CD2088" w:rsidRDefault="00CD2088" w:rsidP="00CD2088"/>
    <w:p w14:paraId="3829A3FF" w14:textId="77777777" w:rsidR="00CD2088" w:rsidRPr="00CD2088" w:rsidRDefault="00CD2088" w:rsidP="00CD2088"/>
    <w:p w14:paraId="3085460E" w14:textId="77777777" w:rsidR="00CD2088" w:rsidRPr="00CD2088" w:rsidRDefault="00CD2088" w:rsidP="00CD2088"/>
    <w:p w14:paraId="03DD4774" w14:textId="77777777" w:rsidR="00CD2088" w:rsidRPr="00CD2088" w:rsidRDefault="00CD2088" w:rsidP="00CD2088"/>
    <w:p w14:paraId="5B0AE1BD" w14:textId="77777777" w:rsidR="00CD2088" w:rsidRPr="00CD2088" w:rsidRDefault="00CD2088" w:rsidP="00CD2088"/>
    <w:p w14:paraId="4B82FD21" w14:textId="77777777" w:rsidR="00CD2088" w:rsidRPr="00CD2088" w:rsidRDefault="00CD2088" w:rsidP="00CD2088"/>
    <w:p w14:paraId="7B35C349" w14:textId="77777777" w:rsidR="00CD2088" w:rsidRPr="00CD2088" w:rsidRDefault="00CD2088" w:rsidP="00CD2088"/>
    <w:p w14:paraId="5891C1BA" w14:textId="77777777" w:rsidR="00CD2088" w:rsidRPr="00CD2088" w:rsidRDefault="00CD2088" w:rsidP="00CD2088"/>
    <w:p w14:paraId="6AC1E04C" w14:textId="77777777" w:rsidR="00CD2088" w:rsidRDefault="00CD2088" w:rsidP="00CD2088">
      <w:pPr>
        <w:tabs>
          <w:tab w:val="left" w:pos="2753"/>
        </w:tabs>
      </w:pPr>
      <w:r>
        <w:tab/>
      </w:r>
    </w:p>
    <w:p w14:paraId="2AC6BABF" w14:textId="77777777" w:rsidR="003228A3" w:rsidRPr="00CD2088" w:rsidRDefault="00CD2088" w:rsidP="00CD2088">
      <w:pPr>
        <w:tabs>
          <w:tab w:val="left" w:pos="2753"/>
        </w:tabs>
        <w:sectPr w:rsidR="003228A3" w:rsidRPr="00CD2088">
          <w:headerReference w:type="first" r:id="rId8"/>
          <w:footerReference w:type="first" r:id="rId9"/>
          <w:pgSz w:w="11906" w:h="16838" w:code="9"/>
          <w:pgMar w:top="2977" w:right="1304" w:bottom="1304" w:left="1814" w:header="567" w:footer="431" w:gutter="0"/>
          <w:pgNumType w:start="1"/>
          <w:cols w:space="708"/>
          <w:formProt w:val="0"/>
          <w:titlePg/>
        </w:sectPr>
      </w:pPr>
      <w:r>
        <w:tab/>
      </w: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836657" w14:paraId="335CCE6B" w14:textId="77777777" w:rsidTr="00CD2088">
        <w:trPr>
          <w:gridAfter w:val="2"/>
          <w:wAfter w:w="4395" w:type="dxa"/>
        </w:trPr>
        <w:tc>
          <w:tcPr>
            <w:tcW w:w="5173" w:type="dxa"/>
          </w:tcPr>
          <w:p w14:paraId="24F703E2" w14:textId="77777777" w:rsidR="003228A3" w:rsidRPr="00836657" w:rsidRDefault="003228A3"/>
        </w:tc>
      </w:tr>
      <w:tr w:rsidR="003228A3" w:rsidRPr="00836657" w14:paraId="455D0FDD" w14:textId="77777777" w:rsidTr="00CD2088">
        <w:trPr>
          <w:gridAfter w:val="2"/>
          <w:wAfter w:w="4395" w:type="dxa"/>
        </w:trPr>
        <w:tc>
          <w:tcPr>
            <w:tcW w:w="5173" w:type="dxa"/>
          </w:tcPr>
          <w:p w14:paraId="0A67A622" w14:textId="77777777" w:rsidR="003228A3" w:rsidRPr="00836657" w:rsidRDefault="003228A3"/>
        </w:tc>
      </w:tr>
      <w:tr w:rsidR="003228A3" w:rsidRPr="00E06BB8" w14:paraId="269654DF" w14:textId="77777777" w:rsidTr="00CD2088">
        <w:trPr>
          <w:gridAfter w:val="2"/>
          <w:wAfter w:w="4395" w:type="dxa"/>
        </w:trPr>
        <w:tc>
          <w:tcPr>
            <w:tcW w:w="5173" w:type="dxa"/>
          </w:tcPr>
          <w:p w14:paraId="1E365CE4" w14:textId="617DAEB5" w:rsidR="003228A3" w:rsidRPr="00E06BB8" w:rsidRDefault="003228A3">
            <w:pPr>
              <w:rPr>
                <w:b/>
                <w:bCs/>
                <w:sz w:val="20"/>
              </w:rPr>
            </w:pPr>
            <w:r w:rsidRPr="00AA0BD4">
              <w:rPr>
                <w:b/>
                <w:bCs/>
                <w:sz w:val="20"/>
                <w:lang w:val="en-US"/>
              </w:rPr>
              <w:fldChar w:fldCharType="begin"/>
            </w:r>
            <w:r w:rsidRPr="00836657">
              <w:rPr>
                <w:b/>
                <w:bCs/>
                <w:sz w:val="20"/>
              </w:rPr>
              <w:instrText xml:space="preserve"> STYLEREF Eenheid \* MERGEFORMAT </w:instrText>
            </w:r>
            <w:r w:rsidRPr="00AA0BD4">
              <w:rPr>
                <w:b/>
                <w:bCs/>
                <w:sz w:val="20"/>
                <w:lang w:val="en-US"/>
              </w:rPr>
              <w:fldChar w:fldCharType="separate"/>
            </w:r>
            <w:r w:rsidR="00245648">
              <w:rPr>
                <w:b/>
                <w:bCs/>
                <w:noProof/>
                <w:sz w:val="20"/>
              </w:rPr>
              <w:t>Concernstaf</w:t>
            </w:r>
            <w:r w:rsidRPr="00AA0BD4">
              <w:rPr>
                <w:b/>
                <w:bCs/>
                <w:sz w:val="20"/>
                <w:lang w:val="en-US"/>
              </w:rPr>
              <w:fldChar w:fldCharType="end"/>
            </w:r>
          </w:p>
        </w:tc>
      </w:tr>
      <w:tr w:rsidR="003228A3" w:rsidRPr="00AA0BD4" w14:paraId="49AACCB3" w14:textId="77777777" w:rsidTr="00CD2088">
        <w:trPr>
          <w:gridAfter w:val="2"/>
          <w:wAfter w:w="4395" w:type="dxa"/>
        </w:trPr>
        <w:tc>
          <w:tcPr>
            <w:tcW w:w="5173" w:type="dxa"/>
          </w:tcPr>
          <w:p w14:paraId="7042B1C5" w14:textId="1351B763" w:rsidR="003228A3" w:rsidRPr="00AA0BD4" w:rsidRDefault="003228A3">
            <w:pPr>
              <w:rPr>
                <w:b/>
                <w:bCs/>
                <w:sz w:val="20"/>
                <w:lang w:val="en-US"/>
              </w:rPr>
            </w:pPr>
            <w:r w:rsidRPr="00AA0BD4">
              <w:rPr>
                <w:b/>
                <w:bCs/>
                <w:sz w:val="20"/>
                <w:lang w:val="en-US"/>
              </w:rPr>
              <w:fldChar w:fldCharType="begin"/>
            </w:r>
            <w:r w:rsidRPr="00FD26A6">
              <w:rPr>
                <w:b/>
                <w:bCs/>
                <w:sz w:val="20"/>
              </w:rPr>
              <w:instrText xml:space="preserve"> </w:instrText>
            </w:r>
            <w:r w:rsidRPr="00AA0BD4">
              <w:rPr>
                <w:b/>
                <w:bCs/>
                <w:sz w:val="20"/>
                <w:lang w:val="en-US"/>
              </w:rPr>
              <w:instrText xml:space="preserve">STYLEREF Afdeling \* MERGEFORMAT </w:instrText>
            </w:r>
            <w:r w:rsidRPr="00AA0BD4">
              <w:rPr>
                <w:b/>
                <w:bCs/>
                <w:sz w:val="20"/>
                <w:lang w:val="en-US"/>
              </w:rPr>
              <w:fldChar w:fldCharType="separate"/>
            </w:r>
            <w:r w:rsidR="00245648">
              <w:rPr>
                <w:b/>
                <w:bCs/>
                <w:noProof/>
                <w:sz w:val="20"/>
                <w:lang w:val="en-US"/>
              </w:rPr>
              <w:t>IT-Services</w:t>
            </w:r>
            <w:r w:rsidRPr="00AA0BD4">
              <w:rPr>
                <w:b/>
                <w:bCs/>
                <w:sz w:val="20"/>
                <w:lang w:val="en-US"/>
              </w:rPr>
              <w:fldChar w:fldCharType="end"/>
            </w:r>
          </w:p>
        </w:tc>
      </w:tr>
      <w:tr w:rsidR="003228A3" w:rsidRPr="00AA0BD4" w14:paraId="0048B927" w14:textId="77777777" w:rsidTr="00CD2088">
        <w:trPr>
          <w:gridAfter w:val="2"/>
          <w:wAfter w:w="4395" w:type="dxa"/>
        </w:trPr>
        <w:tc>
          <w:tcPr>
            <w:tcW w:w="5173" w:type="dxa"/>
          </w:tcPr>
          <w:p w14:paraId="387BCBDD" w14:textId="77777777" w:rsidR="003228A3" w:rsidRPr="00AA0BD4" w:rsidRDefault="003228A3">
            <w:pPr>
              <w:rPr>
                <w:lang w:val="en-US"/>
              </w:rPr>
            </w:pPr>
          </w:p>
        </w:tc>
      </w:tr>
      <w:tr w:rsidR="003228A3" w:rsidRPr="00AA0BD4" w14:paraId="206C200D" w14:textId="77777777" w:rsidTr="00CD2088">
        <w:trPr>
          <w:gridAfter w:val="2"/>
          <w:wAfter w:w="4395" w:type="dxa"/>
          <w:trHeight w:val="3958"/>
        </w:trPr>
        <w:tc>
          <w:tcPr>
            <w:tcW w:w="5173" w:type="dxa"/>
            <w:vAlign w:val="bottom"/>
          </w:tcPr>
          <w:p w14:paraId="00F3B4CF" w14:textId="77777777" w:rsidR="003228A3" w:rsidRPr="00AA0BD4" w:rsidRDefault="003228A3">
            <w:pPr>
              <w:rPr>
                <w:lang w:val="en-US"/>
              </w:rPr>
            </w:pPr>
          </w:p>
        </w:tc>
      </w:tr>
      <w:tr w:rsidR="003228A3" w:rsidRPr="00AA0BD4" w14:paraId="467DCF7A" w14:textId="77777777" w:rsidTr="00CD2088">
        <w:trPr>
          <w:trHeight w:val="448"/>
        </w:trPr>
        <w:tc>
          <w:tcPr>
            <w:tcW w:w="9568" w:type="dxa"/>
            <w:gridSpan w:val="3"/>
          </w:tcPr>
          <w:p w14:paraId="6F165312" w14:textId="77777777" w:rsidR="003228A3" w:rsidRPr="00AA0BD4" w:rsidRDefault="003228A3">
            <w:pPr>
              <w:rPr>
                <w:lang w:val="en-US"/>
              </w:rPr>
            </w:pPr>
          </w:p>
        </w:tc>
      </w:tr>
      <w:tr w:rsidR="003228A3" w:rsidRPr="00737F18" w14:paraId="3F7EDDC6" w14:textId="77777777" w:rsidTr="00CD2088">
        <w:trPr>
          <w:gridAfter w:val="2"/>
          <w:wAfter w:w="4395" w:type="dxa"/>
          <w:trHeight w:val="181"/>
        </w:trPr>
        <w:tc>
          <w:tcPr>
            <w:tcW w:w="5173" w:type="dxa"/>
          </w:tcPr>
          <w:p w14:paraId="638D5190" w14:textId="14E01BE5" w:rsidR="003228A3" w:rsidRPr="00737F18" w:rsidRDefault="003228A3">
            <w:r w:rsidRPr="00AA0BD4">
              <w:rPr>
                <w:b/>
                <w:bCs/>
                <w:sz w:val="20"/>
                <w:lang w:val="en-US"/>
              </w:rPr>
              <w:fldChar w:fldCharType="begin"/>
            </w:r>
            <w:r w:rsidRPr="00737F18">
              <w:rPr>
                <w:b/>
                <w:bCs/>
                <w:sz w:val="20"/>
              </w:rPr>
              <w:instrText xml:space="preserve"> STYLEREF Titel \* MERGEFORMAT </w:instrText>
            </w:r>
            <w:r w:rsidRPr="00AA0BD4">
              <w:rPr>
                <w:b/>
                <w:bCs/>
                <w:sz w:val="20"/>
                <w:lang w:val="en-US"/>
              </w:rPr>
              <w:fldChar w:fldCharType="separate"/>
            </w:r>
            <w:r w:rsidR="00245648">
              <w:rPr>
                <w:b/>
                <w:bCs/>
                <w:noProof/>
                <w:sz w:val="20"/>
              </w:rPr>
              <w:t>Toelichting modeldocument Akte van verdeling</w:t>
            </w:r>
            <w:r w:rsidRPr="00AA0BD4">
              <w:rPr>
                <w:b/>
                <w:bCs/>
                <w:sz w:val="20"/>
                <w:lang w:val="en-US"/>
              </w:rPr>
              <w:fldChar w:fldCharType="end"/>
            </w:r>
            <w:r w:rsidR="00092BAD" w:rsidRPr="00737F18">
              <w:rPr>
                <w:b/>
                <w:bCs/>
                <w:sz w:val="20"/>
              </w:rPr>
              <w:t xml:space="preserve"> </w:t>
            </w:r>
          </w:p>
        </w:tc>
      </w:tr>
      <w:tr w:rsidR="003228A3" w:rsidRPr="00737F18" w14:paraId="30F3E3AB" w14:textId="77777777" w:rsidTr="00CD2088">
        <w:trPr>
          <w:gridAfter w:val="2"/>
          <w:wAfter w:w="4395" w:type="dxa"/>
        </w:trPr>
        <w:tc>
          <w:tcPr>
            <w:tcW w:w="5173" w:type="dxa"/>
          </w:tcPr>
          <w:p w14:paraId="010ED451" w14:textId="77777777" w:rsidR="003228A3" w:rsidRPr="00737F18" w:rsidRDefault="003228A3"/>
        </w:tc>
      </w:tr>
      <w:tr w:rsidR="003228A3" w:rsidRPr="00F20C51" w14:paraId="096F67F5" w14:textId="77777777" w:rsidTr="00CD2088">
        <w:trPr>
          <w:gridAfter w:val="2"/>
          <w:wAfter w:w="4395" w:type="dxa"/>
          <w:trHeight w:val="268"/>
        </w:trPr>
        <w:tc>
          <w:tcPr>
            <w:tcW w:w="5173" w:type="dxa"/>
          </w:tcPr>
          <w:p w14:paraId="1771F276" w14:textId="74CDC0BC" w:rsidR="003228A3" w:rsidRPr="00F20C51" w:rsidRDefault="003228A3" w:rsidP="009C64E7">
            <w:r w:rsidRPr="00AA0BD4">
              <w:rPr>
                <w:lang w:val="en-US"/>
              </w:rPr>
              <w:fldChar w:fldCharType="begin"/>
            </w:r>
            <w:r w:rsidRPr="00F20C51">
              <w:instrText xml:space="preserve"> STYLEREF </w:instrText>
            </w:r>
            <w:r w:rsidR="009C64E7">
              <w:instrText>Onder</w:instrText>
            </w:r>
            <w:r w:rsidR="009C64E7" w:rsidRPr="00F20C51">
              <w:instrText xml:space="preserve">titel </w:instrText>
            </w:r>
            <w:r w:rsidRPr="00F20C51">
              <w:instrText xml:space="preserve">\* MERGEFORMAT </w:instrText>
            </w:r>
            <w:r w:rsidRPr="00AA0BD4">
              <w:rPr>
                <w:lang w:val="en-US"/>
              </w:rPr>
              <w:fldChar w:fldCharType="end"/>
            </w:r>
          </w:p>
        </w:tc>
      </w:tr>
      <w:tr w:rsidR="003228A3" w:rsidRPr="00F20C51" w14:paraId="5397E2AD" w14:textId="77777777" w:rsidTr="00CD2088">
        <w:trPr>
          <w:gridAfter w:val="2"/>
          <w:wAfter w:w="4395" w:type="dxa"/>
          <w:trHeight w:hRule="exact" w:val="345"/>
        </w:trPr>
        <w:tc>
          <w:tcPr>
            <w:tcW w:w="5173" w:type="dxa"/>
            <w:vAlign w:val="bottom"/>
          </w:tcPr>
          <w:p w14:paraId="11F3DDFD" w14:textId="77777777" w:rsidR="003228A3" w:rsidRPr="00F20C51" w:rsidRDefault="003228A3"/>
        </w:tc>
      </w:tr>
      <w:tr w:rsidR="003228A3" w:rsidRPr="00AA0BD4" w14:paraId="1D6F0E0E" w14:textId="77777777" w:rsidTr="00CD2088">
        <w:trPr>
          <w:gridAfter w:val="2"/>
          <w:wAfter w:w="4395" w:type="dxa"/>
          <w:trHeight w:hRule="exact" w:val="333"/>
        </w:trPr>
        <w:tc>
          <w:tcPr>
            <w:tcW w:w="5173" w:type="dxa"/>
            <w:vAlign w:val="bottom"/>
          </w:tcPr>
          <w:p w14:paraId="04DFEC0B" w14:textId="77777777" w:rsidR="003228A3" w:rsidRPr="00AA0BD4" w:rsidRDefault="003228A3">
            <w:pPr>
              <w:pStyle w:val="kopje"/>
              <w:rPr>
                <w:lang w:val="en-US"/>
              </w:rPr>
            </w:pPr>
            <w:proofErr w:type="spellStart"/>
            <w:r w:rsidRPr="00AA0BD4">
              <w:rPr>
                <w:lang w:val="en-US"/>
              </w:rPr>
              <w:t>Opdrachtgever</w:t>
            </w:r>
            <w:proofErr w:type="spellEnd"/>
          </w:p>
        </w:tc>
      </w:tr>
      <w:tr w:rsidR="003228A3" w:rsidRPr="00AA0BD4" w14:paraId="31F2CAB4" w14:textId="77777777" w:rsidTr="00CD2088">
        <w:trPr>
          <w:gridAfter w:val="2"/>
          <w:wAfter w:w="4395" w:type="dxa"/>
          <w:trHeight w:val="244"/>
        </w:trPr>
        <w:tc>
          <w:tcPr>
            <w:tcW w:w="5173" w:type="dxa"/>
            <w:vAlign w:val="bottom"/>
          </w:tcPr>
          <w:p w14:paraId="487B016F" w14:textId="77777777" w:rsidR="003228A3" w:rsidRPr="00AA0BD4" w:rsidRDefault="006D1C06">
            <w:pPr>
              <w:rPr>
                <w:lang w:val="en-US"/>
              </w:rPr>
            </w:pPr>
            <w:bookmarkStart w:id="6" w:name="bmOpdrachtgever"/>
            <w:bookmarkEnd w:id="6"/>
            <w:proofErr w:type="spellStart"/>
            <w:r>
              <w:rPr>
                <w:lang w:val="en-US"/>
              </w:rPr>
              <w:t>Kadaster</w:t>
            </w:r>
            <w:proofErr w:type="spellEnd"/>
            <w:r>
              <w:rPr>
                <w:lang w:val="en-US"/>
              </w:rPr>
              <w:t xml:space="preserve"> RZ/PPB</w:t>
            </w:r>
          </w:p>
        </w:tc>
      </w:tr>
      <w:tr w:rsidR="003228A3" w:rsidRPr="00AA0BD4" w14:paraId="0D153BF5" w14:textId="77777777" w:rsidTr="00CD2088">
        <w:trPr>
          <w:gridAfter w:val="2"/>
          <w:wAfter w:w="4395" w:type="dxa"/>
          <w:trHeight w:hRule="exact" w:val="313"/>
        </w:trPr>
        <w:tc>
          <w:tcPr>
            <w:tcW w:w="5173" w:type="dxa"/>
            <w:vAlign w:val="bottom"/>
          </w:tcPr>
          <w:p w14:paraId="4A572AE4" w14:textId="77777777" w:rsidR="003228A3" w:rsidRPr="00AA0BD4" w:rsidRDefault="003228A3">
            <w:pPr>
              <w:pStyle w:val="kopje"/>
              <w:rPr>
                <w:lang w:val="en-US"/>
              </w:rPr>
            </w:pPr>
            <w:r w:rsidRPr="00AA0BD4">
              <w:rPr>
                <w:lang w:val="en-US"/>
              </w:rPr>
              <w:t>Status</w:t>
            </w:r>
          </w:p>
        </w:tc>
      </w:tr>
      <w:tr w:rsidR="003228A3" w:rsidRPr="00AA0BD4" w14:paraId="47F521C5" w14:textId="77777777" w:rsidTr="00CD2088">
        <w:trPr>
          <w:gridAfter w:val="2"/>
          <w:wAfter w:w="4395" w:type="dxa"/>
          <w:trHeight w:val="244"/>
        </w:trPr>
        <w:tc>
          <w:tcPr>
            <w:tcW w:w="5173" w:type="dxa"/>
            <w:vAlign w:val="bottom"/>
          </w:tcPr>
          <w:p w14:paraId="02A9D24A" w14:textId="77777777" w:rsidR="003228A3" w:rsidRPr="00AA0BD4" w:rsidRDefault="006D1C06">
            <w:pPr>
              <w:rPr>
                <w:lang w:val="en-US"/>
              </w:rPr>
            </w:pPr>
            <w:bookmarkStart w:id="7" w:name="bmStatus"/>
            <w:bookmarkEnd w:id="7"/>
            <w:proofErr w:type="spellStart"/>
            <w:r>
              <w:rPr>
                <w:lang w:val="en-US"/>
              </w:rPr>
              <w:t>Defintief</w:t>
            </w:r>
            <w:proofErr w:type="spellEnd"/>
          </w:p>
        </w:tc>
      </w:tr>
      <w:tr w:rsidR="003228A3" w:rsidRPr="00AA0BD4" w14:paraId="5D29968A" w14:textId="77777777" w:rsidTr="00CD2088">
        <w:trPr>
          <w:gridAfter w:val="2"/>
          <w:wAfter w:w="4395" w:type="dxa"/>
          <w:trHeight w:hRule="exact" w:val="332"/>
        </w:trPr>
        <w:tc>
          <w:tcPr>
            <w:tcW w:w="5173" w:type="dxa"/>
            <w:vAlign w:val="bottom"/>
          </w:tcPr>
          <w:p w14:paraId="221D67F3" w14:textId="77777777" w:rsidR="003228A3" w:rsidRPr="00AA0BD4" w:rsidRDefault="003228A3">
            <w:pPr>
              <w:pStyle w:val="kopje"/>
              <w:rPr>
                <w:lang w:val="en-US"/>
              </w:rPr>
            </w:pPr>
          </w:p>
        </w:tc>
      </w:tr>
      <w:tr w:rsidR="003228A3" w:rsidRPr="00AA0BD4" w14:paraId="3502854B" w14:textId="77777777" w:rsidTr="00CD2088">
        <w:trPr>
          <w:gridAfter w:val="2"/>
          <w:wAfter w:w="4395" w:type="dxa"/>
          <w:trHeight w:val="238"/>
        </w:trPr>
        <w:tc>
          <w:tcPr>
            <w:tcW w:w="5173" w:type="dxa"/>
            <w:vAlign w:val="bottom"/>
          </w:tcPr>
          <w:p w14:paraId="1F810DFE" w14:textId="77777777" w:rsidR="003228A3" w:rsidRPr="00AA0BD4" w:rsidRDefault="003228A3">
            <w:pPr>
              <w:rPr>
                <w:lang w:val="en-US"/>
              </w:rPr>
            </w:pPr>
            <w:bookmarkStart w:id="8" w:name="bmVerspreiding"/>
            <w:bookmarkEnd w:id="8"/>
          </w:p>
        </w:tc>
      </w:tr>
      <w:tr w:rsidR="003228A3" w:rsidRPr="00AA0BD4" w14:paraId="397D6729" w14:textId="77777777" w:rsidTr="00CD2088">
        <w:trPr>
          <w:gridAfter w:val="1"/>
          <w:wAfter w:w="709" w:type="dxa"/>
          <w:trHeight w:hRule="exact" w:val="246"/>
        </w:trPr>
        <w:tc>
          <w:tcPr>
            <w:tcW w:w="8859" w:type="dxa"/>
            <w:gridSpan w:val="2"/>
            <w:vAlign w:val="bottom"/>
          </w:tcPr>
          <w:p w14:paraId="3CC054AE" w14:textId="77777777" w:rsidR="003228A3" w:rsidRPr="00AA0BD4" w:rsidRDefault="003228A3">
            <w:pPr>
              <w:rPr>
                <w:lang w:val="en-US"/>
              </w:rPr>
            </w:pPr>
          </w:p>
        </w:tc>
      </w:tr>
    </w:tbl>
    <w:p w14:paraId="1AEB6278" w14:textId="77777777" w:rsidR="003957A1" w:rsidRPr="00AA0BD4" w:rsidRDefault="003957A1">
      <w:pPr>
        <w:pStyle w:val="kopje"/>
        <w:rPr>
          <w:lang w:val="en-US"/>
        </w:rPr>
      </w:pPr>
    </w:p>
    <w:tbl>
      <w:tblPr>
        <w:tblW w:w="5173" w:type="dxa"/>
        <w:tblCellMar>
          <w:left w:w="0" w:type="dxa"/>
          <w:right w:w="70" w:type="dxa"/>
        </w:tblCellMar>
        <w:tblLook w:val="0000" w:firstRow="0" w:lastRow="0" w:firstColumn="0" w:lastColumn="0" w:noHBand="0" w:noVBand="0"/>
      </w:tblPr>
      <w:tblGrid>
        <w:gridCol w:w="5173"/>
      </w:tblGrid>
      <w:tr w:rsidR="003228A3" w:rsidRPr="00AA0BD4" w14:paraId="0C503E18" w14:textId="77777777" w:rsidTr="00CD2088">
        <w:trPr>
          <w:trHeight w:hRule="exact" w:val="332"/>
        </w:trPr>
        <w:tc>
          <w:tcPr>
            <w:tcW w:w="5173" w:type="dxa"/>
            <w:vAlign w:val="bottom"/>
          </w:tcPr>
          <w:p w14:paraId="532D4F83" w14:textId="77777777" w:rsidR="003228A3" w:rsidRPr="00AA0BD4" w:rsidRDefault="003228A3" w:rsidP="003957A1">
            <w:pPr>
              <w:pStyle w:val="kopje"/>
              <w:pageBreakBefore/>
              <w:rPr>
                <w:b w:val="0"/>
                <w:bCs/>
                <w:lang w:val="en-US"/>
              </w:rPr>
            </w:pPr>
            <w:proofErr w:type="spellStart"/>
            <w:r w:rsidRPr="00AA0BD4">
              <w:rPr>
                <w:lang w:val="en-US"/>
              </w:rPr>
              <w:lastRenderedPageBreak/>
              <w:t>Versiehistorie</w:t>
            </w:r>
            <w:proofErr w:type="spellEnd"/>
          </w:p>
        </w:tc>
      </w:tr>
    </w:tbl>
    <w:p w14:paraId="7D6AC89A" w14:textId="77777777" w:rsidR="003228A3" w:rsidRPr="00AA0BD4" w:rsidRDefault="003228A3">
      <w:pPr>
        <w:spacing w:line="14" w:lineRule="exact"/>
        <w:rPr>
          <w:lang w:val="en-US"/>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70" w:type="dxa"/>
        </w:tblCellMar>
        <w:tblLook w:val="0000" w:firstRow="0" w:lastRow="0" w:firstColumn="0" w:lastColumn="0" w:noHBand="0" w:noVBand="0"/>
      </w:tblPr>
      <w:tblGrid>
        <w:gridCol w:w="537"/>
        <w:gridCol w:w="1502"/>
        <w:gridCol w:w="1292"/>
        <w:gridCol w:w="5953"/>
      </w:tblGrid>
      <w:tr w:rsidR="003228A3" w:rsidRPr="00AA0BD4" w14:paraId="4F1071AD" w14:textId="77777777" w:rsidTr="004E424C">
        <w:trPr>
          <w:trHeight w:hRule="exact" w:val="281"/>
          <w:tblHeader/>
        </w:trPr>
        <w:tc>
          <w:tcPr>
            <w:tcW w:w="537" w:type="dxa"/>
            <w:vAlign w:val="bottom"/>
          </w:tcPr>
          <w:p w14:paraId="049EAA65" w14:textId="77777777" w:rsidR="003228A3" w:rsidRPr="00AA0BD4" w:rsidRDefault="003228A3">
            <w:pPr>
              <w:pStyle w:val="tussenkopje"/>
              <w:spacing w:before="0"/>
              <w:rPr>
                <w:lang w:val="en-US"/>
              </w:rPr>
            </w:pPr>
            <w:r w:rsidRPr="00AA0BD4">
              <w:rPr>
                <w:lang w:val="en-US"/>
              </w:rPr>
              <w:t>Versie</w:t>
            </w:r>
          </w:p>
        </w:tc>
        <w:tc>
          <w:tcPr>
            <w:tcW w:w="1502" w:type="dxa"/>
            <w:vAlign w:val="bottom"/>
          </w:tcPr>
          <w:p w14:paraId="55FB8E47" w14:textId="77777777" w:rsidR="003228A3" w:rsidRPr="00AA0BD4" w:rsidRDefault="003228A3">
            <w:pPr>
              <w:pStyle w:val="tussenkopje"/>
              <w:spacing w:before="0"/>
              <w:rPr>
                <w:lang w:val="en-US"/>
              </w:rPr>
            </w:pPr>
            <w:r w:rsidRPr="00AA0BD4">
              <w:rPr>
                <w:lang w:val="en-US"/>
              </w:rPr>
              <w:t>Datum</w:t>
            </w:r>
          </w:p>
        </w:tc>
        <w:tc>
          <w:tcPr>
            <w:tcW w:w="1292" w:type="dxa"/>
            <w:vAlign w:val="bottom"/>
          </w:tcPr>
          <w:p w14:paraId="2E8E0C5E" w14:textId="77777777" w:rsidR="003228A3" w:rsidRPr="00AA0BD4" w:rsidRDefault="003228A3">
            <w:pPr>
              <w:pStyle w:val="tussenkopje"/>
              <w:spacing w:before="0"/>
              <w:rPr>
                <w:lang w:val="en-US"/>
              </w:rPr>
            </w:pPr>
            <w:r w:rsidRPr="00AA0BD4">
              <w:rPr>
                <w:lang w:val="en-US"/>
              </w:rPr>
              <w:t>Auteur</w:t>
            </w:r>
          </w:p>
        </w:tc>
        <w:tc>
          <w:tcPr>
            <w:tcW w:w="5953" w:type="dxa"/>
            <w:vAlign w:val="center"/>
          </w:tcPr>
          <w:p w14:paraId="1A7D2C12" w14:textId="77777777" w:rsidR="003228A3" w:rsidRPr="00AA0BD4" w:rsidRDefault="003228A3" w:rsidP="00817041">
            <w:pPr>
              <w:pStyle w:val="tussenkopje"/>
              <w:spacing w:before="0"/>
              <w:rPr>
                <w:lang w:val="en-US"/>
              </w:rPr>
            </w:pPr>
            <w:proofErr w:type="spellStart"/>
            <w:r w:rsidRPr="00AA0BD4">
              <w:rPr>
                <w:lang w:val="en-US"/>
              </w:rPr>
              <w:t>Opmerking</w:t>
            </w:r>
            <w:proofErr w:type="spellEnd"/>
          </w:p>
        </w:tc>
      </w:tr>
      <w:tr w:rsidR="003E66EC" w:rsidRPr="00B86644" w14:paraId="2832A379" w14:textId="77777777" w:rsidTr="004E424C">
        <w:tc>
          <w:tcPr>
            <w:tcW w:w="537" w:type="dxa"/>
          </w:tcPr>
          <w:p w14:paraId="44E5CA19" w14:textId="77777777" w:rsidR="003E66EC" w:rsidRDefault="003E66EC" w:rsidP="00003BF2">
            <w:pPr>
              <w:pStyle w:val="Koptekst"/>
              <w:tabs>
                <w:tab w:val="clear" w:pos="4536"/>
                <w:tab w:val="clear" w:pos="9072"/>
              </w:tabs>
              <w:spacing w:line="280" w:lineRule="atLeast"/>
              <w:rPr>
                <w:rStyle w:val="Versie0"/>
                <w:sz w:val="16"/>
                <w:szCs w:val="16"/>
                <w:lang w:val="en-US"/>
              </w:rPr>
            </w:pPr>
            <w:bookmarkStart w:id="9" w:name="bmVersie"/>
            <w:bookmarkEnd w:id="9"/>
            <w:r>
              <w:rPr>
                <w:rStyle w:val="Versie0"/>
                <w:sz w:val="16"/>
                <w:szCs w:val="16"/>
                <w:lang w:val="en-US"/>
              </w:rPr>
              <w:t>3.</w:t>
            </w:r>
            <w:r w:rsidR="00A37981">
              <w:rPr>
                <w:rStyle w:val="Versie0"/>
                <w:sz w:val="16"/>
                <w:szCs w:val="16"/>
                <w:lang w:val="en-US"/>
              </w:rPr>
              <w:t>5</w:t>
            </w:r>
            <w:r>
              <w:rPr>
                <w:rStyle w:val="Versie0"/>
                <w:sz w:val="16"/>
                <w:szCs w:val="16"/>
                <w:lang w:val="en-US"/>
              </w:rPr>
              <w:t>.0</w:t>
            </w:r>
          </w:p>
        </w:tc>
        <w:tc>
          <w:tcPr>
            <w:tcW w:w="1502" w:type="dxa"/>
          </w:tcPr>
          <w:p w14:paraId="3E86E92A" w14:textId="77777777" w:rsidR="003E66EC" w:rsidRDefault="00D02BC3" w:rsidP="00003BF2">
            <w:pPr>
              <w:rPr>
                <w:rStyle w:val="Datumopmaakprofiel"/>
                <w:sz w:val="16"/>
                <w:szCs w:val="16"/>
                <w:lang w:val="en-US"/>
              </w:rPr>
            </w:pPr>
            <w:r>
              <w:rPr>
                <w:rStyle w:val="Datumopmaakprofiel"/>
                <w:sz w:val="16"/>
                <w:szCs w:val="16"/>
                <w:lang w:val="en-US"/>
              </w:rPr>
              <w:t>1</w:t>
            </w:r>
            <w:r w:rsidR="00A37981">
              <w:rPr>
                <w:rStyle w:val="Datumopmaakprofiel"/>
                <w:sz w:val="16"/>
                <w:szCs w:val="16"/>
                <w:lang w:val="en-US"/>
              </w:rPr>
              <w:t>7</w:t>
            </w:r>
            <w:r w:rsidR="003E66EC">
              <w:rPr>
                <w:rStyle w:val="Datumopmaakprofiel"/>
                <w:sz w:val="16"/>
                <w:szCs w:val="16"/>
                <w:lang w:val="en-US"/>
              </w:rPr>
              <w:t xml:space="preserve"> </w:t>
            </w:r>
            <w:proofErr w:type="spellStart"/>
            <w:r w:rsidR="00A37981">
              <w:rPr>
                <w:rStyle w:val="Datumopmaakprofiel"/>
                <w:sz w:val="16"/>
                <w:szCs w:val="16"/>
                <w:lang w:val="en-US"/>
              </w:rPr>
              <w:t>augustus</w:t>
            </w:r>
            <w:proofErr w:type="spellEnd"/>
            <w:r w:rsidR="003E66EC">
              <w:rPr>
                <w:rStyle w:val="Datumopmaakprofiel"/>
                <w:sz w:val="16"/>
                <w:szCs w:val="16"/>
                <w:lang w:val="en-US"/>
              </w:rPr>
              <w:t xml:space="preserve"> 2015</w:t>
            </w:r>
          </w:p>
        </w:tc>
        <w:tc>
          <w:tcPr>
            <w:tcW w:w="1292" w:type="dxa"/>
          </w:tcPr>
          <w:p w14:paraId="58ABC00E" w14:textId="77777777" w:rsidR="003E66EC" w:rsidRDefault="003E66EC" w:rsidP="003E66EC">
            <w:pPr>
              <w:rPr>
                <w:sz w:val="16"/>
                <w:szCs w:val="16"/>
                <w:lang w:val="en-US"/>
              </w:rPr>
            </w:pPr>
            <w:proofErr w:type="spellStart"/>
            <w:r>
              <w:rPr>
                <w:sz w:val="16"/>
                <w:szCs w:val="16"/>
                <w:lang w:val="en-US"/>
              </w:rPr>
              <w:t>Kadaster</w:t>
            </w:r>
            <w:proofErr w:type="spellEnd"/>
          </w:p>
          <w:p w14:paraId="4FF3C415" w14:textId="77777777" w:rsidR="003E66EC" w:rsidRDefault="003E66EC" w:rsidP="003E66EC">
            <w:pPr>
              <w:rPr>
                <w:sz w:val="16"/>
                <w:szCs w:val="16"/>
                <w:lang w:val="en-US"/>
              </w:rPr>
            </w:pPr>
            <w:r>
              <w:rPr>
                <w:sz w:val="16"/>
                <w:szCs w:val="16"/>
                <w:lang w:val="en-US"/>
              </w:rPr>
              <w:t>IT/KIW/AV/AA</w:t>
            </w:r>
          </w:p>
        </w:tc>
        <w:tc>
          <w:tcPr>
            <w:tcW w:w="5953" w:type="dxa"/>
          </w:tcPr>
          <w:p w14:paraId="55B64227" w14:textId="77777777" w:rsidR="00D4315D" w:rsidRDefault="0035212B" w:rsidP="00D4315D">
            <w:pPr>
              <w:rPr>
                <w:sz w:val="16"/>
                <w:szCs w:val="16"/>
              </w:rPr>
            </w:pPr>
            <w:r>
              <w:rPr>
                <w:sz w:val="16"/>
                <w:szCs w:val="16"/>
              </w:rPr>
              <w:t xml:space="preserve">20150801000009 - </w:t>
            </w:r>
            <w:r w:rsidR="00D4315D">
              <w:rPr>
                <w:sz w:val="16"/>
                <w:szCs w:val="16"/>
              </w:rPr>
              <w:t>juridisch juist</w:t>
            </w:r>
            <w:r>
              <w:rPr>
                <w:sz w:val="16"/>
                <w:szCs w:val="16"/>
              </w:rPr>
              <w:t>e tekst</w:t>
            </w:r>
            <w:r w:rsidR="00D02BC3">
              <w:rPr>
                <w:sz w:val="16"/>
                <w:szCs w:val="16"/>
              </w:rPr>
              <w:t>,</w:t>
            </w:r>
            <w:r w:rsidR="00D4315D">
              <w:rPr>
                <w:sz w:val="16"/>
                <w:szCs w:val="16"/>
              </w:rPr>
              <w:t xml:space="preserve"> modeldocument v</w:t>
            </w:r>
            <w:r w:rsidR="00E15901">
              <w:rPr>
                <w:sz w:val="16"/>
                <w:szCs w:val="16"/>
              </w:rPr>
              <w:t>3</w:t>
            </w:r>
            <w:r w:rsidR="00D4315D">
              <w:rPr>
                <w:sz w:val="16"/>
                <w:szCs w:val="16"/>
              </w:rPr>
              <w:t>.</w:t>
            </w:r>
            <w:r w:rsidR="00A37981">
              <w:rPr>
                <w:sz w:val="16"/>
                <w:szCs w:val="16"/>
              </w:rPr>
              <w:t>2</w:t>
            </w:r>
            <w:r w:rsidR="00D4315D">
              <w:rPr>
                <w:sz w:val="16"/>
                <w:szCs w:val="16"/>
              </w:rPr>
              <w:t>.</w:t>
            </w:r>
            <w:r w:rsidR="00E15901">
              <w:rPr>
                <w:sz w:val="16"/>
                <w:szCs w:val="16"/>
              </w:rPr>
              <w:t>0</w:t>
            </w:r>
            <w:r>
              <w:rPr>
                <w:sz w:val="16"/>
                <w:szCs w:val="16"/>
              </w:rPr>
              <w:t xml:space="preserve"> en XSD v3.0.0</w:t>
            </w:r>
            <w:r w:rsidR="003D5994">
              <w:rPr>
                <w:sz w:val="16"/>
                <w:szCs w:val="16"/>
              </w:rPr>
              <w:t>,</w:t>
            </w:r>
            <w:r w:rsidR="00A37981">
              <w:rPr>
                <w:sz w:val="16"/>
                <w:szCs w:val="16"/>
              </w:rPr>
              <w:t xml:space="preserve"> definitief</w:t>
            </w:r>
            <w:r w:rsidR="00D4315D">
              <w:rPr>
                <w:sz w:val="16"/>
                <w:szCs w:val="16"/>
              </w:rPr>
              <w:t>:</w:t>
            </w:r>
          </w:p>
          <w:p w14:paraId="4C14BAEB" w14:textId="77777777" w:rsidR="00D4315D" w:rsidRDefault="00D4315D" w:rsidP="00D4315D">
            <w:pPr>
              <w:rPr>
                <w:sz w:val="16"/>
                <w:szCs w:val="16"/>
              </w:rPr>
            </w:pPr>
            <w:r>
              <w:rPr>
                <w:sz w:val="16"/>
                <w:szCs w:val="16"/>
              </w:rPr>
              <w:t xml:space="preserve">- AA-1529 par. 2.5 nieuw en par. </w:t>
            </w:r>
            <w:smartTag w:uri="urn:schemas-microsoft-com:office:smarttags" w:element="time">
              <w:smartTagPr>
                <w:attr w:name="Hour" w:val="2"/>
                <w:attr w:name="Minute" w:val="10"/>
              </w:smartTagPr>
              <w:r>
                <w:rPr>
                  <w:sz w:val="16"/>
                  <w:szCs w:val="16"/>
                </w:rPr>
                <w:t>2.10</w:t>
              </w:r>
            </w:smartTag>
            <w:r>
              <w:rPr>
                <w:sz w:val="16"/>
                <w:szCs w:val="16"/>
              </w:rPr>
              <w:t xml:space="preserve"> aangepaste tekst,</w:t>
            </w:r>
          </w:p>
          <w:p w14:paraId="5253A0A9" w14:textId="77777777" w:rsidR="00D4315D" w:rsidRDefault="00D4315D" w:rsidP="00D4315D">
            <w:pPr>
              <w:rPr>
                <w:sz w:val="16"/>
                <w:szCs w:val="16"/>
              </w:rPr>
            </w:pPr>
            <w:r>
              <w:rPr>
                <w:sz w:val="16"/>
                <w:szCs w:val="16"/>
              </w:rPr>
              <w:t xml:space="preserve">- AA-1972 par. 2.4.2 uittreden </w:t>
            </w:r>
            <w:proofErr w:type="spellStart"/>
            <w:r>
              <w:rPr>
                <w:sz w:val="16"/>
                <w:szCs w:val="16"/>
              </w:rPr>
              <w:t>venno</w:t>
            </w:r>
            <w:proofErr w:type="spellEnd"/>
            <w:r>
              <w:rPr>
                <w:sz w:val="16"/>
                <w:szCs w:val="16"/>
              </w:rPr>
              <w:t xml:space="preserve">(o)t(en) nieuw toegevoegd, </w:t>
            </w:r>
          </w:p>
          <w:p w14:paraId="6D4764AF" w14:textId="77777777" w:rsidR="00D4315D" w:rsidRDefault="00D4315D" w:rsidP="00D4315D">
            <w:pPr>
              <w:rPr>
                <w:sz w:val="16"/>
                <w:szCs w:val="16"/>
              </w:rPr>
            </w:pPr>
            <w:r>
              <w:rPr>
                <w:sz w:val="16"/>
                <w:szCs w:val="16"/>
              </w:rPr>
              <w:t>- AA-1967 par. 2.4.3 wijzigingen in beëindiging huwelijk,</w:t>
            </w:r>
          </w:p>
          <w:p w14:paraId="66EE7FFD" w14:textId="77777777" w:rsidR="00D4315D" w:rsidRDefault="00D4315D" w:rsidP="00D4315D">
            <w:pPr>
              <w:rPr>
                <w:sz w:val="16"/>
                <w:szCs w:val="16"/>
              </w:rPr>
            </w:pPr>
            <w:r>
              <w:rPr>
                <w:sz w:val="16"/>
                <w:szCs w:val="16"/>
              </w:rPr>
              <w:t>- AA-1968 par. 2.4.4 wijzigingen in beëindiging geregistreerd partnerschap,</w:t>
            </w:r>
          </w:p>
          <w:p w14:paraId="66B0F4D5" w14:textId="77777777" w:rsidR="00D4315D" w:rsidRDefault="00D4315D" w:rsidP="00D4315D">
            <w:pPr>
              <w:rPr>
                <w:sz w:val="16"/>
                <w:szCs w:val="16"/>
              </w:rPr>
            </w:pPr>
            <w:r>
              <w:rPr>
                <w:sz w:val="16"/>
                <w:szCs w:val="16"/>
              </w:rPr>
              <w:t>- AA-1969 par. 2.4.5 wijzigingen in beëindiging gemeenschap algemeen,</w:t>
            </w:r>
          </w:p>
          <w:p w14:paraId="2DAD8D1C" w14:textId="77777777" w:rsidR="00C0041D" w:rsidRDefault="00D4315D" w:rsidP="00D4315D">
            <w:pPr>
              <w:rPr>
                <w:sz w:val="16"/>
                <w:szCs w:val="16"/>
              </w:rPr>
            </w:pPr>
            <w:r>
              <w:rPr>
                <w:sz w:val="16"/>
                <w:szCs w:val="16"/>
              </w:rPr>
              <w:t>- AA-1970 par. 2.9 extra gebruikerskeuze in verdeling</w:t>
            </w:r>
            <w:r w:rsidR="00A37981">
              <w:rPr>
                <w:sz w:val="16"/>
                <w:szCs w:val="16"/>
              </w:rPr>
              <w:t>,</w:t>
            </w:r>
          </w:p>
          <w:p w14:paraId="760B3D11" w14:textId="77777777" w:rsidR="00A37981" w:rsidRDefault="00A37981" w:rsidP="0076002F">
            <w:pPr>
              <w:rPr>
                <w:sz w:val="16"/>
                <w:szCs w:val="16"/>
              </w:rPr>
            </w:pPr>
            <w:r>
              <w:rPr>
                <w:sz w:val="16"/>
                <w:szCs w:val="16"/>
              </w:rPr>
              <w:t>- AA-1997 par. 2.3 ‘zowel … afzonderlijk’ mag alleen getoond worden wanneer de partij meer gerechtigde personen bevat</w:t>
            </w:r>
            <w:r w:rsidR="0076002F">
              <w:rPr>
                <w:sz w:val="16"/>
                <w:szCs w:val="16"/>
              </w:rPr>
              <w:t>.</w:t>
            </w:r>
            <w:r>
              <w:rPr>
                <w:sz w:val="16"/>
                <w:szCs w:val="16"/>
              </w:rPr>
              <w:t xml:space="preserve"> </w:t>
            </w:r>
          </w:p>
        </w:tc>
      </w:tr>
      <w:tr w:rsidR="0076002F" w:rsidRPr="00B86644" w14:paraId="5D4C775C" w14:textId="77777777" w:rsidTr="004E424C">
        <w:tc>
          <w:tcPr>
            <w:tcW w:w="537" w:type="dxa"/>
          </w:tcPr>
          <w:p w14:paraId="39B61AD2" w14:textId="77777777" w:rsidR="0076002F" w:rsidRDefault="0076002F"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3.6.0</w:t>
            </w:r>
          </w:p>
        </w:tc>
        <w:tc>
          <w:tcPr>
            <w:tcW w:w="1502" w:type="dxa"/>
          </w:tcPr>
          <w:p w14:paraId="1A2FB72B" w14:textId="77777777" w:rsidR="0076002F" w:rsidRDefault="00046137" w:rsidP="00046137">
            <w:pPr>
              <w:rPr>
                <w:rStyle w:val="Datumopmaakprofiel"/>
                <w:sz w:val="16"/>
                <w:szCs w:val="16"/>
                <w:lang w:val="en-US"/>
              </w:rPr>
            </w:pPr>
            <w:r>
              <w:rPr>
                <w:rStyle w:val="Datumopmaakprofiel"/>
                <w:sz w:val="16"/>
                <w:szCs w:val="16"/>
                <w:lang w:val="en-US"/>
              </w:rPr>
              <w:t>10</w:t>
            </w:r>
            <w:r w:rsidR="0076002F">
              <w:rPr>
                <w:rStyle w:val="Datumopmaakprofiel"/>
                <w:sz w:val="16"/>
                <w:szCs w:val="16"/>
                <w:lang w:val="en-US"/>
              </w:rPr>
              <w:t xml:space="preserve"> </w:t>
            </w:r>
            <w:proofErr w:type="spellStart"/>
            <w:r w:rsidR="0076002F">
              <w:rPr>
                <w:rStyle w:val="Datumopmaakprofiel"/>
                <w:sz w:val="16"/>
                <w:szCs w:val="16"/>
                <w:lang w:val="en-US"/>
              </w:rPr>
              <w:t>december</w:t>
            </w:r>
            <w:proofErr w:type="spellEnd"/>
            <w:r w:rsidR="0076002F">
              <w:rPr>
                <w:rStyle w:val="Datumopmaakprofiel"/>
                <w:sz w:val="16"/>
                <w:szCs w:val="16"/>
                <w:lang w:val="en-US"/>
              </w:rPr>
              <w:t xml:space="preserve"> 2015</w:t>
            </w:r>
          </w:p>
        </w:tc>
        <w:tc>
          <w:tcPr>
            <w:tcW w:w="1292" w:type="dxa"/>
          </w:tcPr>
          <w:p w14:paraId="3392AE09" w14:textId="77777777" w:rsidR="0076002F" w:rsidRDefault="0076002F" w:rsidP="0076002F">
            <w:pPr>
              <w:rPr>
                <w:sz w:val="16"/>
                <w:szCs w:val="16"/>
                <w:lang w:val="en-US"/>
              </w:rPr>
            </w:pPr>
            <w:proofErr w:type="spellStart"/>
            <w:r>
              <w:rPr>
                <w:sz w:val="16"/>
                <w:szCs w:val="16"/>
                <w:lang w:val="en-US"/>
              </w:rPr>
              <w:t>Kadaster</w:t>
            </w:r>
            <w:proofErr w:type="spellEnd"/>
          </w:p>
          <w:p w14:paraId="1D2B58B4" w14:textId="77777777" w:rsidR="0076002F" w:rsidRDefault="0076002F" w:rsidP="0076002F">
            <w:pPr>
              <w:rPr>
                <w:sz w:val="16"/>
                <w:szCs w:val="16"/>
                <w:lang w:val="en-US"/>
              </w:rPr>
            </w:pPr>
            <w:r>
              <w:rPr>
                <w:sz w:val="16"/>
                <w:szCs w:val="16"/>
                <w:lang w:val="en-US"/>
              </w:rPr>
              <w:t>IT/KIW/AV/AA</w:t>
            </w:r>
          </w:p>
        </w:tc>
        <w:tc>
          <w:tcPr>
            <w:tcW w:w="5953" w:type="dxa"/>
          </w:tcPr>
          <w:p w14:paraId="22F6A52B" w14:textId="77777777" w:rsidR="0076002F" w:rsidRDefault="0076002F" w:rsidP="00D4315D">
            <w:pPr>
              <w:rPr>
                <w:sz w:val="16"/>
                <w:szCs w:val="16"/>
              </w:rPr>
            </w:pPr>
            <w:r>
              <w:rPr>
                <w:sz w:val="16"/>
                <w:szCs w:val="16"/>
              </w:rPr>
              <w:t>20150801000009 modeldocument</w:t>
            </w:r>
            <w:r w:rsidR="00D522E8">
              <w:rPr>
                <w:sz w:val="16"/>
                <w:szCs w:val="16"/>
              </w:rPr>
              <w:t xml:space="preserve"> v3.3.0 – definitief:</w:t>
            </w:r>
          </w:p>
          <w:p w14:paraId="6B2B29CD" w14:textId="77777777" w:rsidR="00D522E8" w:rsidRDefault="0030684C" w:rsidP="0030684C">
            <w:pPr>
              <w:rPr>
                <w:sz w:val="16"/>
                <w:szCs w:val="16"/>
              </w:rPr>
            </w:pPr>
            <w:r w:rsidRPr="0030684C">
              <w:rPr>
                <w:sz w:val="16"/>
                <w:szCs w:val="16"/>
              </w:rPr>
              <w:t>-</w:t>
            </w:r>
            <w:r>
              <w:rPr>
                <w:sz w:val="16"/>
                <w:szCs w:val="16"/>
              </w:rPr>
              <w:t xml:space="preserve"> </w:t>
            </w:r>
            <w:r w:rsidR="00D522E8">
              <w:rPr>
                <w:sz w:val="16"/>
                <w:szCs w:val="16"/>
              </w:rPr>
              <w:t>AA-</w:t>
            </w:r>
            <w:r w:rsidR="00082F66">
              <w:rPr>
                <w:sz w:val="16"/>
                <w:szCs w:val="16"/>
              </w:rPr>
              <w:t xml:space="preserve">2306 par. </w:t>
            </w:r>
            <w:r>
              <w:rPr>
                <w:sz w:val="16"/>
                <w:szCs w:val="16"/>
              </w:rPr>
              <w:t xml:space="preserve">2.10 Toedeling, </w:t>
            </w:r>
            <w:r w:rsidR="00082F66">
              <w:rPr>
                <w:sz w:val="16"/>
                <w:szCs w:val="16"/>
              </w:rPr>
              <w:t>begin hoofdletter partij of persoon gewijzigd in kleine letter</w:t>
            </w:r>
            <w:r w:rsidR="00593656">
              <w:rPr>
                <w:sz w:val="16"/>
                <w:szCs w:val="16"/>
              </w:rPr>
              <w:t>,</w:t>
            </w:r>
          </w:p>
          <w:p w14:paraId="71EF8CBD" w14:textId="77777777" w:rsidR="00593656" w:rsidRDefault="0030684C" w:rsidP="0030684C">
            <w:pPr>
              <w:rPr>
                <w:sz w:val="16"/>
                <w:szCs w:val="16"/>
              </w:rPr>
            </w:pPr>
            <w:r>
              <w:rPr>
                <w:sz w:val="16"/>
                <w:szCs w:val="16"/>
              </w:rPr>
              <w:t xml:space="preserve">- </w:t>
            </w:r>
            <w:r w:rsidR="00082F66">
              <w:rPr>
                <w:sz w:val="16"/>
                <w:szCs w:val="16"/>
              </w:rPr>
              <w:t xml:space="preserve">AA-2378 par. </w:t>
            </w:r>
            <w:r>
              <w:rPr>
                <w:sz w:val="16"/>
                <w:szCs w:val="16"/>
              </w:rPr>
              <w:t>2.4.4 Variant d, ‘behoort’ aangepast naar afleidbare keuze tussen ‘behoort/behoren’</w:t>
            </w:r>
            <w:r w:rsidR="00593656">
              <w:rPr>
                <w:sz w:val="16"/>
                <w:szCs w:val="16"/>
              </w:rPr>
              <w:t>,</w:t>
            </w:r>
          </w:p>
          <w:p w14:paraId="0DF724D3" w14:textId="77777777" w:rsidR="00082F66" w:rsidRDefault="00593656" w:rsidP="0030684C">
            <w:pPr>
              <w:rPr>
                <w:sz w:val="16"/>
                <w:szCs w:val="16"/>
              </w:rPr>
            </w:pPr>
            <w:r>
              <w:rPr>
                <w:sz w:val="16"/>
                <w:szCs w:val="16"/>
              </w:rPr>
              <w:t xml:space="preserve">- </w:t>
            </w:r>
            <w:r w:rsidRPr="00F47BB2">
              <w:rPr>
                <w:sz w:val="16"/>
                <w:szCs w:val="16"/>
              </w:rPr>
              <w:t xml:space="preserve">AA-2397 </w:t>
            </w:r>
            <w:r>
              <w:rPr>
                <w:sz w:val="16"/>
                <w:szCs w:val="16"/>
              </w:rPr>
              <w:t xml:space="preserve">nieuwste versie </w:t>
            </w:r>
            <w:r w:rsidRPr="00F47BB2">
              <w:rPr>
                <w:sz w:val="16"/>
                <w:szCs w:val="16"/>
              </w:rPr>
              <w:t>Tekstblok Partij niet natuurlijk persoon.</w:t>
            </w:r>
          </w:p>
        </w:tc>
      </w:tr>
      <w:tr w:rsidR="00035773" w:rsidRPr="00B86644" w14:paraId="5E4E196D" w14:textId="77777777" w:rsidTr="004E424C">
        <w:tc>
          <w:tcPr>
            <w:tcW w:w="537" w:type="dxa"/>
          </w:tcPr>
          <w:p w14:paraId="598BF3EA" w14:textId="77777777" w:rsidR="00035773" w:rsidRDefault="00035773" w:rsidP="00003BF2">
            <w:pPr>
              <w:pStyle w:val="Koptekst"/>
              <w:tabs>
                <w:tab w:val="clear" w:pos="4536"/>
                <w:tab w:val="clear" w:pos="9072"/>
              </w:tabs>
              <w:spacing w:line="280" w:lineRule="atLeast"/>
              <w:rPr>
                <w:rStyle w:val="Versie0"/>
                <w:sz w:val="16"/>
                <w:szCs w:val="16"/>
                <w:lang w:val="en-US"/>
              </w:rPr>
            </w:pPr>
            <w:r>
              <w:rPr>
                <w:rStyle w:val="Versie0"/>
                <w:sz w:val="16"/>
                <w:szCs w:val="16"/>
                <w:lang w:val="en-US"/>
              </w:rPr>
              <w:t>3.7.0</w:t>
            </w:r>
          </w:p>
        </w:tc>
        <w:tc>
          <w:tcPr>
            <w:tcW w:w="1502" w:type="dxa"/>
          </w:tcPr>
          <w:p w14:paraId="69193CA2" w14:textId="77777777" w:rsidR="00035773" w:rsidRDefault="00035773" w:rsidP="00610D9C">
            <w:pPr>
              <w:rPr>
                <w:rStyle w:val="Datumopmaakprofiel"/>
                <w:sz w:val="16"/>
                <w:szCs w:val="16"/>
                <w:lang w:val="en-US"/>
              </w:rPr>
            </w:pPr>
            <w:r>
              <w:rPr>
                <w:rStyle w:val="Datumopmaakprofiel"/>
                <w:sz w:val="16"/>
                <w:szCs w:val="16"/>
                <w:lang w:val="en-US"/>
              </w:rPr>
              <w:t>1</w:t>
            </w:r>
            <w:r w:rsidR="00610D9C">
              <w:rPr>
                <w:rStyle w:val="Datumopmaakprofiel"/>
                <w:sz w:val="16"/>
                <w:szCs w:val="16"/>
                <w:lang w:val="en-US"/>
              </w:rPr>
              <w:t>9</w:t>
            </w:r>
            <w:r>
              <w:rPr>
                <w:rStyle w:val="Datumopmaakprofiel"/>
                <w:sz w:val="16"/>
                <w:szCs w:val="16"/>
                <w:lang w:val="en-US"/>
              </w:rPr>
              <w:t xml:space="preserve"> </w:t>
            </w:r>
            <w:proofErr w:type="spellStart"/>
            <w:r>
              <w:rPr>
                <w:rStyle w:val="Datumopmaakprofiel"/>
                <w:sz w:val="16"/>
                <w:szCs w:val="16"/>
                <w:lang w:val="en-US"/>
              </w:rPr>
              <w:t>januari</w:t>
            </w:r>
            <w:proofErr w:type="spellEnd"/>
            <w:r>
              <w:rPr>
                <w:rStyle w:val="Datumopmaakprofiel"/>
                <w:sz w:val="16"/>
                <w:szCs w:val="16"/>
                <w:lang w:val="en-US"/>
              </w:rPr>
              <w:t xml:space="preserve"> 2016</w:t>
            </w:r>
          </w:p>
        </w:tc>
        <w:tc>
          <w:tcPr>
            <w:tcW w:w="1292" w:type="dxa"/>
          </w:tcPr>
          <w:p w14:paraId="083810E2" w14:textId="77777777" w:rsidR="00035773" w:rsidRDefault="00035773" w:rsidP="00035773">
            <w:pPr>
              <w:rPr>
                <w:sz w:val="16"/>
                <w:szCs w:val="16"/>
                <w:lang w:val="en-US"/>
              </w:rPr>
            </w:pPr>
            <w:proofErr w:type="spellStart"/>
            <w:r>
              <w:rPr>
                <w:sz w:val="16"/>
                <w:szCs w:val="16"/>
                <w:lang w:val="en-US"/>
              </w:rPr>
              <w:t>Kadaster</w:t>
            </w:r>
            <w:proofErr w:type="spellEnd"/>
          </w:p>
          <w:p w14:paraId="69EC7582" w14:textId="77777777" w:rsidR="00035773" w:rsidRDefault="00035773" w:rsidP="00035773">
            <w:pPr>
              <w:rPr>
                <w:sz w:val="16"/>
                <w:szCs w:val="16"/>
                <w:lang w:val="en-US"/>
              </w:rPr>
            </w:pPr>
            <w:r>
              <w:rPr>
                <w:sz w:val="16"/>
                <w:szCs w:val="16"/>
                <w:lang w:val="en-US"/>
              </w:rPr>
              <w:t>IT/KIW/AV/AA</w:t>
            </w:r>
          </w:p>
        </w:tc>
        <w:tc>
          <w:tcPr>
            <w:tcW w:w="5953" w:type="dxa"/>
          </w:tcPr>
          <w:p w14:paraId="2F64DA0A" w14:textId="77777777" w:rsidR="00035773" w:rsidRDefault="00035773" w:rsidP="00035773">
            <w:pPr>
              <w:rPr>
                <w:sz w:val="16"/>
                <w:szCs w:val="16"/>
              </w:rPr>
            </w:pPr>
            <w:r>
              <w:rPr>
                <w:sz w:val="16"/>
                <w:szCs w:val="16"/>
              </w:rPr>
              <w:t>20150801000009 modeldocument v3.4.0 – definitief:</w:t>
            </w:r>
          </w:p>
          <w:p w14:paraId="4B0D74FE" w14:textId="77777777" w:rsidR="00035773" w:rsidRDefault="00035773" w:rsidP="00035773">
            <w:pPr>
              <w:rPr>
                <w:sz w:val="16"/>
                <w:szCs w:val="16"/>
              </w:rPr>
            </w:pPr>
            <w:r w:rsidRPr="00035773">
              <w:rPr>
                <w:sz w:val="16"/>
                <w:szCs w:val="16"/>
              </w:rPr>
              <w:t>-</w:t>
            </w:r>
            <w:r>
              <w:rPr>
                <w:sz w:val="16"/>
                <w:szCs w:val="16"/>
              </w:rPr>
              <w:t xml:space="preserve"> AA-2305 par. 2.10 Toedeling, gebruik opsommingsstreepjes aangepast.</w:t>
            </w:r>
          </w:p>
        </w:tc>
      </w:tr>
      <w:tr w:rsidR="009C64E7" w:rsidRPr="00B86644" w14:paraId="2703C8BA" w14:textId="77777777" w:rsidTr="004E424C">
        <w:tc>
          <w:tcPr>
            <w:tcW w:w="537" w:type="dxa"/>
          </w:tcPr>
          <w:p w14:paraId="75324CAD" w14:textId="77777777" w:rsidR="009C64E7" w:rsidRDefault="009C64E7" w:rsidP="009C64E7">
            <w:pPr>
              <w:pStyle w:val="Koptekst"/>
              <w:tabs>
                <w:tab w:val="clear" w:pos="4536"/>
                <w:tab w:val="clear" w:pos="9072"/>
              </w:tabs>
              <w:spacing w:line="280" w:lineRule="atLeast"/>
              <w:rPr>
                <w:rStyle w:val="Versie0"/>
                <w:sz w:val="16"/>
                <w:szCs w:val="16"/>
                <w:lang w:val="en-US"/>
              </w:rPr>
            </w:pPr>
            <w:r>
              <w:rPr>
                <w:rStyle w:val="Versie0"/>
                <w:sz w:val="16"/>
                <w:szCs w:val="16"/>
                <w:lang w:val="en-US"/>
              </w:rPr>
              <w:t>3.8.0</w:t>
            </w:r>
          </w:p>
        </w:tc>
        <w:tc>
          <w:tcPr>
            <w:tcW w:w="1502" w:type="dxa"/>
          </w:tcPr>
          <w:p w14:paraId="25B48023" w14:textId="77777777" w:rsidR="009C64E7" w:rsidRDefault="009C64E7" w:rsidP="009C64E7">
            <w:pPr>
              <w:rPr>
                <w:rStyle w:val="Datumopmaakprofiel"/>
                <w:sz w:val="16"/>
                <w:szCs w:val="16"/>
                <w:lang w:val="en-US"/>
              </w:rPr>
            </w:pPr>
            <w:r>
              <w:rPr>
                <w:rStyle w:val="Datumopmaakprofiel"/>
                <w:sz w:val="16"/>
                <w:szCs w:val="16"/>
                <w:lang w:val="en-US"/>
              </w:rPr>
              <w:t xml:space="preserve">3 </w:t>
            </w:r>
            <w:proofErr w:type="spellStart"/>
            <w:r>
              <w:rPr>
                <w:rStyle w:val="Datumopmaakprofiel"/>
                <w:sz w:val="16"/>
                <w:szCs w:val="16"/>
                <w:lang w:val="en-US"/>
              </w:rPr>
              <w:t>maart</w:t>
            </w:r>
            <w:proofErr w:type="spellEnd"/>
            <w:r>
              <w:rPr>
                <w:rStyle w:val="Datumopmaakprofiel"/>
                <w:sz w:val="16"/>
                <w:szCs w:val="16"/>
                <w:lang w:val="en-US"/>
              </w:rPr>
              <w:t xml:space="preserve"> 2016</w:t>
            </w:r>
          </w:p>
        </w:tc>
        <w:tc>
          <w:tcPr>
            <w:tcW w:w="1292" w:type="dxa"/>
          </w:tcPr>
          <w:p w14:paraId="18A478C9" w14:textId="77777777" w:rsidR="009C64E7" w:rsidRDefault="009C64E7" w:rsidP="009C64E7">
            <w:pPr>
              <w:rPr>
                <w:sz w:val="16"/>
                <w:szCs w:val="16"/>
                <w:lang w:val="en-US"/>
              </w:rPr>
            </w:pPr>
            <w:r>
              <w:rPr>
                <w:sz w:val="16"/>
                <w:szCs w:val="16"/>
                <w:lang w:val="en-US"/>
              </w:rPr>
              <w:t>IT/KIW/AV/AA</w:t>
            </w:r>
          </w:p>
        </w:tc>
        <w:tc>
          <w:tcPr>
            <w:tcW w:w="5953" w:type="dxa"/>
          </w:tcPr>
          <w:p w14:paraId="78BA8817" w14:textId="77777777" w:rsidR="009C64E7" w:rsidRDefault="009C64E7" w:rsidP="009C64E7">
            <w:pPr>
              <w:rPr>
                <w:sz w:val="16"/>
                <w:szCs w:val="16"/>
              </w:rPr>
            </w:pPr>
            <w:r>
              <w:rPr>
                <w:sz w:val="16"/>
                <w:szCs w:val="16"/>
              </w:rPr>
              <w:t>20150801000009 modeldocument v3.5.0: AA-2413 Geen inhoudelijke wijzigingen</w:t>
            </w:r>
          </w:p>
        </w:tc>
      </w:tr>
      <w:tr w:rsidR="00670D96" w:rsidRPr="00B86644" w14:paraId="782E2E5A" w14:textId="77777777" w:rsidTr="004E424C">
        <w:tc>
          <w:tcPr>
            <w:tcW w:w="537" w:type="dxa"/>
          </w:tcPr>
          <w:p w14:paraId="57385079" w14:textId="77777777" w:rsidR="00670D96" w:rsidRDefault="00670D96"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3.9.0</w:t>
            </w:r>
          </w:p>
        </w:tc>
        <w:tc>
          <w:tcPr>
            <w:tcW w:w="1502" w:type="dxa"/>
          </w:tcPr>
          <w:p w14:paraId="2674280C" w14:textId="77777777" w:rsidR="00670D96" w:rsidRDefault="00670D96" w:rsidP="00670D96">
            <w:pPr>
              <w:rPr>
                <w:rStyle w:val="Datumopmaakprofiel"/>
                <w:sz w:val="16"/>
                <w:szCs w:val="16"/>
                <w:lang w:val="en-US"/>
              </w:rPr>
            </w:pPr>
            <w:r>
              <w:rPr>
                <w:rStyle w:val="Datumopmaakprofiel"/>
                <w:sz w:val="16"/>
                <w:szCs w:val="16"/>
                <w:lang w:val="en-US"/>
              </w:rPr>
              <w:t xml:space="preserve">7 </w:t>
            </w:r>
            <w:proofErr w:type="spellStart"/>
            <w:r>
              <w:rPr>
                <w:rStyle w:val="Datumopmaakprofiel"/>
                <w:sz w:val="16"/>
                <w:szCs w:val="16"/>
                <w:lang w:val="en-US"/>
              </w:rPr>
              <w:t>december</w:t>
            </w:r>
            <w:proofErr w:type="spellEnd"/>
            <w:r>
              <w:rPr>
                <w:rStyle w:val="Datumopmaakprofiel"/>
                <w:sz w:val="16"/>
                <w:szCs w:val="16"/>
                <w:lang w:val="en-US"/>
              </w:rPr>
              <w:t xml:space="preserve"> 2017</w:t>
            </w:r>
          </w:p>
        </w:tc>
        <w:tc>
          <w:tcPr>
            <w:tcW w:w="1292" w:type="dxa"/>
          </w:tcPr>
          <w:p w14:paraId="51311206" w14:textId="77777777" w:rsidR="00670D96" w:rsidRDefault="00FB6BB5" w:rsidP="00670D96">
            <w:pPr>
              <w:rPr>
                <w:sz w:val="16"/>
                <w:szCs w:val="16"/>
                <w:lang w:val="en-US"/>
              </w:rPr>
            </w:pPr>
            <w:r w:rsidRPr="00FB6BB5">
              <w:rPr>
                <w:sz w:val="16"/>
                <w:szCs w:val="16"/>
                <w:lang w:val="en-US"/>
              </w:rPr>
              <w:t>IT/LG/AA</w:t>
            </w:r>
          </w:p>
        </w:tc>
        <w:tc>
          <w:tcPr>
            <w:tcW w:w="5953" w:type="dxa"/>
          </w:tcPr>
          <w:p w14:paraId="628D5CD3" w14:textId="77777777" w:rsidR="00670D96" w:rsidRPr="00670D96" w:rsidRDefault="00670D96" w:rsidP="00670D96">
            <w:pPr>
              <w:rPr>
                <w:sz w:val="16"/>
                <w:szCs w:val="16"/>
              </w:rPr>
            </w:pPr>
            <w:r w:rsidRPr="00670D96">
              <w:rPr>
                <w:sz w:val="16"/>
                <w:szCs w:val="16"/>
              </w:rPr>
              <w:t>Modeldocument v</w:t>
            </w:r>
            <w:r>
              <w:rPr>
                <w:sz w:val="16"/>
                <w:szCs w:val="16"/>
              </w:rPr>
              <w:t>3.5.0</w:t>
            </w:r>
            <w:r w:rsidR="005E76BA" w:rsidRPr="005E76BA">
              <w:rPr>
                <w:sz w:val="16"/>
                <w:szCs w:val="16"/>
              </w:rPr>
              <w:t>, definitief</w:t>
            </w:r>
            <w:r>
              <w:rPr>
                <w:sz w:val="16"/>
                <w:szCs w:val="16"/>
              </w:rPr>
              <w:t>:</w:t>
            </w:r>
          </w:p>
          <w:p w14:paraId="642EF307" w14:textId="77777777" w:rsidR="00670D96" w:rsidRDefault="00670D96" w:rsidP="00670D96">
            <w:pPr>
              <w:rPr>
                <w:sz w:val="16"/>
                <w:szCs w:val="16"/>
              </w:rPr>
            </w:pPr>
            <w:r w:rsidRPr="00670D96">
              <w:rPr>
                <w:sz w:val="16"/>
                <w:szCs w:val="16"/>
              </w:rPr>
              <w:t>AA-3613 nieuwste versie tekstblokken Aanhef en Equivalentieverklaring.</w:t>
            </w:r>
          </w:p>
        </w:tc>
      </w:tr>
      <w:tr w:rsidR="007072A9" w:rsidRPr="00B86644" w14:paraId="5F33993E" w14:textId="77777777" w:rsidTr="004E424C">
        <w:tc>
          <w:tcPr>
            <w:tcW w:w="537" w:type="dxa"/>
          </w:tcPr>
          <w:p w14:paraId="1EB53898" w14:textId="77777777" w:rsidR="007072A9" w:rsidRDefault="007072A9" w:rsidP="00670D96">
            <w:pPr>
              <w:pStyle w:val="Koptekst"/>
              <w:tabs>
                <w:tab w:val="clear" w:pos="4536"/>
                <w:tab w:val="clear" w:pos="9072"/>
              </w:tabs>
              <w:spacing w:line="280" w:lineRule="atLeast"/>
              <w:rPr>
                <w:rStyle w:val="Versie0"/>
                <w:sz w:val="16"/>
                <w:szCs w:val="16"/>
                <w:lang w:val="en-US"/>
              </w:rPr>
            </w:pPr>
            <w:r>
              <w:rPr>
                <w:rStyle w:val="Versie0"/>
                <w:sz w:val="16"/>
                <w:szCs w:val="16"/>
                <w:lang w:val="en-US"/>
              </w:rPr>
              <w:t>3.10.0</w:t>
            </w:r>
          </w:p>
        </w:tc>
        <w:tc>
          <w:tcPr>
            <w:tcW w:w="1502" w:type="dxa"/>
          </w:tcPr>
          <w:p w14:paraId="2948E979" w14:textId="77777777" w:rsidR="007072A9" w:rsidRDefault="007072A9" w:rsidP="00426483">
            <w:pPr>
              <w:rPr>
                <w:rStyle w:val="Datumopmaakprofiel"/>
                <w:sz w:val="16"/>
                <w:szCs w:val="16"/>
                <w:lang w:val="en-US"/>
              </w:rPr>
            </w:pPr>
            <w:r>
              <w:rPr>
                <w:rStyle w:val="Datumopmaakprofiel"/>
                <w:sz w:val="16"/>
                <w:szCs w:val="16"/>
                <w:lang w:val="en-US"/>
              </w:rPr>
              <w:t>1</w:t>
            </w:r>
            <w:r w:rsidR="00426483">
              <w:rPr>
                <w:rStyle w:val="Datumopmaakprofiel"/>
                <w:sz w:val="16"/>
                <w:szCs w:val="16"/>
                <w:lang w:val="en-US"/>
              </w:rPr>
              <w:t>6</w:t>
            </w:r>
            <w:r>
              <w:rPr>
                <w:rStyle w:val="Datumopmaakprofiel"/>
                <w:sz w:val="16"/>
                <w:szCs w:val="16"/>
                <w:lang w:val="en-US"/>
              </w:rPr>
              <w:t xml:space="preserve"> </w:t>
            </w:r>
            <w:proofErr w:type="spellStart"/>
            <w:r w:rsidR="00426483">
              <w:rPr>
                <w:rStyle w:val="Datumopmaakprofiel"/>
                <w:sz w:val="16"/>
                <w:szCs w:val="16"/>
                <w:lang w:val="en-US"/>
              </w:rPr>
              <w:t>mei</w:t>
            </w:r>
            <w:proofErr w:type="spellEnd"/>
            <w:r>
              <w:rPr>
                <w:rStyle w:val="Datumopmaakprofiel"/>
                <w:sz w:val="16"/>
                <w:szCs w:val="16"/>
                <w:lang w:val="en-US"/>
              </w:rPr>
              <w:t xml:space="preserve"> 2018</w:t>
            </w:r>
          </w:p>
        </w:tc>
        <w:tc>
          <w:tcPr>
            <w:tcW w:w="1292" w:type="dxa"/>
          </w:tcPr>
          <w:p w14:paraId="6D31A105" w14:textId="77777777" w:rsidR="007072A9" w:rsidRPr="00FB6BB5" w:rsidRDefault="007072A9" w:rsidP="00670D96">
            <w:pPr>
              <w:rPr>
                <w:sz w:val="16"/>
                <w:szCs w:val="16"/>
                <w:lang w:val="en-US"/>
              </w:rPr>
            </w:pPr>
            <w:r>
              <w:rPr>
                <w:sz w:val="16"/>
                <w:szCs w:val="16"/>
                <w:lang w:val="en-US"/>
              </w:rPr>
              <w:t>IT/LG/AA</w:t>
            </w:r>
          </w:p>
        </w:tc>
        <w:tc>
          <w:tcPr>
            <w:tcW w:w="5953" w:type="dxa"/>
          </w:tcPr>
          <w:p w14:paraId="23FB2365" w14:textId="77777777" w:rsidR="007072A9" w:rsidRDefault="007072A9" w:rsidP="007072A9">
            <w:pPr>
              <w:rPr>
                <w:sz w:val="16"/>
                <w:szCs w:val="16"/>
              </w:rPr>
            </w:pPr>
            <w:r w:rsidRPr="00F950F2">
              <w:rPr>
                <w:sz w:val="16"/>
                <w:szCs w:val="16"/>
              </w:rPr>
              <w:t>AA-3777</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7489A6CA" w14:textId="77777777" w:rsidR="007072A9" w:rsidRDefault="007072A9" w:rsidP="004B78BC">
            <w:pPr>
              <w:rPr>
                <w:sz w:val="16"/>
                <w:szCs w:val="16"/>
              </w:rPr>
            </w:pPr>
            <w:r w:rsidRPr="00F950F2">
              <w:rPr>
                <w:sz w:val="16"/>
                <w:szCs w:val="16"/>
              </w:rPr>
              <w:t>AA-3748</w:t>
            </w:r>
            <w:r>
              <w:rPr>
                <w:sz w:val="16"/>
                <w:szCs w:val="16"/>
              </w:rPr>
              <w:t xml:space="preserve"> </w:t>
            </w:r>
            <w:r w:rsidRPr="007D165A">
              <w:rPr>
                <w:sz w:val="16"/>
                <w:szCs w:val="16"/>
              </w:rPr>
              <w:t>Modeldocument v</w:t>
            </w:r>
            <w:r w:rsidR="004B78BC">
              <w:rPr>
                <w:sz w:val="16"/>
                <w:szCs w:val="16"/>
              </w:rPr>
              <w:t>3.5.0</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5FD09010" w14:textId="77777777" w:rsidR="00426483" w:rsidRPr="00670D96" w:rsidRDefault="00426483" w:rsidP="004B78BC">
            <w:pPr>
              <w:rPr>
                <w:sz w:val="16"/>
                <w:szCs w:val="16"/>
              </w:rPr>
            </w:pPr>
            <w:r w:rsidRPr="00F2721B">
              <w:rPr>
                <w:sz w:val="16"/>
                <w:szCs w:val="16"/>
              </w:rPr>
              <w:t>AA-3724 Modeldocument v</w:t>
            </w:r>
            <w:r>
              <w:rPr>
                <w:sz w:val="16"/>
                <w:szCs w:val="16"/>
              </w:rPr>
              <w:t>3.5</w:t>
            </w:r>
            <w:r w:rsidRPr="00F2721B">
              <w:rPr>
                <w:sz w:val="16"/>
                <w:szCs w:val="16"/>
              </w:rPr>
              <w:t>.0 TB Recht: vermelding aantal bij (Eigendom belast met) Opstal, Erfpacht en BP rechten.</w:t>
            </w:r>
          </w:p>
        </w:tc>
      </w:tr>
      <w:tr w:rsidR="00C4340A" w:rsidRPr="00B86644" w14:paraId="1B3A0AA3" w14:textId="77777777" w:rsidTr="004E424C">
        <w:tc>
          <w:tcPr>
            <w:tcW w:w="537" w:type="dxa"/>
          </w:tcPr>
          <w:p w14:paraId="598ABAC9" w14:textId="74AD297B" w:rsidR="00C4340A" w:rsidRPr="0043720F" w:rsidRDefault="005678E3" w:rsidP="00C4340A">
            <w:pPr>
              <w:pStyle w:val="Koptekst"/>
              <w:tabs>
                <w:tab w:val="clear" w:pos="4536"/>
                <w:tab w:val="clear" w:pos="9072"/>
              </w:tabs>
              <w:spacing w:line="280" w:lineRule="atLeast"/>
              <w:rPr>
                <w:rStyle w:val="Versie0"/>
                <w:rFonts w:cs="Helvetica"/>
                <w:sz w:val="16"/>
                <w:szCs w:val="16"/>
              </w:rPr>
            </w:pPr>
            <w:r>
              <w:rPr>
                <w:rStyle w:val="Versie0"/>
                <w:rFonts w:cs="Helvetica"/>
                <w:sz w:val="16"/>
                <w:szCs w:val="16"/>
              </w:rPr>
              <w:t>3.11.0</w:t>
            </w:r>
          </w:p>
        </w:tc>
        <w:tc>
          <w:tcPr>
            <w:tcW w:w="1502" w:type="dxa"/>
          </w:tcPr>
          <w:p w14:paraId="3A2C9400" w14:textId="77777777" w:rsidR="00C4340A" w:rsidRPr="0043720F" w:rsidRDefault="00C4340A" w:rsidP="00C4340A">
            <w:pPr>
              <w:rPr>
                <w:rStyle w:val="Datumopmaakprofiel"/>
                <w:rFonts w:cs="Helvetica"/>
                <w:sz w:val="16"/>
                <w:szCs w:val="16"/>
              </w:rPr>
            </w:pPr>
            <w:r w:rsidRPr="0043720F">
              <w:rPr>
                <w:rStyle w:val="Datumopmaakprofiel"/>
                <w:rFonts w:cs="Helvetica"/>
                <w:sz w:val="16"/>
                <w:szCs w:val="16"/>
              </w:rPr>
              <w:t>12 juni 2018</w:t>
            </w:r>
          </w:p>
        </w:tc>
        <w:tc>
          <w:tcPr>
            <w:tcW w:w="1292" w:type="dxa"/>
          </w:tcPr>
          <w:p w14:paraId="5B369BD1" w14:textId="77777777" w:rsidR="00C4340A" w:rsidRPr="0043720F" w:rsidRDefault="00C4340A" w:rsidP="00C4340A">
            <w:pPr>
              <w:rPr>
                <w:rFonts w:ascii="Helvetica" w:hAnsi="Helvetica" w:cs="Helvetica"/>
                <w:sz w:val="16"/>
                <w:szCs w:val="16"/>
                <w:lang w:val="en-GB"/>
              </w:rPr>
            </w:pPr>
            <w:r w:rsidRPr="0043720F">
              <w:rPr>
                <w:rFonts w:ascii="Helvetica" w:hAnsi="Helvetica" w:cs="Helvetica"/>
                <w:sz w:val="16"/>
                <w:szCs w:val="16"/>
                <w:lang w:val="en-GB"/>
              </w:rPr>
              <w:t>IT/LG/AA</w:t>
            </w:r>
          </w:p>
        </w:tc>
        <w:tc>
          <w:tcPr>
            <w:tcW w:w="5953" w:type="dxa"/>
          </w:tcPr>
          <w:p w14:paraId="48829E9F" w14:textId="77777777" w:rsidR="005678E3" w:rsidRDefault="00C4340A" w:rsidP="00C4340A">
            <w:pPr>
              <w:rPr>
                <w:rFonts w:cs="Arial"/>
                <w:sz w:val="16"/>
                <w:szCs w:val="16"/>
              </w:rPr>
            </w:pPr>
            <w:r w:rsidRPr="0043720F">
              <w:rPr>
                <w:rFonts w:cs="Arial"/>
                <w:sz w:val="16"/>
                <w:szCs w:val="16"/>
              </w:rPr>
              <w:t xml:space="preserve">AA-4025 </w:t>
            </w:r>
            <w:r w:rsidR="006C4E7C">
              <w:rPr>
                <w:rFonts w:cs="Arial"/>
                <w:sz w:val="16"/>
                <w:szCs w:val="16"/>
              </w:rPr>
              <w:t>Modeldocument v.3.5.0</w:t>
            </w:r>
            <w:r w:rsidR="006C4E7C" w:rsidRPr="006C4E7C">
              <w:rPr>
                <w:rFonts w:cs="Arial"/>
                <w:sz w:val="16"/>
                <w:szCs w:val="16"/>
              </w:rPr>
              <w:t xml:space="preserve"> </w:t>
            </w:r>
            <w:r w:rsidRPr="0043720F">
              <w:rPr>
                <w:rFonts w:cs="Arial"/>
                <w:sz w:val="16"/>
                <w:szCs w:val="16"/>
              </w:rPr>
              <w:t>Terugdraaien issue AA-3777 (Geregistreerd partnerschap)</w:t>
            </w:r>
          </w:p>
          <w:p w14:paraId="59047645" w14:textId="7C404421" w:rsidR="00302939" w:rsidRPr="0043720F" w:rsidRDefault="00302939" w:rsidP="00C4340A">
            <w:pPr>
              <w:rPr>
                <w:rFonts w:cs="Arial"/>
                <w:sz w:val="16"/>
                <w:szCs w:val="16"/>
              </w:rPr>
            </w:pPr>
          </w:p>
        </w:tc>
      </w:tr>
      <w:tr w:rsidR="00302939" w:rsidRPr="00B86644" w14:paraId="0FA90FCE" w14:textId="77777777" w:rsidTr="00302939">
        <w:tc>
          <w:tcPr>
            <w:tcW w:w="537" w:type="dxa"/>
          </w:tcPr>
          <w:p w14:paraId="184C63E5" w14:textId="75C7667D" w:rsidR="00302939" w:rsidRDefault="00302939" w:rsidP="004E424C">
            <w:pPr>
              <w:pStyle w:val="Koptekst"/>
              <w:tabs>
                <w:tab w:val="clear" w:pos="4536"/>
                <w:tab w:val="clear" w:pos="9072"/>
              </w:tabs>
              <w:spacing w:line="280" w:lineRule="atLeast"/>
              <w:jc w:val="both"/>
              <w:rPr>
                <w:rStyle w:val="Versie0"/>
                <w:rFonts w:cs="Helvetica"/>
                <w:bCs w:val="0"/>
                <w:sz w:val="16"/>
                <w:szCs w:val="16"/>
              </w:rPr>
            </w:pPr>
            <w:r>
              <w:rPr>
                <w:rStyle w:val="Versie0"/>
                <w:rFonts w:cs="Helvetica"/>
                <w:sz w:val="16"/>
                <w:szCs w:val="16"/>
              </w:rPr>
              <w:t>4.0</w:t>
            </w:r>
          </w:p>
        </w:tc>
        <w:tc>
          <w:tcPr>
            <w:tcW w:w="1502" w:type="dxa"/>
          </w:tcPr>
          <w:p w14:paraId="45A1082E" w14:textId="2937A6D4" w:rsidR="00302939" w:rsidRPr="0043720F" w:rsidRDefault="00302939" w:rsidP="004E424C">
            <w:pPr>
              <w:jc w:val="both"/>
              <w:rPr>
                <w:rStyle w:val="Datumopmaakprofiel"/>
                <w:rFonts w:cs="Helvetica"/>
                <w:bCs/>
                <w:sz w:val="16"/>
                <w:szCs w:val="16"/>
              </w:rPr>
            </w:pPr>
            <w:r w:rsidRPr="00397CDA">
              <w:rPr>
                <w:rFonts w:ascii="Helvetica" w:hAnsi="Helvetica" w:cs="Helvetica"/>
                <w:sz w:val="16"/>
                <w:szCs w:val="16"/>
              </w:rPr>
              <w:t>1 o</w:t>
            </w:r>
            <w:r>
              <w:rPr>
                <w:rFonts w:ascii="Helvetica" w:hAnsi="Helvetica" w:cs="Helvetica"/>
                <w:sz w:val="16"/>
                <w:szCs w:val="16"/>
              </w:rPr>
              <w:t>k</w:t>
            </w:r>
            <w:r w:rsidRPr="00397CDA">
              <w:rPr>
                <w:rFonts w:ascii="Helvetica" w:hAnsi="Helvetica" w:cs="Helvetica"/>
                <w:sz w:val="16"/>
                <w:szCs w:val="16"/>
              </w:rPr>
              <w:t>tober 2019</w:t>
            </w:r>
            <w:r>
              <w:rPr>
                <w:rFonts w:ascii="Helvetica" w:hAnsi="Helvetica" w:cs="Helvetica"/>
                <w:sz w:val="16"/>
                <w:szCs w:val="16"/>
              </w:rPr>
              <w:tab/>
            </w:r>
          </w:p>
        </w:tc>
        <w:tc>
          <w:tcPr>
            <w:tcW w:w="1292" w:type="dxa"/>
          </w:tcPr>
          <w:p w14:paraId="4DC3AB32" w14:textId="319CAA96" w:rsidR="00302939" w:rsidRPr="0043720F" w:rsidRDefault="00302939" w:rsidP="004E424C">
            <w:pPr>
              <w:jc w:val="both"/>
              <w:rPr>
                <w:rFonts w:ascii="Helvetica" w:hAnsi="Helvetica" w:cs="Helvetica"/>
                <w:sz w:val="16"/>
                <w:szCs w:val="16"/>
                <w:lang w:val="en-GB"/>
              </w:rPr>
            </w:pPr>
            <w:r>
              <w:rPr>
                <w:rFonts w:ascii="Helvetica" w:hAnsi="Helvetica" w:cs="Helvetica"/>
                <w:sz w:val="16"/>
                <w:szCs w:val="16"/>
              </w:rPr>
              <w:t>IT/LG/AA</w:t>
            </w:r>
          </w:p>
        </w:tc>
        <w:tc>
          <w:tcPr>
            <w:tcW w:w="5953" w:type="dxa"/>
          </w:tcPr>
          <w:p w14:paraId="79D27C19" w14:textId="77777777" w:rsidR="00302939" w:rsidRDefault="00302939" w:rsidP="00302939">
            <w:pPr>
              <w:rPr>
                <w:rFonts w:ascii="Helvetica" w:hAnsi="Helvetica" w:cs="Helvetica"/>
                <w:sz w:val="16"/>
                <w:szCs w:val="16"/>
              </w:rPr>
            </w:pPr>
            <w:r>
              <w:rPr>
                <w:rFonts w:ascii="Helvetica" w:hAnsi="Helvetica" w:cs="Helvetica"/>
                <w:sz w:val="16"/>
                <w:szCs w:val="16"/>
              </w:rPr>
              <w:t>AA-4425 Kommagebruik bij ‘De verschenen personen’</w:t>
            </w:r>
          </w:p>
          <w:p w14:paraId="3C13C613" w14:textId="77777777" w:rsidR="00302939" w:rsidRDefault="00302939" w:rsidP="00302939">
            <w:pPr>
              <w:jc w:val="both"/>
              <w:rPr>
                <w:rFonts w:ascii="Helvetica" w:hAnsi="Helvetica" w:cs="Helvetica"/>
                <w:sz w:val="16"/>
                <w:szCs w:val="16"/>
              </w:rPr>
            </w:pPr>
            <w:r>
              <w:rPr>
                <w:rFonts w:ascii="Helvetica" w:hAnsi="Helvetica" w:cs="Helvetica"/>
                <w:sz w:val="16"/>
                <w:szCs w:val="16"/>
              </w:rPr>
              <w:t>AA-4468 Diverse tekstuele wijzigingen</w:t>
            </w:r>
          </w:p>
          <w:p w14:paraId="5CF3C202" w14:textId="77777777" w:rsidR="00302939" w:rsidRDefault="00302939" w:rsidP="00302939">
            <w:pPr>
              <w:jc w:val="both"/>
              <w:rPr>
                <w:rFonts w:ascii="Helvetica" w:hAnsi="Helvetica" w:cs="Helvetica"/>
                <w:color w:val="172B4D"/>
                <w:sz w:val="16"/>
                <w:szCs w:val="16"/>
                <w:shd w:val="clear" w:color="auto" w:fill="FFFFFF"/>
              </w:rPr>
            </w:pPr>
            <w:r w:rsidRPr="00290C5E">
              <w:rPr>
                <w:rFonts w:ascii="Helvetica" w:hAnsi="Helvetica" w:cs="Helvetica"/>
                <w:sz w:val="16"/>
                <w:szCs w:val="16"/>
              </w:rPr>
              <w:t xml:space="preserve">AA-4539: </w:t>
            </w:r>
            <w:r w:rsidRPr="00BE4813">
              <w:rPr>
                <w:rFonts w:ascii="Helvetica" w:hAnsi="Helvetica" w:cs="Helvetica"/>
                <w:color w:val="172B4D"/>
                <w:sz w:val="16"/>
                <w:szCs w:val="16"/>
                <w:shd w:val="clear" w:color="auto" w:fill="FFFFFF"/>
              </w:rPr>
              <w:t>Tekstuele aanpassing keuzeblok soort verdeling, variant D</w:t>
            </w:r>
            <w:r>
              <w:rPr>
                <w:rFonts w:ascii="Helvetica" w:hAnsi="Helvetica" w:cs="Helvetica"/>
                <w:color w:val="172B4D"/>
                <w:sz w:val="16"/>
                <w:szCs w:val="16"/>
                <w:shd w:val="clear" w:color="auto" w:fill="FFFFFF"/>
              </w:rPr>
              <w:t xml:space="preserve"> </w:t>
            </w:r>
            <w:r w:rsidRPr="00962FFB">
              <w:rPr>
                <w:rFonts w:ascii="Helvetica" w:hAnsi="Helvetica" w:cs="Helvetica"/>
                <w:color w:val="172B4D"/>
                <w:sz w:val="16"/>
                <w:szCs w:val="16"/>
                <w:shd w:val="clear" w:color="auto" w:fill="FFFFFF"/>
              </w:rPr>
              <w:t xml:space="preserve">(beëindiging </w:t>
            </w:r>
            <w:proofErr w:type="spellStart"/>
            <w:r w:rsidRPr="00962FFB">
              <w:rPr>
                <w:rFonts w:ascii="Helvetica" w:hAnsi="Helvetica" w:cs="Helvetica"/>
                <w:color w:val="172B4D"/>
                <w:sz w:val="16"/>
                <w:szCs w:val="16"/>
                <w:shd w:val="clear" w:color="auto" w:fill="FFFFFF"/>
              </w:rPr>
              <w:t>gereg</w:t>
            </w:r>
            <w:proofErr w:type="spellEnd"/>
            <w:r w:rsidRPr="00962FFB">
              <w:rPr>
                <w:rFonts w:ascii="Helvetica" w:hAnsi="Helvetica" w:cs="Helvetica"/>
                <w:color w:val="172B4D"/>
                <w:sz w:val="16"/>
                <w:szCs w:val="16"/>
                <w:shd w:val="clear" w:color="auto" w:fill="FFFFFF"/>
              </w:rPr>
              <w:t>. partnerschap)</w:t>
            </w:r>
          </w:p>
          <w:p w14:paraId="668B78E0" w14:textId="42ABCF42" w:rsidR="00D54BE8" w:rsidRPr="0043720F" w:rsidRDefault="00D54BE8">
            <w:pPr>
              <w:rPr>
                <w:rFonts w:cs="Arial"/>
                <w:sz w:val="16"/>
                <w:szCs w:val="16"/>
              </w:rPr>
            </w:pPr>
            <w:r>
              <w:rPr>
                <w:rFonts w:cs="Arial"/>
                <w:color w:val="172B4D"/>
                <w:sz w:val="16"/>
                <w:szCs w:val="16"/>
                <w:shd w:val="clear" w:color="auto" w:fill="FFFFFF"/>
              </w:rPr>
              <w:t>AA-4546</w:t>
            </w:r>
            <w:r w:rsidRPr="004E424C">
              <w:rPr>
                <w:rFonts w:ascii="Helvetica" w:hAnsi="Helvetica" w:cs="Helvetica"/>
                <w:color w:val="172B4D"/>
                <w:sz w:val="16"/>
                <w:szCs w:val="16"/>
                <w:shd w:val="clear" w:color="auto" w:fill="FFFFFF"/>
              </w:rPr>
              <w:t xml:space="preserve">: Tekstkeuze toegevoegd om zelf te bepalen enkelvoud/meervoud </w:t>
            </w:r>
            <w:r>
              <w:rPr>
                <w:rFonts w:ascii="Helvetica" w:hAnsi="Helvetica" w:cs="Helvetica"/>
                <w:color w:val="172B4D"/>
                <w:sz w:val="16"/>
                <w:szCs w:val="16"/>
                <w:shd w:val="clear" w:color="auto" w:fill="FFFFFF"/>
              </w:rPr>
              <w:t xml:space="preserve">van het </w:t>
            </w:r>
            <w:r w:rsidRPr="004E424C">
              <w:rPr>
                <w:rFonts w:ascii="Helvetica" w:hAnsi="Helvetica" w:cs="Helvetica"/>
                <w:color w:val="172B4D"/>
                <w:sz w:val="16"/>
                <w:szCs w:val="16"/>
                <w:shd w:val="clear" w:color="auto" w:fill="FFFFFF"/>
              </w:rPr>
              <w:t>registergoed</w:t>
            </w:r>
            <w:r>
              <w:rPr>
                <w:rFonts w:cs="Arial"/>
                <w:color w:val="172B4D"/>
                <w:sz w:val="16"/>
                <w:szCs w:val="16"/>
                <w:shd w:val="clear" w:color="auto" w:fill="FFFFFF"/>
              </w:rPr>
              <w:t xml:space="preserve"> </w:t>
            </w:r>
          </w:p>
        </w:tc>
      </w:tr>
    </w:tbl>
    <w:p w14:paraId="73E04A3D" w14:textId="5C47FA75" w:rsidR="002B32D7" w:rsidRDefault="00290C5E" w:rsidP="00ED0FE6">
      <w:pPr>
        <w:tabs>
          <w:tab w:val="left" w:pos="3402"/>
        </w:tabs>
        <w:ind w:left="3402"/>
        <w:rPr>
          <w:rFonts w:ascii="Helvetica" w:hAnsi="Helvetica" w:cs="Helvetica"/>
          <w:sz w:val="16"/>
          <w:szCs w:val="16"/>
        </w:rPr>
      </w:pPr>
      <w:r>
        <w:rPr>
          <w:rFonts w:ascii="Helvetica" w:hAnsi="Helvetica" w:cs="Helvetica"/>
          <w:sz w:val="16"/>
          <w:szCs w:val="16"/>
        </w:rPr>
        <w:tab/>
      </w:r>
      <w:r>
        <w:rPr>
          <w:rFonts w:ascii="Helvetica" w:hAnsi="Helvetica" w:cs="Helvetica"/>
          <w:sz w:val="16"/>
          <w:szCs w:val="16"/>
        </w:rPr>
        <w:tab/>
      </w:r>
      <w:r>
        <w:rPr>
          <w:rFonts w:ascii="Helvetica" w:hAnsi="Helvetica" w:cs="Helvetica"/>
          <w:sz w:val="16"/>
          <w:szCs w:val="16"/>
        </w:rPr>
        <w:tab/>
      </w:r>
    </w:p>
    <w:p w14:paraId="3A8E84AF" w14:textId="0D5716DF" w:rsidR="00ED0FE6" w:rsidRPr="00397CDA" w:rsidRDefault="00ED0FE6">
      <w:pPr>
        <w:tabs>
          <w:tab w:val="left" w:pos="3402"/>
        </w:tabs>
        <w:rPr>
          <w:rFonts w:ascii="Helvetica" w:hAnsi="Helvetica" w:cs="Helvetica"/>
          <w:sz w:val="16"/>
          <w:szCs w:val="16"/>
        </w:rPr>
      </w:pPr>
    </w:p>
    <w:tbl>
      <w:tblPr>
        <w:tblW w:w="5173" w:type="dxa"/>
        <w:tblCellMar>
          <w:left w:w="0" w:type="dxa"/>
          <w:right w:w="70" w:type="dxa"/>
        </w:tblCellMar>
        <w:tblLook w:val="0000" w:firstRow="0" w:lastRow="0" w:firstColumn="0" w:lastColumn="0" w:noHBand="0" w:noVBand="0"/>
      </w:tblPr>
      <w:tblGrid>
        <w:gridCol w:w="5173"/>
      </w:tblGrid>
      <w:tr w:rsidR="003228A3" w:rsidRPr="00FD26A6" w14:paraId="272EEA93" w14:textId="77777777" w:rsidTr="00CD2088">
        <w:trPr>
          <w:cantSplit/>
          <w:trHeight w:hRule="exact" w:val="562"/>
        </w:trPr>
        <w:tc>
          <w:tcPr>
            <w:tcW w:w="5173" w:type="dxa"/>
            <w:vAlign w:val="bottom"/>
          </w:tcPr>
          <w:p w14:paraId="2CD5F544" w14:textId="77777777" w:rsidR="003228A3" w:rsidRPr="00FD26A6" w:rsidRDefault="003228A3">
            <w:pPr>
              <w:pStyle w:val="kopje"/>
            </w:pPr>
            <w:r w:rsidRPr="00FD26A6">
              <w:t>Recensiehistorie</w:t>
            </w:r>
          </w:p>
        </w:tc>
      </w:tr>
    </w:tbl>
    <w:p w14:paraId="4DE9DE12" w14:textId="77777777" w:rsidR="003228A3" w:rsidRPr="00FD26A6"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3402"/>
        <w:gridCol w:w="2977"/>
      </w:tblGrid>
      <w:tr w:rsidR="003228A3" w:rsidRPr="00FD26A6" w14:paraId="7058D4DB" w14:textId="77777777" w:rsidTr="00CD2088">
        <w:trPr>
          <w:cantSplit/>
          <w:trHeight w:hRule="exact" w:val="281"/>
          <w:tblHeader/>
        </w:trPr>
        <w:tc>
          <w:tcPr>
            <w:tcW w:w="779" w:type="dxa"/>
            <w:vAlign w:val="bottom"/>
          </w:tcPr>
          <w:p w14:paraId="1FF93C1F" w14:textId="77777777" w:rsidR="003228A3" w:rsidRPr="00FD26A6" w:rsidRDefault="003228A3">
            <w:pPr>
              <w:pStyle w:val="tussenkopje"/>
              <w:spacing w:before="0"/>
              <w:rPr>
                <w:lang w:val="nl-NL"/>
              </w:rPr>
            </w:pPr>
            <w:r w:rsidRPr="00FD26A6">
              <w:rPr>
                <w:lang w:val="nl-NL"/>
              </w:rPr>
              <w:t>Versie</w:t>
            </w:r>
          </w:p>
        </w:tc>
        <w:tc>
          <w:tcPr>
            <w:tcW w:w="1701" w:type="dxa"/>
            <w:vAlign w:val="bottom"/>
          </w:tcPr>
          <w:p w14:paraId="37843419" w14:textId="77777777" w:rsidR="003228A3" w:rsidRPr="00FD26A6" w:rsidRDefault="003228A3">
            <w:pPr>
              <w:pStyle w:val="tussenkopje"/>
              <w:spacing w:before="0"/>
              <w:rPr>
                <w:lang w:val="nl-NL"/>
              </w:rPr>
            </w:pPr>
            <w:r w:rsidRPr="00FD26A6">
              <w:rPr>
                <w:lang w:val="nl-NL"/>
              </w:rPr>
              <w:t>Datum</w:t>
            </w:r>
          </w:p>
        </w:tc>
        <w:tc>
          <w:tcPr>
            <w:tcW w:w="3402" w:type="dxa"/>
            <w:vAlign w:val="bottom"/>
          </w:tcPr>
          <w:p w14:paraId="65CF7DD1" w14:textId="77777777" w:rsidR="003228A3" w:rsidRPr="00FD26A6" w:rsidRDefault="003228A3">
            <w:pPr>
              <w:pStyle w:val="tussenkopje"/>
              <w:spacing w:before="0"/>
              <w:rPr>
                <w:lang w:val="nl-NL"/>
              </w:rPr>
            </w:pPr>
            <w:r w:rsidRPr="00FD26A6">
              <w:rPr>
                <w:lang w:val="nl-NL"/>
              </w:rPr>
              <w:t>Recensent</w:t>
            </w:r>
          </w:p>
        </w:tc>
        <w:tc>
          <w:tcPr>
            <w:tcW w:w="2977" w:type="dxa"/>
            <w:vAlign w:val="bottom"/>
          </w:tcPr>
          <w:p w14:paraId="641AB9DA" w14:textId="77777777" w:rsidR="003228A3" w:rsidRPr="00FD26A6" w:rsidRDefault="003228A3">
            <w:pPr>
              <w:pStyle w:val="tussenkopje"/>
              <w:spacing w:before="0"/>
              <w:rPr>
                <w:lang w:val="nl-NL"/>
              </w:rPr>
            </w:pPr>
            <w:r w:rsidRPr="00FD26A6">
              <w:rPr>
                <w:lang w:val="nl-NL"/>
              </w:rPr>
              <w:t>Opmerking</w:t>
            </w:r>
          </w:p>
        </w:tc>
      </w:tr>
      <w:tr w:rsidR="003228A3" w:rsidRPr="00FD26A6" w14:paraId="023E5BD9" w14:textId="77777777" w:rsidTr="00CD2088">
        <w:trPr>
          <w:cantSplit/>
        </w:trPr>
        <w:tc>
          <w:tcPr>
            <w:tcW w:w="779" w:type="dxa"/>
          </w:tcPr>
          <w:p w14:paraId="1AEACEA5" w14:textId="77777777" w:rsidR="003228A3" w:rsidRPr="00FD26A6" w:rsidRDefault="001C77D6">
            <w:r w:rsidRPr="00FD26A6">
              <w:t>N.v.t.</w:t>
            </w:r>
          </w:p>
        </w:tc>
        <w:tc>
          <w:tcPr>
            <w:tcW w:w="1701" w:type="dxa"/>
          </w:tcPr>
          <w:p w14:paraId="3D0657CC" w14:textId="77777777" w:rsidR="003228A3" w:rsidRPr="00FD26A6" w:rsidRDefault="003228A3"/>
        </w:tc>
        <w:tc>
          <w:tcPr>
            <w:tcW w:w="3402" w:type="dxa"/>
          </w:tcPr>
          <w:p w14:paraId="37630E5E" w14:textId="77777777" w:rsidR="003228A3" w:rsidRPr="00FD26A6" w:rsidRDefault="003228A3"/>
        </w:tc>
        <w:tc>
          <w:tcPr>
            <w:tcW w:w="2977" w:type="dxa"/>
          </w:tcPr>
          <w:p w14:paraId="6E2AFD25" w14:textId="77777777" w:rsidR="003228A3" w:rsidRPr="00FD26A6" w:rsidRDefault="003228A3"/>
        </w:tc>
      </w:tr>
    </w:tbl>
    <w:p w14:paraId="2D563A6C" w14:textId="77777777" w:rsidR="003228A3" w:rsidRPr="00FD26A6" w:rsidRDefault="003228A3">
      <w:pPr>
        <w:sectPr w:rsidR="003228A3" w:rsidRPr="00FD26A6" w:rsidSect="004E424C">
          <w:headerReference w:type="default" r:id="rId10"/>
          <w:footerReference w:type="default" r:id="rId11"/>
          <w:pgSz w:w="11906" w:h="16838" w:code="9"/>
          <w:pgMar w:top="2977" w:right="1304" w:bottom="1304" w:left="1814" w:header="567" w:footer="431" w:gutter="0"/>
          <w:pgNumType w:start="2"/>
          <w:cols w:space="708"/>
          <w:formProt w:val="0"/>
          <w:docGrid w:linePitch="245"/>
        </w:sectPr>
      </w:pPr>
    </w:p>
    <w:p w14:paraId="600C099E" w14:textId="77777777" w:rsidR="003228A3" w:rsidRPr="00FD26A6" w:rsidRDefault="003228A3">
      <w:pPr>
        <w:pStyle w:val="Koptekst"/>
        <w:tabs>
          <w:tab w:val="clear" w:pos="4536"/>
          <w:tab w:val="clear" w:pos="9072"/>
        </w:tabs>
        <w:rPr>
          <w:b/>
          <w:bCs w:val="0"/>
        </w:rPr>
      </w:pPr>
      <w:r w:rsidRPr="00FD26A6">
        <w:rPr>
          <w:b/>
          <w:bCs w:val="0"/>
        </w:rPr>
        <w:lastRenderedPageBreak/>
        <w:t>Inhoudsopgave</w:t>
      </w:r>
    </w:p>
    <w:p w14:paraId="48D9CEB6" w14:textId="77777777" w:rsidR="003228A3" w:rsidRPr="00FD26A6" w:rsidRDefault="003228A3"/>
    <w:bookmarkStart w:id="11" w:name="bmInhoudsopgave"/>
    <w:bookmarkEnd w:id="11"/>
    <w:p w14:paraId="66DBED90" w14:textId="4F6BC2CD" w:rsidR="00CD2088" w:rsidRDefault="004A1631">
      <w:pPr>
        <w:pStyle w:val="Inhopg1"/>
        <w:rPr>
          <w:rFonts w:asciiTheme="minorHAnsi" w:eastAsiaTheme="minorEastAsia" w:hAnsiTheme="minorHAnsi" w:cstheme="minorBidi"/>
          <w:b w:val="0"/>
          <w:bCs w:val="0"/>
          <w:snapToGrid/>
          <w:kern w:val="0"/>
          <w:sz w:val="22"/>
          <w:szCs w:val="22"/>
          <w:lang w:eastAsia="nl-NL"/>
        </w:rPr>
      </w:pPr>
      <w:r w:rsidRPr="00AA0BD4">
        <w:rPr>
          <w:lang w:val="en-US"/>
        </w:rPr>
        <w:fldChar w:fldCharType="begin"/>
      </w:r>
      <w:r w:rsidRPr="00FD26A6">
        <w:instrText xml:space="preserve"> TOC \o "1-4" \h \z \t </w:instrText>
      </w:r>
      <w:r w:rsidRPr="00C853B5">
        <w:instrText>"Kop 2;2;Kop 3;</w:instrText>
      </w:r>
      <w:r w:rsidRPr="00AA0BD4">
        <w:rPr>
          <w:lang w:val="en-US"/>
        </w:rPr>
        <w:instrText xml:space="preserve">3;Kop 4;4;Kop 5;5;Trefwoordenregister;1;Bijlagenblad;1;Verzendlijst;1" </w:instrText>
      </w:r>
      <w:r w:rsidRPr="00AA0BD4">
        <w:rPr>
          <w:lang w:val="en-US"/>
        </w:rPr>
        <w:fldChar w:fldCharType="separate"/>
      </w:r>
      <w:hyperlink w:anchor="_Toc462997728" w:history="1">
        <w:r w:rsidR="00CD2088" w:rsidRPr="005E5B0E">
          <w:rPr>
            <w:rStyle w:val="Hyperlink"/>
            <w:lang w:val="en-US"/>
          </w:rPr>
          <w:t>1</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lang w:val="en-US"/>
          </w:rPr>
          <w:t>Inleiding</w:t>
        </w:r>
        <w:r w:rsidR="00CD2088">
          <w:rPr>
            <w:webHidden/>
          </w:rPr>
          <w:tab/>
        </w:r>
        <w:r w:rsidR="00CD2088">
          <w:rPr>
            <w:webHidden/>
          </w:rPr>
          <w:fldChar w:fldCharType="begin"/>
        </w:r>
        <w:r w:rsidR="00CD2088">
          <w:rPr>
            <w:webHidden/>
          </w:rPr>
          <w:instrText xml:space="preserve"> PAGEREF _Toc462997728 \h </w:instrText>
        </w:r>
        <w:r w:rsidR="00CD2088">
          <w:rPr>
            <w:webHidden/>
          </w:rPr>
        </w:r>
        <w:r w:rsidR="00CD2088">
          <w:rPr>
            <w:webHidden/>
          </w:rPr>
          <w:fldChar w:fldCharType="separate"/>
        </w:r>
        <w:r w:rsidR="00D80984">
          <w:rPr>
            <w:webHidden/>
          </w:rPr>
          <w:t>5</w:t>
        </w:r>
        <w:r w:rsidR="00CD2088">
          <w:rPr>
            <w:webHidden/>
          </w:rPr>
          <w:fldChar w:fldCharType="end"/>
        </w:r>
      </w:hyperlink>
    </w:p>
    <w:p w14:paraId="1E35982A" w14:textId="7F62A3B5" w:rsidR="00CD2088" w:rsidRDefault="00F91123">
      <w:pPr>
        <w:pStyle w:val="Inhopg2"/>
        <w:rPr>
          <w:rFonts w:asciiTheme="minorHAnsi" w:eastAsiaTheme="minorEastAsia" w:hAnsiTheme="minorHAnsi" w:cstheme="minorBidi"/>
          <w:snapToGrid/>
          <w:kern w:val="0"/>
          <w:sz w:val="22"/>
          <w:szCs w:val="22"/>
          <w:lang w:eastAsia="nl-NL"/>
        </w:rPr>
      </w:pPr>
      <w:hyperlink w:anchor="_Toc462997729" w:history="1">
        <w:r w:rsidR="00CD2088" w:rsidRPr="005E5B0E">
          <w:rPr>
            <w:rStyle w:val="Hyperlink"/>
            <w:lang w:val="en-US"/>
          </w:rPr>
          <w:t>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Doel</w:t>
        </w:r>
        <w:r w:rsidR="00CD2088">
          <w:rPr>
            <w:webHidden/>
          </w:rPr>
          <w:tab/>
        </w:r>
        <w:r w:rsidR="00CD2088">
          <w:rPr>
            <w:webHidden/>
          </w:rPr>
          <w:fldChar w:fldCharType="begin"/>
        </w:r>
        <w:r w:rsidR="00CD2088">
          <w:rPr>
            <w:webHidden/>
          </w:rPr>
          <w:instrText xml:space="preserve"> PAGEREF _Toc462997729 \h </w:instrText>
        </w:r>
        <w:r w:rsidR="00CD2088">
          <w:rPr>
            <w:webHidden/>
          </w:rPr>
        </w:r>
        <w:r w:rsidR="00CD2088">
          <w:rPr>
            <w:webHidden/>
          </w:rPr>
          <w:fldChar w:fldCharType="separate"/>
        </w:r>
        <w:r w:rsidR="00D80984">
          <w:rPr>
            <w:webHidden/>
          </w:rPr>
          <w:t>5</w:t>
        </w:r>
        <w:r w:rsidR="00CD2088">
          <w:rPr>
            <w:webHidden/>
          </w:rPr>
          <w:fldChar w:fldCharType="end"/>
        </w:r>
      </w:hyperlink>
    </w:p>
    <w:p w14:paraId="091B377D" w14:textId="26A36287" w:rsidR="00CD2088" w:rsidRDefault="00F91123">
      <w:pPr>
        <w:pStyle w:val="Inhopg2"/>
        <w:rPr>
          <w:rFonts w:asciiTheme="minorHAnsi" w:eastAsiaTheme="minorEastAsia" w:hAnsiTheme="minorHAnsi" w:cstheme="minorBidi"/>
          <w:snapToGrid/>
          <w:kern w:val="0"/>
          <w:sz w:val="22"/>
          <w:szCs w:val="22"/>
          <w:lang w:eastAsia="nl-NL"/>
        </w:rPr>
      </w:pPr>
      <w:hyperlink w:anchor="_Toc462997730" w:history="1">
        <w:r w:rsidR="00CD2088" w:rsidRPr="005E5B0E">
          <w:rPr>
            <w:rStyle w:val="Hyperlink"/>
            <w:lang w:val="en-US"/>
          </w:rPr>
          <w:t>1.2</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Algemeen</w:t>
        </w:r>
        <w:r w:rsidR="00CD2088">
          <w:rPr>
            <w:webHidden/>
          </w:rPr>
          <w:tab/>
        </w:r>
        <w:r w:rsidR="00CD2088">
          <w:rPr>
            <w:webHidden/>
          </w:rPr>
          <w:fldChar w:fldCharType="begin"/>
        </w:r>
        <w:r w:rsidR="00CD2088">
          <w:rPr>
            <w:webHidden/>
          </w:rPr>
          <w:instrText xml:space="preserve"> PAGEREF _Toc462997730 \h </w:instrText>
        </w:r>
        <w:r w:rsidR="00CD2088">
          <w:rPr>
            <w:webHidden/>
          </w:rPr>
        </w:r>
        <w:r w:rsidR="00CD2088">
          <w:rPr>
            <w:webHidden/>
          </w:rPr>
          <w:fldChar w:fldCharType="separate"/>
        </w:r>
        <w:r w:rsidR="00D80984">
          <w:rPr>
            <w:webHidden/>
          </w:rPr>
          <w:t>5</w:t>
        </w:r>
        <w:r w:rsidR="00CD2088">
          <w:rPr>
            <w:webHidden/>
          </w:rPr>
          <w:fldChar w:fldCharType="end"/>
        </w:r>
      </w:hyperlink>
    </w:p>
    <w:p w14:paraId="742C5AAC" w14:textId="4DD3C207" w:rsidR="00CD2088" w:rsidRDefault="00F91123">
      <w:pPr>
        <w:pStyle w:val="Inhopg2"/>
        <w:rPr>
          <w:rFonts w:asciiTheme="minorHAnsi" w:eastAsiaTheme="minorEastAsia" w:hAnsiTheme="minorHAnsi" w:cstheme="minorBidi"/>
          <w:snapToGrid/>
          <w:kern w:val="0"/>
          <w:sz w:val="22"/>
          <w:szCs w:val="22"/>
          <w:lang w:eastAsia="nl-NL"/>
        </w:rPr>
      </w:pPr>
      <w:hyperlink w:anchor="_Toc462997731" w:history="1">
        <w:r w:rsidR="00CD2088" w:rsidRPr="005E5B0E">
          <w:rPr>
            <w:rStyle w:val="Hyperlink"/>
            <w:lang w:val="en-US"/>
          </w:rPr>
          <w:t>1.3</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Referenties</w:t>
        </w:r>
        <w:r w:rsidR="00CD2088">
          <w:rPr>
            <w:webHidden/>
          </w:rPr>
          <w:tab/>
        </w:r>
        <w:r w:rsidR="00CD2088">
          <w:rPr>
            <w:webHidden/>
          </w:rPr>
          <w:fldChar w:fldCharType="begin"/>
        </w:r>
        <w:r w:rsidR="00CD2088">
          <w:rPr>
            <w:webHidden/>
          </w:rPr>
          <w:instrText xml:space="preserve"> PAGEREF _Toc462997731 \h </w:instrText>
        </w:r>
        <w:r w:rsidR="00CD2088">
          <w:rPr>
            <w:webHidden/>
          </w:rPr>
        </w:r>
        <w:r w:rsidR="00CD2088">
          <w:rPr>
            <w:webHidden/>
          </w:rPr>
          <w:fldChar w:fldCharType="separate"/>
        </w:r>
        <w:r w:rsidR="00D80984">
          <w:rPr>
            <w:webHidden/>
          </w:rPr>
          <w:t>5</w:t>
        </w:r>
        <w:r w:rsidR="00CD2088">
          <w:rPr>
            <w:webHidden/>
          </w:rPr>
          <w:fldChar w:fldCharType="end"/>
        </w:r>
      </w:hyperlink>
    </w:p>
    <w:p w14:paraId="649F7563" w14:textId="33F17341" w:rsidR="00CD2088" w:rsidRDefault="00F91123">
      <w:pPr>
        <w:pStyle w:val="Inhopg1"/>
        <w:rPr>
          <w:rFonts w:asciiTheme="minorHAnsi" w:eastAsiaTheme="minorEastAsia" w:hAnsiTheme="minorHAnsi" w:cstheme="minorBidi"/>
          <w:b w:val="0"/>
          <w:bCs w:val="0"/>
          <w:snapToGrid/>
          <w:kern w:val="0"/>
          <w:sz w:val="22"/>
          <w:szCs w:val="22"/>
          <w:lang w:eastAsia="nl-NL"/>
        </w:rPr>
      </w:pPr>
      <w:hyperlink w:anchor="_Toc462997732" w:history="1">
        <w:r w:rsidR="00CD2088" w:rsidRPr="005E5B0E">
          <w:rPr>
            <w:rStyle w:val="Hyperlink"/>
          </w:rPr>
          <w:t>2</w:t>
        </w:r>
        <w:r w:rsidR="00CD2088">
          <w:rPr>
            <w:rFonts w:asciiTheme="minorHAnsi" w:eastAsiaTheme="minorEastAsia" w:hAnsiTheme="minorHAnsi" w:cstheme="minorBidi"/>
            <w:b w:val="0"/>
            <w:bCs w:val="0"/>
            <w:snapToGrid/>
            <w:kern w:val="0"/>
            <w:sz w:val="22"/>
            <w:szCs w:val="22"/>
            <w:lang w:eastAsia="nl-NL"/>
          </w:rPr>
          <w:tab/>
        </w:r>
        <w:r w:rsidR="00CD2088" w:rsidRPr="005E5B0E">
          <w:rPr>
            <w:rStyle w:val="Hyperlink"/>
          </w:rPr>
          <w:t>Akte van verdeling</w:t>
        </w:r>
        <w:r w:rsidR="00CD2088">
          <w:rPr>
            <w:webHidden/>
          </w:rPr>
          <w:tab/>
        </w:r>
        <w:r w:rsidR="00CD2088">
          <w:rPr>
            <w:webHidden/>
          </w:rPr>
          <w:fldChar w:fldCharType="begin"/>
        </w:r>
        <w:r w:rsidR="00CD2088">
          <w:rPr>
            <w:webHidden/>
          </w:rPr>
          <w:instrText xml:space="preserve"> PAGEREF _Toc462997732 \h </w:instrText>
        </w:r>
        <w:r w:rsidR="00CD2088">
          <w:rPr>
            <w:webHidden/>
          </w:rPr>
        </w:r>
        <w:r w:rsidR="00CD2088">
          <w:rPr>
            <w:webHidden/>
          </w:rPr>
          <w:fldChar w:fldCharType="separate"/>
        </w:r>
        <w:r w:rsidR="00D80984">
          <w:rPr>
            <w:webHidden/>
          </w:rPr>
          <w:t>6</w:t>
        </w:r>
        <w:r w:rsidR="00CD2088">
          <w:rPr>
            <w:webHidden/>
          </w:rPr>
          <w:fldChar w:fldCharType="end"/>
        </w:r>
      </w:hyperlink>
    </w:p>
    <w:p w14:paraId="54674F60" w14:textId="4D2A6218" w:rsidR="00CD2088" w:rsidRDefault="00F91123">
      <w:pPr>
        <w:pStyle w:val="Inhopg2"/>
        <w:rPr>
          <w:rFonts w:asciiTheme="minorHAnsi" w:eastAsiaTheme="minorEastAsia" w:hAnsiTheme="minorHAnsi" w:cstheme="minorBidi"/>
          <w:snapToGrid/>
          <w:kern w:val="0"/>
          <w:sz w:val="22"/>
          <w:szCs w:val="22"/>
          <w:lang w:eastAsia="nl-NL"/>
        </w:rPr>
      </w:pPr>
      <w:hyperlink w:anchor="_Toc462997733" w:history="1">
        <w:r w:rsidR="00CD2088" w:rsidRPr="005E5B0E">
          <w:rPr>
            <w:rStyle w:val="Hyperlink"/>
            <w:lang w:val="en-US"/>
          </w:rPr>
          <w:t>2.1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Equivalentieverklaring</w:t>
        </w:r>
        <w:r w:rsidR="00CD2088">
          <w:rPr>
            <w:webHidden/>
          </w:rPr>
          <w:tab/>
        </w:r>
        <w:r w:rsidR="00CD2088">
          <w:rPr>
            <w:webHidden/>
          </w:rPr>
          <w:fldChar w:fldCharType="begin"/>
        </w:r>
        <w:r w:rsidR="00CD2088">
          <w:rPr>
            <w:webHidden/>
          </w:rPr>
          <w:instrText xml:space="preserve"> PAGEREF _Toc462997733 \h </w:instrText>
        </w:r>
        <w:r w:rsidR="00CD2088">
          <w:rPr>
            <w:webHidden/>
          </w:rPr>
        </w:r>
        <w:r w:rsidR="00CD2088">
          <w:rPr>
            <w:webHidden/>
          </w:rPr>
          <w:fldChar w:fldCharType="separate"/>
        </w:r>
        <w:r w:rsidR="00D80984">
          <w:rPr>
            <w:webHidden/>
          </w:rPr>
          <w:t>6</w:t>
        </w:r>
        <w:r w:rsidR="00CD2088">
          <w:rPr>
            <w:webHidden/>
          </w:rPr>
          <w:fldChar w:fldCharType="end"/>
        </w:r>
      </w:hyperlink>
    </w:p>
    <w:p w14:paraId="1A5CEBBF" w14:textId="3B2607CE" w:rsidR="00CD2088" w:rsidRDefault="00F91123">
      <w:pPr>
        <w:pStyle w:val="Inhopg2"/>
        <w:rPr>
          <w:rFonts w:asciiTheme="minorHAnsi" w:eastAsiaTheme="minorEastAsia" w:hAnsiTheme="minorHAnsi" w:cstheme="minorBidi"/>
          <w:snapToGrid/>
          <w:kern w:val="0"/>
          <w:sz w:val="22"/>
          <w:szCs w:val="22"/>
          <w:lang w:eastAsia="nl-NL"/>
        </w:rPr>
      </w:pPr>
      <w:hyperlink w:anchor="_Toc462997734" w:history="1">
        <w:r w:rsidR="00CD2088" w:rsidRPr="005E5B0E">
          <w:rPr>
            <w:rStyle w:val="Hyperlink"/>
          </w:rPr>
          <w:t>2.2</w:t>
        </w:r>
        <w:r w:rsidR="00CD2088">
          <w:rPr>
            <w:rFonts w:asciiTheme="minorHAnsi" w:eastAsiaTheme="minorEastAsia" w:hAnsiTheme="minorHAnsi" w:cstheme="minorBidi"/>
            <w:snapToGrid/>
            <w:kern w:val="0"/>
            <w:sz w:val="22"/>
            <w:szCs w:val="22"/>
            <w:lang w:eastAsia="nl-NL"/>
          </w:rPr>
          <w:tab/>
        </w:r>
        <w:r w:rsidR="00CD2088" w:rsidRPr="005E5B0E">
          <w:rPr>
            <w:rStyle w:val="Hyperlink"/>
          </w:rPr>
          <w:t>Aanhef</w:t>
        </w:r>
        <w:r w:rsidR="00CD2088">
          <w:rPr>
            <w:webHidden/>
          </w:rPr>
          <w:tab/>
        </w:r>
        <w:r w:rsidR="00CD2088">
          <w:rPr>
            <w:webHidden/>
          </w:rPr>
          <w:fldChar w:fldCharType="begin"/>
        </w:r>
        <w:r w:rsidR="00CD2088">
          <w:rPr>
            <w:webHidden/>
          </w:rPr>
          <w:instrText xml:space="preserve"> PAGEREF _Toc462997734 \h </w:instrText>
        </w:r>
        <w:r w:rsidR="00CD2088">
          <w:rPr>
            <w:webHidden/>
          </w:rPr>
        </w:r>
        <w:r w:rsidR="00CD2088">
          <w:rPr>
            <w:webHidden/>
          </w:rPr>
          <w:fldChar w:fldCharType="separate"/>
        </w:r>
        <w:r w:rsidR="00D80984">
          <w:rPr>
            <w:webHidden/>
          </w:rPr>
          <w:t>6</w:t>
        </w:r>
        <w:r w:rsidR="00CD2088">
          <w:rPr>
            <w:webHidden/>
          </w:rPr>
          <w:fldChar w:fldCharType="end"/>
        </w:r>
      </w:hyperlink>
    </w:p>
    <w:p w14:paraId="79CCB801" w14:textId="42B64DF1" w:rsidR="00CD2088" w:rsidRDefault="00F91123">
      <w:pPr>
        <w:pStyle w:val="Inhopg2"/>
        <w:rPr>
          <w:rFonts w:asciiTheme="minorHAnsi" w:eastAsiaTheme="minorEastAsia" w:hAnsiTheme="minorHAnsi" w:cstheme="minorBidi"/>
          <w:snapToGrid/>
          <w:kern w:val="0"/>
          <w:sz w:val="22"/>
          <w:szCs w:val="22"/>
          <w:lang w:eastAsia="nl-NL"/>
        </w:rPr>
      </w:pPr>
      <w:hyperlink w:anchor="_Toc462997735" w:history="1">
        <w:r w:rsidR="00CD2088" w:rsidRPr="005E5B0E">
          <w:rPr>
            <w:rStyle w:val="Hyperlink"/>
          </w:rPr>
          <w:t>2.3</w:t>
        </w:r>
        <w:r w:rsidR="00CD2088">
          <w:rPr>
            <w:rFonts w:asciiTheme="minorHAnsi" w:eastAsiaTheme="minorEastAsia" w:hAnsiTheme="minorHAnsi" w:cstheme="minorBidi"/>
            <w:snapToGrid/>
            <w:kern w:val="0"/>
            <w:sz w:val="22"/>
            <w:szCs w:val="22"/>
            <w:lang w:eastAsia="nl-NL"/>
          </w:rPr>
          <w:tab/>
        </w:r>
        <w:r w:rsidR="00CD2088" w:rsidRPr="005E5B0E">
          <w:rPr>
            <w:rStyle w:val="Hyperlink"/>
          </w:rPr>
          <w:t>Partijen</w:t>
        </w:r>
        <w:r w:rsidR="00CD2088">
          <w:rPr>
            <w:webHidden/>
          </w:rPr>
          <w:tab/>
        </w:r>
        <w:r w:rsidR="00CD2088">
          <w:rPr>
            <w:webHidden/>
          </w:rPr>
          <w:fldChar w:fldCharType="begin"/>
        </w:r>
        <w:r w:rsidR="00CD2088">
          <w:rPr>
            <w:webHidden/>
          </w:rPr>
          <w:instrText xml:space="preserve"> PAGEREF _Toc462997735 \h </w:instrText>
        </w:r>
        <w:r w:rsidR="00CD2088">
          <w:rPr>
            <w:webHidden/>
          </w:rPr>
        </w:r>
        <w:r w:rsidR="00CD2088">
          <w:rPr>
            <w:webHidden/>
          </w:rPr>
          <w:fldChar w:fldCharType="separate"/>
        </w:r>
        <w:r w:rsidR="00D80984">
          <w:rPr>
            <w:webHidden/>
          </w:rPr>
          <w:t>7</w:t>
        </w:r>
        <w:r w:rsidR="00CD2088">
          <w:rPr>
            <w:webHidden/>
          </w:rPr>
          <w:fldChar w:fldCharType="end"/>
        </w:r>
      </w:hyperlink>
    </w:p>
    <w:p w14:paraId="3DBBF25A" w14:textId="5D3D7C82" w:rsidR="00CD2088" w:rsidRDefault="00F91123">
      <w:pPr>
        <w:pStyle w:val="Inhopg2"/>
        <w:rPr>
          <w:rFonts w:asciiTheme="minorHAnsi" w:eastAsiaTheme="minorEastAsia" w:hAnsiTheme="minorHAnsi" w:cstheme="minorBidi"/>
          <w:snapToGrid/>
          <w:kern w:val="0"/>
          <w:sz w:val="22"/>
          <w:szCs w:val="22"/>
          <w:lang w:eastAsia="nl-NL"/>
        </w:rPr>
      </w:pPr>
      <w:hyperlink w:anchor="_Toc462997736" w:history="1">
        <w:r w:rsidR="00CD2088" w:rsidRPr="005E5B0E">
          <w:rPr>
            <w:rStyle w:val="Hyperlink"/>
            <w:lang w:val="en-US"/>
          </w:rPr>
          <w:t>2.4</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Soort verdeling</w:t>
        </w:r>
        <w:r w:rsidR="00CD2088">
          <w:rPr>
            <w:webHidden/>
          </w:rPr>
          <w:tab/>
        </w:r>
        <w:r w:rsidR="00CD2088">
          <w:rPr>
            <w:webHidden/>
          </w:rPr>
          <w:fldChar w:fldCharType="begin"/>
        </w:r>
        <w:r w:rsidR="00CD2088">
          <w:rPr>
            <w:webHidden/>
          </w:rPr>
          <w:instrText xml:space="preserve"> PAGEREF _Toc462997736 \h </w:instrText>
        </w:r>
        <w:r w:rsidR="00CD2088">
          <w:rPr>
            <w:webHidden/>
          </w:rPr>
        </w:r>
        <w:r w:rsidR="00CD2088">
          <w:rPr>
            <w:webHidden/>
          </w:rPr>
          <w:fldChar w:fldCharType="separate"/>
        </w:r>
        <w:r w:rsidR="00D80984">
          <w:rPr>
            <w:webHidden/>
          </w:rPr>
          <w:t>9</w:t>
        </w:r>
        <w:r w:rsidR="00CD2088">
          <w:rPr>
            <w:webHidden/>
          </w:rPr>
          <w:fldChar w:fldCharType="end"/>
        </w:r>
      </w:hyperlink>
    </w:p>
    <w:p w14:paraId="6E4D476D" w14:textId="3CC494CF" w:rsidR="00CD2088" w:rsidRDefault="00F91123">
      <w:pPr>
        <w:pStyle w:val="Inhopg3"/>
        <w:rPr>
          <w:rFonts w:asciiTheme="minorHAnsi" w:eastAsiaTheme="minorEastAsia" w:hAnsiTheme="minorHAnsi" w:cstheme="minorBidi"/>
          <w:snapToGrid/>
          <w:kern w:val="0"/>
          <w:sz w:val="22"/>
          <w:szCs w:val="22"/>
          <w:lang w:eastAsia="nl-NL"/>
        </w:rPr>
      </w:pPr>
      <w:hyperlink w:anchor="_Toc462997737" w:history="1">
        <w:r w:rsidR="00CD2088" w:rsidRPr="005E5B0E">
          <w:rPr>
            <w:rStyle w:val="Hyperlink"/>
          </w:rPr>
          <w:t>2.4.1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beëindiging vennootschap</w:t>
        </w:r>
        <w:r w:rsidR="00CD2088">
          <w:rPr>
            <w:webHidden/>
          </w:rPr>
          <w:tab/>
        </w:r>
        <w:r w:rsidR="00CD2088">
          <w:rPr>
            <w:webHidden/>
          </w:rPr>
          <w:fldChar w:fldCharType="begin"/>
        </w:r>
        <w:r w:rsidR="00CD2088">
          <w:rPr>
            <w:webHidden/>
          </w:rPr>
          <w:instrText xml:space="preserve"> PAGEREF _Toc462997737 \h </w:instrText>
        </w:r>
        <w:r w:rsidR="00CD2088">
          <w:rPr>
            <w:webHidden/>
          </w:rPr>
        </w:r>
        <w:r w:rsidR="00CD2088">
          <w:rPr>
            <w:webHidden/>
          </w:rPr>
          <w:fldChar w:fldCharType="separate"/>
        </w:r>
        <w:r w:rsidR="00D80984">
          <w:rPr>
            <w:webHidden/>
          </w:rPr>
          <w:t>9</w:t>
        </w:r>
        <w:r w:rsidR="00CD2088">
          <w:rPr>
            <w:webHidden/>
          </w:rPr>
          <w:fldChar w:fldCharType="end"/>
        </w:r>
      </w:hyperlink>
    </w:p>
    <w:p w14:paraId="25BA0D8C" w14:textId="6A869B93" w:rsidR="00CD2088" w:rsidRDefault="00F91123">
      <w:pPr>
        <w:pStyle w:val="Inhopg3"/>
        <w:rPr>
          <w:rFonts w:asciiTheme="minorHAnsi" w:eastAsiaTheme="minorEastAsia" w:hAnsiTheme="minorHAnsi" w:cstheme="minorBidi"/>
          <w:snapToGrid/>
          <w:kern w:val="0"/>
          <w:sz w:val="22"/>
          <w:szCs w:val="22"/>
          <w:lang w:eastAsia="nl-NL"/>
        </w:rPr>
      </w:pPr>
      <w:hyperlink w:anchor="_Toc462997738" w:history="1">
        <w:r w:rsidR="00CD2088" w:rsidRPr="005E5B0E">
          <w:rPr>
            <w:rStyle w:val="Hyperlink"/>
          </w:rPr>
          <w:t>2.4.2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uittreding venno(o)t(en)</w:t>
        </w:r>
        <w:r w:rsidR="00CD2088">
          <w:rPr>
            <w:webHidden/>
          </w:rPr>
          <w:tab/>
        </w:r>
        <w:r w:rsidR="00CD2088">
          <w:rPr>
            <w:webHidden/>
          </w:rPr>
          <w:fldChar w:fldCharType="begin"/>
        </w:r>
        <w:r w:rsidR="00CD2088">
          <w:rPr>
            <w:webHidden/>
          </w:rPr>
          <w:instrText xml:space="preserve"> PAGEREF _Toc462997738 \h </w:instrText>
        </w:r>
        <w:r w:rsidR="00CD2088">
          <w:rPr>
            <w:webHidden/>
          </w:rPr>
        </w:r>
        <w:r w:rsidR="00CD2088">
          <w:rPr>
            <w:webHidden/>
          </w:rPr>
          <w:fldChar w:fldCharType="separate"/>
        </w:r>
        <w:r w:rsidR="00D80984">
          <w:rPr>
            <w:webHidden/>
          </w:rPr>
          <w:t>10</w:t>
        </w:r>
        <w:r w:rsidR="00CD2088">
          <w:rPr>
            <w:webHidden/>
          </w:rPr>
          <w:fldChar w:fldCharType="end"/>
        </w:r>
      </w:hyperlink>
    </w:p>
    <w:p w14:paraId="6DA66B87" w14:textId="5D529FBB" w:rsidR="00CD2088" w:rsidRDefault="00F91123">
      <w:pPr>
        <w:pStyle w:val="Inhopg3"/>
        <w:rPr>
          <w:rFonts w:asciiTheme="minorHAnsi" w:eastAsiaTheme="minorEastAsia" w:hAnsiTheme="minorHAnsi" w:cstheme="minorBidi"/>
          <w:snapToGrid/>
          <w:kern w:val="0"/>
          <w:sz w:val="22"/>
          <w:szCs w:val="22"/>
          <w:lang w:eastAsia="nl-NL"/>
        </w:rPr>
      </w:pPr>
      <w:hyperlink w:anchor="_Toc462997739" w:history="1">
        <w:r w:rsidR="00CD2088" w:rsidRPr="005E5B0E">
          <w:rPr>
            <w:rStyle w:val="Hyperlink"/>
          </w:rPr>
          <w:t>2.4.3</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c beëindiging huwelijk</w:t>
        </w:r>
        <w:r w:rsidR="00CD2088">
          <w:rPr>
            <w:webHidden/>
          </w:rPr>
          <w:tab/>
        </w:r>
        <w:r w:rsidR="00CD2088">
          <w:rPr>
            <w:webHidden/>
          </w:rPr>
          <w:fldChar w:fldCharType="begin"/>
        </w:r>
        <w:r w:rsidR="00CD2088">
          <w:rPr>
            <w:webHidden/>
          </w:rPr>
          <w:instrText xml:space="preserve"> PAGEREF _Toc462997739 \h </w:instrText>
        </w:r>
        <w:r w:rsidR="00CD2088">
          <w:rPr>
            <w:webHidden/>
          </w:rPr>
        </w:r>
        <w:r w:rsidR="00CD2088">
          <w:rPr>
            <w:webHidden/>
          </w:rPr>
          <w:fldChar w:fldCharType="separate"/>
        </w:r>
        <w:r w:rsidR="00D80984">
          <w:rPr>
            <w:webHidden/>
          </w:rPr>
          <w:t>12</w:t>
        </w:r>
        <w:r w:rsidR="00CD2088">
          <w:rPr>
            <w:webHidden/>
          </w:rPr>
          <w:fldChar w:fldCharType="end"/>
        </w:r>
      </w:hyperlink>
    </w:p>
    <w:p w14:paraId="247818AC" w14:textId="5565C027" w:rsidR="00CD2088" w:rsidRDefault="00F91123">
      <w:pPr>
        <w:pStyle w:val="Inhopg3"/>
        <w:rPr>
          <w:rFonts w:asciiTheme="minorHAnsi" w:eastAsiaTheme="minorEastAsia" w:hAnsiTheme="minorHAnsi" w:cstheme="minorBidi"/>
          <w:snapToGrid/>
          <w:kern w:val="0"/>
          <w:sz w:val="22"/>
          <w:szCs w:val="22"/>
          <w:lang w:eastAsia="nl-NL"/>
        </w:rPr>
      </w:pPr>
      <w:hyperlink w:anchor="_Toc462997740" w:history="1">
        <w:r w:rsidR="00CD2088" w:rsidRPr="005E5B0E">
          <w:rPr>
            <w:rStyle w:val="Hyperlink"/>
          </w:rPr>
          <w:t>2.4.4</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d beëindiging geregistreerd partnerschap</w:t>
        </w:r>
        <w:r w:rsidR="00CD2088">
          <w:rPr>
            <w:webHidden/>
          </w:rPr>
          <w:tab/>
        </w:r>
        <w:r w:rsidR="00CD2088">
          <w:rPr>
            <w:webHidden/>
          </w:rPr>
          <w:fldChar w:fldCharType="begin"/>
        </w:r>
        <w:r w:rsidR="00CD2088">
          <w:rPr>
            <w:webHidden/>
          </w:rPr>
          <w:instrText xml:space="preserve"> PAGEREF _Toc462997740 \h </w:instrText>
        </w:r>
        <w:r w:rsidR="00CD2088">
          <w:rPr>
            <w:webHidden/>
          </w:rPr>
        </w:r>
        <w:r w:rsidR="00CD2088">
          <w:rPr>
            <w:webHidden/>
          </w:rPr>
          <w:fldChar w:fldCharType="separate"/>
        </w:r>
        <w:r w:rsidR="00D80984">
          <w:rPr>
            <w:webHidden/>
          </w:rPr>
          <w:t>15</w:t>
        </w:r>
        <w:r w:rsidR="00CD2088">
          <w:rPr>
            <w:webHidden/>
          </w:rPr>
          <w:fldChar w:fldCharType="end"/>
        </w:r>
      </w:hyperlink>
    </w:p>
    <w:p w14:paraId="2E57576D" w14:textId="07C3265B" w:rsidR="00CD2088" w:rsidRDefault="00F91123">
      <w:pPr>
        <w:pStyle w:val="Inhopg3"/>
        <w:rPr>
          <w:rFonts w:asciiTheme="minorHAnsi" w:eastAsiaTheme="minorEastAsia" w:hAnsiTheme="minorHAnsi" w:cstheme="minorBidi"/>
          <w:snapToGrid/>
          <w:kern w:val="0"/>
          <w:sz w:val="22"/>
          <w:szCs w:val="22"/>
          <w:lang w:eastAsia="nl-NL"/>
        </w:rPr>
      </w:pPr>
      <w:hyperlink w:anchor="_Toc462997741" w:history="1">
        <w:r w:rsidR="00CD2088" w:rsidRPr="005E5B0E">
          <w:rPr>
            <w:rStyle w:val="Hyperlink"/>
          </w:rPr>
          <w:t>2.4.5</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e beëindiging gemeenschap algemeen</w:t>
        </w:r>
        <w:r w:rsidR="00CD2088">
          <w:rPr>
            <w:webHidden/>
          </w:rPr>
          <w:tab/>
        </w:r>
        <w:r w:rsidR="00CD2088">
          <w:rPr>
            <w:webHidden/>
          </w:rPr>
          <w:fldChar w:fldCharType="begin"/>
        </w:r>
        <w:r w:rsidR="00CD2088">
          <w:rPr>
            <w:webHidden/>
          </w:rPr>
          <w:instrText xml:space="preserve"> PAGEREF _Toc462997741 \h </w:instrText>
        </w:r>
        <w:r w:rsidR="00CD2088">
          <w:rPr>
            <w:webHidden/>
          </w:rPr>
        </w:r>
        <w:r w:rsidR="00CD2088">
          <w:rPr>
            <w:webHidden/>
          </w:rPr>
          <w:fldChar w:fldCharType="separate"/>
        </w:r>
        <w:r w:rsidR="00D80984">
          <w:rPr>
            <w:webHidden/>
          </w:rPr>
          <w:t>17</w:t>
        </w:r>
        <w:r w:rsidR="00CD2088">
          <w:rPr>
            <w:webHidden/>
          </w:rPr>
          <w:fldChar w:fldCharType="end"/>
        </w:r>
      </w:hyperlink>
    </w:p>
    <w:p w14:paraId="67C1BB60" w14:textId="60DC9272" w:rsidR="00CD2088" w:rsidRDefault="00F91123">
      <w:pPr>
        <w:pStyle w:val="Inhopg2"/>
        <w:rPr>
          <w:rFonts w:asciiTheme="minorHAnsi" w:eastAsiaTheme="minorEastAsia" w:hAnsiTheme="minorHAnsi" w:cstheme="minorBidi"/>
          <w:snapToGrid/>
          <w:kern w:val="0"/>
          <w:sz w:val="22"/>
          <w:szCs w:val="22"/>
          <w:lang w:eastAsia="nl-NL"/>
        </w:rPr>
      </w:pPr>
      <w:hyperlink w:anchor="_Toc462997742" w:history="1">
        <w:r w:rsidR="00CD2088" w:rsidRPr="005E5B0E">
          <w:rPr>
            <w:rStyle w:val="Hyperlink"/>
            <w:lang w:val="en-US"/>
          </w:rPr>
          <w:t>2.5</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Verdeling en levering registergoederen</w:t>
        </w:r>
        <w:r w:rsidR="00CD2088">
          <w:rPr>
            <w:webHidden/>
          </w:rPr>
          <w:tab/>
        </w:r>
        <w:r w:rsidR="00CD2088">
          <w:rPr>
            <w:webHidden/>
          </w:rPr>
          <w:fldChar w:fldCharType="begin"/>
        </w:r>
        <w:r w:rsidR="00CD2088">
          <w:rPr>
            <w:webHidden/>
          </w:rPr>
          <w:instrText xml:space="preserve"> PAGEREF _Toc462997742 \h </w:instrText>
        </w:r>
        <w:r w:rsidR="00CD2088">
          <w:rPr>
            <w:webHidden/>
          </w:rPr>
        </w:r>
        <w:r w:rsidR="00CD2088">
          <w:rPr>
            <w:webHidden/>
          </w:rPr>
          <w:fldChar w:fldCharType="separate"/>
        </w:r>
        <w:r w:rsidR="00D80984">
          <w:rPr>
            <w:webHidden/>
          </w:rPr>
          <w:t>17</w:t>
        </w:r>
        <w:r w:rsidR="00CD2088">
          <w:rPr>
            <w:webHidden/>
          </w:rPr>
          <w:fldChar w:fldCharType="end"/>
        </w:r>
      </w:hyperlink>
    </w:p>
    <w:p w14:paraId="0E3E365B" w14:textId="2BED21E2" w:rsidR="00CD2088" w:rsidRDefault="00F91123">
      <w:pPr>
        <w:pStyle w:val="Inhopg2"/>
        <w:rPr>
          <w:rFonts w:asciiTheme="minorHAnsi" w:eastAsiaTheme="minorEastAsia" w:hAnsiTheme="minorHAnsi" w:cstheme="minorBidi"/>
          <w:snapToGrid/>
          <w:kern w:val="0"/>
          <w:sz w:val="22"/>
          <w:szCs w:val="22"/>
          <w:lang w:eastAsia="nl-NL"/>
        </w:rPr>
      </w:pPr>
      <w:hyperlink w:anchor="_Toc462997743" w:history="1">
        <w:r w:rsidR="00CD2088" w:rsidRPr="005E5B0E">
          <w:rPr>
            <w:rStyle w:val="Hyperlink"/>
            <w:lang w:val="en-US"/>
          </w:rPr>
          <w:t>2.6</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Registergoederen</w:t>
        </w:r>
        <w:r w:rsidR="00CD2088">
          <w:rPr>
            <w:webHidden/>
          </w:rPr>
          <w:tab/>
        </w:r>
        <w:r w:rsidR="00CD2088">
          <w:rPr>
            <w:webHidden/>
          </w:rPr>
          <w:fldChar w:fldCharType="begin"/>
        </w:r>
        <w:r w:rsidR="00CD2088">
          <w:rPr>
            <w:webHidden/>
          </w:rPr>
          <w:instrText xml:space="preserve"> PAGEREF _Toc462997743 \h </w:instrText>
        </w:r>
        <w:r w:rsidR="00CD2088">
          <w:rPr>
            <w:webHidden/>
          </w:rPr>
        </w:r>
        <w:r w:rsidR="00CD2088">
          <w:rPr>
            <w:webHidden/>
          </w:rPr>
          <w:fldChar w:fldCharType="separate"/>
        </w:r>
        <w:r w:rsidR="00D80984">
          <w:rPr>
            <w:webHidden/>
          </w:rPr>
          <w:t>18</w:t>
        </w:r>
        <w:r w:rsidR="00CD2088">
          <w:rPr>
            <w:webHidden/>
          </w:rPr>
          <w:fldChar w:fldCharType="end"/>
        </w:r>
      </w:hyperlink>
    </w:p>
    <w:p w14:paraId="03B80ACB" w14:textId="08EB08C4" w:rsidR="00CD2088" w:rsidRDefault="00F91123">
      <w:pPr>
        <w:pStyle w:val="Inhopg2"/>
        <w:rPr>
          <w:rFonts w:asciiTheme="minorHAnsi" w:eastAsiaTheme="minorEastAsia" w:hAnsiTheme="minorHAnsi" w:cstheme="minorBidi"/>
          <w:snapToGrid/>
          <w:kern w:val="0"/>
          <w:sz w:val="22"/>
          <w:szCs w:val="22"/>
          <w:lang w:eastAsia="nl-NL"/>
        </w:rPr>
      </w:pPr>
      <w:hyperlink w:anchor="_Toc462997744" w:history="1">
        <w:r w:rsidR="00CD2088" w:rsidRPr="005E5B0E">
          <w:rPr>
            <w:rStyle w:val="Hyperlink"/>
            <w:lang w:val="en-US"/>
          </w:rPr>
          <w:t>2.7</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benaming registergoed</w:t>
        </w:r>
        <w:r w:rsidR="00CD2088">
          <w:rPr>
            <w:webHidden/>
          </w:rPr>
          <w:tab/>
        </w:r>
        <w:r w:rsidR="00CD2088">
          <w:rPr>
            <w:webHidden/>
          </w:rPr>
          <w:fldChar w:fldCharType="begin"/>
        </w:r>
        <w:r w:rsidR="00CD2088">
          <w:rPr>
            <w:webHidden/>
          </w:rPr>
          <w:instrText xml:space="preserve"> PAGEREF _Toc462997744 \h </w:instrText>
        </w:r>
        <w:r w:rsidR="00CD2088">
          <w:rPr>
            <w:webHidden/>
          </w:rPr>
        </w:r>
        <w:r w:rsidR="00CD2088">
          <w:rPr>
            <w:webHidden/>
          </w:rPr>
          <w:fldChar w:fldCharType="separate"/>
        </w:r>
        <w:r w:rsidR="00D80984">
          <w:rPr>
            <w:webHidden/>
          </w:rPr>
          <w:t>18</w:t>
        </w:r>
        <w:r w:rsidR="00CD2088">
          <w:rPr>
            <w:webHidden/>
          </w:rPr>
          <w:fldChar w:fldCharType="end"/>
        </w:r>
      </w:hyperlink>
    </w:p>
    <w:p w14:paraId="4682B708" w14:textId="3BBC0984" w:rsidR="00CD2088" w:rsidRDefault="00F91123">
      <w:pPr>
        <w:pStyle w:val="Inhopg3"/>
        <w:rPr>
          <w:rFonts w:asciiTheme="minorHAnsi" w:eastAsiaTheme="minorEastAsia" w:hAnsiTheme="minorHAnsi" w:cstheme="minorBidi"/>
          <w:snapToGrid/>
          <w:kern w:val="0"/>
          <w:sz w:val="22"/>
          <w:szCs w:val="22"/>
          <w:lang w:eastAsia="nl-NL"/>
        </w:rPr>
      </w:pPr>
      <w:hyperlink w:anchor="_Toc462997745" w:history="1">
        <w:r w:rsidR="00CD2088" w:rsidRPr="005E5B0E">
          <w:rPr>
            <w:rStyle w:val="Hyperlink"/>
          </w:rPr>
          <w:t>2.7.1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gezamenlijke naam voor alle registergoederen</w:t>
        </w:r>
        <w:r w:rsidR="00CD2088">
          <w:rPr>
            <w:webHidden/>
          </w:rPr>
          <w:tab/>
        </w:r>
        <w:r w:rsidR="00CD2088">
          <w:rPr>
            <w:webHidden/>
          </w:rPr>
          <w:fldChar w:fldCharType="begin"/>
        </w:r>
        <w:r w:rsidR="00CD2088">
          <w:rPr>
            <w:webHidden/>
          </w:rPr>
          <w:instrText xml:space="preserve"> PAGEREF _Toc462997745 \h </w:instrText>
        </w:r>
        <w:r w:rsidR="00CD2088">
          <w:rPr>
            <w:webHidden/>
          </w:rPr>
        </w:r>
        <w:r w:rsidR="00CD2088">
          <w:rPr>
            <w:webHidden/>
          </w:rPr>
          <w:fldChar w:fldCharType="separate"/>
        </w:r>
        <w:r w:rsidR="00D80984">
          <w:rPr>
            <w:webHidden/>
          </w:rPr>
          <w:t>18</w:t>
        </w:r>
        <w:r w:rsidR="00CD2088">
          <w:rPr>
            <w:webHidden/>
          </w:rPr>
          <w:fldChar w:fldCharType="end"/>
        </w:r>
      </w:hyperlink>
    </w:p>
    <w:p w14:paraId="1FB48AF8" w14:textId="37C5DD47" w:rsidR="00CD2088" w:rsidRDefault="00F91123">
      <w:pPr>
        <w:pStyle w:val="Inhopg3"/>
        <w:rPr>
          <w:rFonts w:asciiTheme="minorHAnsi" w:eastAsiaTheme="minorEastAsia" w:hAnsiTheme="minorHAnsi" w:cstheme="minorBidi"/>
          <w:snapToGrid/>
          <w:kern w:val="0"/>
          <w:sz w:val="22"/>
          <w:szCs w:val="22"/>
          <w:lang w:eastAsia="nl-NL"/>
        </w:rPr>
      </w:pPr>
      <w:hyperlink w:anchor="_Toc462997746" w:history="1">
        <w:r w:rsidR="00CD2088" w:rsidRPr="005E5B0E">
          <w:rPr>
            <w:rStyle w:val="Hyperlink"/>
          </w:rPr>
          <w:t>2.7.2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naam per registergoed met volgnummer</w:t>
        </w:r>
        <w:r w:rsidR="00CD2088">
          <w:rPr>
            <w:webHidden/>
          </w:rPr>
          <w:tab/>
        </w:r>
        <w:r w:rsidR="00CD2088">
          <w:rPr>
            <w:webHidden/>
          </w:rPr>
          <w:fldChar w:fldCharType="begin"/>
        </w:r>
        <w:r w:rsidR="00CD2088">
          <w:rPr>
            <w:webHidden/>
          </w:rPr>
          <w:instrText xml:space="preserve"> PAGEREF _Toc462997746 \h </w:instrText>
        </w:r>
        <w:r w:rsidR="00CD2088">
          <w:rPr>
            <w:webHidden/>
          </w:rPr>
        </w:r>
        <w:r w:rsidR="00CD2088">
          <w:rPr>
            <w:webHidden/>
          </w:rPr>
          <w:fldChar w:fldCharType="separate"/>
        </w:r>
        <w:r w:rsidR="00D80984">
          <w:rPr>
            <w:webHidden/>
          </w:rPr>
          <w:t>20</w:t>
        </w:r>
        <w:r w:rsidR="00CD2088">
          <w:rPr>
            <w:webHidden/>
          </w:rPr>
          <w:fldChar w:fldCharType="end"/>
        </w:r>
      </w:hyperlink>
    </w:p>
    <w:p w14:paraId="6C44167F" w14:textId="3CC6BBD8" w:rsidR="00CD2088" w:rsidRDefault="00F91123">
      <w:pPr>
        <w:pStyle w:val="Inhopg2"/>
        <w:rPr>
          <w:rFonts w:asciiTheme="minorHAnsi" w:eastAsiaTheme="minorEastAsia" w:hAnsiTheme="minorHAnsi" w:cstheme="minorBidi"/>
          <w:snapToGrid/>
          <w:kern w:val="0"/>
          <w:sz w:val="22"/>
          <w:szCs w:val="22"/>
          <w:lang w:eastAsia="nl-NL"/>
        </w:rPr>
      </w:pPr>
      <w:hyperlink w:anchor="_Toc462997747" w:history="1">
        <w:r w:rsidR="00CD2088" w:rsidRPr="005E5B0E">
          <w:rPr>
            <w:rStyle w:val="Hyperlink"/>
          </w:rPr>
          <w:t>2.8</w:t>
        </w:r>
        <w:r w:rsidR="00CD2088">
          <w:rPr>
            <w:rFonts w:asciiTheme="minorHAnsi" w:eastAsiaTheme="minorEastAsia" w:hAnsiTheme="minorHAnsi" w:cstheme="minorBidi"/>
            <w:snapToGrid/>
            <w:kern w:val="0"/>
            <w:sz w:val="22"/>
            <w:szCs w:val="22"/>
            <w:lang w:eastAsia="nl-NL"/>
          </w:rPr>
          <w:tab/>
        </w:r>
        <w:r w:rsidR="00CD2088" w:rsidRPr="005E5B0E">
          <w:rPr>
            <w:rStyle w:val="Hyperlink"/>
          </w:rPr>
          <w:t>Erfpachtcanon</w:t>
        </w:r>
        <w:r w:rsidR="00CD2088">
          <w:rPr>
            <w:webHidden/>
          </w:rPr>
          <w:tab/>
        </w:r>
        <w:r w:rsidR="00CD2088">
          <w:rPr>
            <w:webHidden/>
          </w:rPr>
          <w:fldChar w:fldCharType="begin"/>
        </w:r>
        <w:r w:rsidR="00CD2088">
          <w:rPr>
            <w:webHidden/>
          </w:rPr>
          <w:instrText xml:space="preserve"> PAGEREF _Toc462997747 \h </w:instrText>
        </w:r>
        <w:r w:rsidR="00CD2088">
          <w:rPr>
            <w:webHidden/>
          </w:rPr>
        </w:r>
        <w:r w:rsidR="00CD2088">
          <w:rPr>
            <w:webHidden/>
          </w:rPr>
          <w:fldChar w:fldCharType="separate"/>
        </w:r>
        <w:r w:rsidR="00D80984">
          <w:rPr>
            <w:webHidden/>
          </w:rPr>
          <w:t>20</w:t>
        </w:r>
        <w:r w:rsidR="00CD2088">
          <w:rPr>
            <w:webHidden/>
          </w:rPr>
          <w:fldChar w:fldCharType="end"/>
        </w:r>
      </w:hyperlink>
    </w:p>
    <w:p w14:paraId="0B1FEE24" w14:textId="2F211926" w:rsidR="00CD2088" w:rsidRDefault="00F91123">
      <w:pPr>
        <w:pStyle w:val="Inhopg2"/>
        <w:rPr>
          <w:rFonts w:asciiTheme="minorHAnsi" w:eastAsiaTheme="minorEastAsia" w:hAnsiTheme="minorHAnsi" w:cstheme="minorBidi"/>
          <w:snapToGrid/>
          <w:kern w:val="0"/>
          <w:sz w:val="22"/>
          <w:szCs w:val="22"/>
          <w:lang w:eastAsia="nl-NL"/>
        </w:rPr>
      </w:pPr>
      <w:hyperlink w:anchor="_Toc462997748" w:history="1">
        <w:r w:rsidR="00CD2088" w:rsidRPr="005E5B0E">
          <w:rPr>
            <w:rStyle w:val="Hyperlink"/>
          </w:rPr>
          <w:t>2.9</w:t>
        </w:r>
        <w:r w:rsidR="00CD2088">
          <w:rPr>
            <w:rFonts w:asciiTheme="minorHAnsi" w:eastAsiaTheme="minorEastAsia" w:hAnsiTheme="minorHAnsi" w:cstheme="minorBidi"/>
            <w:snapToGrid/>
            <w:kern w:val="0"/>
            <w:sz w:val="22"/>
            <w:szCs w:val="22"/>
            <w:lang w:eastAsia="nl-NL"/>
          </w:rPr>
          <w:tab/>
        </w:r>
        <w:r w:rsidR="00CD2088" w:rsidRPr="005E5B0E">
          <w:rPr>
            <w:rStyle w:val="Hyperlink"/>
          </w:rPr>
          <w:t>Verdeling</w:t>
        </w:r>
        <w:r w:rsidR="00CD2088">
          <w:rPr>
            <w:webHidden/>
          </w:rPr>
          <w:tab/>
        </w:r>
        <w:r w:rsidR="00CD2088">
          <w:rPr>
            <w:webHidden/>
          </w:rPr>
          <w:fldChar w:fldCharType="begin"/>
        </w:r>
        <w:r w:rsidR="00CD2088">
          <w:rPr>
            <w:webHidden/>
          </w:rPr>
          <w:instrText xml:space="preserve"> PAGEREF _Toc462997748 \h </w:instrText>
        </w:r>
        <w:r w:rsidR="00CD2088">
          <w:rPr>
            <w:webHidden/>
          </w:rPr>
        </w:r>
        <w:r w:rsidR="00CD2088">
          <w:rPr>
            <w:webHidden/>
          </w:rPr>
          <w:fldChar w:fldCharType="separate"/>
        </w:r>
        <w:r w:rsidR="00D80984">
          <w:rPr>
            <w:webHidden/>
          </w:rPr>
          <w:t>21</w:t>
        </w:r>
        <w:r w:rsidR="00CD2088">
          <w:rPr>
            <w:webHidden/>
          </w:rPr>
          <w:fldChar w:fldCharType="end"/>
        </w:r>
      </w:hyperlink>
    </w:p>
    <w:p w14:paraId="62FF930C" w14:textId="23CE8BD1" w:rsidR="00CD2088" w:rsidRDefault="00F91123">
      <w:pPr>
        <w:pStyle w:val="Inhopg3"/>
        <w:rPr>
          <w:rFonts w:asciiTheme="minorHAnsi" w:eastAsiaTheme="minorEastAsia" w:hAnsiTheme="minorHAnsi" w:cstheme="minorBidi"/>
          <w:snapToGrid/>
          <w:kern w:val="0"/>
          <w:sz w:val="22"/>
          <w:szCs w:val="22"/>
          <w:lang w:eastAsia="nl-NL"/>
        </w:rPr>
      </w:pPr>
      <w:hyperlink w:anchor="_Toc462997749" w:history="1">
        <w:r w:rsidR="00CD2088" w:rsidRPr="005E5B0E">
          <w:rPr>
            <w:rStyle w:val="Hyperlink"/>
          </w:rPr>
          <w:t>2.9.1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Verdeling alle registergoederen aan alle verkrijger-partijen</w:t>
        </w:r>
        <w:r w:rsidR="00CD2088">
          <w:rPr>
            <w:webHidden/>
          </w:rPr>
          <w:tab/>
        </w:r>
        <w:r w:rsidR="00CD2088">
          <w:rPr>
            <w:webHidden/>
          </w:rPr>
          <w:fldChar w:fldCharType="begin"/>
        </w:r>
        <w:r w:rsidR="00CD2088">
          <w:rPr>
            <w:webHidden/>
          </w:rPr>
          <w:instrText xml:space="preserve"> PAGEREF _Toc462997749 \h </w:instrText>
        </w:r>
        <w:r w:rsidR="00CD2088">
          <w:rPr>
            <w:webHidden/>
          </w:rPr>
        </w:r>
        <w:r w:rsidR="00CD2088">
          <w:rPr>
            <w:webHidden/>
          </w:rPr>
          <w:fldChar w:fldCharType="separate"/>
        </w:r>
        <w:r w:rsidR="00D80984">
          <w:rPr>
            <w:webHidden/>
          </w:rPr>
          <w:t>21</w:t>
        </w:r>
        <w:r w:rsidR="00CD2088">
          <w:rPr>
            <w:webHidden/>
          </w:rPr>
          <w:fldChar w:fldCharType="end"/>
        </w:r>
      </w:hyperlink>
    </w:p>
    <w:p w14:paraId="01B92781" w14:textId="45D68F91" w:rsidR="00CD2088" w:rsidRDefault="00F91123">
      <w:pPr>
        <w:pStyle w:val="Inhopg3"/>
        <w:rPr>
          <w:rFonts w:asciiTheme="minorHAnsi" w:eastAsiaTheme="minorEastAsia" w:hAnsiTheme="minorHAnsi" w:cstheme="minorBidi"/>
          <w:snapToGrid/>
          <w:kern w:val="0"/>
          <w:sz w:val="22"/>
          <w:szCs w:val="22"/>
          <w:lang w:eastAsia="nl-NL"/>
        </w:rPr>
      </w:pPr>
      <w:hyperlink w:anchor="_Toc462997750" w:history="1">
        <w:r w:rsidR="00CD2088" w:rsidRPr="005E5B0E">
          <w:rPr>
            <w:rStyle w:val="Hyperlink"/>
          </w:rPr>
          <w:t>2.9.2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Verdeling per registergoed en per verkrijger-partij</w:t>
        </w:r>
        <w:r w:rsidR="00CD2088">
          <w:rPr>
            <w:webHidden/>
          </w:rPr>
          <w:tab/>
        </w:r>
        <w:r w:rsidR="00CD2088">
          <w:rPr>
            <w:webHidden/>
          </w:rPr>
          <w:fldChar w:fldCharType="begin"/>
        </w:r>
        <w:r w:rsidR="00CD2088">
          <w:rPr>
            <w:webHidden/>
          </w:rPr>
          <w:instrText xml:space="preserve"> PAGEREF _Toc462997750 \h </w:instrText>
        </w:r>
        <w:r w:rsidR="00CD2088">
          <w:rPr>
            <w:webHidden/>
          </w:rPr>
        </w:r>
        <w:r w:rsidR="00CD2088">
          <w:rPr>
            <w:webHidden/>
          </w:rPr>
          <w:fldChar w:fldCharType="separate"/>
        </w:r>
        <w:r w:rsidR="00D80984">
          <w:rPr>
            <w:webHidden/>
          </w:rPr>
          <w:t>21</w:t>
        </w:r>
        <w:r w:rsidR="00CD2088">
          <w:rPr>
            <w:webHidden/>
          </w:rPr>
          <w:fldChar w:fldCharType="end"/>
        </w:r>
      </w:hyperlink>
    </w:p>
    <w:p w14:paraId="372D21CF" w14:textId="534E81D2" w:rsidR="00CD2088" w:rsidRDefault="00F91123">
      <w:pPr>
        <w:pStyle w:val="Inhopg2"/>
        <w:rPr>
          <w:rFonts w:asciiTheme="minorHAnsi" w:eastAsiaTheme="minorEastAsia" w:hAnsiTheme="minorHAnsi" w:cstheme="minorBidi"/>
          <w:snapToGrid/>
          <w:kern w:val="0"/>
          <w:sz w:val="22"/>
          <w:szCs w:val="22"/>
          <w:lang w:eastAsia="nl-NL"/>
        </w:rPr>
      </w:pPr>
      <w:hyperlink w:anchor="_Toc462997751" w:history="1">
        <w:r w:rsidR="00CD2088" w:rsidRPr="005E5B0E">
          <w:rPr>
            <w:rStyle w:val="Hyperlink"/>
            <w:lang w:val="en-US"/>
          </w:rPr>
          <w:t>2.10</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Keuzeblok Levering</w:t>
        </w:r>
        <w:r w:rsidR="00CD2088">
          <w:rPr>
            <w:webHidden/>
          </w:rPr>
          <w:tab/>
        </w:r>
        <w:r w:rsidR="00CD2088">
          <w:rPr>
            <w:webHidden/>
          </w:rPr>
          <w:fldChar w:fldCharType="begin"/>
        </w:r>
        <w:r w:rsidR="00CD2088">
          <w:rPr>
            <w:webHidden/>
          </w:rPr>
          <w:instrText xml:space="preserve"> PAGEREF _Toc462997751 \h </w:instrText>
        </w:r>
        <w:r w:rsidR="00CD2088">
          <w:rPr>
            <w:webHidden/>
          </w:rPr>
        </w:r>
        <w:r w:rsidR="00CD2088">
          <w:rPr>
            <w:webHidden/>
          </w:rPr>
          <w:fldChar w:fldCharType="separate"/>
        </w:r>
        <w:r w:rsidR="00D80984">
          <w:rPr>
            <w:webHidden/>
          </w:rPr>
          <w:t>23</w:t>
        </w:r>
        <w:r w:rsidR="00CD2088">
          <w:rPr>
            <w:webHidden/>
          </w:rPr>
          <w:fldChar w:fldCharType="end"/>
        </w:r>
      </w:hyperlink>
    </w:p>
    <w:p w14:paraId="5976C08A" w14:textId="05D72E75" w:rsidR="00CD2088" w:rsidRDefault="00F91123">
      <w:pPr>
        <w:pStyle w:val="Inhopg3"/>
        <w:rPr>
          <w:rFonts w:asciiTheme="minorHAnsi" w:eastAsiaTheme="minorEastAsia" w:hAnsiTheme="minorHAnsi" w:cstheme="minorBidi"/>
          <w:snapToGrid/>
          <w:kern w:val="0"/>
          <w:sz w:val="22"/>
          <w:szCs w:val="22"/>
          <w:lang w:eastAsia="nl-NL"/>
        </w:rPr>
      </w:pPr>
      <w:hyperlink w:anchor="_Toc462997752" w:history="1">
        <w:r w:rsidR="00CD2088" w:rsidRPr="005E5B0E">
          <w:rPr>
            <w:rStyle w:val="Hyperlink"/>
          </w:rPr>
          <w:t>2.10.1</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a Levering registergoederen aan verkrijger-partijen met gelijke aandelen</w:t>
        </w:r>
        <w:r w:rsidR="00CD2088">
          <w:rPr>
            <w:webHidden/>
          </w:rPr>
          <w:tab/>
        </w:r>
        <w:r w:rsidR="00CD2088">
          <w:rPr>
            <w:webHidden/>
          </w:rPr>
          <w:fldChar w:fldCharType="begin"/>
        </w:r>
        <w:r w:rsidR="00CD2088">
          <w:rPr>
            <w:webHidden/>
          </w:rPr>
          <w:instrText xml:space="preserve"> PAGEREF _Toc462997752 \h </w:instrText>
        </w:r>
        <w:r w:rsidR="00CD2088">
          <w:rPr>
            <w:webHidden/>
          </w:rPr>
        </w:r>
        <w:r w:rsidR="00CD2088">
          <w:rPr>
            <w:webHidden/>
          </w:rPr>
          <w:fldChar w:fldCharType="separate"/>
        </w:r>
        <w:r w:rsidR="00D80984">
          <w:rPr>
            <w:webHidden/>
          </w:rPr>
          <w:t>24</w:t>
        </w:r>
        <w:r w:rsidR="00CD2088">
          <w:rPr>
            <w:webHidden/>
          </w:rPr>
          <w:fldChar w:fldCharType="end"/>
        </w:r>
      </w:hyperlink>
    </w:p>
    <w:p w14:paraId="3BC563C5" w14:textId="2B1DF7D3" w:rsidR="00CD2088" w:rsidRDefault="00F91123">
      <w:pPr>
        <w:pStyle w:val="Inhopg4"/>
        <w:rPr>
          <w:rFonts w:asciiTheme="minorHAnsi" w:eastAsiaTheme="minorEastAsia" w:hAnsiTheme="minorHAnsi" w:cstheme="minorBidi"/>
          <w:i w:val="0"/>
          <w:snapToGrid/>
          <w:kern w:val="0"/>
          <w:sz w:val="22"/>
          <w:szCs w:val="22"/>
          <w:lang w:val="nl-NL" w:eastAsia="nl-NL"/>
        </w:rPr>
      </w:pPr>
      <w:hyperlink w:anchor="_Toc462997753" w:history="1">
        <w:r w:rsidR="00CD2088" w:rsidRPr="005E5B0E">
          <w:rPr>
            <w:rStyle w:val="Hyperlink"/>
          </w:rPr>
          <w:t>2.10.1.1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a1 Levering alle registergoederen aan alle verkrijger-partijen</w:t>
        </w:r>
        <w:r w:rsidR="00CD2088">
          <w:rPr>
            <w:webHidden/>
          </w:rPr>
          <w:tab/>
        </w:r>
        <w:r w:rsidR="00CD2088">
          <w:rPr>
            <w:webHidden/>
          </w:rPr>
          <w:fldChar w:fldCharType="begin"/>
        </w:r>
        <w:r w:rsidR="00CD2088">
          <w:rPr>
            <w:webHidden/>
          </w:rPr>
          <w:instrText xml:space="preserve"> PAGEREF _Toc462997753 \h </w:instrText>
        </w:r>
        <w:r w:rsidR="00CD2088">
          <w:rPr>
            <w:webHidden/>
          </w:rPr>
        </w:r>
        <w:r w:rsidR="00CD2088">
          <w:rPr>
            <w:webHidden/>
          </w:rPr>
          <w:fldChar w:fldCharType="separate"/>
        </w:r>
        <w:r w:rsidR="00D80984">
          <w:rPr>
            <w:webHidden/>
          </w:rPr>
          <w:t>24</w:t>
        </w:r>
        <w:r w:rsidR="00CD2088">
          <w:rPr>
            <w:webHidden/>
          </w:rPr>
          <w:fldChar w:fldCharType="end"/>
        </w:r>
      </w:hyperlink>
    </w:p>
    <w:p w14:paraId="1E915D27" w14:textId="37B931C5" w:rsidR="00CD2088" w:rsidRDefault="00F91123">
      <w:pPr>
        <w:pStyle w:val="Inhopg4"/>
        <w:rPr>
          <w:rFonts w:asciiTheme="minorHAnsi" w:eastAsiaTheme="minorEastAsia" w:hAnsiTheme="minorHAnsi" w:cstheme="minorBidi"/>
          <w:i w:val="0"/>
          <w:snapToGrid/>
          <w:kern w:val="0"/>
          <w:sz w:val="22"/>
          <w:szCs w:val="22"/>
          <w:lang w:val="nl-NL" w:eastAsia="nl-NL"/>
        </w:rPr>
      </w:pPr>
      <w:hyperlink w:anchor="_Toc462997754" w:history="1">
        <w:r w:rsidR="00CD2088" w:rsidRPr="005E5B0E">
          <w:rPr>
            <w:rStyle w:val="Hyperlink"/>
          </w:rPr>
          <w:t>2.10.1.2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a2 Toedeling per registergoed aan één of meer verkrijger-partijen</w:t>
        </w:r>
        <w:r w:rsidR="00CD2088">
          <w:rPr>
            <w:webHidden/>
          </w:rPr>
          <w:tab/>
        </w:r>
        <w:r w:rsidR="00CD2088">
          <w:rPr>
            <w:webHidden/>
          </w:rPr>
          <w:fldChar w:fldCharType="begin"/>
        </w:r>
        <w:r w:rsidR="00CD2088">
          <w:rPr>
            <w:webHidden/>
          </w:rPr>
          <w:instrText xml:space="preserve"> PAGEREF _Toc462997754 \h </w:instrText>
        </w:r>
        <w:r w:rsidR="00CD2088">
          <w:rPr>
            <w:webHidden/>
          </w:rPr>
        </w:r>
        <w:r w:rsidR="00CD2088">
          <w:rPr>
            <w:webHidden/>
          </w:rPr>
          <w:fldChar w:fldCharType="separate"/>
        </w:r>
        <w:r w:rsidR="00D80984">
          <w:rPr>
            <w:webHidden/>
          </w:rPr>
          <w:t>26</w:t>
        </w:r>
        <w:r w:rsidR="00CD2088">
          <w:rPr>
            <w:webHidden/>
          </w:rPr>
          <w:fldChar w:fldCharType="end"/>
        </w:r>
      </w:hyperlink>
    </w:p>
    <w:p w14:paraId="49AF59D0" w14:textId="56B71D6B" w:rsidR="00CD2088" w:rsidRDefault="00F91123">
      <w:pPr>
        <w:pStyle w:val="Inhopg3"/>
        <w:rPr>
          <w:rFonts w:asciiTheme="minorHAnsi" w:eastAsiaTheme="minorEastAsia" w:hAnsiTheme="minorHAnsi" w:cstheme="minorBidi"/>
          <w:snapToGrid/>
          <w:kern w:val="0"/>
          <w:sz w:val="22"/>
          <w:szCs w:val="22"/>
          <w:lang w:eastAsia="nl-NL"/>
        </w:rPr>
      </w:pPr>
      <w:hyperlink w:anchor="_Toc462997755" w:history="1">
        <w:r w:rsidR="00CD2088" w:rsidRPr="005E5B0E">
          <w:rPr>
            <w:rStyle w:val="Hyperlink"/>
          </w:rPr>
          <w:t>2.10.2</w:t>
        </w:r>
        <w:r w:rsidR="00CD2088">
          <w:rPr>
            <w:rFonts w:asciiTheme="minorHAnsi" w:eastAsiaTheme="minorEastAsia" w:hAnsiTheme="minorHAnsi" w:cstheme="minorBidi"/>
            <w:snapToGrid/>
            <w:kern w:val="0"/>
            <w:sz w:val="22"/>
            <w:szCs w:val="22"/>
            <w:lang w:eastAsia="nl-NL"/>
          </w:rPr>
          <w:tab/>
        </w:r>
        <w:r w:rsidR="00CD2088" w:rsidRPr="005E5B0E">
          <w:rPr>
            <w:rStyle w:val="Hyperlink"/>
          </w:rPr>
          <w:t>Variant b Toedeling per registergoed of alle registergoederen aan verkrijger-personen</w:t>
        </w:r>
        <w:r w:rsidR="00CD2088">
          <w:rPr>
            <w:webHidden/>
          </w:rPr>
          <w:tab/>
        </w:r>
        <w:r w:rsidR="00CD2088">
          <w:rPr>
            <w:webHidden/>
          </w:rPr>
          <w:fldChar w:fldCharType="begin"/>
        </w:r>
        <w:r w:rsidR="00CD2088">
          <w:rPr>
            <w:webHidden/>
          </w:rPr>
          <w:instrText xml:space="preserve"> PAGEREF _Toc462997755 \h </w:instrText>
        </w:r>
        <w:r w:rsidR="00CD2088">
          <w:rPr>
            <w:webHidden/>
          </w:rPr>
        </w:r>
        <w:r w:rsidR="00CD2088">
          <w:rPr>
            <w:webHidden/>
          </w:rPr>
          <w:fldChar w:fldCharType="separate"/>
        </w:r>
        <w:r w:rsidR="00D80984">
          <w:rPr>
            <w:webHidden/>
          </w:rPr>
          <w:t>28</w:t>
        </w:r>
        <w:r w:rsidR="00CD2088">
          <w:rPr>
            <w:webHidden/>
          </w:rPr>
          <w:fldChar w:fldCharType="end"/>
        </w:r>
      </w:hyperlink>
    </w:p>
    <w:p w14:paraId="671566B0" w14:textId="49F07D51" w:rsidR="00CD2088" w:rsidRDefault="00F91123">
      <w:pPr>
        <w:pStyle w:val="Inhopg4"/>
        <w:rPr>
          <w:rFonts w:asciiTheme="minorHAnsi" w:eastAsiaTheme="minorEastAsia" w:hAnsiTheme="minorHAnsi" w:cstheme="minorBidi"/>
          <w:i w:val="0"/>
          <w:snapToGrid/>
          <w:kern w:val="0"/>
          <w:sz w:val="22"/>
          <w:szCs w:val="22"/>
          <w:lang w:val="nl-NL" w:eastAsia="nl-NL"/>
        </w:rPr>
      </w:pPr>
      <w:hyperlink w:anchor="_Toc462997756" w:history="1">
        <w:r w:rsidR="00CD2088" w:rsidRPr="005E5B0E">
          <w:rPr>
            <w:rStyle w:val="Hyperlink"/>
          </w:rPr>
          <w:t>2.10.2.1</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b1 Toedeling alle registergoederen aan personen uit één verkrijger-partij</w:t>
        </w:r>
        <w:r w:rsidR="00CD2088">
          <w:rPr>
            <w:webHidden/>
          </w:rPr>
          <w:tab/>
        </w:r>
        <w:r w:rsidR="00CD2088">
          <w:rPr>
            <w:webHidden/>
          </w:rPr>
          <w:fldChar w:fldCharType="begin"/>
        </w:r>
        <w:r w:rsidR="00CD2088">
          <w:rPr>
            <w:webHidden/>
          </w:rPr>
          <w:instrText xml:space="preserve"> PAGEREF _Toc462997756 \h </w:instrText>
        </w:r>
        <w:r w:rsidR="00CD2088">
          <w:rPr>
            <w:webHidden/>
          </w:rPr>
        </w:r>
        <w:r w:rsidR="00CD2088">
          <w:rPr>
            <w:webHidden/>
          </w:rPr>
          <w:fldChar w:fldCharType="separate"/>
        </w:r>
        <w:r w:rsidR="00D80984">
          <w:rPr>
            <w:webHidden/>
          </w:rPr>
          <w:t>29</w:t>
        </w:r>
        <w:r w:rsidR="00CD2088">
          <w:rPr>
            <w:webHidden/>
          </w:rPr>
          <w:fldChar w:fldCharType="end"/>
        </w:r>
      </w:hyperlink>
    </w:p>
    <w:p w14:paraId="3B115DE2" w14:textId="2A047866" w:rsidR="00CD2088" w:rsidRDefault="00F91123">
      <w:pPr>
        <w:pStyle w:val="Inhopg4"/>
        <w:rPr>
          <w:rFonts w:asciiTheme="minorHAnsi" w:eastAsiaTheme="minorEastAsia" w:hAnsiTheme="minorHAnsi" w:cstheme="minorBidi"/>
          <w:i w:val="0"/>
          <w:snapToGrid/>
          <w:kern w:val="0"/>
          <w:sz w:val="22"/>
          <w:szCs w:val="22"/>
          <w:lang w:val="nl-NL" w:eastAsia="nl-NL"/>
        </w:rPr>
      </w:pPr>
      <w:hyperlink w:anchor="_Toc462997757" w:history="1">
        <w:r w:rsidR="00CD2088" w:rsidRPr="005E5B0E">
          <w:rPr>
            <w:rStyle w:val="Hyperlink"/>
          </w:rPr>
          <w:t>2.10.2.2</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 b2 Toedeling per registergoed aan personen uit één of meer verkrijger-partijen</w:t>
        </w:r>
        <w:r w:rsidR="00CD2088">
          <w:rPr>
            <w:webHidden/>
          </w:rPr>
          <w:tab/>
        </w:r>
        <w:r w:rsidR="00CD2088">
          <w:rPr>
            <w:webHidden/>
          </w:rPr>
          <w:fldChar w:fldCharType="begin"/>
        </w:r>
        <w:r w:rsidR="00CD2088">
          <w:rPr>
            <w:webHidden/>
          </w:rPr>
          <w:instrText xml:space="preserve"> PAGEREF _Toc462997757 \h </w:instrText>
        </w:r>
        <w:r w:rsidR="00CD2088">
          <w:rPr>
            <w:webHidden/>
          </w:rPr>
        </w:r>
        <w:r w:rsidR="00CD2088">
          <w:rPr>
            <w:webHidden/>
          </w:rPr>
          <w:fldChar w:fldCharType="separate"/>
        </w:r>
        <w:r w:rsidR="00D80984">
          <w:rPr>
            <w:webHidden/>
          </w:rPr>
          <w:t>30</w:t>
        </w:r>
        <w:r w:rsidR="00CD2088">
          <w:rPr>
            <w:webHidden/>
          </w:rPr>
          <w:fldChar w:fldCharType="end"/>
        </w:r>
      </w:hyperlink>
    </w:p>
    <w:p w14:paraId="244B68D1" w14:textId="088BB115" w:rsidR="00CD2088" w:rsidRDefault="00F91123">
      <w:pPr>
        <w:pStyle w:val="Inhopg4"/>
        <w:rPr>
          <w:rFonts w:asciiTheme="minorHAnsi" w:eastAsiaTheme="minorEastAsia" w:hAnsiTheme="minorHAnsi" w:cstheme="minorBidi"/>
          <w:i w:val="0"/>
          <w:snapToGrid/>
          <w:kern w:val="0"/>
          <w:sz w:val="22"/>
          <w:szCs w:val="22"/>
          <w:lang w:val="nl-NL" w:eastAsia="nl-NL"/>
        </w:rPr>
      </w:pPr>
      <w:hyperlink w:anchor="_Toc462997758" w:history="1">
        <w:r w:rsidR="00CD2088" w:rsidRPr="005E5B0E">
          <w:rPr>
            <w:rStyle w:val="Hyperlink"/>
          </w:rPr>
          <w:t>2.10.2.3</w:t>
        </w:r>
        <w:r w:rsidR="00CD2088">
          <w:rPr>
            <w:rFonts w:asciiTheme="minorHAnsi" w:eastAsiaTheme="minorEastAsia" w:hAnsiTheme="minorHAnsi" w:cstheme="minorBidi"/>
            <w:i w:val="0"/>
            <w:snapToGrid/>
            <w:kern w:val="0"/>
            <w:sz w:val="22"/>
            <w:szCs w:val="22"/>
            <w:lang w:val="nl-NL" w:eastAsia="nl-NL"/>
          </w:rPr>
          <w:tab/>
        </w:r>
        <w:r w:rsidR="00CD2088" w:rsidRPr="005E5B0E">
          <w:rPr>
            <w:rStyle w:val="Hyperlink"/>
          </w:rPr>
          <w:t>Varianten b1 of b2 met gevolmachtigde</w:t>
        </w:r>
        <w:r w:rsidR="00CD2088">
          <w:rPr>
            <w:webHidden/>
          </w:rPr>
          <w:tab/>
        </w:r>
        <w:r w:rsidR="00CD2088">
          <w:rPr>
            <w:webHidden/>
          </w:rPr>
          <w:fldChar w:fldCharType="begin"/>
        </w:r>
        <w:r w:rsidR="00CD2088">
          <w:rPr>
            <w:webHidden/>
          </w:rPr>
          <w:instrText xml:space="preserve"> PAGEREF _Toc462997758 \h </w:instrText>
        </w:r>
        <w:r w:rsidR="00CD2088">
          <w:rPr>
            <w:webHidden/>
          </w:rPr>
        </w:r>
        <w:r w:rsidR="00CD2088">
          <w:rPr>
            <w:webHidden/>
          </w:rPr>
          <w:fldChar w:fldCharType="separate"/>
        </w:r>
        <w:r w:rsidR="00D80984">
          <w:rPr>
            <w:webHidden/>
          </w:rPr>
          <w:t>32</w:t>
        </w:r>
        <w:r w:rsidR="00CD2088">
          <w:rPr>
            <w:webHidden/>
          </w:rPr>
          <w:fldChar w:fldCharType="end"/>
        </w:r>
      </w:hyperlink>
    </w:p>
    <w:p w14:paraId="7C00D8DD" w14:textId="721525CD" w:rsidR="00CD2088" w:rsidRDefault="00F91123">
      <w:pPr>
        <w:pStyle w:val="Inhopg2"/>
        <w:rPr>
          <w:rFonts w:asciiTheme="minorHAnsi" w:eastAsiaTheme="minorEastAsia" w:hAnsiTheme="minorHAnsi" w:cstheme="minorBidi"/>
          <w:snapToGrid/>
          <w:kern w:val="0"/>
          <w:sz w:val="22"/>
          <w:szCs w:val="22"/>
          <w:lang w:eastAsia="nl-NL"/>
        </w:rPr>
      </w:pPr>
      <w:hyperlink w:anchor="_Toc462997759" w:history="1">
        <w:r w:rsidR="00CD2088" w:rsidRPr="005E5B0E">
          <w:rPr>
            <w:rStyle w:val="Hyperlink"/>
            <w:lang w:val="en-US"/>
          </w:rPr>
          <w:t>2.11</w:t>
        </w:r>
        <w:r w:rsidR="00CD2088">
          <w:rPr>
            <w:rFonts w:asciiTheme="minorHAnsi" w:eastAsiaTheme="minorEastAsia" w:hAnsiTheme="minorHAnsi" w:cstheme="minorBidi"/>
            <w:snapToGrid/>
            <w:kern w:val="0"/>
            <w:sz w:val="22"/>
            <w:szCs w:val="22"/>
            <w:lang w:eastAsia="nl-NL"/>
          </w:rPr>
          <w:tab/>
        </w:r>
        <w:r w:rsidR="00CD2088" w:rsidRPr="005E5B0E">
          <w:rPr>
            <w:rStyle w:val="Hyperlink"/>
            <w:lang w:val="en-US"/>
          </w:rPr>
          <w:t>Woonplaatskeuze</w:t>
        </w:r>
        <w:r w:rsidR="00CD2088">
          <w:rPr>
            <w:webHidden/>
          </w:rPr>
          <w:tab/>
        </w:r>
        <w:r w:rsidR="00CD2088">
          <w:rPr>
            <w:webHidden/>
          </w:rPr>
          <w:fldChar w:fldCharType="begin"/>
        </w:r>
        <w:r w:rsidR="00CD2088">
          <w:rPr>
            <w:webHidden/>
          </w:rPr>
          <w:instrText xml:space="preserve"> PAGEREF _Toc462997759 \h </w:instrText>
        </w:r>
        <w:r w:rsidR="00CD2088">
          <w:rPr>
            <w:webHidden/>
          </w:rPr>
        </w:r>
        <w:r w:rsidR="00CD2088">
          <w:rPr>
            <w:webHidden/>
          </w:rPr>
          <w:fldChar w:fldCharType="separate"/>
        </w:r>
        <w:r w:rsidR="00D80984">
          <w:rPr>
            <w:webHidden/>
          </w:rPr>
          <w:t>35</w:t>
        </w:r>
        <w:r w:rsidR="00CD2088">
          <w:rPr>
            <w:webHidden/>
          </w:rPr>
          <w:fldChar w:fldCharType="end"/>
        </w:r>
      </w:hyperlink>
    </w:p>
    <w:p w14:paraId="478C864E" w14:textId="30582C00" w:rsidR="00CD2088" w:rsidRDefault="00F91123">
      <w:pPr>
        <w:pStyle w:val="Inhopg2"/>
        <w:rPr>
          <w:rFonts w:asciiTheme="minorHAnsi" w:eastAsiaTheme="minorEastAsia" w:hAnsiTheme="minorHAnsi" w:cstheme="minorBidi"/>
          <w:snapToGrid/>
          <w:kern w:val="0"/>
          <w:sz w:val="22"/>
          <w:szCs w:val="22"/>
          <w:lang w:eastAsia="nl-NL"/>
        </w:rPr>
      </w:pPr>
      <w:hyperlink w:anchor="_Toc462997760" w:history="1">
        <w:r w:rsidR="00CD2088" w:rsidRPr="005E5B0E">
          <w:rPr>
            <w:rStyle w:val="Hyperlink"/>
          </w:rPr>
          <w:t>2.12</w:t>
        </w:r>
        <w:r w:rsidR="00CD2088">
          <w:rPr>
            <w:rFonts w:asciiTheme="minorHAnsi" w:eastAsiaTheme="minorEastAsia" w:hAnsiTheme="minorHAnsi" w:cstheme="minorBidi"/>
            <w:snapToGrid/>
            <w:kern w:val="0"/>
            <w:sz w:val="22"/>
            <w:szCs w:val="22"/>
            <w:lang w:eastAsia="nl-NL"/>
          </w:rPr>
          <w:tab/>
        </w:r>
        <w:r w:rsidR="00CD2088" w:rsidRPr="005E5B0E">
          <w:rPr>
            <w:rStyle w:val="Hyperlink"/>
          </w:rPr>
          <w:t>Afsluiting eerste deel</w:t>
        </w:r>
        <w:r w:rsidR="00CD2088">
          <w:rPr>
            <w:webHidden/>
          </w:rPr>
          <w:tab/>
        </w:r>
        <w:r w:rsidR="00CD2088">
          <w:rPr>
            <w:webHidden/>
          </w:rPr>
          <w:fldChar w:fldCharType="begin"/>
        </w:r>
        <w:r w:rsidR="00CD2088">
          <w:rPr>
            <w:webHidden/>
          </w:rPr>
          <w:instrText xml:space="preserve"> PAGEREF _Toc462997760 \h </w:instrText>
        </w:r>
        <w:r w:rsidR="00CD2088">
          <w:rPr>
            <w:webHidden/>
          </w:rPr>
        </w:r>
        <w:r w:rsidR="00CD2088">
          <w:rPr>
            <w:webHidden/>
          </w:rPr>
          <w:fldChar w:fldCharType="separate"/>
        </w:r>
        <w:r w:rsidR="00D80984">
          <w:rPr>
            <w:webHidden/>
          </w:rPr>
          <w:t>35</w:t>
        </w:r>
        <w:r w:rsidR="00CD2088">
          <w:rPr>
            <w:webHidden/>
          </w:rPr>
          <w:fldChar w:fldCharType="end"/>
        </w:r>
      </w:hyperlink>
    </w:p>
    <w:p w14:paraId="75092717" w14:textId="419CBFA9" w:rsidR="00CD2088" w:rsidRDefault="00F91123">
      <w:pPr>
        <w:pStyle w:val="Inhopg2"/>
        <w:rPr>
          <w:rFonts w:asciiTheme="minorHAnsi" w:eastAsiaTheme="minorEastAsia" w:hAnsiTheme="minorHAnsi" w:cstheme="minorBidi"/>
          <w:snapToGrid/>
          <w:kern w:val="0"/>
          <w:sz w:val="22"/>
          <w:szCs w:val="22"/>
          <w:lang w:eastAsia="nl-NL"/>
        </w:rPr>
      </w:pPr>
      <w:hyperlink w:anchor="_Toc462997761" w:history="1">
        <w:r w:rsidR="00CD2088" w:rsidRPr="005E5B0E">
          <w:rPr>
            <w:rStyle w:val="Hyperlink"/>
          </w:rPr>
          <w:t>2.13</w:t>
        </w:r>
        <w:r w:rsidR="00CD2088">
          <w:rPr>
            <w:rFonts w:asciiTheme="minorHAnsi" w:eastAsiaTheme="minorEastAsia" w:hAnsiTheme="minorHAnsi" w:cstheme="minorBidi"/>
            <w:snapToGrid/>
            <w:kern w:val="0"/>
            <w:sz w:val="22"/>
            <w:szCs w:val="22"/>
            <w:lang w:eastAsia="nl-NL"/>
          </w:rPr>
          <w:tab/>
        </w:r>
        <w:r w:rsidR="00CD2088" w:rsidRPr="005E5B0E">
          <w:rPr>
            <w:rStyle w:val="Hyperlink"/>
          </w:rPr>
          <w:t>Vrije gedeelte</w:t>
        </w:r>
        <w:r w:rsidR="00CD2088">
          <w:rPr>
            <w:webHidden/>
          </w:rPr>
          <w:tab/>
        </w:r>
        <w:r w:rsidR="00CD2088">
          <w:rPr>
            <w:webHidden/>
          </w:rPr>
          <w:fldChar w:fldCharType="begin"/>
        </w:r>
        <w:r w:rsidR="00CD2088">
          <w:rPr>
            <w:webHidden/>
          </w:rPr>
          <w:instrText xml:space="preserve"> PAGEREF _Toc462997761 \h </w:instrText>
        </w:r>
        <w:r w:rsidR="00CD2088">
          <w:rPr>
            <w:webHidden/>
          </w:rPr>
        </w:r>
        <w:r w:rsidR="00CD2088">
          <w:rPr>
            <w:webHidden/>
          </w:rPr>
          <w:fldChar w:fldCharType="separate"/>
        </w:r>
        <w:r w:rsidR="00D80984">
          <w:rPr>
            <w:webHidden/>
          </w:rPr>
          <w:t>35</w:t>
        </w:r>
        <w:r w:rsidR="00CD2088">
          <w:rPr>
            <w:webHidden/>
          </w:rPr>
          <w:fldChar w:fldCharType="end"/>
        </w:r>
      </w:hyperlink>
    </w:p>
    <w:p w14:paraId="7B2D8581" w14:textId="77777777" w:rsidR="003228A3" w:rsidRPr="00AA0BD4" w:rsidRDefault="004A1631">
      <w:pPr>
        <w:rPr>
          <w:lang w:val="en-US"/>
        </w:rPr>
      </w:pPr>
      <w:r w:rsidRPr="00AA0BD4">
        <w:rPr>
          <w:lang w:val="en-US"/>
        </w:rPr>
        <w:fldChar w:fldCharType="end"/>
      </w:r>
    </w:p>
    <w:p w14:paraId="1C679249" w14:textId="77777777" w:rsidR="003228A3" w:rsidRPr="00AA0BD4" w:rsidRDefault="003228A3">
      <w:pPr>
        <w:rPr>
          <w:lang w:val="en-US"/>
        </w:rPr>
      </w:pPr>
    </w:p>
    <w:p w14:paraId="4C63CE10" w14:textId="77777777" w:rsidR="003228A3" w:rsidRPr="00AA0BD4" w:rsidRDefault="003228A3">
      <w:pPr>
        <w:rPr>
          <w:lang w:val="en-US"/>
        </w:rPr>
        <w:sectPr w:rsidR="003228A3" w:rsidRPr="00AA0BD4" w:rsidSect="008F7C6E">
          <w:headerReference w:type="first" r:id="rId12"/>
          <w:pgSz w:w="11906" w:h="16838" w:code="9"/>
          <w:pgMar w:top="2977" w:right="1304" w:bottom="1304" w:left="1814" w:header="567" w:footer="431" w:gutter="0"/>
          <w:cols w:space="708"/>
          <w:formProt w:val="0"/>
        </w:sectPr>
      </w:pPr>
    </w:p>
    <w:p w14:paraId="2BE529F5" w14:textId="77777777" w:rsidR="004A1631" w:rsidRPr="00AA0BD4" w:rsidRDefault="002732A6" w:rsidP="004A1631">
      <w:pPr>
        <w:pStyle w:val="Kop1"/>
        <w:numPr>
          <w:ilvl w:val="0"/>
          <w:numId w:val="1"/>
        </w:numPr>
        <w:rPr>
          <w:lang w:val="en-US"/>
        </w:rPr>
      </w:pPr>
      <w:bookmarkStart w:id="12" w:name="_Toc498316301"/>
      <w:bookmarkStart w:id="13" w:name="_Toc20728828"/>
      <w:bookmarkStart w:id="14" w:name="_Toc462997728"/>
      <w:bookmarkStart w:id="15" w:name="_Toc179181706"/>
      <w:bookmarkEnd w:id="12"/>
      <w:bookmarkEnd w:id="13"/>
      <w:proofErr w:type="spellStart"/>
      <w:r w:rsidRPr="00AA0BD4">
        <w:rPr>
          <w:lang w:val="en-US"/>
        </w:rPr>
        <w:lastRenderedPageBreak/>
        <w:t>In</w:t>
      </w:r>
      <w:r w:rsidR="00BF694E">
        <w:rPr>
          <w:lang w:val="en-US"/>
        </w:rPr>
        <w:t>leiding</w:t>
      </w:r>
      <w:bookmarkEnd w:id="14"/>
      <w:proofErr w:type="spellEnd"/>
    </w:p>
    <w:p w14:paraId="1187764C" w14:textId="77777777" w:rsidR="00BF18B4" w:rsidRDefault="00BF694E" w:rsidP="00BF18B4">
      <w:pPr>
        <w:pStyle w:val="Kop2"/>
        <w:rPr>
          <w:lang w:val="en-US"/>
        </w:rPr>
      </w:pPr>
      <w:bookmarkStart w:id="16" w:name="_Toc462997729"/>
      <w:r>
        <w:rPr>
          <w:lang w:val="en-US"/>
        </w:rPr>
        <w:t>Doel</w:t>
      </w:r>
      <w:bookmarkEnd w:id="16"/>
    </w:p>
    <w:p w14:paraId="14D1F05E" w14:textId="77777777" w:rsidR="00BF694E" w:rsidRPr="00BF694E" w:rsidRDefault="00BF694E" w:rsidP="00BF694E">
      <w:r w:rsidRPr="00343045">
        <w:t xml:space="preserve">In dit document wordt weergegeven hoe het modeldocument voor </w:t>
      </w:r>
      <w:r>
        <w:t xml:space="preserve">de akte van </w:t>
      </w:r>
      <w:r w:rsidR="00A83EBA">
        <w:t>verdeling</w:t>
      </w:r>
      <w:r w:rsidRPr="00343045">
        <w:t xml:space="preserve"> geïnterpreteerd moet worden.</w:t>
      </w:r>
      <w:r>
        <w:t xml:space="preserve"> Het modeldocument is, samen met het schema (</w:t>
      </w:r>
      <w:proofErr w:type="spellStart"/>
      <w:r>
        <w:t>xsd</w:t>
      </w:r>
      <w:proofErr w:type="spellEnd"/>
      <w:r>
        <w:t xml:space="preserve">) van het essentialiabestand (de stukgegevens in  </w:t>
      </w:r>
      <w:proofErr w:type="spellStart"/>
      <w:r>
        <w:t>xml</w:t>
      </w:r>
      <w:proofErr w:type="spellEnd"/>
      <w:r>
        <w:t xml:space="preserve">), de basis voor de gegevensuitwisseling tussen notarissen en het Kadaster in het kader van de automatische akte verwerking. Het dient als ingangsdocument voor de bouw van de </w:t>
      </w:r>
      <w:proofErr w:type="spellStart"/>
      <w:r>
        <w:t>stylesheet</w:t>
      </w:r>
      <w:proofErr w:type="spellEnd"/>
      <w:r>
        <w:t xml:space="preserve"> waarmee van het  essentialiabestand een pdf bestand van het stuk kan worden gemaakt.</w:t>
      </w:r>
    </w:p>
    <w:p w14:paraId="54FF06D0" w14:textId="77777777" w:rsidR="00BF18B4" w:rsidRDefault="00BF694E" w:rsidP="00BF18B4">
      <w:pPr>
        <w:pStyle w:val="Kop2"/>
        <w:rPr>
          <w:lang w:val="en-US"/>
        </w:rPr>
      </w:pPr>
      <w:bookmarkStart w:id="17" w:name="_Ref248201860"/>
      <w:bookmarkStart w:id="18" w:name="_Toc462997730"/>
      <w:proofErr w:type="spellStart"/>
      <w:r>
        <w:rPr>
          <w:lang w:val="en-US"/>
        </w:rPr>
        <w:t>Algemeen</w:t>
      </w:r>
      <w:bookmarkEnd w:id="17"/>
      <w:bookmarkEnd w:id="18"/>
      <w:proofErr w:type="spellEnd"/>
    </w:p>
    <w:p w14:paraId="56B52A09" w14:textId="77777777" w:rsidR="00836657" w:rsidRDefault="00836657" w:rsidP="00836657">
      <w:pPr>
        <w:rPr>
          <w:lang w:val="nl"/>
        </w:rPr>
      </w:pPr>
      <w:r>
        <w:rPr>
          <w:lang w:val="nl"/>
        </w:rPr>
        <w:t>Voor de beschrijving van het kleurgebruik in het modeldocument en de presentatie van bepaalde gegevens zie het document “Tekstblok: algemene afspraken modeldocumenten en tekstblokken”.</w:t>
      </w:r>
    </w:p>
    <w:p w14:paraId="7F1A7841" w14:textId="77777777" w:rsidR="00836657" w:rsidRDefault="00836657" w:rsidP="00836657">
      <w:pPr>
        <w:rPr>
          <w:lang w:val="nl"/>
        </w:rPr>
      </w:pPr>
    </w:p>
    <w:p w14:paraId="35843F6A" w14:textId="77777777" w:rsidR="00836657" w:rsidRPr="00343045" w:rsidRDefault="00836657" w:rsidP="00836657">
      <w:r>
        <w:rPr>
          <w:lang w:val="nl"/>
        </w:rPr>
        <w:t>Voor de toelichting op standaard tekstblokken zie de afzonderlijke beschrijvingen van die tekstblokken.</w:t>
      </w:r>
      <w:r w:rsidRPr="00343045">
        <w:t xml:space="preserve"> </w:t>
      </w:r>
    </w:p>
    <w:p w14:paraId="2D818B44" w14:textId="77777777" w:rsidR="00836657" w:rsidRPr="00836657" w:rsidRDefault="00836657" w:rsidP="00836657"/>
    <w:p w14:paraId="5DC88DA9" w14:textId="77777777" w:rsidR="00BF694E" w:rsidRPr="00343045" w:rsidRDefault="00BF694E" w:rsidP="00BF694E">
      <w:r w:rsidRPr="00343045">
        <w:t>Presentatie:</w:t>
      </w:r>
    </w:p>
    <w:p w14:paraId="71EF840D" w14:textId="77777777" w:rsidR="00656CCA" w:rsidRDefault="00656CCA" w:rsidP="00FC6B11">
      <w:pPr>
        <w:numPr>
          <w:ilvl w:val="0"/>
          <w:numId w:val="6"/>
        </w:numPr>
      </w:pPr>
      <w:r>
        <w:t>Vanaf tekstblok Aanhef dienen alle alinea’s onder elkaar zonder blanco regels gepresenteerd te worden. Blanco regels vóór tekstblok Aanhef dienen opgenomen te worden conform het modeldocument.</w:t>
      </w:r>
    </w:p>
    <w:p w14:paraId="0CA9EA00" w14:textId="77777777" w:rsidR="001069CA" w:rsidRPr="00BF694E" w:rsidRDefault="00BF694E" w:rsidP="001069CA">
      <w:pPr>
        <w:numPr>
          <w:ilvl w:val="0"/>
          <w:numId w:val="6"/>
        </w:numPr>
      </w:pPr>
      <w:r w:rsidRPr="00BF694E">
        <w:t xml:space="preserve">De akten zonder </w:t>
      </w:r>
      <w:r>
        <w:t>equivalentie</w:t>
      </w:r>
      <w:r w:rsidR="00FC6B11" w:rsidRPr="00BF694E">
        <w:t>verklaring</w:t>
      </w:r>
      <w:r w:rsidRPr="00BF694E">
        <w:t xml:space="preserve">, die gebruikt worden voor de ondertekening moeten uitgelijnd worden met streepjes </w:t>
      </w:r>
      <w:r w:rsidR="00FC6B11" w:rsidRPr="00BF694E">
        <w:t>(’-‘)</w:t>
      </w:r>
      <w:r w:rsidR="00CD10EA">
        <w:t xml:space="preserve"> vanaf tekstblok Aanhef. (De tekst vóór tekstblok Aanhef moet zonder streepjes getoond worden</w:t>
      </w:r>
      <w:r w:rsidR="00FC6B11" w:rsidRPr="00BF694E">
        <w:t>.</w:t>
      </w:r>
      <w:r w:rsidR="00145611">
        <w:t>)</w:t>
      </w:r>
      <w:r w:rsidR="00FC6B11" w:rsidRPr="00BF694E">
        <w:t xml:space="preserve"> </w:t>
      </w:r>
      <w:r>
        <w:t>Voorbeeld</w:t>
      </w:r>
      <w:r w:rsidR="00FC6B11" w:rsidRPr="00BF694E">
        <w:t>:</w:t>
      </w:r>
    </w:p>
    <w:p w14:paraId="6D82BE77" w14:textId="77777777" w:rsidR="00496193" w:rsidRPr="00BF694E" w:rsidRDefault="00496193" w:rsidP="00496193"/>
    <w:p w14:paraId="4BD1CB79" w14:textId="77777777" w:rsidR="00496193" w:rsidRDefault="002C4788" w:rsidP="00496193">
      <w:pPr>
        <w:ind w:left="227"/>
        <w:rPr>
          <w:lang w:val="en-US"/>
        </w:rPr>
      </w:pPr>
      <w:r w:rsidRPr="00E570BF">
        <w:rPr>
          <w:noProof/>
          <w:lang w:eastAsia="nl-NL"/>
        </w:rPr>
        <w:drawing>
          <wp:inline distT="0" distB="0" distL="0" distR="0" wp14:anchorId="30839B7C" wp14:editId="43F0A90E">
            <wp:extent cx="4008755" cy="1536065"/>
            <wp:effectExtent l="0" t="0" r="0" b="6985"/>
            <wp:docPr id="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6386" t="29150" r="5402" b="14455"/>
                    <a:stretch>
                      <a:fillRect/>
                    </a:stretch>
                  </pic:blipFill>
                  <pic:spPr bwMode="auto">
                    <a:xfrm>
                      <a:off x="0" y="0"/>
                      <a:ext cx="4008755" cy="1536065"/>
                    </a:xfrm>
                    <a:prstGeom prst="rect">
                      <a:avLst/>
                    </a:prstGeom>
                    <a:noFill/>
                    <a:ln>
                      <a:noFill/>
                    </a:ln>
                  </pic:spPr>
                </pic:pic>
              </a:graphicData>
            </a:graphic>
          </wp:inline>
        </w:drawing>
      </w:r>
    </w:p>
    <w:p w14:paraId="4A77BEB1" w14:textId="1DC6BC64" w:rsidR="00BF18B4" w:rsidRDefault="00BF18B4" w:rsidP="00BF18B4">
      <w:pPr>
        <w:pStyle w:val="Kop2"/>
        <w:rPr>
          <w:lang w:val="en-US"/>
        </w:rPr>
      </w:pPr>
      <w:bookmarkStart w:id="19" w:name="_Toc245783925"/>
      <w:bookmarkStart w:id="20" w:name="_Toc245783926"/>
      <w:bookmarkStart w:id="21" w:name="_Toc462997731"/>
      <w:bookmarkEnd w:id="19"/>
      <w:bookmarkEnd w:id="20"/>
      <w:proofErr w:type="spellStart"/>
      <w:r w:rsidRPr="00AA0BD4">
        <w:rPr>
          <w:lang w:val="en-US"/>
        </w:rPr>
        <w:t>Referenties</w:t>
      </w:r>
      <w:bookmarkEnd w:id="21"/>
      <w:proofErr w:type="spellEnd"/>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tblGrid>
      <w:tr w:rsidR="00E1219E" w:rsidRPr="00904A4A" w14:paraId="211894C3" w14:textId="6A4AB5E9" w:rsidTr="00397CDA">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6EDB6F0E" w14:textId="53B88EFD" w:rsidR="00E1219E" w:rsidRPr="00904A4A" w:rsidRDefault="00E1219E" w:rsidP="00E54D4B">
            <w:pPr>
              <w:rPr>
                <w:b/>
                <w:bCs/>
              </w:rPr>
            </w:pPr>
            <w:r>
              <w:rPr>
                <w:b/>
                <w:bCs/>
              </w:rPr>
              <w:t>Afkorting</w:t>
            </w:r>
          </w:p>
        </w:tc>
        <w:tc>
          <w:tcPr>
            <w:tcW w:w="5141" w:type="dxa"/>
            <w:tcBorders>
              <w:top w:val="single" w:sz="4" w:space="0" w:color="auto"/>
              <w:left w:val="single" w:sz="4" w:space="0" w:color="auto"/>
              <w:bottom w:val="single" w:sz="4" w:space="0" w:color="auto"/>
              <w:right w:val="single" w:sz="4" w:space="0" w:color="auto"/>
            </w:tcBorders>
            <w:shd w:val="clear" w:color="auto" w:fill="CCCCCC"/>
          </w:tcPr>
          <w:p w14:paraId="7340555B" w14:textId="762716F3" w:rsidR="00E1219E" w:rsidRDefault="00E1219E" w:rsidP="00E54D4B">
            <w:pPr>
              <w:rPr>
                <w:b/>
                <w:bCs/>
              </w:rPr>
            </w:pPr>
            <w:r>
              <w:rPr>
                <w:b/>
                <w:bCs/>
              </w:rPr>
              <w:t>Documentnaam</w:t>
            </w:r>
          </w:p>
        </w:tc>
      </w:tr>
      <w:tr w:rsidR="00E1219E" w:rsidRPr="00FA1ECF" w14:paraId="07C10DE9" w14:textId="504DFE29" w:rsidTr="00397CDA">
        <w:tc>
          <w:tcPr>
            <w:tcW w:w="1042" w:type="dxa"/>
            <w:tcBorders>
              <w:top w:val="single" w:sz="4" w:space="0" w:color="auto"/>
              <w:bottom w:val="single" w:sz="4" w:space="0" w:color="auto"/>
            </w:tcBorders>
          </w:tcPr>
          <w:p w14:paraId="470FC84B" w14:textId="27C5CEB4" w:rsidR="00E1219E" w:rsidRDefault="00E1219E" w:rsidP="00E54D4B">
            <w:bookmarkStart w:id="22" w:name="ModeldocumentABNAMROAAB"/>
            <w:r>
              <w:t>[</w:t>
            </w:r>
            <w:bookmarkStart w:id="23" w:name="ModeldocumentRabobank"/>
            <w:r>
              <w:t>MDA</w:t>
            </w:r>
            <w:bookmarkEnd w:id="23"/>
            <w:r>
              <w:t>VD]</w:t>
            </w:r>
            <w:bookmarkEnd w:id="22"/>
          </w:p>
        </w:tc>
        <w:tc>
          <w:tcPr>
            <w:tcW w:w="5141" w:type="dxa"/>
            <w:tcBorders>
              <w:top w:val="single" w:sz="4" w:space="0" w:color="auto"/>
              <w:bottom w:val="single" w:sz="4" w:space="0" w:color="auto"/>
            </w:tcBorders>
          </w:tcPr>
          <w:p w14:paraId="4383BBB7" w14:textId="45E74368" w:rsidR="00E1219E" w:rsidRPr="001E08AA" w:rsidRDefault="00E1219E" w:rsidP="00E54D4B">
            <w:r w:rsidRPr="001E08AA">
              <w:t xml:space="preserve">Modeldocument </w:t>
            </w:r>
            <w:r>
              <w:t>Akte van verdeling</w:t>
            </w:r>
          </w:p>
        </w:tc>
      </w:tr>
      <w:tr w:rsidR="00E1219E" w:rsidRPr="00FA1ECF" w14:paraId="5D721C6E" w14:textId="7B9902E6" w:rsidTr="00397CDA">
        <w:tc>
          <w:tcPr>
            <w:tcW w:w="1042" w:type="dxa"/>
            <w:tcBorders>
              <w:top w:val="single" w:sz="4" w:space="0" w:color="auto"/>
              <w:bottom w:val="single" w:sz="4" w:space="0" w:color="auto"/>
            </w:tcBorders>
          </w:tcPr>
          <w:p w14:paraId="143F4E0F" w14:textId="340F51A8" w:rsidR="00E1219E" w:rsidRPr="001646B0" w:rsidRDefault="00E1219E" w:rsidP="00E54D4B">
            <w:bookmarkStart w:id="24" w:name="ToelichtingTekstblok"/>
            <w:r>
              <w:t>[TMD]</w:t>
            </w:r>
            <w:bookmarkEnd w:id="24"/>
          </w:p>
        </w:tc>
        <w:tc>
          <w:tcPr>
            <w:tcW w:w="5141" w:type="dxa"/>
            <w:tcBorders>
              <w:top w:val="single" w:sz="4" w:space="0" w:color="auto"/>
              <w:bottom w:val="single" w:sz="4" w:space="0" w:color="auto"/>
            </w:tcBorders>
          </w:tcPr>
          <w:p w14:paraId="5BA24195" w14:textId="6CC8418A" w:rsidR="00E1219E" w:rsidRPr="00B6792D" w:rsidRDefault="00E1219E" w:rsidP="00E54D4B">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MDAAB</w:t>
            </w:r>
            <w:r w:rsidRPr="002C7327">
              <w:t>]</w:t>
            </w:r>
            <w:r>
              <w:t xml:space="preserve"> </w:t>
            </w:r>
            <w:r w:rsidRPr="00134AAB">
              <w:t>opgenomen.</w:t>
            </w:r>
            <w:r w:rsidRPr="009E59CA">
              <w:t xml:space="preserve"> </w:t>
            </w:r>
            <w:r w:rsidRPr="00981449">
              <w:rPr>
                <w:vanish/>
              </w:rPr>
              <w:t>&lt;naam&gt;</w:t>
            </w:r>
          </w:p>
        </w:tc>
      </w:tr>
      <w:tr w:rsidR="00E1219E" w:rsidRPr="00FA1ECF" w14:paraId="620B8F58" w14:textId="779D1524" w:rsidTr="00397CDA">
        <w:tc>
          <w:tcPr>
            <w:tcW w:w="1042" w:type="dxa"/>
            <w:tcBorders>
              <w:top w:val="single" w:sz="4" w:space="0" w:color="auto"/>
              <w:bottom w:val="single" w:sz="4" w:space="0" w:color="auto"/>
            </w:tcBorders>
          </w:tcPr>
          <w:p w14:paraId="7DB9A0F7" w14:textId="0607F8BA" w:rsidR="00E1219E" w:rsidRDefault="00E1219E" w:rsidP="00E54D4B">
            <w:bookmarkStart w:id="25" w:name="TekstblokAlgemeneAfspraken"/>
            <w:r>
              <w:t>[TBAA]</w:t>
            </w:r>
            <w:bookmarkEnd w:id="25"/>
          </w:p>
        </w:tc>
        <w:tc>
          <w:tcPr>
            <w:tcW w:w="5141" w:type="dxa"/>
            <w:tcBorders>
              <w:top w:val="single" w:sz="4" w:space="0" w:color="auto"/>
              <w:bottom w:val="single" w:sz="4" w:space="0" w:color="auto"/>
            </w:tcBorders>
          </w:tcPr>
          <w:p w14:paraId="55613158" w14:textId="1D7E80F6" w:rsidR="00E1219E" w:rsidRDefault="00E1219E" w:rsidP="00E54D4B">
            <w:r w:rsidRPr="00F04F48">
              <w:t>Tekstblok - Algemene afspraken modeldocumenten en tekstblokken</w:t>
            </w:r>
          </w:p>
        </w:tc>
      </w:tr>
      <w:tr w:rsidR="00E1219E" w:rsidRPr="00FA1ECF" w14:paraId="12E57749" w14:textId="77A26F97" w:rsidTr="00397CDA">
        <w:tc>
          <w:tcPr>
            <w:tcW w:w="1042" w:type="dxa"/>
            <w:tcBorders>
              <w:top w:val="single" w:sz="4" w:space="0" w:color="auto"/>
              <w:bottom w:val="single" w:sz="4" w:space="0" w:color="auto"/>
            </w:tcBorders>
          </w:tcPr>
          <w:p w14:paraId="70870546" w14:textId="07CDAA67" w:rsidR="00E1219E" w:rsidRDefault="00E1219E" w:rsidP="00E54D4B">
            <w:bookmarkStart w:id="26" w:name="TC"/>
            <w:r>
              <w:t>[TC]</w:t>
            </w:r>
            <w:bookmarkEnd w:id="26"/>
          </w:p>
        </w:tc>
        <w:tc>
          <w:tcPr>
            <w:tcW w:w="5141" w:type="dxa"/>
            <w:tcBorders>
              <w:top w:val="single" w:sz="4" w:space="0" w:color="auto"/>
              <w:bottom w:val="single" w:sz="4" w:space="0" w:color="auto"/>
            </w:tcBorders>
          </w:tcPr>
          <w:p w14:paraId="06E23443" w14:textId="6DE8DCF0" w:rsidR="00E1219E" w:rsidRPr="00362DEE" w:rsidRDefault="00E1219E" w:rsidP="00E54D4B">
            <w:pPr>
              <w:pStyle w:val="streepje"/>
              <w:numPr>
                <w:ilvl w:val="0"/>
                <w:numId w:val="0"/>
              </w:numPr>
            </w:pPr>
            <w:r w:rsidRPr="00362DEE">
              <w:t>Toelichting - Comparitie nummering en layout</w:t>
            </w:r>
          </w:p>
        </w:tc>
      </w:tr>
      <w:tr w:rsidR="00E1219E" w:rsidRPr="00FA1ECF" w14:paraId="74625C22" w14:textId="6BA8E8F0" w:rsidTr="00397CDA">
        <w:tc>
          <w:tcPr>
            <w:tcW w:w="1042" w:type="dxa"/>
            <w:tcBorders>
              <w:top w:val="single" w:sz="4" w:space="0" w:color="auto"/>
              <w:bottom w:val="single" w:sz="4" w:space="0" w:color="auto"/>
            </w:tcBorders>
          </w:tcPr>
          <w:p w14:paraId="081DDD47" w14:textId="68C23EE4" w:rsidR="00E1219E" w:rsidRDefault="00E1219E" w:rsidP="00E54D4B">
            <w:bookmarkStart w:id="27" w:name="XSDStukAlgemeen"/>
            <w:r>
              <w:t>[XSDSA]</w:t>
            </w:r>
            <w:bookmarkEnd w:id="27"/>
          </w:p>
        </w:tc>
        <w:tc>
          <w:tcPr>
            <w:tcW w:w="5141" w:type="dxa"/>
            <w:tcBorders>
              <w:top w:val="single" w:sz="4" w:space="0" w:color="auto"/>
              <w:bottom w:val="single" w:sz="4" w:space="0" w:color="auto"/>
            </w:tcBorders>
          </w:tcPr>
          <w:p w14:paraId="7CBE9148" w14:textId="79A105B5" w:rsidR="00E1219E" w:rsidRPr="00B6792D" w:rsidRDefault="00E1219E" w:rsidP="00E54D4B">
            <w:pPr>
              <w:pStyle w:val="streepje"/>
              <w:numPr>
                <w:ilvl w:val="0"/>
                <w:numId w:val="0"/>
              </w:numPr>
              <w:rPr>
                <w:lang w:val="nl-NL"/>
              </w:rPr>
            </w:pPr>
            <w:r>
              <w:t>Generieke XSD “</w:t>
            </w:r>
            <w:r w:rsidRPr="00887623">
              <w:t>StukAlgemeen</w:t>
            </w:r>
            <w:r>
              <w:t>”</w:t>
            </w:r>
          </w:p>
        </w:tc>
      </w:tr>
    </w:tbl>
    <w:p w14:paraId="7C757C02" w14:textId="77777777" w:rsidR="000C6096" w:rsidRPr="00247182" w:rsidRDefault="000C6096" w:rsidP="000C6096">
      <w:pPr>
        <w:pStyle w:val="streepje"/>
        <w:numPr>
          <w:ilvl w:val="0"/>
          <w:numId w:val="0"/>
        </w:numPr>
        <w:rPr>
          <w:lang w:val="nl-NL"/>
        </w:rPr>
      </w:pPr>
    </w:p>
    <w:p w14:paraId="42235C13" w14:textId="77777777" w:rsidR="000C6096" w:rsidRPr="00737F18" w:rsidRDefault="000C6096" w:rsidP="007378C5">
      <w:pPr>
        <w:pStyle w:val="streepje"/>
        <w:numPr>
          <w:ilvl w:val="0"/>
          <w:numId w:val="0"/>
        </w:numPr>
        <w:rPr>
          <w:lang w:val="nl-NL"/>
        </w:rPr>
        <w:sectPr w:rsidR="000C6096" w:rsidRPr="00737F18" w:rsidSect="0018286C">
          <w:headerReference w:type="default" r:id="rId14"/>
          <w:pgSz w:w="11906" w:h="16838" w:code="9"/>
          <w:pgMar w:top="2977" w:right="1304" w:bottom="1304" w:left="1814" w:header="567" w:footer="431" w:gutter="0"/>
          <w:cols w:space="708"/>
          <w:formProt w:val="0"/>
        </w:sectPr>
      </w:pPr>
    </w:p>
    <w:p w14:paraId="61902EC6" w14:textId="77777777" w:rsidR="004A1631" w:rsidRDefault="00175CEB" w:rsidP="004A1631">
      <w:pPr>
        <w:pStyle w:val="Kop1"/>
        <w:numPr>
          <w:ilvl w:val="0"/>
          <w:numId w:val="1"/>
        </w:numPr>
        <w:rPr>
          <w:lang w:val="nl-NL"/>
        </w:rPr>
      </w:pPr>
      <w:bookmarkStart w:id="28" w:name="_Toc462997732"/>
      <w:bookmarkEnd w:id="15"/>
      <w:r w:rsidRPr="00737F18">
        <w:rPr>
          <w:lang w:val="nl-NL"/>
        </w:rPr>
        <w:lastRenderedPageBreak/>
        <w:t xml:space="preserve">Akte van </w:t>
      </w:r>
      <w:r w:rsidR="00A83EBA">
        <w:rPr>
          <w:lang w:val="nl-NL"/>
        </w:rPr>
        <w:t>verdeling</w:t>
      </w:r>
      <w:bookmarkEnd w:id="28"/>
    </w:p>
    <w:p w14:paraId="735F5504" w14:textId="77777777" w:rsidR="00271981" w:rsidRDefault="00271981" w:rsidP="00271981">
      <w:r>
        <w:t xml:space="preserve">In dit hoofdstuk worden de delen van de akte van </w:t>
      </w:r>
      <w:r w:rsidR="00A83EBA">
        <w:t>verdeling</w:t>
      </w:r>
      <w:r>
        <w:t xml:space="preserve"> toegelicht die niet vanzelfsprekend zijn, zoals:</w:t>
      </w:r>
    </w:p>
    <w:p w14:paraId="2B4D7AA8" w14:textId="77777777" w:rsidR="00271981" w:rsidRDefault="00271981" w:rsidP="00271981">
      <w:pPr>
        <w:numPr>
          <w:ilvl w:val="0"/>
          <w:numId w:val="8"/>
        </w:numPr>
      </w:pPr>
      <w:r>
        <w:t>Keuzes die met elkaar samenhangen</w:t>
      </w:r>
    </w:p>
    <w:p w14:paraId="566750C7" w14:textId="77777777" w:rsidR="00271981" w:rsidRDefault="00271981" w:rsidP="00271981">
      <w:pPr>
        <w:numPr>
          <w:ilvl w:val="0"/>
          <w:numId w:val="8"/>
        </w:numPr>
      </w:pPr>
      <w:r>
        <w:t>Delen van de tekst die kunnen worden herhaald</w:t>
      </w:r>
    </w:p>
    <w:p w14:paraId="5492C2A6" w14:textId="77777777" w:rsidR="00271981" w:rsidRDefault="00271981" w:rsidP="00271981">
      <w:pPr>
        <w:numPr>
          <w:ilvl w:val="0"/>
          <w:numId w:val="8"/>
        </w:numPr>
      </w:pPr>
      <w:r>
        <w:t>Delen van de tekst die afhankelijk van elkaar zijn</w:t>
      </w:r>
    </w:p>
    <w:p w14:paraId="1D424AC6" w14:textId="77777777" w:rsidR="00EF4BB1" w:rsidRPr="00271981" w:rsidRDefault="00271981" w:rsidP="0090007F">
      <w:pPr>
        <w:numPr>
          <w:ilvl w:val="0"/>
          <w:numId w:val="8"/>
        </w:numPr>
      </w:pPr>
      <w:r>
        <w:t>Delen van de tekst die elkaar uitsluiten</w:t>
      </w:r>
    </w:p>
    <w:p w14:paraId="133B5A0F" w14:textId="77777777" w:rsidR="00886C64" w:rsidRPr="00AA0BD4" w:rsidRDefault="000B0184" w:rsidP="00886C64">
      <w:pPr>
        <w:pStyle w:val="Kop2"/>
        <w:rPr>
          <w:lang w:val="en-US"/>
        </w:rPr>
      </w:pPr>
      <w:bookmarkStart w:id="29" w:name="_Toc212446957"/>
      <w:bookmarkStart w:id="30" w:name="_Toc212447233"/>
      <w:bookmarkStart w:id="31" w:name="_Toc462997733"/>
      <w:bookmarkEnd w:id="29"/>
      <w:bookmarkEnd w:id="30"/>
      <w:proofErr w:type="spellStart"/>
      <w:r w:rsidRPr="00AA0BD4">
        <w:rPr>
          <w:lang w:val="en-US"/>
        </w:rPr>
        <w:t>Equivalentiev</w:t>
      </w:r>
      <w:r w:rsidR="00886C64" w:rsidRPr="00AA0BD4">
        <w:rPr>
          <w:lang w:val="en-US"/>
        </w:rPr>
        <w:t>erklaring</w:t>
      </w:r>
      <w:bookmarkEnd w:id="31"/>
      <w:proofErr w:type="spellEnd"/>
    </w:p>
    <w:p w14:paraId="66FAB9E7" w14:textId="41A444CF" w:rsidR="007C3554" w:rsidRPr="00FD1A7A" w:rsidRDefault="00A00B54" w:rsidP="00A00B54">
      <w:pPr>
        <w:rPr>
          <w:lang w:val="en-GB"/>
        </w:rPr>
      </w:pPr>
      <w:r>
        <w:rPr>
          <w:lang w:val="nl"/>
        </w:rPr>
        <w:t xml:space="preserve">Dit tekstdeel is in zijn geheel optioneel. Deze tekst moet worden opgenomen in de akte die naar het Kadaster wordt opgestuurd. In de akte die door de notaris wordt ondertekend (de zogenaamde Minuut) ontbreekt deze verklaring. Als deze verklaring niet wordt afgedrukt moeten de regels worden uitgevuld met streepjes (“--------“) tot de rechter marge.  </w:t>
      </w:r>
      <w:proofErr w:type="spellStart"/>
      <w:r>
        <w:rPr>
          <w:lang w:val="en-US"/>
        </w:rPr>
        <w:t>Zie</w:t>
      </w:r>
      <w:proofErr w:type="spellEnd"/>
      <w:r>
        <w:rPr>
          <w:lang w:val="en-US"/>
        </w:rPr>
        <w:t xml:space="preserve"> par </w:t>
      </w:r>
      <w:r w:rsidR="00006273">
        <w:rPr>
          <w:lang w:val="en-US"/>
        </w:rPr>
        <w:fldChar w:fldCharType="begin"/>
      </w:r>
      <w:r w:rsidR="00006273">
        <w:rPr>
          <w:lang w:val="en-US"/>
        </w:rPr>
        <w:instrText xml:space="preserve"> REF _Ref248201860 \r \h </w:instrText>
      </w:r>
      <w:r w:rsidR="00006273">
        <w:rPr>
          <w:lang w:val="en-US"/>
        </w:rPr>
      </w:r>
      <w:r w:rsidR="00006273">
        <w:rPr>
          <w:lang w:val="en-US"/>
        </w:rPr>
        <w:fldChar w:fldCharType="separate"/>
      </w:r>
      <w:r w:rsidR="00245648">
        <w:rPr>
          <w:lang w:val="en-US"/>
        </w:rPr>
        <w:t>1.2</w:t>
      </w:r>
      <w:r w:rsidR="00006273">
        <w:rPr>
          <w:lang w:val="en-US"/>
        </w:rPr>
        <w:fldChar w:fldCharType="end"/>
      </w:r>
      <w:r>
        <w:rPr>
          <w:lang w:val="en-US"/>
        </w:rPr>
        <w:t xml:space="preserve"> </w:t>
      </w:r>
      <w:proofErr w:type="spellStart"/>
      <w:r>
        <w:rPr>
          <w:lang w:val="en-US"/>
        </w:rPr>
        <w:t>voor</w:t>
      </w:r>
      <w:proofErr w:type="spellEnd"/>
      <w:r>
        <w:rPr>
          <w:lang w:val="en-US"/>
        </w:rPr>
        <w:t xml:space="preserve"> </w:t>
      </w:r>
      <w:proofErr w:type="spellStart"/>
      <w:r>
        <w:rPr>
          <w:lang w:val="en-US"/>
        </w:rPr>
        <w:t>een</w:t>
      </w:r>
      <w:proofErr w:type="spellEnd"/>
      <w:r>
        <w:rPr>
          <w:lang w:val="en-US"/>
        </w:rPr>
        <w:t xml:space="preserve"> </w:t>
      </w:r>
      <w:proofErr w:type="spellStart"/>
      <w:r>
        <w:rPr>
          <w:lang w:val="en-US"/>
        </w:rPr>
        <w:t>voorbeeld</w:t>
      </w:r>
      <w:proofErr w:type="spellEnd"/>
      <w:r w:rsidR="00EE6EED">
        <w:rPr>
          <w:lang w:val="en-US"/>
        </w:rPr>
        <w:t xml:space="preserve">. </w:t>
      </w:r>
    </w:p>
    <w:p w14:paraId="3BBAC58F" w14:textId="77777777" w:rsidR="00886C64" w:rsidRPr="00AA0BD4" w:rsidRDefault="00886C64" w:rsidP="00886C64">
      <w:pPr>
        <w:rPr>
          <w:lang w:val="en-US"/>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B056D3" w:rsidRPr="00A00B54" w14:paraId="3A73DE38" w14:textId="77777777" w:rsidTr="007E0AB2">
        <w:tc>
          <w:tcPr>
            <w:tcW w:w="2394" w:type="pct"/>
            <w:shd w:val="clear" w:color="auto" w:fill="auto"/>
          </w:tcPr>
          <w:p w14:paraId="0739D558" w14:textId="77777777" w:rsidR="00B056D3" w:rsidRPr="007E0AB2" w:rsidRDefault="00B056D3" w:rsidP="001A469E">
            <w:pPr>
              <w:rPr>
                <w:color w:val="FF0000"/>
              </w:rPr>
            </w:pPr>
            <w:r w:rsidRPr="007E0AB2">
              <w:rPr>
                <w:rFonts w:cs="Arial"/>
                <w:bCs/>
                <w:color w:val="FF0000"/>
                <w:highlight w:val="yellow"/>
                <w:lang w:val="en-US"/>
              </w:rPr>
              <w:t xml:space="preserve">TEKSTBLOK </w:t>
            </w:r>
            <w:r w:rsidR="00A00B54" w:rsidRPr="007E0AB2">
              <w:rPr>
                <w:rFonts w:cs="Arial"/>
                <w:bCs/>
                <w:color w:val="FF0000"/>
                <w:highlight w:val="yellow"/>
                <w:lang w:val="en-US"/>
              </w:rPr>
              <w:t>EQUIVALENTIE</w:t>
            </w:r>
            <w:r w:rsidRPr="007E0AB2">
              <w:rPr>
                <w:rFonts w:cs="Arial"/>
                <w:bCs/>
                <w:color w:val="FF0000"/>
                <w:highlight w:val="yellow"/>
                <w:lang w:val="en-US"/>
              </w:rPr>
              <w:t>VERKLARING</w:t>
            </w:r>
            <w:r w:rsidR="00141AB9" w:rsidRPr="007E0AB2">
              <w:rPr>
                <w:rFonts w:cs="Arial"/>
                <w:bCs/>
                <w:color w:val="FF0000"/>
                <w:lang w:val="en-US"/>
              </w:rPr>
              <w:t>;</w:t>
            </w:r>
          </w:p>
        </w:tc>
        <w:tc>
          <w:tcPr>
            <w:tcW w:w="2606" w:type="pct"/>
            <w:shd w:val="clear" w:color="auto" w:fill="auto"/>
          </w:tcPr>
          <w:p w14:paraId="50BA5501" w14:textId="77777777" w:rsidR="00A00B54" w:rsidRPr="007E0AB2" w:rsidRDefault="00A00B54" w:rsidP="00A00B54">
            <w:pPr>
              <w:rPr>
                <w:i/>
              </w:rPr>
            </w:pPr>
            <w:r w:rsidRPr="007E0AB2">
              <w:rPr>
                <w:szCs w:val="18"/>
              </w:rPr>
              <w:t>Gegevens van de (waarnemend) notaris die als verklaarder optreedt.</w:t>
            </w:r>
            <w:r w:rsidRPr="007E0AB2">
              <w:rPr>
                <w:i/>
              </w:rPr>
              <w:t xml:space="preserve"> </w:t>
            </w:r>
          </w:p>
          <w:p w14:paraId="175BDE82" w14:textId="77777777" w:rsidR="00B056D3" w:rsidRPr="00A00B54" w:rsidRDefault="00B056D3" w:rsidP="007E0AB2">
            <w:pPr>
              <w:autoSpaceDE w:val="0"/>
              <w:autoSpaceDN w:val="0"/>
              <w:adjustRightInd w:val="0"/>
              <w:spacing w:line="240" w:lineRule="auto"/>
            </w:pPr>
          </w:p>
        </w:tc>
      </w:tr>
      <w:tr w:rsidR="009B5EE3" w:rsidRPr="00496193" w14:paraId="584B32AD" w14:textId="77777777" w:rsidTr="007E0AB2">
        <w:tc>
          <w:tcPr>
            <w:tcW w:w="2394" w:type="pct"/>
            <w:shd w:val="clear" w:color="auto" w:fill="auto"/>
          </w:tcPr>
          <w:p w14:paraId="0A20DEA4" w14:textId="77777777" w:rsidR="003004CD" w:rsidRPr="007E0AB2" w:rsidRDefault="003004CD" w:rsidP="007E0AB2">
            <w:pPr>
              <w:widowControl w:val="0"/>
              <w:numPr>
                <w:ilvl w:val="0"/>
                <w:numId w:val="15"/>
              </w:numPr>
              <w:tabs>
                <w:tab w:val="left" w:pos="-1440"/>
                <w:tab w:val="left" w:pos="-720"/>
              </w:tabs>
              <w:suppressAutoHyphens/>
              <w:rPr>
                <w:rFonts w:cs="Arial"/>
                <w:color w:val="339966"/>
              </w:rPr>
            </w:pPr>
            <w:r w:rsidRPr="007E0AB2">
              <w:rPr>
                <w:rFonts w:cs="Arial"/>
                <w:color w:val="008000"/>
              </w:rPr>
              <w:t xml:space="preserve"> </w:t>
            </w:r>
            <w:r w:rsidRPr="007E0AB2">
              <w:rPr>
                <w:rFonts w:cs="Arial"/>
                <w:color w:val="339966"/>
              </w:rPr>
              <w:t>dat op de onroerende za(a)k(en) waarop de vervreemding in dit stuk betrekking heeft, geen aanwijzing of voorlopige aanwijzing van toepassing is in de zin van de Wet voorkeursrecht gemeenten/ dat de vervreemding in dit stuk niet in strijd is met de Wet voorkeursrecht gemeenten</w:t>
            </w:r>
            <w:r w:rsidRPr="007E0AB2">
              <w:rPr>
                <w:rFonts w:cs="Arial"/>
                <w:color w:val="FF0000"/>
              </w:rPr>
              <w:t>.</w:t>
            </w:r>
          </w:p>
          <w:p w14:paraId="2A09FA51" w14:textId="77777777" w:rsidR="009B5EE3" w:rsidRPr="007E0AB2" w:rsidRDefault="009B5EE3" w:rsidP="007E0AB2">
            <w:pPr>
              <w:widowControl w:val="0"/>
              <w:tabs>
                <w:tab w:val="left" w:pos="-1440"/>
                <w:tab w:val="left" w:pos="-720"/>
              </w:tabs>
              <w:suppressAutoHyphens/>
              <w:spacing w:line="360" w:lineRule="auto"/>
              <w:rPr>
                <w:rFonts w:cs="Arial"/>
                <w:color w:val="339966"/>
              </w:rPr>
            </w:pPr>
          </w:p>
        </w:tc>
        <w:tc>
          <w:tcPr>
            <w:tcW w:w="2606" w:type="pct"/>
            <w:shd w:val="clear" w:color="auto" w:fill="auto"/>
          </w:tcPr>
          <w:p w14:paraId="5BD4CCDE" w14:textId="77777777" w:rsidR="00F17DC9" w:rsidRPr="0075493F" w:rsidRDefault="00970D32" w:rsidP="005F3053">
            <w:r w:rsidRPr="0075493F">
              <w:t>2 keuzeteksten waaruit er 1 gekozen moet worden:</w:t>
            </w:r>
            <w:r w:rsidR="00F17DC9" w:rsidRPr="0075493F">
              <w:t xml:space="preserve"> </w:t>
            </w:r>
          </w:p>
          <w:p w14:paraId="0DC43984" w14:textId="77777777" w:rsidR="005148F8" w:rsidRPr="00737F18" w:rsidRDefault="005148F8" w:rsidP="007E0AB2">
            <w:pPr>
              <w:numPr>
                <w:ilvl w:val="0"/>
                <w:numId w:val="7"/>
              </w:numPr>
            </w:pPr>
            <w:r w:rsidRPr="00737F18">
              <w:t>d</w:t>
            </w:r>
            <w:r w:rsidR="00B32975">
              <w:t xml:space="preserve">at op </w:t>
            </w:r>
            <w:r w:rsidR="003B0FFE">
              <w:t xml:space="preserve">de onroerende </w:t>
            </w:r>
            <w:r w:rsidRPr="00737F18">
              <w:t xml:space="preserve"> …. </w:t>
            </w:r>
            <w:r w:rsidR="003B0FFE">
              <w:t>gemeenten</w:t>
            </w:r>
            <w:r w:rsidR="00F17DC9" w:rsidRPr="00737F18">
              <w:t xml:space="preserve"> (</w:t>
            </w:r>
            <w:r w:rsidR="00970D32">
              <w:t>1</w:t>
            </w:r>
            <w:r w:rsidR="00970D32" w:rsidRPr="007E0AB2">
              <w:rPr>
                <w:vertAlign w:val="superscript"/>
              </w:rPr>
              <w:t>e</w:t>
            </w:r>
            <w:r w:rsidR="00970D32">
              <w:t xml:space="preserve"> keuze</w:t>
            </w:r>
            <w:r w:rsidR="00F17DC9" w:rsidRPr="00737F18">
              <w:t>)</w:t>
            </w:r>
          </w:p>
          <w:p w14:paraId="3BDF40C4" w14:textId="77777777" w:rsidR="005148F8" w:rsidRPr="00970D32" w:rsidRDefault="00B32975" w:rsidP="007E0AB2">
            <w:pPr>
              <w:numPr>
                <w:ilvl w:val="0"/>
                <w:numId w:val="7"/>
              </w:numPr>
            </w:pPr>
            <w:r>
              <w:t xml:space="preserve">dat </w:t>
            </w:r>
            <w:r w:rsidR="005148F8" w:rsidRPr="00970D32">
              <w:t xml:space="preserve">de vervreemding …. </w:t>
            </w:r>
            <w:r w:rsidR="003B0FFE">
              <w:t>gemeenten</w:t>
            </w:r>
            <w:r w:rsidR="00970D32">
              <w:t xml:space="preserve"> </w:t>
            </w:r>
            <w:r w:rsidR="00F17DC9" w:rsidRPr="00970D32">
              <w:t>(</w:t>
            </w:r>
            <w:r w:rsidR="00970D32">
              <w:t>2</w:t>
            </w:r>
            <w:r w:rsidR="00970D32" w:rsidRPr="007E0AB2">
              <w:rPr>
                <w:vertAlign w:val="superscript"/>
              </w:rPr>
              <w:t>e</w:t>
            </w:r>
            <w:r w:rsidR="00970D32">
              <w:t xml:space="preserve"> </w:t>
            </w:r>
            <w:r w:rsidR="00970D32" w:rsidRPr="00970D32">
              <w:t>keuze</w:t>
            </w:r>
            <w:r w:rsidR="00F17DC9" w:rsidRPr="00970D32">
              <w:t>)</w:t>
            </w:r>
          </w:p>
          <w:p w14:paraId="7EC46170" w14:textId="77777777" w:rsidR="007F0C3A" w:rsidRPr="007E0AB2" w:rsidRDefault="007F0C3A" w:rsidP="00EB1907">
            <w:pPr>
              <w:rPr>
                <w:lang w:val="nl"/>
              </w:rPr>
            </w:pPr>
          </w:p>
          <w:p w14:paraId="4EDAF568"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41056A07" w14:textId="77777777" w:rsidR="00E22E0C" w:rsidRPr="007E0AB2" w:rsidRDefault="00DB447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roofErr w:type="spellStart"/>
            <w:r w:rsidR="00E22E0C" w:rsidRPr="007E0AB2">
              <w:rPr>
                <w:sz w:val="16"/>
                <w:szCs w:val="16"/>
              </w:rPr>
              <w:t>tia_TekstKeuze</w:t>
            </w:r>
            <w:proofErr w:type="spellEnd"/>
            <w:r w:rsidR="0035212B" w:rsidRPr="007E0AB2">
              <w:rPr>
                <w:sz w:val="16"/>
                <w:szCs w:val="16"/>
              </w:rPr>
              <w:t>/</w:t>
            </w:r>
          </w:p>
          <w:p w14:paraId="07C160D1"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proofErr w:type="spellStart"/>
            <w:r w:rsidR="00E22E0C" w:rsidRPr="007E0AB2">
              <w:rPr>
                <w:sz w:val="16"/>
                <w:szCs w:val="16"/>
              </w:rPr>
              <w:t>tagNaam</w:t>
            </w:r>
            <w:proofErr w:type="spellEnd"/>
            <w:r w:rsidR="00E22E0C" w:rsidRPr="007E0AB2">
              <w:rPr>
                <w:sz w:val="16"/>
                <w:szCs w:val="16"/>
              </w:rPr>
              <w:t>(</w:t>
            </w:r>
            <w:proofErr w:type="spellStart"/>
            <w:r w:rsidR="00E22E0C" w:rsidRPr="007E0AB2">
              <w:rPr>
                <w:sz w:val="16"/>
                <w:szCs w:val="16"/>
              </w:rPr>
              <w:t>k_VerklaringWvg</w:t>
            </w:r>
            <w:proofErr w:type="spellEnd"/>
            <w:r w:rsidR="00E22E0C" w:rsidRPr="007E0AB2">
              <w:rPr>
                <w:sz w:val="16"/>
                <w:szCs w:val="16"/>
              </w:rPr>
              <w:t>)</w:t>
            </w:r>
          </w:p>
          <w:p w14:paraId="20ABF656" w14:textId="77777777" w:rsidR="00E22E0C" w:rsidRPr="007E0AB2" w:rsidRDefault="0035212B" w:rsidP="007E0AB2">
            <w:pPr>
              <w:spacing w:line="240" w:lineRule="auto"/>
              <w:rPr>
                <w:sz w:val="16"/>
                <w:szCs w:val="16"/>
              </w:rPr>
            </w:pPr>
            <w:r w:rsidRPr="007E0AB2">
              <w:rPr>
                <w:sz w:val="16"/>
                <w:szCs w:val="16"/>
              </w:rPr>
              <w:tab/>
            </w:r>
            <w:r w:rsidR="00DB4471" w:rsidRPr="007E0AB2">
              <w:rPr>
                <w:sz w:val="16"/>
                <w:szCs w:val="16"/>
              </w:rPr>
              <w:t>./</w:t>
            </w:r>
            <w:r w:rsidR="00E22E0C" w:rsidRPr="007E0AB2">
              <w:rPr>
                <w:sz w:val="16"/>
                <w:szCs w:val="16"/>
              </w:rPr>
              <w:t>tekst</w:t>
            </w:r>
          </w:p>
          <w:p w14:paraId="001614DE" w14:textId="77777777" w:rsidR="001C66AC" w:rsidRPr="007E0AB2" w:rsidRDefault="001C66AC" w:rsidP="007E0AB2">
            <w:pPr>
              <w:spacing w:line="240" w:lineRule="auto"/>
              <w:rPr>
                <w:sz w:val="16"/>
                <w:szCs w:val="16"/>
              </w:rPr>
            </w:pPr>
            <w:r w:rsidRPr="007E0AB2">
              <w:rPr>
                <w:sz w:val="16"/>
                <w:szCs w:val="16"/>
              </w:rPr>
              <w:t xml:space="preserve">     </w:t>
            </w:r>
            <w:r w:rsidR="006D6EF6" w:rsidRPr="007E0AB2">
              <w:rPr>
                <w:sz w:val="16"/>
                <w:szCs w:val="16"/>
              </w:rPr>
              <w:t xml:space="preserve">met </w:t>
            </w:r>
            <w:r w:rsidRPr="007E0AB2">
              <w:rPr>
                <w:sz w:val="16"/>
                <w:szCs w:val="16"/>
              </w:rPr>
              <w:t>één van de volgende waarden:</w:t>
            </w:r>
          </w:p>
          <w:p w14:paraId="6A2B3108" w14:textId="77777777" w:rsidR="003004CD" w:rsidRPr="007E0AB2" w:rsidRDefault="003004CD" w:rsidP="007E0AB2">
            <w:pPr>
              <w:numPr>
                <w:ilvl w:val="0"/>
                <w:numId w:val="13"/>
              </w:numPr>
              <w:spacing w:line="240" w:lineRule="auto"/>
              <w:rPr>
                <w:sz w:val="16"/>
                <w:szCs w:val="16"/>
              </w:rPr>
            </w:pPr>
            <w:r w:rsidRPr="007E0AB2">
              <w:rPr>
                <w:rFonts w:cs="Arial"/>
                <w:sz w:val="16"/>
                <w:szCs w:val="16"/>
              </w:rPr>
              <w:t>dat op de onroerende za(a)k(en) waarop de vervreemding in dit stuk betrekking heeft, geen aanwijzing of voorlopige aanwijzing van toepassing is in de zin van de Wet voorkeursrecht gemeenten</w:t>
            </w:r>
          </w:p>
          <w:p w14:paraId="1604FC71" w14:textId="77777777" w:rsidR="00663B36" w:rsidRPr="007E0AB2" w:rsidRDefault="003004CD" w:rsidP="007E0AB2">
            <w:pPr>
              <w:numPr>
                <w:ilvl w:val="0"/>
                <w:numId w:val="13"/>
              </w:numPr>
              <w:spacing w:line="240" w:lineRule="auto"/>
              <w:rPr>
                <w:sz w:val="16"/>
                <w:szCs w:val="16"/>
              </w:rPr>
            </w:pPr>
            <w:r w:rsidRPr="007E0AB2">
              <w:rPr>
                <w:rFonts w:cs="Arial"/>
                <w:sz w:val="16"/>
                <w:szCs w:val="16"/>
              </w:rPr>
              <w:t>dat de vervreemding in dit stuk niet in strijd is met de Wet voorkeursrecht gemeenten</w:t>
            </w:r>
          </w:p>
          <w:p w14:paraId="585537D1" w14:textId="77777777" w:rsidR="001C66AC" w:rsidRPr="007E0AB2" w:rsidRDefault="001C66AC" w:rsidP="007E0AB2">
            <w:pPr>
              <w:spacing w:line="240" w:lineRule="auto"/>
              <w:rPr>
                <w:sz w:val="16"/>
                <w:szCs w:val="16"/>
              </w:rPr>
            </w:pPr>
          </w:p>
        </w:tc>
      </w:tr>
    </w:tbl>
    <w:p w14:paraId="57E40A50" w14:textId="77777777" w:rsidR="00886C64" w:rsidRPr="00496193" w:rsidRDefault="00886C64" w:rsidP="007762D5">
      <w:pPr>
        <w:spacing w:line="240" w:lineRule="auto"/>
      </w:pPr>
    </w:p>
    <w:p w14:paraId="626C7561" w14:textId="77777777" w:rsidR="004250DC" w:rsidRPr="00B32975" w:rsidRDefault="004250DC" w:rsidP="004250DC">
      <w:pPr>
        <w:pStyle w:val="Kop2"/>
        <w:rPr>
          <w:lang w:val="nl-NL"/>
        </w:rPr>
      </w:pPr>
      <w:bookmarkStart w:id="32" w:name="_Ref222569708"/>
      <w:bookmarkStart w:id="33" w:name="_Ref222569718"/>
      <w:bookmarkStart w:id="34" w:name="_Toc462997734"/>
      <w:r w:rsidRPr="00B32975">
        <w:rPr>
          <w:lang w:val="nl-NL"/>
        </w:rPr>
        <w:t>Aanhef</w:t>
      </w:r>
      <w:bookmarkEnd w:id="32"/>
      <w:bookmarkEnd w:id="33"/>
      <w:bookmarkEnd w:id="34"/>
      <w:r w:rsidR="00F17DC9" w:rsidRPr="00B32975">
        <w:rPr>
          <w:lang w:val="nl-NL"/>
        </w:rPr>
        <w:t xml:space="preserve"> </w:t>
      </w:r>
    </w:p>
    <w:p w14:paraId="75DFEDAA" w14:textId="77777777" w:rsidR="004250DC" w:rsidRPr="00B32975" w:rsidRDefault="004250DC" w:rsidP="004250DC"/>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1C66AC" w:rsidRPr="00737F18" w14:paraId="07CCA38B" w14:textId="77777777" w:rsidTr="007E0AB2">
        <w:tc>
          <w:tcPr>
            <w:tcW w:w="2394" w:type="pct"/>
            <w:shd w:val="clear" w:color="auto" w:fill="auto"/>
          </w:tcPr>
          <w:p w14:paraId="2AAD9463" w14:textId="77777777" w:rsidR="00386052" w:rsidRPr="007E0AB2" w:rsidRDefault="00386052" w:rsidP="007E0AB2">
            <w:pPr>
              <w:tabs>
                <w:tab w:val="left" w:pos="-1440"/>
                <w:tab w:val="left" w:pos="-720"/>
              </w:tabs>
              <w:suppressAutoHyphens/>
              <w:rPr>
                <w:rFonts w:cs="Arial"/>
                <w:color w:val="FF0000"/>
              </w:rPr>
            </w:pPr>
            <w:r w:rsidRPr="007E0AB2">
              <w:rPr>
                <w:rFonts w:cs="Arial"/>
                <w:color w:val="339966"/>
              </w:rPr>
              <w:t>AKTE VAN VERDELING / VERDELINGSAKTE / VERDELING / VERDELING REGISTERGOED / VERDELING</w:t>
            </w:r>
            <w:r w:rsidR="007C3554" w:rsidRPr="007E0AB2">
              <w:rPr>
                <w:rFonts w:cs="Arial"/>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straatnaam, </w:t>
            </w:r>
            <w:r w:rsidRPr="007E0AB2">
              <w:rPr>
                <w:rFonts w:cs="Arial"/>
                <w:color w:val="800080"/>
              </w:rPr>
              <w:t>huisnummer,</w:t>
            </w:r>
            <w:r w:rsidRPr="007E0AB2">
              <w:rPr>
                <w:rFonts w:cs="Arial"/>
                <w:color w:val="008000"/>
              </w:rPr>
              <w:t xml:space="preserve"> </w:t>
            </w:r>
            <w:r w:rsidRPr="007E0AB2">
              <w:rPr>
                <w:rFonts w:cs="Arial"/>
                <w:color w:val="800080"/>
              </w:rPr>
              <w:t>huisletter, toevoeging</w:t>
            </w:r>
            <w:r w:rsidRPr="007E0AB2">
              <w:rPr>
                <w:rFonts w:cs="Arial"/>
                <w:color w:val="008000"/>
              </w:rPr>
              <w:t xml:space="preserve"> </w:t>
            </w:r>
            <w:r w:rsidRPr="007E0AB2">
              <w:rPr>
                <w:rFonts w:cs="Arial"/>
                <w:color w:val="663300"/>
              </w:rPr>
              <w:t xml:space="preserve">te </w:t>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p>
          <w:p w14:paraId="602256BB" w14:textId="77777777" w:rsidR="001C66AC" w:rsidRPr="007E0AB2" w:rsidRDefault="001C66AC" w:rsidP="007E0AB2">
            <w:pPr>
              <w:tabs>
                <w:tab w:val="left" w:pos="-1440"/>
                <w:tab w:val="left" w:pos="-720"/>
              </w:tabs>
              <w:suppressAutoHyphens/>
              <w:rPr>
                <w:color w:val="FF0000"/>
              </w:rPr>
            </w:pPr>
          </w:p>
        </w:tc>
        <w:tc>
          <w:tcPr>
            <w:tcW w:w="2606" w:type="pct"/>
            <w:shd w:val="clear" w:color="auto" w:fill="auto"/>
          </w:tcPr>
          <w:p w14:paraId="206629B0" w14:textId="77777777" w:rsidR="001C66AC" w:rsidRDefault="007613B6" w:rsidP="001C66AC">
            <w:r>
              <w:t>Optionele tekst voor de titel van de akte.</w:t>
            </w:r>
            <w:r w:rsidR="00667A54">
              <w:t xml:space="preserve"> </w:t>
            </w:r>
            <w:r w:rsidR="001C66AC">
              <w:t>5</w:t>
            </w:r>
            <w:r w:rsidR="001C66AC" w:rsidRPr="001C66AC">
              <w:t xml:space="preserve"> keuzeteksten w</w:t>
            </w:r>
            <w:r w:rsidR="001C66AC">
              <w:t xml:space="preserve">aaruit er 1 gekozen </w:t>
            </w:r>
            <w:r w:rsidR="00C715FB">
              <w:t xml:space="preserve">moet </w:t>
            </w:r>
            <w:r w:rsidR="001C66AC">
              <w:t>worden.</w:t>
            </w:r>
          </w:p>
          <w:p w14:paraId="0A5A120B" w14:textId="77777777" w:rsidR="00667A54" w:rsidRDefault="00667A54" w:rsidP="001C66AC"/>
          <w:p w14:paraId="3C72DFF3" w14:textId="77777777" w:rsidR="001C66AC" w:rsidRDefault="001C66AC" w:rsidP="001C66AC">
            <w:r>
              <w:t>Bij de laatste keuze wordt het adre</w:t>
            </w:r>
            <w:r w:rsidR="00AC4B3B">
              <w:t xml:space="preserve">s </w:t>
            </w:r>
            <w:r w:rsidR="00694A38">
              <w:t xml:space="preserve">(zonder komma’s) </w:t>
            </w:r>
            <w:r w:rsidR="00AC4B3B">
              <w:t>getoond van het eerste object uit de omschrijving van de registergoederen. (Indien het eerste object een schip of netwerk is, wordt geen adres getoond.)</w:t>
            </w:r>
          </w:p>
          <w:p w14:paraId="1E0650B6" w14:textId="77777777" w:rsidR="00667A54" w:rsidRDefault="00667A54" w:rsidP="00970D32"/>
          <w:p w14:paraId="73530B04" w14:textId="77777777" w:rsidR="001C66AC" w:rsidRDefault="00DD0037" w:rsidP="00970D32">
            <w:r>
              <w:t>De tekst moet gecentreerd weergegeven worden.</w:t>
            </w:r>
          </w:p>
          <w:p w14:paraId="53DA7B6F" w14:textId="77777777" w:rsidR="00667A54" w:rsidRPr="007E0AB2" w:rsidRDefault="00667A54" w:rsidP="00233F67">
            <w:pPr>
              <w:rPr>
                <w:u w:val="single"/>
              </w:rPr>
            </w:pPr>
          </w:p>
          <w:p w14:paraId="7FBE2936" w14:textId="77777777" w:rsidR="00233F67" w:rsidRPr="007E0AB2" w:rsidRDefault="00233F67" w:rsidP="00233F67">
            <w:pPr>
              <w:rPr>
                <w:u w:val="single"/>
              </w:rPr>
            </w:pPr>
            <w:proofErr w:type="spellStart"/>
            <w:r w:rsidRPr="007E0AB2">
              <w:rPr>
                <w:u w:val="single"/>
              </w:rPr>
              <w:t>Mapping</w:t>
            </w:r>
            <w:proofErr w:type="spellEnd"/>
            <w:r w:rsidR="00551E46" w:rsidRPr="007E0AB2">
              <w:rPr>
                <w:u w:val="single"/>
              </w:rPr>
              <w:t xml:space="preserve"> titel</w:t>
            </w:r>
            <w:r w:rsidRPr="007E0AB2">
              <w:rPr>
                <w:u w:val="single"/>
              </w:rPr>
              <w:t>:</w:t>
            </w:r>
          </w:p>
          <w:p w14:paraId="3D3FFF4B" w14:textId="77777777" w:rsidR="00233F67" w:rsidRPr="007E0AB2" w:rsidRDefault="006D09FE" w:rsidP="007E0AB2">
            <w:pPr>
              <w:spacing w:line="240" w:lineRule="auto"/>
              <w:rPr>
                <w:sz w:val="16"/>
                <w:szCs w:val="16"/>
              </w:rPr>
            </w:pPr>
            <w:r w:rsidRPr="007E0AB2">
              <w:rPr>
                <w:sz w:val="16"/>
                <w:szCs w:val="16"/>
              </w:rPr>
              <w:t>/</w:t>
            </w:r>
            <w:r w:rsidR="00233F67" w:rsidRPr="007E0AB2">
              <w:rPr>
                <w:sz w:val="16"/>
                <w:szCs w:val="16"/>
              </w:rPr>
              <w:t>/</w:t>
            </w:r>
            <w:proofErr w:type="spellStart"/>
            <w:r w:rsidR="00233F67" w:rsidRPr="007E0AB2">
              <w:rPr>
                <w:sz w:val="16"/>
                <w:szCs w:val="16"/>
              </w:rPr>
              <w:t>IMKAD_AangebodenStuk</w:t>
            </w:r>
            <w:proofErr w:type="spellEnd"/>
            <w:r w:rsidR="00233F67" w:rsidRPr="007E0AB2">
              <w:rPr>
                <w:sz w:val="16"/>
                <w:szCs w:val="16"/>
              </w:rPr>
              <w:t>/</w:t>
            </w:r>
            <w:proofErr w:type="spellStart"/>
            <w:r w:rsidR="00233F67" w:rsidRPr="007E0AB2">
              <w:rPr>
                <w:sz w:val="16"/>
                <w:szCs w:val="16"/>
              </w:rPr>
              <w:t>tia_TekstKeuze</w:t>
            </w:r>
            <w:proofErr w:type="spellEnd"/>
            <w:r w:rsidRPr="007E0AB2">
              <w:rPr>
                <w:sz w:val="16"/>
                <w:szCs w:val="16"/>
              </w:rPr>
              <w:t>/</w:t>
            </w:r>
          </w:p>
          <w:p w14:paraId="5B31B1B1"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proofErr w:type="spellStart"/>
            <w:r w:rsidR="00233F67" w:rsidRPr="007E0AB2">
              <w:rPr>
                <w:sz w:val="16"/>
                <w:szCs w:val="16"/>
              </w:rPr>
              <w:t>tagNaam</w:t>
            </w:r>
            <w:proofErr w:type="spellEnd"/>
            <w:r w:rsidR="00233F67" w:rsidRPr="007E0AB2">
              <w:rPr>
                <w:sz w:val="16"/>
                <w:szCs w:val="16"/>
              </w:rPr>
              <w:t>(</w:t>
            </w:r>
            <w:proofErr w:type="spellStart"/>
            <w:r w:rsidR="00233F67" w:rsidRPr="007E0AB2">
              <w:rPr>
                <w:sz w:val="16"/>
                <w:szCs w:val="16"/>
              </w:rPr>
              <w:t>k_</w:t>
            </w:r>
            <w:r w:rsidR="00451303" w:rsidRPr="007E0AB2">
              <w:rPr>
                <w:sz w:val="16"/>
                <w:szCs w:val="16"/>
              </w:rPr>
              <w:t>Titel</w:t>
            </w:r>
            <w:r w:rsidR="000A3174" w:rsidRPr="007E0AB2">
              <w:rPr>
                <w:sz w:val="16"/>
                <w:szCs w:val="16"/>
              </w:rPr>
              <w:t>Akte</w:t>
            </w:r>
            <w:proofErr w:type="spellEnd"/>
            <w:r w:rsidR="00233F67" w:rsidRPr="007E0AB2">
              <w:rPr>
                <w:sz w:val="16"/>
                <w:szCs w:val="16"/>
              </w:rPr>
              <w:t>)</w:t>
            </w:r>
          </w:p>
          <w:p w14:paraId="1C7ABE27" w14:textId="77777777" w:rsidR="00233F67" w:rsidRPr="007E0AB2" w:rsidRDefault="007C3554" w:rsidP="007E0AB2">
            <w:pPr>
              <w:spacing w:line="240" w:lineRule="auto"/>
              <w:rPr>
                <w:sz w:val="16"/>
                <w:szCs w:val="16"/>
              </w:rPr>
            </w:pPr>
            <w:r w:rsidRPr="007E0AB2">
              <w:rPr>
                <w:sz w:val="16"/>
                <w:szCs w:val="16"/>
              </w:rPr>
              <w:tab/>
            </w:r>
            <w:r w:rsidR="006D09FE" w:rsidRPr="007E0AB2">
              <w:rPr>
                <w:sz w:val="16"/>
                <w:szCs w:val="16"/>
              </w:rPr>
              <w:t>./</w:t>
            </w:r>
            <w:r w:rsidR="00233F67" w:rsidRPr="007E0AB2">
              <w:rPr>
                <w:sz w:val="16"/>
                <w:szCs w:val="16"/>
              </w:rPr>
              <w:t>tekst</w:t>
            </w:r>
          </w:p>
          <w:p w14:paraId="2BDD9265" w14:textId="77777777" w:rsidR="001E4EF9" w:rsidRPr="007E0AB2" w:rsidRDefault="001E4EF9" w:rsidP="007E0AB2">
            <w:pPr>
              <w:spacing w:line="240" w:lineRule="auto"/>
              <w:rPr>
                <w:sz w:val="16"/>
                <w:szCs w:val="16"/>
              </w:rPr>
            </w:pPr>
            <w:r w:rsidRPr="007E0AB2">
              <w:rPr>
                <w:sz w:val="16"/>
                <w:szCs w:val="16"/>
              </w:rPr>
              <w:t xml:space="preserve">     </w:t>
            </w:r>
            <w:r w:rsidR="007C3554" w:rsidRPr="007E0AB2">
              <w:rPr>
                <w:sz w:val="16"/>
                <w:szCs w:val="16"/>
              </w:rPr>
              <w:tab/>
            </w:r>
            <w:r w:rsidR="007C3554" w:rsidRPr="007E0AB2">
              <w:rPr>
                <w:sz w:val="16"/>
                <w:szCs w:val="16"/>
              </w:rPr>
              <w:tab/>
            </w:r>
            <w:r w:rsidRPr="007E0AB2">
              <w:rPr>
                <w:sz w:val="16"/>
                <w:szCs w:val="16"/>
              </w:rPr>
              <w:t>met één van de volgende waarden:</w:t>
            </w:r>
          </w:p>
          <w:p w14:paraId="6E45F751" w14:textId="77777777" w:rsidR="001E4EF9" w:rsidRPr="007E0AB2" w:rsidRDefault="001E4EF9" w:rsidP="007E0AB2">
            <w:pPr>
              <w:numPr>
                <w:ilvl w:val="0"/>
                <w:numId w:val="10"/>
              </w:numPr>
              <w:tabs>
                <w:tab w:val="clear" w:pos="587"/>
                <w:tab w:val="num" w:pos="742"/>
              </w:tabs>
              <w:spacing w:line="240" w:lineRule="auto"/>
              <w:ind w:hanging="128"/>
              <w:rPr>
                <w:sz w:val="16"/>
                <w:szCs w:val="16"/>
              </w:rPr>
            </w:pPr>
            <w:r w:rsidRPr="007E0AB2">
              <w:rPr>
                <w:sz w:val="16"/>
                <w:szCs w:val="16"/>
              </w:rPr>
              <w:t xml:space="preserve">AKTE VAN </w:t>
            </w:r>
            <w:r w:rsidR="00386052" w:rsidRPr="007E0AB2">
              <w:rPr>
                <w:sz w:val="16"/>
                <w:szCs w:val="16"/>
              </w:rPr>
              <w:t>VERDELING</w:t>
            </w:r>
          </w:p>
          <w:p w14:paraId="0D2DDB5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w:t>
            </w:r>
            <w:r w:rsidR="001E4EF9" w:rsidRPr="007E0AB2">
              <w:rPr>
                <w:sz w:val="16"/>
                <w:szCs w:val="16"/>
              </w:rPr>
              <w:t>GSAKTE</w:t>
            </w:r>
          </w:p>
          <w:p w14:paraId="33441DED"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p>
          <w:p w14:paraId="573CE2F7"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REGISTERGOED</w:t>
            </w:r>
          </w:p>
          <w:p w14:paraId="55DBFDB6" w14:textId="77777777" w:rsidR="001E4EF9" w:rsidRPr="007E0AB2" w:rsidRDefault="00386052" w:rsidP="007E0AB2">
            <w:pPr>
              <w:numPr>
                <w:ilvl w:val="0"/>
                <w:numId w:val="10"/>
              </w:numPr>
              <w:tabs>
                <w:tab w:val="clear" w:pos="587"/>
                <w:tab w:val="num" w:pos="742"/>
              </w:tabs>
              <w:spacing w:line="240" w:lineRule="auto"/>
              <w:ind w:hanging="128"/>
              <w:rPr>
                <w:sz w:val="16"/>
                <w:szCs w:val="16"/>
              </w:rPr>
            </w:pPr>
            <w:r w:rsidRPr="007E0AB2">
              <w:rPr>
                <w:sz w:val="16"/>
                <w:szCs w:val="16"/>
              </w:rPr>
              <w:t>VERDELING</w:t>
            </w:r>
            <w:r w:rsidR="001E4EF9" w:rsidRPr="007E0AB2">
              <w:rPr>
                <w:sz w:val="16"/>
                <w:szCs w:val="16"/>
              </w:rPr>
              <w:t xml:space="preserve"> adres</w:t>
            </w:r>
          </w:p>
          <w:p w14:paraId="73A1231A" w14:textId="77777777" w:rsidR="00EE1199" w:rsidRPr="007E0AB2" w:rsidRDefault="00EE1199" w:rsidP="007E0AB2">
            <w:pPr>
              <w:spacing w:line="240" w:lineRule="auto"/>
              <w:rPr>
                <w:sz w:val="16"/>
                <w:szCs w:val="16"/>
              </w:rPr>
            </w:pPr>
          </w:p>
        </w:tc>
      </w:tr>
      <w:tr w:rsidR="006A0719" w:rsidRPr="00737F18" w14:paraId="7FC7261A" w14:textId="77777777" w:rsidTr="007E0AB2">
        <w:tc>
          <w:tcPr>
            <w:tcW w:w="2394" w:type="pct"/>
            <w:shd w:val="clear" w:color="auto" w:fill="auto"/>
          </w:tcPr>
          <w:p w14:paraId="50AAD227" w14:textId="77777777" w:rsidR="006A0719" w:rsidRPr="007E0AB2" w:rsidRDefault="00FE2555" w:rsidP="004250DC">
            <w:pPr>
              <w:rPr>
                <w:lang w:val="en-US"/>
              </w:rPr>
            </w:pPr>
            <w:r w:rsidRPr="007E0AB2">
              <w:rPr>
                <w:color w:val="800080"/>
              </w:rPr>
              <w:t xml:space="preserve">Kenmerk: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lang w:val="en-US"/>
              </w:rPr>
              <w:t xml:space="preserve"> </w:t>
            </w:r>
            <w:proofErr w:type="spellStart"/>
            <w:r w:rsidRPr="007E0AB2">
              <w:rPr>
                <w:lang w:val="en-US"/>
              </w:rPr>
              <w:t>omschrijving</w:t>
            </w:r>
            <w:proofErr w:type="spellEnd"/>
            <w:r w:rsidRPr="007E0AB2">
              <w:rPr>
                <w:lang w:val="en-US"/>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p>
        </w:tc>
        <w:tc>
          <w:tcPr>
            <w:tcW w:w="2606" w:type="pct"/>
            <w:shd w:val="clear" w:color="auto" w:fill="auto"/>
          </w:tcPr>
          <w:p w14:paraId="444D0706" w14:textId="77777777" w:rsidR="00970D32" w:rsidRPr="007E0AB2" w:rsidRDefault="00970D32" w:rsidP="00970D32">
            <w:pPr>
              <w:rPr>
                <w:szCs w:val="18"/>
              </w:rPr>
            </w:pPr>
            <w:r w:rsidRPr="007E0AB2">
              <w:rPr>
                <w:szCs w:val="18"/>
              </w:rPr>
              <w:t xml:space="preserve">Optionele regel.  Deze regel wordt alleen </w:t>
            </w:r>
            <w:r w:rsidR="00667A54" w:rsidRPr="007E0AB2">
              <w:rPr>
                <w:szCs w:val="18"/>
              </w:rPr>
              <w:t>getoond</w:t>
            </w:r>
            <w:r w:rsidRPr="007E0AB2">
              <w:rPr>
                <w:szCs w:val="18"/>
              </w:rPr>
              <w:t xml:space="preserve"> wanneer een omschrijving is ingevuld.</w:t>
            </w:r>
          </w:p>
          <w:p w14:paraId="5A133763" w14:textId="77777777" w:rsidR="00E22E0C" w:rsidRPr="007E0AB2" w:rsidRDefault="00E22E0C" w:rsidP="00E22E0C">
            <w:pPr>
              <w:rPr>
                <w:u w:val="single"/>
              </w:rPr>
            </w:pPr>
          </w:p>
          <w:p w14:paraId="2E40B25F" w14:textId="77777777" w:rsidR="00E22E0C" w:rsidRPr="007E0AB2" w:rsidRDefault="00E22E0C" w:rsidP="00E22E0C">
            <w:pPr>
              <w:rPr>
                <w:u w:val="single"/>
              </w:rPr>
            </w:pPr>
            <w:proofErr w:type="spellStart"/>
            <w:r w:rsidRPr="007E0AB2">
              <w:rPr>
                <w:u w:val="single"/>
              </w:rPr>
              <w:t>Mapping</w:t>
            </w:r>
            <w:proofErr w:type="spellEnd"/>
            <w:r w:rsidRPr="007E0AB2">
              <w:rPr>
                <w:u w:val="single"/>
              </w:rPr>
              <w:t>:</w:t>
            </w:r>
          </w:p>
          <w:p w14:paraId="0307C573" w14:textId="77777777" w:rsidR="00650D61" w:rsidRPr="007E0AB2" w:rsidRDefault="00650D61" w:rsidP="007E0AB2">
            <w:pPr>
              <w:spacing w:line="240" w:lineRule="auto"/>
              <w:rPr>
                <w:sz w:val="16"/>
                <w:szCs w:val="16"/>
              </w:rPr>
            </w:pPr>
            <w:r w:rsidRPr="007E0AB2">
              <w:rPr>
                <w:sz w:val="16"/>
                <w:szCs w:val="16"/>
              </w:rPr>
              <w:t>/</w:t>
            </w:r>
            <w:r w:rsidR="00E22E0C" w:rsidRPr="007E0AB2">
              <w:rPr>
                <w:sz w:val="16"/>
                <w:szCs w:val="16"/>
              </w:rPr>
              <w:t>/</w:t>
            </w:r>
            <w:proofErr w:type="spellStart"/>
            <w:r w:rsidR="00CD059F" w:rsidRPr="007E0AB2">
              <w:rPr>
                <w:sz w:val="16"/>
                <w:szCs w:val="16"/>
              </w:rPr>
              <w:t>IMKAD_</w:t>
            </w:r>
            <w:r w:rsidR="00E22E0C" w:rsidRPr="007E0AB2">
              <w:rPr>
                <w:sz w:val="16"/>
                <w:szCs w:val="16"/>
              </w:rPr>
              <w:t>AangebodenStuk</w:t>
            </w:r>
            <w:proofErr w:type="spellEnd"/>
            <w:r w:rsidR="00E22E0C" w:rsidRPr="007E0AB2">
              <w:rPr>
                <w:sz w:val="16"/>
                <w:szCs w:val="16"/>
              </w:rPr>
              <w:t>/</w:t>
            </w:r>
          </w:p>
          <w:p w14:paraId="5C2E8592" w14:textId="77777777" w:rsidR="00E22E0C" w:rsidRPr="007E0AB2" w:rsidRDefault="00667A54" w:rsidP="007E0AB2">
            <w:pPr>
              <w:spacing w:line="240" w:lineRule="auto"/>
              <w:rPr>
                <w:sz w:val="16"/>
                <w:szCs w:val="16"/>
              </w:rPr>
            </w:pPr>
            <w:r w:rsidRPr="007E0AB2">
              <w:rPr>
                <w:sz w:val="16"/>
                <w:szCs w:val="16"/>
              </w:rPr>
              <w:tab/>
            </w:r>
            <w:r w:rsidR="00650D61" w:rsidRPr="007E0AB2">
              <w:rPr>
                <w:sz w:val="16"/>
                <w:szCs w:val="16"/>
              </w:rPr>
              <w:t>./</w:t>
            </w:r>
            <w:proofErr w:type="spellStart"/>
            <w:r w:rsidR="00E22E0C" w:rsidRPr="007E0AB2">
              <w:rPr>
                <w:sz w:val="16"/>
                <w:szCs w:val="16"/>
              </w:rPr>
              <w:t>tia_OmschrijvingKenmerk</w:t>
            </w:r>
            <w:proofErr w:type="spellEnd"/>
          </w:p>
        </w:tc>
      </w:tr>
      <w:tr w:rsidR="00665BA1" w:rsidRPr="00970D32" w14:paraId="7EED93AD" w14:textId="77777777" w:rsidTr="007E0AB2">
        <w:tc>
          <w:tcPr>
            <w:tcW w:w="2394" w:type="pct"/>
            <w:shd w:val="clear" w:color="auto" w:fill="auto"/>
          </w:tcPr>
          <w:p w14:paraId="160DB227" w14:textId="77777777" w:rsidR="00665BA1" w:rsidRPr="007E0AB2" w:rsidRDefault="00665BA1" w:rsidP="001A469E">
            <w:pPr>
              <w:rPr>
                <w:color w:val="FF0000"/>
              </w:rPr>
            </w:pPr>
            <w:r w:rsidRPr="007E0AB2">
              <w:rPr>
                <w:rFonts w:cs="Arial"/>
                <w:bCs/>
                <w:color w:val="FF0000"/>
                <w:highlight w:val="yellow"/>
              </w:rPr>
              <w:lastRenderedPageBreak/>
              <w:t xml:space="preserve">TEKSTBLOK </w:t>
            </w:r>
            <w:r w:rsidR="001C66AC" w:rsidRPr="007E0AB2">
              <w:rPr>
                <w:rFonts w:cs="Arial"/>
                <w:bCs/>
                <w:color w:val="FF0000"/>
                <w:highlight w:val="yellow"/>
              </w:rPr>
              <w:t>AANHEF</w:t>
            </w:r>
            <w:r w:rsidR="00B941D1" w:rsidRPr="007E0AB2">
              <w:rPr>
                <w:rFonts w:cs="Arial"/>
                <w:bCs/>
                <w:color w:val="FF0000"/>
              </w:rPr>
              <w:t>:</w:t>
            </w:r>
          </w:p>
        </w:tc>
        <w:tc>
          <w:tcPr>
            <w:tcW w:w="2606" w:type="pct"/>
            <w:shd w:val="clear" w:color="auto" w:fill="auto"/>
          </w:tcPr>
          <w:p w14:paraId="26783BA4" w14:textId="77777777" w:rsidR="00970D32" w:rsidRPr="007E0AB2" w:rsidRDefault="00970D32" w:rsidP="00970D32">
            <w:pPr>
              <w:rPr>
                <w:i/>
              </w:rPr>
            </w:pPr>
            <w:r w:rsidRPr="007E0AB2">
              <w:rPr>
                <w:szCs w:val="18"/>
              </w:rPr>
              <w:t>Gegevens van de (waarnemend) notaris die als ondertekenaar optreedt.</w:t>
            </w:r>
            <w:r w:rsidRPr="007E0AB2">
              <w:rPr>
                <w:i/>
              </w:rPr>
              <w:t xml:space="preserve"> </w:t>
            </w:r>
          </w:p>
          <w:p w14:paraId="6D94C244" w14:textId="77777777" w:rsidR="00665BA1" w:rsidRPr="00970D32" w:rsidRDefault="00665BA1" w:rsidP="007E0AB2">
            <w:pPr>
              <w:autoSpaceDE w:val="0"/>
              <w:autoSpaceDN w:val="0"/>
              <w:adjustRightInd w:val="0"/>
              <w:spacing w:line="240" w:lineRule="auto"/>
            </w:pPr>
          </w:p>
        </w:tc>
      </w:tr>
    </w:tbl>
    <w:p w14:paraId="7B47401E" w14:textId="77777777" w:rsidR="004250DC" w:rsidRPr="00970D32" w:rsidRDefault="004250DC" w:rsidP="004250DC"/>
    <w:p w14:paraId="7773AADE" w14:textId="77777777" w:rsidR="00361B70" w:rsidRPr="00737F18" w:rsidRDefault="00165AC8" w:rsidP="004250DC">
      <w:pPr>
        <w:pStyle w:val="Kop2"/>
        <w:rPr>
          <w:lang w:val="nl-NL"/>
        </w:rPr>
      </w:pPr>
      <w:bookmarkStart w:id="35" w:name="_Ref363629576"/>
      <w:bookmarkStart w:id="36" w:name="_Toc462997735"/>
      <w:bookmarkStart w:id="37" w:name="_Ref182807022"/>
      <w:r>
        <w:rPr>
          <w:lang w:val="nl-NL"/>
        </w:rPr>
        <w:t>Partijen</w:t>
      </w:r>
      <w:bookmarkEnd w:id="35"/>
      <w:bookmarkEnd w:id="36"/>
    </w:p>
    <w:p w14:paraId="2B6EFD1D" w14:textId="77777777" w:rsidR="000E6BC2" w:rsidRDefault="000E6BC2" w:rsidP="000E6BC2">
      <w:pPr>
        <w:rPr>
          <w:lang w:val="nl"/>
        </w:rPr>
      </w:pPr>
      <w:r>
        <w:rPr>
          <w:lang w:val="nl"/>
        </w:rPr>
        <w:t>In dit deel van de akte worden de partijen opgesomd. Partijen kunnen zich laten vertegenwoordigen door een gevolmachtigde. Als er sprake is van een volmacht wordt eerst de gevolmachtigde genoemd en daarna volgt (een op</w:t>
      </w:r>
      <w:r w:rsidR="00CF16FE">
        <w:rPr>
          <w:lang w:val="nl"/>
        </w:rPr>
        <w:t>somming van) de p</w:t>
      </w:r>
      <w:r w:rsidR="000E4943">
        <w:rPr>
          <w:lang w:val="nl"/>
        </w:rPr>
        <w:t>erso(o)n</w:t>
      </w:r>
      <w:r w:rsidR="00CF16FE">
        <w:rPr>
          <w:lang w:val="nl"/>
        </w:rPr>
        <w:t>(en) die d</w:t>
      </w:r>
      <w:r>
        <w:rPr>
          <w:lang w:val="nl"/>
        </w:rPr>
        <w:t>e gevolmachtigde vertegenwoordigt</w:t>
      </w:r>
      <w:r w:rsidR="0024678D">
        <w:rPr>
          <w:lang w:val="nl"/>
        </w:rPr>
        <w:t>/vertegenwoordigen</w:t>
      </w:r>
      <w:r>
        <w:rPr>
          <w:lang w:val="nl"/>
        </w:rPr>
        <w:t xml:space="preserve">. </w:t>
      </w:r>
      <w:r w:rsidR="0036595A" w:rsidRPr="0064643C">
        <w:t>Elke partij kan meerdere personen bevatten.</w:t>
      </w:r>
    </w:p>
    <w:p w14:paraId="5BF0FBC1" w14:textId="77777777" w:rsidR="00D03205" w:rsidRDefault="00D03205" w:rsidP="00D03205">
      <w:pPr>
        <w:rPr>
          <w:lang w:val="nl"/>
        </w:rPr>
      </w:pPr>
      <w:r>
        <w:rPr>
          <w:lang w:val="nl"/>
        </w:rPr>
        <w:t xml:space="preserve">Er moeten minimaal twee partijen worden genoemd. De volgorde waarin de partijen vermeld worden, is niet van belang. </w:t>
      </w:r>
    </w:p>
    <w:p w14:paraId="46F6FA1F" w14:textId="0D07367E" w:rsidR="00615158" w:rsidRPr="00615158" w:rsidRDefault="0064643C" w:rsidP="00E571BE">
      <w:pPr>
        <w:rPr>
          <w:u w:val="single"/>
          <w:lang w:val="nl"/>
        </w:rPr>
      </w:pPr>
      <w:r w:rsidRPr="000E4943">
        <w:t xml:space="preserve">De rol van een partij wordt </w:t>
      </w:r>
      <w:r w:rsidR="0036595A">
        <w:t xml:space="preserve">bepaald in de </w:t>
      </w:r>
      <w:r w:rsidR="00165AC8">
        <w:t>tekst</w:t>
      </w:r>
      <w:r w:rsidRPr="000E4943">
        <w:t xml:space="preserve"> </w:t>
      </w:r>
      <w:r w:rsidR="0036595A">
        <w:t xml:space="preserve"> </w:t>
      </w:r>
      <w:r w:rsidRPr="000E4943">
        <w:t xml:space="preserve">waar </w:t>
      </w:r>
      <w:r w:rsidR="0024678D">
        <w:t>aan</w:t>
      </w:r>
      <w:r w:rsidR="0024678D" w:rsidRPr="000E4943">
        <w:t xml:space="preserve"> </w:t>
      </w:r>
      <w:r w:rsidRPr="000E4943">
        <w:t>de partij wordt gerefereerd</w:t>
      </w:r>
      <w:r w:rsidR="00165AC8">
        <w:t>.</w:t>
      </w:r>
      <w:r w:rsidR="00585701">
        <w:t xml:space="preserve"> De nummering van partijen en personen wordt toegelicht in </w:t>
      </w:r>
      <w:r w:rsidR="00585701">
        <w:fldChar w:fldCharType="begin"/>
      </w:r>
      <w:r w:rsidR="00585701">
        <w:instrText xml:space="preserve"> REF TC \h </w:instrText>
      </w:r>
      <w:r w:rsidR="00585701">
        <w:fldChar w:fldCharType="separate"/>
      </w:r>
      <w:r w:rsidR="00245648">
        <w:t>[TC]</w:t>
      </w:r>
      <w:r w:rsidR="00585701">
        <w:fldChar w:fldCharType="end"/>
      </w:r>
      <w:r w:rsidR="00585701">
        <w:t>.</w:t>
      </w:r>
    </w:p>
    <w:p w14:paraId="0BE65D64" w14:textId="77777777" w:rsidR="00EF4BB1" w:rsidRPr="00271981" w:rsidRDefault="00615158" w:rsidP="00615158">
      <w:r w:rsidRPr="00615158" w:rsidDel="00615158">
        <w:rPr>
          <w:u w:val="single"/>
          <w:lang w:val="nl"/>
        </w:rPr>
        <w:t xml:space="preserve"> </w:t>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10345"/>
        <w:gridCol w:w="11261"/>
      </w:tblGrid>
      <w:tr w:rsidR="00361B70" w:rsidRPr="000E6BC2" w14:paraId="376B4182" w14:textId="77777777" w:rsidTr="007E0AB2">
        <w:tc>
          <w:tcPr>
            <w:tcW w:w="2394" w:type="pct"/>
            <w:shd w:val="clear" w:color="auto" w:fill="auto"/>
          </w:tcPr>
          <w:p w14:paraId="1F998EE9" w14:textId="77777777" w:rsidR="00361B70"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1.</w:t>
            </w:r>
            <w:r w:rsidR="006919F5" w:rsidRPr="007E0AB2">
              <w:rPr>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361B70" w:rsidRPr="007E0AB2">
              <w:rPr>
                <w:rFonts w:cs="Arial"/>
                <w:bCs/>
                <w:color w:val="800080"/>
                <w:highlight w:val="yellow"/>
              </w:rPr>
              <w:t>TEKSTBLOK GEVOLMACHTIGDE</w:t>
            </w:r>
            <w:r w:rsidR="00EE36C7" w:rsidRPr="007E0AB2">
              <w:rPr>
                <w:rFonts w:cs="Arial"/>
                <w:bCs/>
                <w:color w:val="800080"/>
              </w:rPr>
              <w:t>:</w:t>
            </w:r>
          </w:p>
          <w:p w14:paraId="610C425B" w14:textId="77777777" w:rsidR="00361B70" w:rsidRPr="00A54ECD" w:rsidRDefault="00361B70" w:rsidP="00361B70"/>
        </w:tc>
        <w:tc>
          <w:tcPr>
            <w:tcW w:w="2606" w:type="pct"/>
            <w:shd w:val="clear" w:color="auto" w:fill="auto"/>
          </w:tcPr>
          <w:p w14:paraId="2E5A825D" w14:textId="77777777" w:rsidR="000E6BC2" w:rsidRPr="007E0AB2" w:rsidRDefault="000E6BC2" w:rsidP="000E6BC2">
            <w:pPr>
              <w:rPr>
                <w:lang w:val="nl"/>
              </w:rPr>
            </w:pPr>
            <w:r w:rsidRPr="007E0AB2">
              <w:rPr>
                <w:lang w:val="nl"/>
              </w:rPr>
              <w:t>Deze alinea is optioneel en wordt alleen vermeld wanneer een gevolmachtigde optreedt voor de genoemde partij.</w:t>
            </w:r>
          </w:p>
          <w:p w14:paraId="6147F370" w14:textId="77777777" w:rsidR="00D72B24" w:rsidRPr="007E0AB2" w:rsidRDefault="000E6BC2" w:rsidP="007E0AB2">
            <w:pPr>
              <w:autoSpaceDE w:val="0"/>
              <w:autoSpaceDN w:val="0"/>
              <w:adjustRightInd w:val="0"/>
              <w:rPr>
                <w:rFonts w:cs="Arial"/>
                <w:snapToGrid/>
                <w:szCs w:val="18"/>
              </w:rPr>
            </w:pPr>
            <w:r w:rsidRPr="007E0AB2">
              <w:rPr>
                <w:rFonts w:cs="Arial"/>
                <w:snapToGrid/>
                <w:szCs w:val="18"/>
              </w:rPr>
              <w:t>Er kan maximaal één gevolmachtigde vermeld worden, die optreedt voor de genoemde partij.</w:t>
            </w:r>
          </w:p>
          <w:p w14:paraId="2052FEBC" w14:textId="77777777" w:rsidR="00B0707D" w:rsidRPr="007E0AB2" w:rsidRDefault="00B0707D" w:rsidP="007E0AB2">
            <w:pPr>
              <w:spacing w:line="240" w:lineRule="auto"/>
              <w:rPr>
                <w:u w:val="single"/>
              </w:rPr>
            </w:pPr>
            <w:proofErr w:type="spellStart"/>
            <w:r w:rsidRPr="007E0AB2">
              <w:rPr>
                <w:u w:val="single"/>
              </w:rPr>
              <w:t>Mapping</w:t>
            </w:r>
            <w:proofErr w:type="spellEnd"/>
            <w:r w:rsidRPr="007E0AB2">
              <w:rPr>
                <w:u w:val="single"/>
              </w:rPr>
              <w:t>:</w:t>
            </w:r>
          </w:p>
          <w:p w14:paraId="2B032D1E" w14:textId="77777777" w:rsidR="00397D56" w:rsidRPr="007E0AB2" w:rsidRDefault="00B0707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/Partij/Gevolmachtigde</w:t>
            </w:r>
            <w:r w:rsidR="00397D56" w:rsidRPr="007E0AB2">
              <w:rPr>
                <w:sz w:val="16"/>
                <w:szCs w:val="16"/>
              </w:rPr>
              <w:t>/</w:t>
            </w:r>
            <w:proofErr w:type="spellStart"/>
            <w:r w:rsidR="00397D56" w:rsidRPr="007E0AB2">
              <w:rPr>
                <w:sz w:val="16"/>
                <w:szCs w:val="16"/>
              </w:rPr>
              <w:t>vertegenwoordigtRef</w:t>
            </w:r>
            <w:proofErr w:type="spellEnd"/>
            <w:r w:rsidR="00397D56" w:rsidRPr="007E0AB2">
              <w:rPr>
                <w:sz w:val="16"/>
                <w:szCs w:val="16"/>
              </w:rPr>
              <w:t xml:space="preserve"> [</w:t>
            </w:r>
            <w:proofErr w:type="spellStart"/>
            <w:r w:rsidR="00397D56" w:rsidRPr="007E0AB2">
              <w:rPr>
                <w:sz w:val="16"/>
                <w:szCs w:val="16"/>
              </w:rPr>
              <w:t>xlink:href</w:t>
            </w:r>
            <w:proofErr w:type="spellEnd"/>
            <w:r w:rsidR="00397D56" w:rsidRPr="007E0AB2">
              <w:rPr>
                <w:sz w:val="16"/>
                <w:szCs w:val="16"/>
              </w:rPr>
              <w:t>="</w:t>
            </w:r>
            <w:proofErr w:type="spellStart"/>
            <w:r w:rsidR="00397D56" w:rsidRPr="007E0AB2">
              <w:rPr>
                <w:sz w:val="16"/>
                <w:szCs w:val="16"/>
              </w:rPr>
              <w:t>id</w:t>
            </w:r>
            <w:proofErr w:type="spellEnd"/>
            <w:r w:rsidR="00397D56" w:rsidRPr="007E0AB2">
              <w:rPr>
                <w:sz w:val="16"/>
                <w:szCs w:val="16"/>
              </w:rPr>
              <w:t xml:space="preserve"> van de hoedanigheid]</w:t>
            </w:r>
          </w:p>
          <w:p w14:paraId="33E6A1EE" w14:textId="77777777" w:rsidR="00B0707D" w:rsidRPr="007E0AB2" w:rsidRDefault="00397D56" w:rsidP="007E0AB2">
            <w:pPr>
              <w:spacing w:line="240" w:lineRule="auto"/>
              <w:rPr>
                <w:sz w:val="16"/>
                <w:szCs w:val="16"/>
              </w:rPr>
            </w:pPr>
            <w:r w:rsidRPr="007E0AB2">
              <w:rPr>
                <w:sz w:val="16"/>
                <w:szCs w:val="16"/>
              </w:rPr>
              <w:t>//Hoedanigheid[</w:t>
            </w:r>
            <w:proofErr w:type="spellStart"/>
            <w:r w:rsidRPr="007E0AB2">
              <w:rPr>
                <w:sz w:val="16"/>
                <w:szCs w:val="16"/>
              </w:rPr>
              <w:t>id</w:t>
            </w:r>
            <w:proofErr w:type="spellEnd"/>
            <w:r w:rsidRPr="007E0AB2">
              <w:rPr>
                <w:sz w:val="16"/>
                <w:szCs w:val="16"/>
              </w:rPr>
              <w:t>]</w:t>
            </w:r>
            <w:r w:rsidRPr="007E0AB2">
              <w:rPr>
                <w:rFonts w:cs="Arial"/>
                <w:sz w:val="16"/>
                <w:szCs w:val="16"/>
              </w:rPr>
              <w:t xml:space="preserve">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31DEEC9F" w14:textId="77777777" w:rsidR="00397D56" w:rsidRPr="007E0AB2" w:rsidRDefault="00397D56" w:rsidP="007E0AB2">
            <w:pPr>
              <w:autoSpaceDE w:val="0"/>
              <w:autoSpaceDN w:val="0"/>
              <w:adjustRightInd w:val="0"/>
              <w:spacing w:line="240" w:lineRule="auto"/>
              <w:rPr>
                <w:sz w:val="16"/>
                <w:szCs w:val="16"/>
                <w:lang w:val="nl"/>
              </w:rPr>
            </w:pPr>
          </w:p>
          <w:p w14:paraId="50285C56" w14:textId="77777777" w:rsidR="00B0707D" w:rsidRPr="007E0AB2" w:rsidRDefault="00B0707D" w:rsidP="007E0AB2">
            <w:pPr>
              <w:autoSpaceDE w:val="0"/>
              <w:autoSpaceDN w:val="0"/>
              <w:adjustRightInd w:val="0"/>
              <w:spacing w:line="240" w:lineRule="auto"/>
              <w:rPr>
                <w:rFonts w:cs="Arial"/>
                <w:snapToGrid/>
                <w:szCs w:val="18"/>
              </w:rPr>
            </w:pPr>
            <w:r w:rsidRPr="007E0AB2">
              <w:rPr>
                <w:sz w:val="16"/>
                <w:szCs w:val="16"/>
                <w:lang w:val="nl"/>
              </w:rPr>
              <w:t>De overige mapping is opgenomen in het genoemde tekstblok.</w:t>
            </w:r>
          </w:p>
        </w:tc>
      </w:tr>
      <w:tr w:rsidR="00361B70" w:rsidRPr="000E6BC2" w14:paraId="189DCBA2" w14:textId="77777777" w:rsidTr="007E0AB2">
        <w:tc>
          <w:tcPr>
            <w:tcW w:w="2394" w:type="pct"/>
            <w:shd w:val="clear" w:color="auto" w:fill="auto"/>
          </w:tcPr>
          <w:p w14:paraId="28BCF224" w14:textId="77777777" w:rsidR="00361B70" w:rsidRPr="00737F18" w:rsidRDefault="00A95DCD" w:rsidP="00361B70">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7B7FDD" w:rsidRPr="007E0AB2">
              <w:rPr>
                <w:color w:val="008000"/>
                <w:highlight w:val="yellow"/>
              </w:rPr>
              <w:t>TEKSTBLOK PARTIJ NATUURLIJK PERSOON</w:t>
            </w:r>
            <w:r w:rsidR="007B7FDD" w:rsidRPr="007E0AB2">
              <w:rPr>
                <w:color w:val="008000"/>
              </w:rPr>
              <w:t xml:space="preserve"> / </w:t>
            </w:r>
            <w:r w:rsidR="00235E43" w:rsidRPr="007E0AB2">
              <w:rPr>
                <w:color w:val="008000"/>
                <w:highlight w:val="yellow"/>
              </w:rPr>
              <w:t xml:space="preserve">TEKSTBLOK </w:t>
            </w:r>
            <w:r w:rsidR="007B7FDD" w:rsidRPr="007E0AB2">
              <w:rPr>
                <w:color w:val="008000"/>
                <w:highlight w:val="yellow"/>
              </w:rPr>
              <w:t>PARTIJ NIET NATUURLIJK PERSOON</w:t>
            </w:r>
            <w:r w:rsidR="00EE36C7" w:rsidRPr="007E0AB2">
              <w:rPr>
                <w:color w:val="FF0000"/>
              </w:rPr>
              <w:t>;</w:t>
            </w:r>
          </w:p>
        </w:tc>
        <w:tc>
          <w:tcPr>
            <w:tcW w:w="2606" w:type="pct"/>
            <w:shd w:val="clear" w:color="auto" w:fill="auto"/>
          </w:tcPr>
          <w:p w14:paraId="73A227B7" w14:textId="77777777" w:rsidR="005F1A54" w:rsidRDefault="007B7FDD" w:rsidP="00A91FDD">
            <w:r>
              <w:t xml:space="preserve">Verplichte keuze uit </w:t>
            </w:r>
            <w:r w:rsidR="00CD10EA">
              <w:t>2</w:t>
            </w:r>
            <w:r>
              <w:t xml:space="preserve"> tekstblokken met de gegevens van de </w:t>
            </w:r>
            <w:proofErr w:type="spellStart"/>
            <w:r>
              <w:t>perso</w:t>
            </w:r>
            <w:proofErr w:type="spellEnd"/>
            <w:r w:rsidR="006E67F1">
              <w:t>(o)</w:t>
            </w:r>
            <w:r>
              <w:t>n</w:t>
            </w:r>
            <w:r w:rsidR="006E67F1">
              <w:t>(</w:t>
            </w:r>
            <w:r>
              <w:t>en</w:t>
            </w:r>
            <w:r w:rsidR="006E67F1">
              <w:t>)</w:t>
            </w:r>
            <w:r>
              <w:t>, die tot de partij behoren.</w:t>
            </w:r>
          </w:p>
          <w:p w14:paraId="2EDA931D" w14:textId="77777777" w:rsidR="007B7FDD" w:rsidRDefault="007B7FDD" w:rsidP="00A91FDD">
            <w:r>
              <w:t>Er moet minimaal één tekstblok ingevuld worden.</w:t>
            </w:r>
          </w:p>
          <w:p w14:paraId="124A8E4A" w14:textId="77777777" w:rsidR="007B7FDD" w:rsidRDefault="007B7FDD" w:rsidP="00A91FDD">
            <w:r>
              <w:t>Er mogen meerdere dezelfde of verschillende tekstblokken na elkaar vermeld worden.</w:t>
            </w:r>
            <w:r w:rsidR="005F1A54">
              <w:t xml:space="preserve"> Alle combinaties zijn toegestaan.</w:t>
            </w:r>
            <w:r>
              <w:t xml:space="preserve"> In dat geval begint elk tekstblok op een ni</w:t>
            </w:r>
            <w:r w:rsidR="006E67F1">
              <w:t>e</w:t>
            </w:r>
            <w:r>
              <w:t>uwe regel voorafgegaan door een letter</w:t>
            </w:r>
            <w:r w:rsidR="006E67F1">
              <w:t>.</w:t>
            </w:r>
          </w:p>
          <w:p w14:paraId="51415CB0" w14:textId="77777777" w:rsidR="00360ABE" w:rsidRDefault="00360ABE" w:rsidP="00A91FDD"/>
          <w:p w14:paraId="538DA16E" w14:textId="77777777" w:rsidR="00360ABE" w:rsidRPr="007E0AB2" w:rsidRDefault="00360ABE" w:rsidP="007E0AB2">
            <w:pPr>
              <w:spacing w:line="240" w:lineRule="auto"/>
              <w:rPr>
                <w:u w:val="single"/>
              </w:rPr>
            </w:pPr>
            <w:proofErr w:type="spellStart"/>
            <w:r w:rsidRPr="007E0AB2">
              <w:rPr>
                <w:u w:val="single"/>
              </w:rPr>
              <w:t>Mapping</w:t>
            </w:r>
            <w:proofErr w:type="spellEnd"/>
            <w:r w:rsidRPr="007E0AB2">
              <w:rPr>
                <w:u w:val="single"/>
              </w:rPr>
              <w:t>:</w:t>
            </w:r>
          </w:p>
          <w:p w14:paraId="7B76DC76" w14:textId="77777777" w:rsidR="00360ABE" w:rsidRPr="007E0AB2" w:rsidRDefault="00360AB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proofErr w:type="spellStart"/>
            <w:r w:rsidRPr="007E0AB2">
              <w:rPr>
                <w:sz w:val="16"/>
                <w:szCs w:val="16"/>
              </w:rPr>
              <w:t>IMKAD_Persoon</w:t>
            </w:r>
            <w:proofErr w:type="spellEnd"/>
          </w:p>
          <w:p w14:paraId="19F4A377" w14:textId="77777777" w:rsidR="00485D63" w:rsidRPr="007E0AB2" w:rsidRDefault="00485D63" w:rsidP="007E0AB2">
            <w:pPr>
              <w:spacing w:line="240" w:lineRule="auto"/>
              <w:rPr>
                <w:sz w:val="16"/>
                <w:szCs w:val="16"/>
              </w:rPr>
            </w:pPr>
          </w:p>
          <w:p w14:paraId="592FC4CD" w14:textId="77777777" w:rsidR="00360ABE" w:rsidRPr="007E0AB2" w:rsidRDefault="00360ABE" w:rsidP="007E0AB2">
            <w:pPr>
              <w:spacing w:line="240" w:lineRule="auto"/>
              <w:rPr>
                <w:sz w:val="16"/>
                <w:szCs w:val="16"/>
                <w:lang w:val="nl"/>
              </w:rPr>
            </w:pPr>
            <w:r w:rsidRPr="007E0AB2">
              <w:rPr>
                <w:sz w:val="16"/>
                <w:szCs w:val="16"/>
                <w:lang w:val="nl"/>
              </w:rPr>
              <w:t>De overige mapping is opgenomen in de genoemde tekstblokken.</w:t>
            </w:r>
          </w:p>
        </w:tc>
      </w:tr>
      <w:tr w:rsidR="000C2892" w:rsidRPr="00737F18" w14:paraId="586FF761" w14:textId="77777777" w:rsidTr="007E0AB2">
        <w:tc>
          <w:tcPr>
            <w:tcW w:w="2394" w:type="pct"/>
            <w:shd w:val="clear" w:color="auto" w:fill="auto"/>
          </w:tcPr>
          <w:p w14:paraId="7899D38D"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4055AFEC" w14:textId="77777777" w:rsidR="000C2892" w:rsidRPr="007E0AB2" w:rsidRDefault="000C2892" w:rsidP="00A079BE">
            <w:pPr>
              <w:rPr>
                <w:szCs w:val="18"/>
              </w:rPr>
            </w:pPr>
            <w:r w:rsidRPr="007E0AB2">
              <w:rPr>
                <w:szCs w:val="18"/>
              </w:rPr>
              <w:t xml:space="preserve">Vaste tekst, waarbij de paarse tekst alleen getoond wordt als er meer dan één </w:t>
            </w:r>
            <w:r w:rsidR="003E66EC" w:rsidRPr="007E0AB2">
              <w:rPr>
                <w:szCs w:val="18"/>
              </w:rPr>
              <w:t xml:space="preserve">gerechtigde </w:t>
            </w:r>
            <w:r w:rsidRPr="007E0AB2">
              <w:rPr>
                <w:szCs w:val="18"/>
              </w:rPr>
              <w:t xml:space="preserve">persoon behoort tot de partij. </w:t>
            </w:r>
          </w:p>
          <w:p w14:paraId="324AD98F" w14:textId="77777777" w:rsidR="003E66EC" w:rsidRPr="007E0AB2" w:rsidRDefault="003E66EC" w:rsidP="00A079BE">
            <w:pPr>
              <w:rPr>
                <w:szCs w:val="18"/>
              </w:rPr>
            </w:pPr>
          </w:p>
          <w:p w14:paraId="7C892135" w14:textId="77777777" w:rsidR="003E66EC" w:rsidRPr="007E0AB2" w:rsidRDefault="003E66EC" w:rsidP="00A079BE">
            <w:pPr>
              <w:rPr>
                <w:szCs w:val="18"/>
                <w:u w:val="single"/>
              </w:rPr>
            </w:pPr>
            <w:proofErr w:type="spellStart"/>
            <w:r w:rsidRPr="007E0AB2">
              <w:rPr>
                <w:szCs w:val="18"/>
                <w:u w:val="single"/>
              </w:rPr>
              <w:t>Mapping</w:t>
            </w:r>
            <w:proofErr w:type="spellEnd"/>
            <w:r w:rsidR="005A7AEE" w:rsidRPr="007E0AB2">
              <w:rPr>
                <w:szCs w:val="18"/>
                <w:u w:val="single"/>
              </w:rPr>
              <w:t xml:space="preserve"> gerechtigde personen binnen deze partij</w:t>
            </w:r>
            <w:r w:rsidRPr="007E0AB2">
              <w:rPr>
                <w:szCs w:val="18"/>
                <w:u w:val="single"/>
              </w:rPr>
              <w:t>:</w:t>
            </w:r>
          </w:p>
          <w:p w14:paraId="33CBDB6D" w14:textId="77777777" w:rsidR="005A7AEE" w:rsidRPr="007E0AB2" w:rsidRDefault="005A7AEE" w:rsidP="00A079BE">
            <w:pPr>
              <w:rPr>
                <w:sz w:val="16"/>
                <w:szCs w:val="16"/>
              </w:rPr>
            </w:pPr>
            <w:r w:rsidRPr="007E0AB2">
              <w:rPr>
                <w:sz w:val="16"/>
                <w:szCs w:val="16"/>
              </w:rPr>
              <w:t>/Partij</w:t>
            </w:r>
          </w:p>
          <w:p w14:paraId="2EADB11A" w14:textId="77777777" w:rsidR="003E66EC" w:rsidRPr="007E0AB2" w:rsidRDefault="005A7AEE" w:rsidP="00A079BE">
            <w:pPr>
              <w:rPr>
                <w:szCs w:val="18"/>
              </w:rPr>
            </w:pPr>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tia_IndGerechtigde</w:t>
            </w:r>
            <w:proofErr w:type="spellEnd"/>
            <w:r w:rsidRPr="007E0AB2">
              <w:rPr>
                <w:sz w:val="16"/>
                <w:szCs w:val="16"/>
              </w:rPr>
              <w:t>=</w:t>
            </w:r>
            <w:proofErr w:type="spellStart"/>
            <w:r w:rsidRPr="007E0AB2">
              <w:rPr>
                <w:sz w:val="16"/>
                <w:szCs w:val="16"/>
              </w:rPr>
              <w:t>true</w:t>
            </w:r>
            <w:proofErr w:type="spellEnd"/>
          </w:p>
        </w:tc>
      </w:tr>
      <w:tr w:rsidR="000C2892" w:rsidRPr="00737F18" w14:paraId="0356CB0F" w14:textId="77777777" w:rsidTr="007E0AB2">
        <w:tc>
          <w:tcPr>
            <w:tcW w:w="2394" w:type="pct"/>
            <w:shd w:val="clear" w:color="auto" w:fill="auto"/>
          </w:tcPr>
          <w:p w14:paraId="5A722246" w14:textId="3118E586"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FF0000"/>
                <w:szCs w:val="18"/>
              </w:rPr>
              <w:t xml:space="preserve"> </w:t>
            </w:r>
            <w:r w:rsidRPr="007E0AB2">
              <w:rPr>
                <w:rFonts w:cs="Arial"/>
                <w:color w:val="339966"/>
                <w:szCs w:val="18"/>
              </w:rPr>
              <w:t>“</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517130">
              <w:rPr>
                <w:rFonts w:cs="Arial"/>
                <w:color w:val="339966"/>
                <w:szCs w:val="18"/>
              </w:rPr>
              <w:t>/</w:t>
            </w:r>
            <w:r w:rsidR="006D2C2E">
              <w:rPr>
                <w:rFonts w:cs="Arial"/>
                <w:color w:val="339966"/>
                <w:szCs w:val="18"/>
              </w:rPr>
              <w:t>”</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517130">
              <w:rPr>
                <w:rFonts w:cs="Arial"/>
              </w:rPr>
              <w:t>naam partij</w:t>
            </w:r>
            <w:r w:rsidR="00517130" w:rsidRPr="007E0AB2">
              <w:rPr>
                <w:rFonts w:cs="Arial"/>
              </w:rPr>
              <w:fldChar w:fldCharType="begin"/>
            </w:r>
            <w:r w:rsidR="00517130" w:rsidRPr="007E0AB2">
              <w:rPr>
                <w:rFonts w:cs="Arial"/>
              </w:rPr>
              <w:instrText>MacroButton Nomacro §</w:instrText>
            </w:r>
            <w:r w:rsidR="00517130" w:rsidRPr="007E0AB2">
              <w:rPr>
                <w:rFonts w:cs="Arial"/>
              </w:rPr>
              <w:fldChar w:fldCharType="end"/>
            </w:r>
            <w:r w:rsidR="006D2C2E">
              <w:rPr>
                <w:rFonts w:cs="Arial"/>
              </w:rPr>
              <w:t>”</w:t>
            </w:r>
            <w:r w:rsidRPr="007E0AB2">
              <w:rPr>
                <w:rFonts w:cs="Arial"/>
                <w:color w:val="FF0000"/>
                <w:szCs w:val="18"/>
              </w:rPr>
              <w:t xml:space="preserve">; </w:t>
            </w:r>
            <w:r w:rsidRPr="007E0AB2">
              <w:rPr>
                <w:rFonts w:cs="Arial"/>
                <w:color w:val="FF0000"/>
                <w:szCs w:val="18"/>
              </w:rPr>
              <w:tab/>
            </w:r>
          </w:p>
        </w:tc>
        <w:tc>
          <w:tcPr>
            <w:tcW w:w="2606" w:type="pct"/>
            <w:shd w:val="clear" w:color="auto" w:fill="auto"/>
          </w:tcPr>
          <w:p w14:paraId="6799AFB1" w14:textId="77777777" w:rsidR="000C2892" w:rsidRPr="007E0AB2" w:rsidRDefault="000C2892" w:rsidP="000C2892">
            <w:pPr>
              <w:rPr>
                <w:szCs w:val="18"/>
              </w:rPr>
            </w:pPr>
            <w:r w:rsidRPr="007E0AB2">
              <w:rPr>
                <w:szCs w:val="18"/>
              </w:rPr>
              <w:t xml:space="preserve">Aanduiding van de partij, waarmee verder in de akte aan deze partij gerefereerd wordt. </w:t>
            </w:r>
          </w:p>
          <w:p w14:paraId="0DF61875" w14:textId="77777777" w:rsidR="000C2892" w:rsidRPr="007E0AB2" w:rsidRDefault="000C2892" w:rsidP="000C2892">
            <w:pPr>
              <w:rPr>
                <w:szCs w:val="18"/>
              </w:rPr>
            </w:pPr>
            <w:r w:rsidRPr="007E0AB2">
              <w:rPr>
                <w:szCs w:val="18"/>
              </w:rPr>
              <w:t xml:space="preserve">Verplichte keuze </w:t>
            </w:r>
            <w:r w:rsidR="00197FD7" w:rsidRPr="007E0AB2">
              <w:rPr>
                <w:szCs w:val="18"/>
              </w:rPr>
              <w:t>tussen</w:t>
            </w:r>
            <w:r w:rsidRPr="007E0AB2">
              <w:rPr>
                <w:szCs w:val="18"/>
              </w:rPr>
              <w:t>:</w:t>
            </w:r>
          </w:p>
          <w:p w14:paraId="3514FD59" w14:textId="77777777" w:rsidR="000C2892" w:rsidRPr="00A01F87" w:rsidRDefault="000C2892" w:rsidP="00517130">
            <w:pPr>
              <w:numPr>
                <w:ilvl w:val="0"/>
                <w:numId w:val="9"/>
              </w:numPr>
            </w:pPr>
            <w:r w:rsidRPr="007E0AB2">
              <w:rPr>
                <w:rFonts w:cs="Arial"/>
                <w:color w:val="339966"/>
                <w:sz w:val="20"/>
              </w:rPr>
              <w:t>“</w:t>
            </w:r>
            <w:r w:rsidR="009A54E3" w:rsidRPr="007E0AB2">
              <w:rPr>
                <w:rFonts w:cs="Arial"/>
                <w:color w:val="339966"/>
                <w:sz w:val="20"/>
                <w:u w:val="single"/>
              </w:rPr>
              <w:t>v</w:t>
            </w:r>
            <w:r w:rsidRPr="007E0AB2">
              <w:rPr>
                <w:rFonts w:cs="Arial"/>
                <w:color w:val="339966"/>
                <w:sz w:val="20"/>
                <w:u w:val="single"/>
              </w:rPr>
              <w:t>ervreemder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014805B2" w14:textId="77777777" w:rsidR="000C2892" w:rsidRPr="007E0AB2" w:rsidRDefault="000C2892" w:rsidP="00517130">
            <w:pPr>
              <w:numPr>
                <w:ilvl w:val="0"/>
                <w:numId w:val="9"/>
              </w:numPr>
              <w:rPr>
                <w:color w:val="008000"/>
              </w:rPr>
            </w:pPr>
            <w:r w:rsidRPr="007E0AB2">
              <w:rPr>
                <w:rFonts w:cs="Arial"/>
                <w:color w:val="339966"/>
              </w:rPr>
              <w:t>“</w:t>
            </w:r>
            <w:r w:rsidR="009A54E3" w:rsidRPr="007E0AB2">
              <w:rPr>
                <w:rFonts w:cs="Arial"/>
                <w:color w:val="339966"/>
                <w:sz w:val="20"/>
                <w:u w:val="single"/>
              </w:rPr>
              <w:t>v</w:t>
            </w:r>
            <w:r w:rsidRPr="007E0AB2">
              <w:rPr>
                <w:rFonts w:cs="Arial"/>
                <w:color w:val="339966"/>
                <w:sz w:val="20"/>
                <w:u w:val="single"/>
              </w:rPr>
              <w:t>erkrijger</w:t>
            </w:r>
            <w:r w:rsidRPr="007E0AB2">
              <w:rPr>
                <w:rFonts w:cs="Arial"/>
                <w:color w:val="339966"/>
              </w:rPr>
              <w:t>”</w:t>
            </w:r>
            <w:r w:rsidRPr="007E0AB2">
              <w:rPr>
                <w:rFonts w:cs="Arial"/>
                <w:color w:val="008000"/>
                <w:sz w:val="20"/>
              </w:rPr>
              <w:t xml:space="preserve"> </w:t>
            </w:r>
            <w:r w:rsidRPr="00A01F87">
              <w:t>(Deze keuze mag slechts bij één partij gemaakt worden.)</w:t>
            </w:r>
          </w:p>
          <w:p w14:paraId="430F2048" w14:textId="2932FFA5" w:rsidR="000C2892" w:rsidRDefault="000C2892" w:rsidP="00517130">
            <w:pPr>
              <w:numPr>
                <w:ilvl w:val="0"/>
                <w:numId w:val="9"/>
              </w:numPr>
              <w:rPr>
                <w:szCs w:val="18"/>
              </w:rPr>
            </w:pPr>
            <w:r w:rsidRPr="007E0AB2">
              <w:rPr>
                <w:rFonts w:cs="Arial"/>
                <w:color w:val="339966"/>
              </w:rPr>
              <w:t>“</w:t>
            </w:r>
            <w:r w:rsidR="009A54E3" w:rsidRPr="007E0AB2">
              <w:rPr>
                <w:rFonts w:cs="Arial"/>
                <w:color w:val="339966"/>
                <w:sz w:val="20"/>
                <w:u w:val="single"/>
              </w:rPr>
              <w:t>p</w:t>
            </w:r>
            <w:r w:rsidRPr="007E0AB2">
              <w:rPr>
                <w:rFonts w:cs="Arial"/>
                <w:color w:val="339966"/>
                <w:sz w:val="20"/>
                <w:u w:val="single"/>
              </w:rPr>
              <w:t>artij [volgletter]</w:t>
            </w:r>
            <w:r w:rsidRPr="007E0AB2">
              <w:rPr>
                <w:rFonts w:cs="Arial"/>
                <w:color w:val="339966"/>
              </w:rPr>
              <w:t>”</w:t>
            </w:r>
            <w:r w:rsidRPr="007E0AB2">
              <w:rPr>
                <w:rFonts w:cs="Arial"/>
              </w:rPr>
              <w:t xml:space="preserve">, </w:t>
            </w:r>
            <w:r w:rsidRPr="007E0AB2">
              <w:rPr>
                <w:szCs w:val="18"/>
              </w:rPr>
              <w:t xml:space="preserve">waarbij [volgletter] vervangen moet worden door de eerstvolgende letter in de rij van A tot Z. </w:t>
            </w:r>
          </w:p>
          <w:p w14:paraId="67AF7F76" w14:textId="6BDECBE3" w:rsidR="00517130" w:rsidRPr="00E54774" w:rsidRDefault="006D2C2E" w:rsidP="00517130">
            <w:pPr>
              <w:numPr>
                <w:ilvl w:val="0"/>
                <w:numId w:val="9"/>
              </w:numPr>
              <w:rPr>
                <w:szCs w:val="18"/>
              </w:rPr>
            </w:pPr>
            <w:r w:rsidRPr="00397CDA">
              <w:rPr>
                <w:color w:val="70AD47" w:themeColor="accent6"/>
              </w:rPr>
              <w:t>“</w:t>
            </w:r>
            <w:r w:rsidR="00517130" w:rsidRPr="006400C7">
              <w:fldChar w:fldCharType="begin"/>
            </w:r>
            <w:r w:rsidR="00517130" w:rsidRPr="006400C7">
              <w:instrText>MacroButton Nomacro §</w:instrText>
            </w:r>
            <w:r w:rsidR="00517130" w:rsidRPr="006400C7">
              <w:fldChar w:fldCharType="end"/>
            </w:r>
            <w:r w:rsidR="00517130" w:rsidRPr="000A6446">
              <w:t>Naam</w:t>
            </w:r>
            <w:r w:rsidR="00517130" w:rsidRPr="00E54774">
              <w:rPr>
                <w:rFonts w:cs="Arial"/>
                <w:sz w:val="20"/>
              </w:rPr>
              <w:t xml:space="preserve">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Pr="00397CDA">
              <w:rPr>
                <w:rFonts w:cs="Arial"/>
                <w:color w:val="70AD47" w:themeColor="accent6"/>
                <w:szCs w:val="18"/>
              </w:rPr>
              <w:t>”</w:t>
            </w:r>
            <w:r w:rsidR="00517130" w:rsidRPr="00E54774">
              <w:rPr>
                <w:rFonts w:cs="Arial"/>
                <w:color w:val="339966"/>
                <w:sz w:val="20"/>
              </w:rPr>
              <w:t xml:space="preserve"> </w:t>
            </w:r>
            <w:r w:rsidR="00517130" w:rsidRPr="00E54774">
              <w:rPr>
                <w:rFonts w:cs="Arial"/>
                <w:sz w:val="20"/>
              </w:rPr>
              <w:t>(vrije keuze voor de naam voor de partij.)</w:t>
            </w:r>
          </w:p>
          <w:p w14:paraId="24861A16" w14:textId="77777777" w:rsidR="00517130" w:rsidRPr="007E0AB2" w:rsidRDefault="00517130" w:rsidP="00397CDA">
            <w:pPr>
              <w:ind w:left="360"/>
              <w:rPr>
                <w:szCs w:val="18"/>
              </w:rPr>
            </w:pPr>
          </w:p>
          <w:p w14:paraId="3A13E1E7" w14:textId="561E0439" w:rsidR="00517130" w:rsidRDefault="000C2892" w:rsidP="000C2892">
            <w:r w:rsidRPr="007E0AB2">
              <w:rPr>
                <w:szCs w:val="18"/>
              </w:rPr>
              <w:t xml:space="preserve">Het is niet verplicht om de partijaanduidingen </w:t>
            </w:r>
            <w:r w:rsidR="009A54E3" w:rsidRPr="007E0AB2">
              <w:rPr>
                <w:color w:val="339966"/>
              </w:rPr>
              <w:t>“v</w:t>
            </w:r>
            <w:r w:rsidRPr="007E0AB2">
              <w:rPr>
                <w:color w:val="339966"/>
              </w:rPr>
              <w:t>ervreemder”</w:t>
            </w:r>
            <w:r w:rsidRPr="007E0AB2">
              <w:rPr>
                <w:color w:val="008000"/>
              </w:rPr>
              <w:t xml:space="preserve"> </w:t>
            </w:r>
            <w:r w:rsidRPr="000C2892">
              <w:t>en</w:t>
            </w:r>
            <w:r w:rsidR="00197FD7">
              <w:t xml:space="preserve"> </w:t>
            </w:r>
            <w:r w:rsidR="009A54E3" w:rsidRPr="007E0AB2">
              <w:rPr>
                <w:color w:val="339966"/>
              </w:rPr>
              <w:t>”v</w:t>
            </w:r>
            <w:r w:rsidRPr="007E0AB2">
              <w:rPr>
                <w:color w:val="339966"/>
              </w:rPr>
              <w:t>erkrijger”</w:t>
            </w:r>
            <w:r w:rsidRPr="007E0AB2">
              <w:rPr>
                <w:color w:val="008000"/>
              </w:rPr>
              <w:t xml:space="preserve"> </w:t>
            </w:r>
            <w:r w:rsidRPr="005F1A54">
              <w:t xml:space="preserve">te gebruiken. Het is ook toegestaan om alle partijen met </w:t>
            </w:r>
            <w:r w:rsidRPr="007E0AB2">
              <w:rPr>
                <w:color w:val="339966"/>
              </w:rPr>
              <w:t>“partij [volgletter]”</w:t>
            </w:r>
            <w:r w:rsidRPr="007E0AB2">
              <w:rPr>
                <w:color w:val="008000"/>
              </w:rPr>
              <w:t xml:space="preserve"> </w:t>
            </w:r>
            <w:r w:rsidR="00517130">
              <w:t xml:space="preserve">of </w:t>
            </w:r>
            <w:r w:rsidR="006D2C2E">
              <w:t>“</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12554A">
              <w:rPr>
                <w:rFonts w:cs="Arial"/>
                <w:szCs w:val="18"/>
              </w:rPr>
              <w:t>n</w:t>
            </w:r>
            <w:r w:rsidR="00517130">
              <w:t>aam partij</w:t>
            </w:r>
            <w:r w:rsidR="00517130" w:rsidRPr="00E54774">
              <w:rPr>
                <w:rFonts w:cs="Arial"/>
                <w:szCs w:val="18"/>
              </w:rPr>
              <w:fldChar w:fldCharType="begin"/>
            </w:r>
            <w:r w:rsidR="00517130" w:rsidRPr="00E54774">
              <w:rPr>
                <w:rFonts w:cs="Arial"/>
                <w:szCs w:val="18"/>
              </w:rPr>
              <w:instrText>MacroButton Nomacro §</w:instrText>
            </w:r>
            <w:r w:rsidR="00517130" w:rsidRPr="00E54774">
              <w:rPr>
                <w:rFonts w:cs="Arial"/>
                <w:szCs w:val="18"/>
              </w:rPr>
              <w:fldChar w:fldCharType="end"/>
            </w:r>
            <w:r w:rsidR="006D2C2E">
              <w:rPr>
                <w:rFonts w:cs="Arial"/>
                <w:szCs w:val="18"/>
              </w:rPr>
              <w:t>”</w:t>
            </w:r>
            <w:r w:rsidR="00517130">
              <w:t xml:space="preserve"> </w:t>
            </w:r>
            <w:r w:rsidR="00517130" w:rsidRPr="005F1A54">
              <w:t>aan te duiden.</w:t>
            </w:r>
          </w:p>
          <w:p w14:paraId="365640DA" w14:textId="7AA0A165" w:rsidR="000C2892" w:rsidRPr="00A01F87" w:rsidRDefault="000C2892" w:rsidP="000C2892">
            <w:r>
              <w:t xml:space="preserve">Ook combinaties zijn toegestaan: </w:t>
            </w:r>
            <w:r w:rsidR="0024678D">
              <w:t xml:space="preserve">bv. </w:t>
            </w:r>
            <w:r>
              <w:t xml:space="preserve">alleen </w:t>
            </w:r>
            <w:r w:rsidR="009A54E3" w:rsidRPr="007E0AB2">
              <w:rPr>
                <w:color w:val="339966"/>
              </w:rPr>
              <w:t>“v</w:t>
            </w:r>
            <w:r w:rsidRPr="007E0AB2">
              <w:rPr>
                <w:color w:val="339966"/>
              </w:rPr>
              <w:t>ervreemder”</w:t>
            </w:r>
            <w:r w:rsidRPr="007E0AB2">
              <w:rPr>
                <w:color w:val="008000"/>
              </w:rPr>
              <w:t xml:space="preserve"> </w:t>
            </w:r>
            <w:r w:rsidRPr="008343CB">
              <w:t>en verder</w:t>
            </w:r>
            <w:r w:rsidRPr="007E0AB2">
              <w:rPr>
                <w:color w:val="008000"/>
              </w:rPr>
              <w:t xml:space="preserve"> </w:t>
            </w:r>
            <w:r w:rsidRPr="007E0AB2">
              <w:rPr>
                <w:color w:val="339966"/>
              </w:rPr>
              <w:t>“partij [volgletter]”</w:t>
            </w:r>
            <w:r w:rsidRPr="0024678D">
              <w:t>.</w:t>
            </w:r>
          </w:p>
          <w:p w14:paraId="2602B035" w14:textId="77777777" w:rsidR="000C2892" w:rsidRPr="007E0AB2" w:rsidRDefault="000C2892" w:rsidP="000C2892">
            <w:pPr>
              <w:rPr>
                <w:szCs w:val="18"/>
              </w:rPr>
            </w:pPr>
          </w:p>
          <w:p w14:paraId="502E9FE5" w14:textId="77777777" w:rsidR="00D03205" w:rsidRPr="007E0AB2" w:rsidRDefault="00D03205" w:rsidP="00D03205">
            <w:pPr>
              <w:rPr>
                <w:szCs w:val="18"/>
              </w:rPr>
            </w:pPr>
            <w:r w:rsidRPr="007E0AB2">
              <w:rPr>
                <w:szCs w:val="18"/>
              </w:rPr>
              <w:t>De eerste partij en volgende partijen (niet zijnde de laatste partij) word</w:t>
            </w:r>
            <w:r w:rsidR="0024678D" w:rsidRPr="007E0AB2">
              <w:rPr>
                <w:szCs w:val="18"/>
              </w:rPr>
              <w:t>en</w:t>
            </w:r>
            <w:r w:rsidRPr="007E0AB2">
              <w:rPr>
                <w:szCs w:val="18"/>
              </w:rPr>
              <w:t xml:space="preserve"> afgesloten met een puntkomma.</w:t>
            </w:r>
            <w:r w:rsidR="0024678D" w:rsidRPr="007E0AB2">
              <w:rPr>
                <w:szCs w:val="18"/>
              </w:rPr>
              <w:t xml:space="preserve"> </w:t>
            </w:r>
          </w:p>
          <w:p w14:paraId="27B8E856" w14:textId="77777777" w:rsidR="00D03205" w:rsidRPr="007E0AB2" w:rsidRDefault="00D03205" w:rsidP="000C2892">
            <w:pPr>
              <w:rPr>
                <w:szCs w:val="18"/>
              </w:rPr>
            </w:pPr>
          </w:p>
          <w:p w14:paraId="7BB60467" w14:textId="77777777" w:rsidR="000C2892" w:rsidRPr="007E0AB2" w:rsidRDefault="000C2892" w:rsidP="000C2892">
            <w:pPr>
              <w:rPr>
                <w:u w:val="single"/>
              </w:rPr>
            </w:pPr>
            <w:proofErr w:type="spellStart"/>
            <w:r w:rsidRPr="007E0AB2">
              <w:rPr>
                <w:u w:val="single"/>
              </w:rPr>
              <w:t>Mapping</w:t>
            </w:r>
            <w:proofErr w:type="spellEnd"/>
            <w:r w:rsidRPr="007E0AB2">
              <w:rPr>
                <w:u w:val="single"/>
              </w:rPr>
              <w:t>:</w:t>
            </w:r>
          </w:p>
          <w:p w14:paraId="10D3E978" w14:textId="77777777" w:rsidR="000C2892" w:rsidRPr="007E0AB2" w:rsidRDefault="000C2892"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/Partij</w:t>
            </w:r>
            <w:r w:rsidR="00667A54" w:rsidRPr="007E0AB2">
              <w:rPr>
                <w:sz w:val="16"/>
                <w:szCs w:val="16"/>
              </w:rPr>
              <w:t xml:space="preserve"> [</w:t>
            </w:r>
            <w:proofErr w:type="spellStart"/>
            <w:r w:rsidR="00667A54" w:rsidRPr="007E0AB2">
              <w:rPr>
                <w:sz w:val="16"/>
                <w:szCs w:val="16"/>
              </w:rPr>
              <w:t>attribute</w:t>
            </w:r>
            <w:proofErr w:type="spellEnd"/>
            <w:r w:rsidR="00667A54" w:rsidRPr="007E0AB2">
              <w:rPr>
                <w:sz w:val="16"/>
                <w:szCs w:val="16"/>
              </w:rPr>
              <w:t xml:space="preserve">: </w:t>
            </w:r>
            <w:proofErr w:type="spellStart"/>
            <w:r w:rsidR="00667A54" w:rsidRPr="007E0AB2">
              <w:rPr>
                <w:sz w:val="16"/>
                <w:szCs w:val="16"/>
              </w:rPr>
              <w:t>id</w:t>
            </w:r>
            <w:proofErr w:type="spellEnd"/>
            <w:r w:rsidR="00667A54" w:rsidRPr="007E0AB2">
              <w:rPr>
                <w:sz w:val="16"/>
                <w:szCs w:val="16"/>
              </w:rPr>
              <w:t xml:space="preserve"> (met een unieke identificatie van de partij)]</w:t>
            </w:r>
            <w:r w:rsidRPr="007E0AB2">
              <w:rPr>
                <w:sz w:val="16"/>
                <w:szCs w:val="16"/>
              </w:rPr>
              <w:t>/</w:t>
            </w:r>
          </w:p>
          <w:p w14:paraId="2CB0526C" w14:textId="77777777" w:rsidR="002F24AA" w:rsidRPr="00FB2C02" w:rsidRDefault="00667A54" w:rsidP="007E0AB2">
            <w:pPr>
              <w:spacing w:line="240" w:lineRule="auto"/>
              <w:rPr>
                <w:sz w:val="16"/>
                <w:szCs w:val="16"/>
              </w:rPr>
            </w:pPr>
            <w:r w:rsidRPr="007E0AB2">
              <w:rPr>
                <w:sz w:val="16"/>
                <w:szCs w:val="16"/>
              </w:rPr>
              <w:tab/>
            </w:r>
            <w:r w:rsidR="000C2892" w:rsidRPr="007E0AB2">
              <w:rPr>
                <w:sz w:val="16"/>
                <w:szCs w:val="16"/>
              </w:rPr>
              <w:t>./</w:t>
            </w:r>
            <w:proofErr w:type="spellStart"/>
            <w:r w:rsidR="000C2892" w:rsidRPr="007E0AB2">
              <w:rPr>
                <w:sz w:val="16"/>
                <w:szCs w:val="16"/>
              </w:rPr>
              <w:t>aanduidingPartij</w:t>
            </w:r>
            <w:proofErr w:type="spellEnd"/>
            <w:r w:rsidR="00012DAD" w:rsidRPr="007E0AB2">
              <w:rPr>
                <w:sz w:val="16"/>
                <w:szCs w:val="16"/>
              </w:rPr>
              <w:t xml:space="preserve"> (‘vervreemder’ of ‘verkrijger’ of ‘partij [volgletter]</w:t>
            </w:r>
            <w:r w:rsidR="00D13D1D" w:rsidRPr="007E0AB2">
              <w:rPr>
                <w:sz w:val="16"/>
                <w:szCs w:val="16"/>
              </w:rPr>
              <w:t>’</w:t>
            </w:r>
            <w:r w:rsidR="00012DAD" w:rsidRPr="007E0AB2">
              <w:rPr>
                <w:sz w:val="16"/>
                <w:szCs w:val="16"/>
              </w:rPr>
              <w:t>)</w:t>
            </w:r>
          </w:p>
        </w:tc>
      </w:tr>
      <w:tr w:rsidR="009836ED" w:rsidRPr="00737F18" w14:paraId="3789AD47" w14:textId="77777777" w:rsidTr="007E0AB2">
        <w:tc>
          <w:tcPr>
            <w:tcW w:w="2394" w:type="pct"/>
            <w:shd w:val="clear" w:color="auto" w:fill="auto"/>
          </w:tcPr>
          <w:p w14:paraId="33B8BF6A" w14:textId="77777777" w:rsidR="009836ED" w:rsidRPr="007E0AB2" w:rsidRDefault="009836ED" w:rsidP="007E0AB2">
            <w:pPr>
              <w:tabs>
                <w:tab w:val="left" w:pos="-1440"/>
                <w:tab w:val="left" w:pos="-720"/>
                <w:tab w:val="left" w:pos="425"/>
              </w:tabs>
              <w:suppressAutoHyphens/>
              <w:ind w:left="425"/>
              <w:rPr>
                <w:rFonts w:ascii="Times New Roman" w:hAnsi="Times New Roman"/>
                <w:color w:val="800080"/>
              </w:rPr>
            </w:pPr>
            <w:r w:rsidRPr="007E0AB2">
              <w:rPr>
                <w:color w:val="800080"/>
              </w:rPr>
              <w:lastRenderedPageBreak/>
              <w:tab/>
              <w:t xml:space="preserve">     </w:t>
            </w:r>
            <w:r w:rsidRPr="007E0AB2">
              <w:rPr>
                <w:rFonts w:cs="Arial"/>
                <w:color w:val="FF0000"/>
              </w:rPr>
              <w:t>en</w:t>
            </w:r>
          </w:p>
        </w:tc>
        <w:tc>
          <w:tcPr>
            <w:tcW w:w="2606" w:type="pct"/>
            <w:shd w:val="clear" w:color="auto" w:fill="auto"/>
          </w:tcPr>
          <w:p w14:paraId="51940B7D" w14:textId="77777777" w:rsidR="009836ED" w:rsidRPr="007E0AB2" w:rsidRDefault="003B0FFE" w:rsidP="008672F8">
            <w:pPr>
              <w:rPr>
                <w:szCs w:val="18"/>
              </w:rPr>
            </w:pPr>
            <w:r w:rsidRPr="007E0AB2">
              <w:rPr>
                <w:szCs w:val="18"/>
              </w:rPr>
              <w:t>Vaste tekst.</w:t>
            </w:r>
          </w:p>
        </w:tc>
      </w:tr>
      <w:tr w:rsidR="009979AE" w:rsidRPr="00D13608" w14:paraId="20251432" w14:textId="77777777" w:rsidTr="007E0AB2">
        <w:tc>
          <w:tcPr>
            <w:tcW w:w="2394" w:type="pct"/>
            <w:shd w:val="clear" w:color="auto" w:fill="auto"/>
          </w:tcPr>
          <w:p w14:paraId="37C941BA" w14:textId="77777777" w:rsidR="009979AE" w:rsidRPr="007E0AB2" w:rsidRDefault="00A95DCD" w:rsidP="007E0AB2">
            <w:pPr>
              <w:tabs>
                <w:tab w:val="left" w:pos="-1440"/>
                <w:tab w:val="left" w:pos="-720"/>
              </w:tabs>
              <w:suppressAutoHyphens/>
              <w:outlineLvl w:val="0"/>
              <w:rPr>
                <w:rFonts w:cs="Arial"/>
              </w:rPr>
            </w:pPr>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FF0000"/>
              </w:rPr>
              <w:t>2.</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9979AE" w:rsidRPr="007E0AB2">
              <w:rPr>
                <w:rFonts w:cs="Arial"/>
                <w:bCs/>
                <w:color w:val="800080"/>
                <w:highlight w:val="yellow"/>
              </w:rPr>
              <w:t>TEKSTBLOK GEVOLMACHTIGDE</w:t>
            </w:r>
            <w:r w:rsidR="00EE36C7" w:rsidRPr="007E0AB2">
              <w:rPr>
                <w:rFonts w:cs="Arial"/>
                <w:bCs/>
                <w:color w:val="800080"/>
              </w:rPr>
              <w:t>:</w:t>
            </w:r>
          </w:p>
          <w:p w14:paraId="3EEB5A9B" w14:textId="77777777" w:rsidR="009979AE" w:rsidRPr="00A54ECD" w:rsidRDefault="009979AE" w:rsidP="00EC6AF9"/>
        </w:tc>
        <w:tc>
          <w:tcPr>
            <w:tcW w:w="2606" w:type="pct"/>
            <w:shd w:val="clear" w:color="auto" w:fill="auto"/>
          </w:tcPr>
          <w:p w14:paraId="65FFC492" w14:textId="77777777" w:rsidR="00E62BA0" w:rsidRPr="007E0AB2" w:rsidRDefault="005F1A54" w:rsidP="00A01F87">
            <w:pPr>
              <w:rPr>
                <w:snapToGrid/>
              </w:rPr>
            </w:pPr>
            <w:r w:rsidRPr="007E0AB2">
              <w:rPr>
                <w:szCs w:val="18"/>
              </w:rPr>
              <w:t>Voor toelichting zie dezelfde tekst bij de eerste partij.</w:t>
            </w:r>
          </w:p>
        </w:tc>
      </w:tr>
      <w:tr w:rsidR="009979AE" w:rsidRPr="00D13608" w14:paraId="041AD14E" w14:textId="77777777" w:rsidTr="007E0AB2">
        <w:tc>
          <w:tcPr>
            <w:tcW w:w="2394" w:type="pct"/>
            <w:shd w:val="clear" w:color="auto" w:fill="auto"/>
          </w:tcPr>
          <w:p w14:paraId="49847F01" w14:textId="77777777" w:rsidR="009979AE" w:rsidRPr="00737F18" w:rsidRDefault="00A95DCD" w:rsidP="00EC6AF9">
            <w:r w:rsidRPr="007E0AB2">
              <w:rPr>
                <w:rFonts w:cs="Arial"/>
              </w:rPr>
              <w:fldChar w:fldCharType="begin"/>
            </w:r>
            <w:r w:rsidRPr="007E0AB2">
              <w:rPr>
                <w:rFonts w:cs="Arial"/>
              </w:rPr>
              <w:instrText>MacroButton Nomacro §</w:instrText>
            </w:r>
            <w:r w:rsidRPr="007E0AB2">
              <w:rPr>
                <w:rFonts w:cs="Arial"/>
              </w:rPr>
              <w:fldChar w:fldCharType="end"/>
            </w:r>
            <w:r w:rsidR="006919F5" w:rsidRPr="00853CDC">
              <w:t xml:space="preserve"> </w:t>
            </w:r>
            <w:r w:rsidR="006919F5" w:rsidRPr="007E0AB2">
              <w:rPr>
                <w:color w:val="800080"/>
              </w:rPr>
              <w:t>a.</w:t>
            </w:r>
            <w:r w:rsidR="006919F5" w:rsidRPr="00853CDC">
              <w:t xml:space="preserve"> </w:t>
            </w:r>
            <w:r w:rsidRPr="007E0AB2">
              <w:rPr>
                <w:rFonts w:cs="Arial"/>
              </w:rPr>
              <w:fldChar w:fldCharType="begin"/>
            </w:r>
            <w:r w:rsidRPr="007E0AB2">
              <w:rPr>
                <w:rFonts w:cs="Arial"/>
              </w:rPr>
              <w:instrText>MacroButton Nomacro §</w:instrText>
            </w:r>
            <w:r w:rsidRPr="007E0AB2">
              <w:rPr>
                <w:rFonts w:cs="Arial"/>
              </w:rPr>
              <w:fldChar w:fldCharType="end"/>
            </w:r>
            <w:r w:rsidR="00D04E2A" w:rsidRPr="007E0AB2">
              <w:rPr>
                <w:color w:val="008000"/>
                <w:highlight w:val="yellow"/>
              </w:rPr>
              <w:t>TEKSTBLOK PARTIJ NATUURLIJK PERSOON</w:t>
            </w:r>
            <w:r w:rsidR="00D04E2A" w:rsidRPr="007E0AB2">
              <w:rPr>
                <w:color w:val="008000"/>
              </w:rPr>
              <w:t xml:space="preserve"> / </w:t>
            </w:r>
            <w:r w:rsidR="00235E43" w:rsidRPr="007E0AB2">
              <w:rPr>
                <w:color w:val="008000"/>
                <w:highlight w:val="yellow"/>
              </w:rPr>
              <w:t xml:space="preserve">TEKSTBLOK </w:t>
            </w:r>
            <w:r w:rsidR="00D04E2A" w:rsidRPr="007E0AB2">
              <w:rPr>
                <w:color w:val="008000"/>
                <w:highlight w:val="yellow"/>
              </w:rPr>
              <w:t>PARTIJ NIET NATUURLIJK PERSOON</w:t>
            </w:r>
            <w:r w:rsidR="00EE36C7" w:rsidRPr="007E0AB2">
              <w:rPr>
                <w:color w:val="FF0000"/>
              </w:rPr>
              <w:t>;</w:t>
            </w:r>
          </w:p>
        </w:tc>
        <w:tc>
          <w:tcPr>
            <w:tcW w:w="2606" w:type="pct"/>
            <w:shd w:val="clear" w:color="auto" w:fill="auto"/>
          </w:tcPr>
          <w:p w14:paraId="7B093615" w14:textId="77777777" w:rsidR="00E62BA0" w:rsidRPr="007E0AB2" w:rsidRDefault="005F1A54" w:rsidP="00EC6AF9">
            <w:pPr>
              <w:rPr>
                <w:szCs w:val="18"/>
              </w:rPr>
            </w:pPr>
            <w:r w:rsidRPr="007E0AB2">
              <w:rPr>
                <w:szCs w:val="18"/>
              </w:rPr>
              <w:t xml:space="preserve">Voor toelichting zie dezelfde tekst bij de eerste partij. </w:t>
            </w:r>
          </w:p>
          <w:p w14:paraId="2B6CB2F9" w14:textId="77777777" w:rsidR="00BF1D5A" w:rsidRPr="00D13608" w:rsidRDefault="00BF1D5A" w:rsidP="007E0AB2">
            <w:pPr>
              <w:spacing w:line="240" w:lineRule="auto"/>
            </w:pPr>
          </w:p>
        </w:tc>
      </w:tr>
      <w:tr w:rsidR="000C2892" w:rsidRPr="00737F18" w14:paraId="674638F9" w14:textId="77777777" w:rsidTr="007E0AB2">
        <w:tc>
          <w:tcPr>
            <w:tcW w:w="2394" w:type="pct"/>
            <w:shd w:val="clear" w:color="auto" w:fill="auto"/>
          </w:tcPr>
          <w:p w14:paraId="13DC3E75" w14:textId="77777777" w:rsidR="000C2892" w:rsidRPr="007E0AB2" w:rsidRDefault="000C2892" w:rsidP="007E0AB2">
            <w:pPr>
              <w:tabs>
                <w:tab w:val="left" w:pos="-1440"/>
                <w:tab w:val="left" w:pos="-720"/>
                <w:tab w:val="left" w:pos="425"/>
              </w:tabs>
              <w:suppressAutoHyphens/>
              <w:rPr>
                <w:rFonts w:cs="Arial"/>
                <w:bCs/>
                <w:color w:val="FF0000"/>
              </w:rPr>
            </w:pPr>
            <w:r w:rsidRPr="007E0AB2">
              <w:rPr>
                <w:rFonts w:ascii="Times New Roman" w:hAnsi="Times New Roman"/>
                <w:color w:val="FF0000"/>
              </w:rPr>
              <w:tab/>
              <w:t xml:space="preserve">     </w:t>
            </w:r>
            <w:r w:rsidRPr="007E0AB2">
              <w:rPr>
                <w:rFonts w:cs="Arial"/>
                <w:color w:val="FF0000"/>
              </w:rPr>
              <w:t xml:space="preserve">hierna </w:t>
            </w:r>
            <w:r w:rsidRPr="007E0AB2">
              <w:rPr>
                <w:rFonts w:cs="Arial"/>
                <w:color w:val="800080"/>
              </w:rPr>
              <w:t>zowel tezamen als ieder afzonderlijk</w:t>
            </w:r>
            <w:r w:rsidRPr="007E0AB2">
              <w:rPr>
                <w:rFonts w:cs="Arial"/>
                <w:color w:val="FF0000"/>
              </w:rPr>
              <w:t xml:space="preserve">  te noemen: </w:t>
            </w:r>
          </w:p>
        </w:tc>
        <w:tc>
          <w:tcPr>
            <w:tcW w:w="2606" w:type="pct"/>
            <w:shd w:val="clear" w:color="auto" w:fill="auto"/>
          </w:tcPr>
          <w:p w14:paraId="0354CCEC" w14:textId="77777777" w:rsidR="000C2892" w:rsidRPr="007E0AB2" w:rsidRDefault="003662AA" w:rsidP="008672F8">
            <w:pPr>
              <w:rPr>
                <w:szCs w:val="18"/>
              </w:rPr>
            </w:pPr>
            <w:r w:rsidRPr="007E0AB2">
              <w:rPr>
                <w:szCs w:val="18"/>
              </w:rPr>
              <w:t xml:space="preserve">Voor toelichting zie dezelfde tekst bij de eerste partij. </w:t>
            </w:r>
          </w:p>
        </w:tc>
      </w:tr>
      <w:tr w:rsidR="000C2892" w:rsidRPr="00737F18" w14:paraId="4DA50326" w14:textId="77777777" w:rsidTr="007E0AB2">
        <w:tc>
          <w:tcPr>
            <w:tcW w:w="2394" w:type="pct"/>
            <w:shd w:val="clear" w:color="auto" w:fill="auto"/>
          </w:tcPr>
          <w:p w14:paraId="0C048DFE" w14:textId="56DE7295" w:rsidR="000C2892" w:rsidRPr="007E0AB2" w:rsidRDefault="000C2892" w:rsidP="007E0AB2">
            <w:pPr>
              <w:tabs>
                <w:tab w:val="left" w:pos="-1440"/>
                <w:tab w:val="left" w:pos="-720"/>
                <w:tab w:val="left" w:pos="425"/>
              </w:tabs>
              <w:suppressAutoHyphens/>
              <w:ind w:left="681"/>
              <w:rPr>
                <w:color w:val="800080"/>
                <w:szCs w:val="18"/>
              </w:rPr>
            </w:pPr>
            <w:r w:rsidRPr="007E0AB2">
              <w:rPr>
                <w:rFonts w:cs="Arial"/>
                <w:color w:val="339966"/>
                <w:szCs w:val="18"/>
              </w:rPr>
              <w:t xml:space="preserve"> “</w:t>
            </w:r>
            <w:r w:rsidR="009A54E3" w:rsidRPr="007E0AB2">
              <w:rPr>
                <w:rFonts w:cs="Arial"/>
                <w:color w:val="339966"/>
                <w:szCs w:val="18"/>
                <w:u w:val="single"/>
              </w:rPr>
              <w:t>v</w:t>
            </w:r>
            <w:r w:rsidRPr="007E0AB2">
              <w:rPr>
                <w:rFonts w:cs="Arial"/>
                <w:color w:val="339966"/>
                <w:szCs w:val="18"/>
                <w:u w:val="single"/>
              </w:rPr>
              <w:t>ervreemder</w:t>
            </w:r>
            <w:r w:rsidRPr="007E0AB2">
              <w:rPr>
                <w:rFonts w:cs="Arial"/>
                <w:color w:val="339966"/>
                <w:szCs w:val="18"/>
              </w:rPr>
              <w:t>” / “</w:t>
            </w:r>
            <w:r w:rsidR="009A54E3" w:rsidRPr="007E0AB2">
              <w:rPr>
                <w:rFonts w:cs="Arial"/>
                <w:color w:val="339966"/>
                <w:szCs w:val="18"/>
                <w:u w:val="single"/>
              </w:rPr>
              <w:t>v</w:t>
            </w:r>
            <w:r w:rsidRPr="007E0AB2">
              <w:rPr>
                <w:rFonts w:cs="Arial"/>
                <w:color w:val="339966"/>
                <w:szCs w:val="18"/>
                <w:u w:val="single"/>
              </w:rPr>
              <w:t>erkrijger</w:t>
            </w:r>
            <w:r w:rsidRPr="007E0AB2">
              <w:rPr>
                <w:rFonts w:cs="Arial"/>
                <w:color w:val="339966"/>
                <w:szCs w:val="18"/>
              </w:rPr>
              <w:t>”/ “</w:t>
            </w:r>
            <w:r w:rsidR="009A54E3" w:rsidRPr="007E0AB2">
              <w:rPr>
                <w:rFonts w:cs="Arial"/>
                <w:color w:val="339966"/>
                <w:szCs w:val="18"/>
                <w:u w:val="single"/>
              </w:rPr>
              <w:t>p</w:t>
            </w:r>
            <w:r w:rsidRPr="007E0AB2">
              <w:rPr>
                <w:rFonts w:cs="Arial"/>
                <w:color w:val="339966"/>
                <w:szCs w:val="18"/>
                <w:u w:val="single"/>
              </w:rPr>
              <w:t>artij [volgletter]</w:t>
            </w:r>
            <w:r w:rsidRPr="007E0AB2">
              <w:rPr>
                <w:rFonts w:cs="Arial"/>
                <w:color w:val="339966"/>
                <w:szCs w:val="18"/>
              </w:rPr>
              <w:t>”</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sidRPr="00397CDA">
              <w:rPr>
                <w:rFonts w:cs="Arial"/>
                <w:color w:val="70AD47" w:themeColor="accent6"/>
              </w:rPr>
              <w:t>”</w:t>
            </w:r>
            <w:r w:rsidR="00945CF4" w:rsidRPr="007E0AB2">
              <w:rPr>
                <w:rFonts w:cs="Arial"/>
                <w:color w:val="FF0000"/>
                <w:szCs w:val="18"/>
              </w:rPr>
              <w:t>.</w:t>
            </w:r>
          </w:p>
        </w:tc>
        <w:tc>
          <w:tcPr>
            <w:tcW w:w="2606" w:type="pct"/>
            <w:shd w:val="clear" w:color="auto" w:fill="auto"/>
          </w:tcPr>
          <w:p w14:paraId="25C7F21C" w14:textId="77777777" w:rsidR="000C2892" w:rsidRPr="007E0AB2" w:rsidRDefault="003662AA" w:rsidP="008672F8">
            <w:pPr>
              <w:rPr>
                <w:szCs w:val="18"/>
              </w:rPr>
            </w:pPr>
            <w:r w:rsidRPr="007E0AB2">
              <w:rPr>
                <w:szCs w:val="18"/>
              </w:rPr>
              <w:t xml:space="preserve">Voor toelichting zie dezelfde tekst bij de eerste partij. </w:t>
            </w:r>
          </w:p>
          <w:p w14:paraId="029FF5CA" w14:textId="77777777" w:rsidR="0024678D" w:rsidRPr="007E0AB2" w:rsidRDefault="0024678D" w:rsidP="008672F8">
            <w:pPr>
              <w:rPr>
                <w:szCs w:val="18"/>
              </w:rPr>
            </w:pPr>
            <w:r w:rsidRPr="007E0AB2">
              <w:rPr>
                <w:szCs w:val="18"/>
              </w:rPr>
              <w:t>De laatste partij wordt afgesloten met een punt.</w:t>
            </w:r>
          </w:p>
        </w:tc>
      </w:tr>
      <w:tr w:rsidR="00945CF4" w:rsidRPr="007E0AB2" w14:paraId="1A574E57" w14:textId="77777777" w:rsidTr="007E0AB2">
        <w:tc>
          <w:tcPr>
            <w:tcW w:w="2394" w:type="pct"/>
            <w:shd w:val="clear" w:color="auto" w:fill="auto"/>
          </w:tcPr>
          <w:p w14:paraId="4E76AE8F" w14:textId="5894EAC1" w:rsidR="00945CF4" w:rsidRPr="007E0AB2" w:rsidRDefault="009A54E3" w:rsidP="003B0FFE">
            <w:pPr>
              <w:rPr>
                <w:rFonts w:cs="Arial"/>
                <w:color w:val="FF0000"/>
                <w:szCs w:val="18"/>
              </w:rPr>
            </w:pPr>
            <w:r w:rsidRPr="007E0AB2">
              <w:rPr>
                <w:rFonts w:cs="Arial"/>
                <w:color w:val="339966"/>
              </w:rPr>
              <w:t>Vervreemder / Verkrijger / Partij [volgletter]</w:t>
            </w:r>
            <w:r w:rsidR="0012554A">
              <w:rPr>
                <w:rFonts w:cs="Arial"/>
                <w:color w:val="339966"/>
                <w:szCs w:val="18"/>
              </w:rPr>
              <w:t xml:space="preserve"> /</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0012554A">
              <w:rPr>
                <w:rFonts w:cs="Arial"/>
              </w:rPr>
              <w:t>naam partij</w:t>
            </w:r>
            <w:r w:rsidR="0012554A" w:rsidRPr="007E0AB2">
              <w:rPr>
                <w:rFonts w:cs="Arial"/>
              </w:rPr>
              <w:fldChar w:fldCharType="begin"/>
            </w:r>
            <w:r w:rsidR="0012554A" w:rsidRPr="007E0AB2">
              <w:rPr>
                <w:rFonts w:cs="Arial"/>
              </w:rPr>
              <w:instrText>MacroButton Nomacro §</w:instrText>
            </w:r>
            <w:r w:rsidR="0012554A" w:rsidRPr="007E0AB2">
              <w:rPr>
                <w:rFonts w:cs="Arial"/>
              </w:rPr>
              <w:fldChar w:fldCharType="end"/>
            </w:r>
            <w:r w:rsidRPr="007E0AB2">
              <w:rPr>
                <w:rFonts w:cs="Arial"/>
                <w:color w:val="800080"/>
              </w:rPr>
              <w:t>, 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800080"/>
              </w:rPr>
              <w:t xml:space="preserve"> </w:t>
            </w:r>
            <w:r w:rsidRPr="007E0AB2">
              <w:rPr>
                <w:rFonts w:cs="Arial"/>
                <w:color w:val="FF0000"/>
              </w:rPr>
              <w:t xml:space="preserve">en </w:t>
            </w:r>
            <w:r w:rsidRPr="007E0AB2">
              <w:rPr>
                <w:rFonts w:cs="Arial"/>
                <w:color w:val="339966"/>
              </w:rPr>
              <w:t>vervreemder / verkrijger / partij [volgletter]</w:t>
            </w:r>
            <w:r w:rsidR="00C834D1">
              <w:rPr>
                <w:rFonts w:cs="Arial"/>
                <w:color w:val="339966"/>
                <w:szCs w:val="18"/>
              </w:rPr>
              <w:t xml:space="preserve"> /</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00C834D1">
              <w:rPr>
                <w:rFonts w:cs="Arial"/>
              </w:rPr>
              <w:t>naam partij</w:t>
            </w:r>
            <w:r w:rsidR="00C834D1" w:rsidRPr="007E0AB2">
              <w:rPr>
                <w:rFonts w:cs="Arial"/>
              </w:rPr>
              <w:fldChar w:fldCharType="begin"/>
            </w:r>
            <w:r w:rsidR="00C834D1" w:rsidRPr="007E0AB2">
              <w:rPr>
                <w:rFonts w:cs="Arial"/>
              </w:rPr>
              <w:instrText>MacroButton Nomacro §</w:instrText>
            </w:r>
            <w:r w:rsidR="00C834D1" w:rsidRPr="007E0AB2">
              <w:rPr>
                <w:rFonts w:cs="Arial"/>
              </w:rPr>
              <w:fldChar w:fldCharType="end"/>
            </w:r>
            <w:r w:rsidRPr="007E0AB2">
              <w:rPr>
                <w:rFonts w:cs="Arial"/>
                <w:color w:val="FF0000"/>
              </w:rPr>
              <w:t xml:space="preserve">, </w:t>
            </w:r>
            <w:r w:rsidR="00C834D1">
              <w:rPr>
                <w:rFonts w:cs="Arial"/>
                <w:color w:val="FF0000"/>
              </w:rPr>
              <w:t>tez</w:t>
            </w:r>
            <w:r w:rsidRPr="007E0AB2">
              <w:rPr>
                <w:rFonts w:cs="Arial"/>
                <w:color w:val="FF0000"/>
              </w:rPr>
              <w:t xml:space="preserve">amen ook te noemen: </w:t>
            </w:r>
            <w:r w:rsidR="00327DA6" w:rsidRPr="007E0AB2">
              <w:rPr>
                <w:rFonts w:cs="Arial"/>
                <w:color w:val="FF0000"/>
              </w:rPr>
              <w:t>“</w:t>
            </w:r>
            <w:r w:rsidRPr="007E0AB2">
              <w:rPr>
                <w:rFonts w:cs="Arial"/>
                <w:color w:val="FF0000"/>
              </w:rPr>
              <w:t>de deelgenoten</w:t>
            </w:r>
            <w:r w:rsidR="00327DA6" w:rsidRPr="007E0AB2">
              <w:rPr>
                <w:rFonts w:cs="Arial"/>
                <w:color w:val="FF0000"/>
              </w:rPr>
              <w:t>”</w:t>
            </w:r>
            <w:r w:rsidRPr="007E0AB2">
              <w:rPr>
                <w:rFonts w:cs="Arial"/>
                <w:color w:val="FF0000"/>
              </w:rPr>
              <w:t>.</w:t>
            </w:r>
          </w:p>
        </w:tc>
        <w:tc>
          <w:tcPr>
            <w:tcW w:w="2606" w:type="pct"/>
            <w:shd w:val="clear" w:color="auto" w:fill="auto"/>
          </w:tcPr>
          <w:p w14:paraId="3A13880E" w14:textId="77777777" w:rsidR="00243993" w:rsidRPr="007E0AB2" w:rsidRDefault="009874FB" w:rsidP="008672F8">
            <w:pPr>
              <w:rPr>
                <w:szCs w:val="18"/>
              </w:rPr>
            </w:pPr>
            <w:r w:rsidRPr="007E0AB2">
              <w:rPr>
                <w:szCs w:val="18"/>
              </w:rPr>
              <w:t>Vaste tekst</w:t>
            </w:r>
            <w:r w:rsidR="00DA5E68" w:rsidRPr="007E0AB2">
              <w:rPr>
                <w:szCs w:val="18"/>
              </w:rPr>
              <w:t xml:space="preserve"> met afleidbare keuzetekst, </w:t>
            </w:r>
            <w:r w:rsidR="00FA0797" w:rsidRPr="007E0AB2">
              <w:rPr>
                <w:szCs w:val="18"/>
              </w:rPr>
              <w:t>Hier worden de partij-aanduidingen van alle partijen opgesomd, in de volgorde waarin de partijen zijn vermeld.</w:t>
            </w:r>
            <w:r w:rsidRPr="007E0AB2">
              <w:rPr>
                <w:szCs w:val="18"/>
              </w:rPr>
              <w:t xml:space="preserve"> De </w:t>
            </w:r>
            <w:r w:rsidR="00243993" w:rsidRPr="007E0AB2">
              <w:rPr>
                <w:szCs w:val="18"/>
              </w:rPr>
              <w:t>partijen worden gescheiden door een komma</w:t>
            </w:r>
            <w:r w:rsidRPr="007E0AB2">
              <w:rPr>
                <w:szCs w:val="18"/>
              </w:rPr>
              <w:t>,</w:t>
            </w:r>
            <w:r w:rsidR="00243993" w:rsidRPr="007E0AB2">
              <w:rPr>
                <w:szCs w:val="18"/>
              </w:rPr>
              <w:t xml:space="preserve"> de laatste </w:t>
            </w:r>
            <w:r w:rsidRPr="007E0AB2">
              <w:rPr>
                <w:szCs w:val="18"/>
              </w:rPr>
              <w:t xml:space="preserve">twee </w:t>
            </w:r>
            <w:r w:rsidR="00243993" w:rsidRPr="007E0AB2">
              <w:rPr>
                <w:szCs w:val="18"/>
              </w:rPr>
              <w:t>partij</w:t>
            </w:r>
            <w:r w:rsidRPr="007E0AB2">
              <w:rPr>
                <w:szCs w:val="18"/>
              </w:rPr>
              <w:t>en</w:t>
            </w:r>
            <w:r w:rsidR="00243993" w:rsidRPr="007E0AB2">
              <w:rPr>
                <w:szCs w:val="18"/>
              </w:rPr>
              <w:t xml:space="preserve"> door ‘</w:t>
            </w:r>
            <w:r w:rsidR="00243993" w:rsidRPr="00283BD3">
              <w:rPr>
                <w:szCs w:val="18"/>
              </w:rPr>
              <w:t>en</w:t>
            </w:r>
            <w:r w:rsidR="00243993" w:rsidRPr="007E0AB2">
              <w:rPr>
                <w:szCs w:val="18"/>
              </w:rPr>
              <w:t>’.</w:t>
            </w:r>
          </w:p>
        </w:tc>
      </w:tr>
      <w:tr w:rsidR="00945CF4" w:rsidRPr="007E0AB2" w14:paraId="02E51999" w14:textId="77777777" w:rsidTr="007E0AB2">
        <w:tc>
          <w:tcPr>
            <w:tcW w:w="2394" w:type="pct"/>
            <w:shd w:val="clear" w:color="auto" w:fill="auto"/>
          </w:tcPr>
          <w:p w14:paraId="22651D80" w14:textId="3FDC723A" w:rsidR="00D03205" w:rsidRPr="007E0AB2" w:rsidRDefault="00D03205" w:rsidP="007E0AB2">
            <w:pPr>
              <w:tabs>
                <w:tab w:val="left" w:pos="-1440"/>
                <w:tab w:val="left" w:pos="-720"/>
                <w:tab w:val="left" w:pos="425"/>
              </w:tabs>
              <w:suppressAutoHyphens/>
              <w:rPr>
                <w:rFonts w:cs="Arial"/>
                <w:color w:val="FF0000"/>
                <w:szCs w:val="18"/>
              </w:rPr>
            </w:pPr>
            <w:r w:rsidRPr="007E0AB2">
              <w:rPr>
                <w:rFonts w:cs="Arial"/>
                <w:color w:val="FF0000"/>
                <w:szCs w:val="18"/>
              </w:rPr>
              <w:t>De</w:t>
            </w:r>
            <w:r w:rsidRPr="007E0AB2">
              <w:rPr>
                <w:rFonts w:cs="Arial"/>
                <w:color w:val="008000"/>
                <w:szCs w:val="18"/>
              </w:rPr>
              <w:t xml:space="preserve"> </w:t>
            </w:r>
            <w:r w:rsidRPr="007E0AB2">
              <w:rPr>
                <w:rFonts w:cs="Arial"/>
                <w:color w:val="339966"/>
                <w:szCs w:val="18"/>
              </w:rPr>
              <w:t>verschenen personen/comparanten</w:t>
            </w:r>
            <w:r w:rsidR="000C4312" w:rsidRPr="000C4312">
              <w:rPr>
                <w:rFonts w:cs="Arial"/>
                <w:color w:val="7030A0"/>
                <w:szCs w:val="18"/>
              </w:rPr>
              <w:t>,</w:t>
            </w:r>
            <w:r w:rsidR="003C2F47">
              <w:rPr>
                <w:rFonts w:cs="Arial"/>
                <w:color w:val="7030A0"/>
                <w:szCs w:val="18"/>
              </w:rPr>
              <w:t xml:space="preserve"> </w:t>
            </w:r>
            <w:r w:rsidRPr="007E0AB2">
              <w:rPr>
                <w:rFonts w:cs="Arial"/>
                <w:color w:val="800080"/>
                <w:szCs w:val="18"/>
              </w:rPr>
              <w:t>handelend als gemeld,</w:t>
            </w:r>
            <w:r w:rsidRPr="007E0AB2">
              <w:rPr>
                <w:rFonts w:cs="Arial"/>
                <w:color w:val="FF0000"/>
                <w:szCs w:val="18"/>
              </w:rPr>
              <w:t xml:space="preserve"> </w:t>
            </w:r>
            <w:r w:rsidRPr="007E0AB2">
              <w:rPr>
                <w:rFonts w:cs="Arial"/>
                <w:color w:val="339966"/>
                <w:szCs w:val="18"/>
              </w:rPr>
              <w:t>verklaren/verklaarden</w:t>
            </w:r>
            <w:r w:rsidRPr="007E0AB2">
              <w:rPr>
                <w:rFonts w:cs="Arial"/>
                <w:color w:val="008000"/>
                <w:szCs w:val="18"/>
              </w:rPr>
              <w:t xml:space="preserve"> </w:t>
            </w:r>
            <w:r w:rsidRPr="007E0AB2">
              <w:rPr>
                <w:rFonts w:cs="Arial"/>
                <w:color w:val="FF0000"/>
                <w:szCs w:val="18"/>
              </w:rPr>
              <w:t>als volgt:</w:t>
            </w:r>
          </w:p>
          <w:p w14:paraId="1C296C54" w14:textId="77777777" w:rsidR="00945CF4" w:rsidRPr="007E0AB2" w:rsidRDefault="00945CF4" w:rsidP="003B0FFE">
            <w:pPr>
              <w:rPr>
                <w:rFonts w:cs="Arial"/>
                <w:color w:val="FF0000"/>
                <w:szCs w:val="18"/>
              </w:rPr>
            </w:pPr>
          </w:p>
        </w:tc>
        <w:tc>
          <w:tcPr>
            <w:tcW w:w="2606" w:type="pct"/>
            <w:shd w:val="clear" w:color="auto" w:fill="auto"/>
          </w:tcPr>
          <w:p w14:paraId="7C2D8829" w14:textId="77777777" w:rsidR="00FA0797" w:rsidRPr="007E0AB2" w:rsidRDefault="008E6CD8" w:rsidP="00FA0797">
            <w:pPr>
              <w:rPr>
                <w:szCs w:val="18"/>
              </w:rPr>
            </w:pPr>
            <w:r w:rsidRPr="007E0AB2">
              <w:rPr>
                <w:szCs w:val="18"/>
              </w:rPr>
              <w:t>Vaste tekst</w:t>
            </w:r>
            <w:r w:rsidR="00DA5E68" w:rsidRPr="007E0AB2">
              <w:rPr>
                <w:szCs w:val="18"/>
              </w:rPr>
              <w:t>, met v</w:t>
            </w:r>
            <w:r w:rsidR="00FA0797" w:rsidRPr="007E0AB2">
              <w:rPr>
                <w:szCs w:val="18"/>
              </w:rPr>
              <w:t xml:space="preserve">erplichte </w:t>
            </w:r>
            <w:r w:rsidRPr="007E0AB2">
              <w:rPr>
                <w:szCs w:val="18"/>
              </w:rPr>
              <w:t>gebruikers</w:t>
            </w:r>
            <w:r w:rsidR="00FA0797" w:rsidRPr="007E0AB2">
              <w:rPr>
                <w:szCs w:val="18"/>
              </w:rPr>
              <w:t>keuze</w:t>
            </w:r>
            <w:r w:rsidR="00DA5E68" w:rsidRPr="007E0AB2">
              <w:rPr>
                <w:szCs w:val="18"/>
              </w:rPr>
              <w:t xml:space="preserve"> tussen</w:t>
            </w:r>
            <w:r w:rsidR="00FA0797" w:rsidRPr="007E0AB2">
              <w:rPr>
                <w:szCs w:val="18"/>
              </w:rPr>
              <w:t>:</w:t>
            </w:r>
          </w:p>
          <w:p w14:paraId="79CD8F31" w14:textId="77777777" w:rsidR="00FA0797" w:rsidRPr="007E0AB2" w:rsidRDefault="009A54E3" w:rsidP="007E0AB2">
            <w:pPr>
              <w:numPr>
                <w:ilvl w:val="0"/>
                <w:numId w:val="16"/>
              </w:numPr>
              <w:rPr>
                <w:color w:val="339966"/>
                <w:szCs w:val="18"/>
              </w:rPr>
            </w:pPr>
            <w:r w:rsidRPr="007E0AB2">
              <w:rPr>
                <w:color w:val="339966"/>
                <w:szCs w:val="18"/>
              </w:rPr>
              <w:t xml:space="preserve">verschenen </w:t>
            </w:r>
            <w:r w:rsidR="00FA0797" w:rsidRPr="007E0AB2">
              <w:rPr>
                <w:color w:val="339966"/>
                <w:szCs w:val="18"/>
              </w:rPr>
              <w:t>person</w:t>
            </w:r>
            <w:r w:rsidR="000E157A" w:rsidRPr="007E0AB2">
              <w:rPr>
                <w:color w:val="339966"/>
                <w:szCs w:val="18"/>
              </w:rPr>
              <w:t>en</w:t>
            </w:r>
            <w:r w:rsidRPr="007E0AB2">
              <w:rPr>
                <w:color w:val="339966"/>
                <w:szCs w:val="18"/>
              </w:rPr>
              <w:t xml:space="preserve"> </w:t>
            </w:r>
          </w:p>
          <w:p w14:paraId="5DFB4635" w14:textId="77777777" w:rsidR="00FA0797" w:rsidRPr="007E0AB2" w:rsidRDefault="00FA0797" w:rsidP="007E0AB2">
            <w:pPr>
              <w:numPr>
                <w:ilvl w:val="0"/>
                <w:numId w:val="16"/>
              </w:numPr>
              <w:rPr>
                <w:color w:val="339966"/>
                <w:szCs w:val="18"/>
              </w:rPr>
            </w:pPr>
            <w:r w:rsidRPr="007E0AB2">
              <w:rPr>
                <w:color w:val="339966"/>
                <w:szCs w:val="18"/>
              </w:rPr>
              <w:t>comparant</w:t>
            </w:r>
            <w:r w:rsidR="000E157A" w:rsidRPr="007E0AB2">
              <w:rPr>
                <w:color w:val="339966"/>
                <w:szCs w:val="18"/>
              </w:rPr>
              <w:t>en</w:t>
            </w:r>
          </w:p>
          <w:p w14:paraId="0BC13F64" w14:textId="77777777" w:rsidR="000E157A" w:rsidRPr="007E0AB2" w:rsidRDefault="000E157A" w:rsidP="008672F8">
            <w:pPr>
              <w:rPr>
                <w:szCs w:val="18"/>
              </w:rPr>
            </w:pPr>
          </w:p>
          <w:p w14:paraId="0FA99488" w14:textId="6EE18BBA" w:rsidR="000E157A" w:rsidRPr="007E0AB2" w:rsidRDefault="000E157A" w:rsidP="008672F8">
            <w:pPr>
              <w:rPr>
                <w:szCs w:val="18"/>
              </w:rPr>
            </w:pPr>
            <w:r w:rsidRPr="007E0AB2">
              <w:rPr>
                <w:szCs w:val="18"/>
              </w:rPr>
              <w:t>De tekst ‘</w:t>
            </w:r>
            <w:r w:rsidR="003C2F47" w:rsidRPr="00397CDA">
              <w:rPr>
                <w:color w:val="7030A0"/>
                <w:szCs w:val="18"/>
              </w:rPr>
              <w:t>,</w:t>
            </w:r>
            <w:r w:rsidR="006D2C2E">
              <w:rPr>
                <w:szCs w:val="18"/>
              </w:rPr>
              <w:t xml:space="preserve"> </w:t>
            </w:r>
            <w:r w:rsidRPr="007E0AB2">
              <w:rPr>
                <w:rFonts w:cs="Arial"/>
                <w:color w:val="800080"/>
                <w:szCs w:val="18"/>
              </w:rPr>
              <w:t>handelend als gemeld,</w:t>
            </w:r>
            <w:r w:rsidRPr="007E0AB2">
              <w:rPr>
                <w:szCs w:val="18"/>
              </w:rPr>
              <w:t>’ is optioneel.</w:t>
            </w:r>
          </w:p>
          <w:p w14:paraId="77B3D788" w14:textId="77777777" w:rsidR="00945CF4" w:rsidRPr="007E0AB2" w:rsidRDefault="00945CF4" w:rsidP="008672F8">
            <w:pPr>
              <w:rPr>
                <w:szCs w:val="18"/>
              </w:rPr>
            </w:pPr>
          </w:p>
          <w:p w14:paraId="49606A1A" w14:textId="77777777" w:rsidR="00FA0797" w:rsidRPr="007E0AB2" w:rsidRDefault="00FA0797" w:rsidP="00FA0797">
            <w:pPr>
              <w:rPr>
                <w:szCs w:val="18"/>
              </w:rPr>
            </w:pPr>
            <w:r w:rsidRPr="007E0AB2">
              <w:rPr>
                <w:szCs w:val="18"/>
              </w:rPr>
              <w:t xml:space="preserve">Verplichte </w:t>
            </w:r>
            <w:r w:rsidR="008E6CD8" w:rsidRPr="007E0AB2">
              <w:rPr>
                <w:szCs w:val="18"/>
              </w:rPr>
              <w:t>gebruikers</w:t>
            </w:r>
            <w:r w:rsidRPr="007E0AB2">
              <w:rPr>
                <w:szCs w:val="18"/>
              </w:rPr>
              <w:t>keuze uit de keuzeteksten:</w:t>
            </w:r>
          </w:p>
          <w:p w14:paraId="12D33E4A" w14:textId="77777777" w:rsidR="00FA0797" w:rsidRPr="007E0AB2" w:rsidRDefault="00FA0797" w:rsidP="007E0AB2">
            <w:pPr>
              <w:numPr>
                <w:ilvl w:val="0"/>
                <w:numId w:val="16"/>
              </w:numPr>
              <w:rPr>
                <w:color w:val="339966"/>
                <w:szCs w:val="18"/>
              </w:rPr>
            </w:pPr>
            <w:r w:rsidRPr="007E0AB2">
              <w:rPr>
                <w:color w:val="339966"/>
                <w:szCs w:val="18"/>
              </w:rPr>
              <w:t>verklaren</w:t>
            </w:r>
          </w:p>
          <w:p w14:paraId="4D09645D" w14:textId="77777777" w:rsidR="00FA0797" w:rsidRPr="007E0AB2" w:rsidRDefault="00FA0797" w:rsidP="007E0AB2">
            <w:pPr>
              <w:numPr>
                <w:ilvl w:val="0"/>
                <w:numId w:val="16"/>
              </w:numPr>
              <w:rPr>
                <w:color w:val="339966"/>
                <w:szCs w:val="18"/>
              </w:rPr>
            </w:pPr>
            <w:r w:rsidRPr="007E0AB2">
              <w:rPr>
                <w:color w:val="339966"/>
                <w:szCs w:val="18"/>
              </w:rPr>
              <w:t>verklaarden</w:t>
            </w:r>
          </w:p>
          <w:p w14:paraId="7C5C288F" w14:textId="77777777" w:rsidR="00FA0797" w:rsidRPr="007E0AB2" w:rsidRDefault="00FA0797" w:rsidP="008672F8">
            <w:pPr>
              <w:rPr>
                <w:szCs w:val="18"/>
              </w:rPr>
            </w:pPr>
          </w:p>
          <w:p w14:paraId="768D01EA" w14:textId="77777777" w:rsidR="00FA0797" w:rsidRPr="007E0AB2" w:rsidRDefault="00FA0797" w:rsidP="00FA0797">
            <w:pPr>
              <w:rPr>
                <w:u w:val="single"/>
              </w:rPr>
            </w:pPr>
            <w:proofErr w:type="spellStart"/>
            <w:r w:rsidRPr="007E0AB2">
              <w:rPr>
                <w:u w:val="single"/>
              </w:rPr>
              <w:t>Mapping</w:t>
            </w:r>
            <w:proofErr w:type="spellEnd"/>
            <w:r w:rsidRPr="007E0AB2">
              <w:rPr>
                <w:u w:val="single"/>
              </w:rPr>
              <w:t>:</w:t>
            </w:r>
          </w:p>
          <w:p w14:paraId="1A8F538A"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07848D68"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k_Verschenen</w:t>
            </w:r>
            <w:proofErr w:type="spellEnd"/>
            <w:r w:rsidR="00FA0797" w:rsidRPr="007E0AB2">
              <w:rPr>
                <w:sz w:val="16"/>
                <w:szCs w:val="16"/>
              </w:rPr>
              <w:t>)</w:t>
            </w:r>
          </w:p>
          <w:p w14:paraId="03319212" w14:textId="77777777" w:rsidR="00FA0797" w:rsidRPr="007E0AB2" w:rsidRDefault="00FA0797" w:rsidP="007E0AB2">
            <w:pPr>
              <w:spacing w:line="240" w:lineRule="auto"/>
              <w:ind w:left="227"/>
              <w:rPr>
                <w:sz w:val="16"/>
                <w:szCs w:val="16"/>
              </w:rPr>
            </w:pPr>
            <w:r w:rsidRPr="007E0AB2">
              <w:rPr>
                <w:sz w:val="16"/>
                <w:szCs w:val="16"/>
              </w:rPr>
              <w:t>./tekst (‘</w:t>
            </w:r>
            <w:r w:rsidR="009A54E3" w:rsidRPr="007E0AB2">
              <w:rPr>
                <w:rFonts w:cs="Arial"/>
                <w:sz w:val="16"/>
                <w:szCs w:val="16"/>
              </w:rPr>
              <w:t>verschenen p</w:t>
            </w:r>
            <w:r w:rsidRPr="007E0AB2">
              <w:rPr>
                <w:rFonts w:cs="Arial"/>
                <w:sz w:val="16"/>
                <w:szCs w:val="16"/>
              </w:rPr>
              <w:t>erson</w:t>
            </w:r>
            <w:r w:rsidR="000E157A" w:rsidRPr="007E0AB2">
              <w:rPr>
                <w:rFonts w:cs="Arial"/>
                <w:sz w:val="16"/>
                <w:szCs w:val="16"/>
              </w:rPr>
              <w:t>en</w:t>
            </w:r>
            <w:r w:rsidRPr="007E0AB2">
              <w:rPr>
                <w:rFonts w:cs="Arial"/>
                <w:sz w:val="16"/>
                <w:szCs w:val="16"/>
              </w:rPr>
              <w:t>’, ‘comparant</w:t>
            </w:r>
            <w:r w:rsidR="000E157A" w:rsidRPr="007E0AB2">
              <w:rPr>
                <w:rFonts w:cs="Arial"/>
                <w:sz w:val="16"/>
                <w:szCs w:val="16"/>
              </w:rPr>
              <w:t>en</w:t>
            </w:r>
            <w:r w:rsidRPr="007E0AB2">
              <w:rPr>
                <w:rFonts w:cs="Arial"/>
              </w:rPr>
              <w:t>’)</w:t>
            </w:r>
          </w:p>
          <w:p w14:paraId="1FBD745D" w14:textId="77777777" w:rsidR="009874FB" w:rsidRPr="007E0AB2" w:rsidRDefault="009874FB" w:rsidP="007E0AB2">
            <w:pPr>
              <w:spacing w:line="240" w:lineRule="auto"/>
              <w:rPr>
                <w:sz w:val="16"/>
                <w:szCs w:val="16"/>
              </w:rPr>
            </w:pPr>
          </w:p>
          <w:p w14:paraId="4225D3A0" w14:textId="77777777" w:rsidR="00725C0E" w:rsidRPr="007E0AB2" w:rsidRDefault="00725C0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403488AD" w14:textId="77777777" w:rsidR="00725C0E" w:rsidRPr="007E0AB2" w:rsidRDefault="009874FB" w:rsidP="007E0AB2">
            <w:pPr>
              <w:spacing w:line="240" w:lineRule="auto"/>
              <w:rPr>
                <w:sz w:val="16"/>
                <w:szCs w:val="16"/>
              </w:rPr>
            </w:pPr>
            <w:r w:rsidRPr="007E0AB2">
              <w:rPr>
                <w:sz w:val="16"/>
                <w:szCs w:val="16"/>
              </w:rPr>
              <w:tab/>
            </w:r>
            <w:r w:rsidR="00725C0E" w:rsidRPr="007E0AB2">
              <w:rPr>
                <w:sz w:val="16"/>
                <w:szCs w:val="16"/>
              </w:rPr>
              <w:t>./</w:t>
            </w:r>
            <w:proofErr w:type="spellStart"/>
            <w:r w:rsidR="00725C0E" w:rsidRPr="007E0AB2">
              <w:rPr>
                <w:sz w:val="16"/>
                <w:szCs w:val="16"/>
              </w:rPr>
              <w:t>tagNaam</w:t>
            </w:r>
            <w:proofErr w:type="spellEnd"/>
            <w:r w:rsidR="00725C0E" w:rsidRPr="007E0AB2">
              <w:rPr>
                <w:sz w:val="16"/>
                <w:szCs w:val="16"/>
              </w:rPr>
              <w:t>(</w:t>
            </w:r>
            <w:proofErr w:type="spellStart"/>
            <w:r w:rsidR="00725C0E" w:rsidRPr="007E0AB2">
              <w:rPr>
                <w:sz w:val="16"/>
                <w:szCs w:val="16"/>
              </w:rPr>
              <w:t>k_Handelend</w:t>
            </w:r>
            <w:proofErr w:type="spellEnd"/>
            <w:r w:rsidR="00725C0E" w:rsidRPr="007E0AB2">
              <w:rPr>
                <w:sz w:val="16"/>
                <w:szCs w:val="16"/>
              </w:rPr>
              <w:t>)</w:t>
            </w:r>
          </w:p>
          <w:p w14:paraId="3A6C2FBD" w14:textId="77777777" w:rsidR="00725C0E" w:rsidRPr="007E0AB2" w:rsidRDefault="00725C0E" w:rsidP="007E0AB2">
            <w:pPr>
              <w:spacing w:line="240" w:lineRule="auto"/>
              <w:ind w:left="227"/>
              <w:rPr>
                <w:sz w:val="16"/>
                <w:szCs w:val="16"/>
              </w:rPr>
            </w:pPr>
            <w:r w:rsidRPr="007E0AB2">
              <w:rPr>
                <w:sz w:val="16"/>
                <w:szCs w:val="16"/>
              </w:rPr>
              <w:t>./tekst (‘handelend als gemeld,</w:t>
            </w:r>
            <w:r w:rsidRPr="007E0AB2">
              <w:rPr>
                <w:rFonts w:cs="Arial"/>
              </w:rPr>
              <w:t>’)</w:t>
            </w:r>
          </w:p>
          <w:p w14:paraId="637025CC" w14:textId="77777777" w:rsidR="009874FB" w:rsidRPr="007E0AB2" w:rsidRDefault="009874FB" w:rsidP="007E0AB2">
            <w:pPr>
              <w:spacing w:line="240" w:lineRule="auto"/>
              <w:rPr>
                <w:sz w:val="16"/>
                <w:szCs w:val="16"/>
              </w:rPr>
            </w:pPr>
          </w:p>
          <w:p w14:paraId="6066EF87" w14:textId="77777777" w:rsidR="00FA0797" w:rsidRPr="007E0AB2" w:rsidRDefault="00FA0797"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80007E0" w14:textId="77777777" w:rsidR="00FA0797" w:rsidRPr="007E0AB2" w:rsidRDefault="009874FB" w:rsidP="007E0AB2">
            <w:pPr>
              <w:spacing w:line="240" w:lineRule="auto"/>
              <w:rPr>
                <w:sz w:val="16"/>
                <w:szCs w:val="16"/>
              </w:rPr>
            </w:pPr>
            <w:r w:rsidRPr="007E0AB2">
              <w:rPr>
                <w:sz w:val="16"/>
                <w:szCs w:val="16"/>
              </w:rPr>
              <w:tab/>
            </w:r>
            <w:r w:rsidR="00FA0797" w:rsidRPr="007E0AB2">
              <w:rPr>
                <w:sz w:val="16"/>
                <w:szCs w:val="16"/>
              </w:rPr>
              <w:t>./</w:t>
            </w:r>
            <w:proofErr w:type="spellStart"/>
            <w:r w:rsidR="00FA0797" w:rsidRPr="007E0AB2">
              <w:rPr>
                <w:sz w:val="16"/>
                <w:szCs w:val="16"/>
              </w:rPr>
              <w:t>tagNaam</w:t>
            </w:r>
            <w:proofErr w:type="spellEnd"/>
            <w:r w:rsidR="00FA0797" w:rsidRPr="007E0AB2">
              <w:rPr>
                <w:sz w:val="16"/>
                <w:szCs w:val="16"/>
              </w:rPr>
              <w:t>(</w:t>
            </w:r>
            <w:proofErr w:type="spellStart"/>
            <w:r w:rsidR="00FA0797" w:rsidRPr="007E0AB2">
              <w:rPr>
                <w:sz w:val="16"/>
                <w:szCs w:val="16"/>
              </w:rPr>
              <w:t>k_Verklaring</w:t>
            </w:r>
            <w:proofErr w:type="spellEnd"/>
            <w:r w:rsidR="00FA0797" w:rsidRPr="007E0AB2">
              <w:rPr>
                <w:sz w:val="16"/>
                <w:szCs w:val="16"/>
              </w:rPr>
              <w:t>)</w:t>
            </w:r>
          </w:p>
          <w:p w14:paraId="643B038D" w14:textId="77777777" w:rsidR="00FA0797" w:rsidRPr="007E0AB2" w:rsidRDefault="00FA0797" w:rsidP="007E0AB2">
            <w:pPr>
              <w:spacing w:line="240" w:lineRule="auto"/>
              <w:ind w:left="227"/>
              <w:rPr>
                <w:sz w:val="16"/>
                <w:szCs w:val="16"/>
              </w:rPr>
            </w:pPr>
            <w:r w:rsidRPr="007E0AB2">
              <w:rPr>
                <w:sz w:val="16"/>
                <w:szCs w:val="16"/>
              </w:rPr>
              <w:t>./tekst (‘</w:t>
            </w:r>
            <w:r w:rsidRPr="007E0AB2">
              <w:rPr>
                <w:rFonts w:cs="Arial"/>
                <w:sz w:val="16"/>
                <w:szCs w:val="16"/>
              </w:rPr>
              <w:t>verklaren’, ‘verklaarden</w:t>
            </w:r>
            <w:r w:rsidRPr="007E0AB2">
              <w:rPr>
                <w:rFonts w:cs="Arial"/>
              </w:rPr>
              <w:t>’)</w:t>
            </w:r>
          </w:p>
          <w:p w14:paraId="470416A2" w14:textId="77777777" w:rsidR="00FA0797" w:rsidRPr="007E0AB2" w:rsidRDefault="00FA0797" w:rsidP="008672F8">
            <w:pPr>
              <w:rPr>
                <w:szCs w:val="18"/>
              </w:rPr>
            </w:pPr>
          </w:p>
        </w:tc>
      </w:tr>
    </w:tbl>
    <w:p w14:paraId="2A13C6C5" w14:textId="77777777" w:rsidR="0090007F" w:rsidRDefault="007C3554" w:rsidP="0090007F">
      <w:pPr>
        <w:pStyle w:val="Kop2"/>
        <w:rPr>
          <w:lang w:val="en-US"/>
        </w:rPr>
      </w:pPr>
      <w:bookmarkStart w:id="38" w:name="_Toc424113055"/>
      <w:bookmarkStart w:id="39" w:name="_Toc424125450"/>
      <w:bookmarkStart w:id="40" w:name="_Toc424128871"/>
      <w:bookmarkStart w:id="41" w:name="_Ref255289393"/>
      <w:bookmarkStart w:id="42" w:name="_Ref306104025"/>
      <w:bookmarkEnd w:id="38"/>
      <w:bookmarkEnd w:id="39"/>
      <w:bookmarkEnd w:id="40"/>
      <w:r>
        <w:rPr>
          <w:lang w:val="en-US"/>
        </w:rPr>
        <w:br w:type="page"/>
      </w:r>
      <w:bookmarkStart w:id="43" w:name="_Toc462997736"/>
      <w:proofErr w:type="spellStart"/>
      <w:r w:rsidR="00AB4B3F">
        <w:rPr>
          <w:lang w:val="en-US"/>
        </w:rPr>
        <w:lastRenderedPageBreak/>
        <w:t>Keuzeblok</w:t>
      </w:r>
      <w:proofErr w:type="spellEnd"/>
      <w:r w:rsidR="00AB4B3F">
        <w:rPr>
          <w:lang w:val="en-US"/>
        </w:rPr>
        <w:t xml:space="preserve"> </w:t>
      </w:r>
      <w:bookmarkEnd w:id="41"/>
      <w:proofErr w:type="spellStart"/>
      <w:r w:rsidR="00FA0797">
        <w:rPr>
          <w:lang w:val="en-US"/>
        </w:rPr>
        <w:t>Soort</w:t>
      </w:r>
      <w:proofErr w:type="spellEnd"/>
      <w:r w:rsidR="00FA0797">
        <w:rPr>
          <w:lang w:val="en-US"/>
        </w:rPr>
        <w:t xml:space="preserve"> </w:t>
      </w:r>
      <w:proofErr w:type="spellStart"/>
      <w:r w:rsidR="00FA0797">
        <w:rPr>
          <w:lang w:val="en-US"/>
        </w:rPr>
        <w:t>v</w:t>
      </w:r>
      <w:r w:rsidR="00A53781">
        <w:rPr>
          <w:lang w:val="en-US"/>
        </w:rPr>
        <w:t>erdeling</w:t>
      </w:r>
      <w:bookmarkEnd w:id="42"/>
      <w:bookmarkEnd w:id="43"/>
      <w:proofErr w:type="spellEnd"/>
    </w:p>
    <w:p w14:paraId="53BD3248" w14:textId="77777777" w:rsidR="00D724B5" w:rsidRPr="00D724B5" w:rsidRDefault="00D724B5" w:rsidP="00D724B5">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24B5" w:rsidRPr="00D724B5" w14:paraId="6833D6C3" w14:textId="77777777" w:rsidTr="007E0AB2">
        <w:tc>
          <w:tcPr>
            <w:tcW w:w="6771" w:type="dxa"/>
            <w:shd w:val="clear" w:color="auto" w:fill="auto"/>
          </w:tcPr>
          <w:p w14:paraId="1C3EE646" w14:textId="77777777" w:rsidR="00D724B5" w:rsidRPr="007E0AB2" w:rsidRDefault="00D724B5" w:rsidP="007E0AB2">
            <w:pPr>
              <w:tabs>
                <w:tab w:val="left" w:pos="-1440"/>
                <w:tab w:val="left" w:pos="-720"/>
                <w:tab w:val="left" w:pos="425"/>
              </w:tabs>
              <w:suppressAutoHyphens/>
              <w:rPr>
                <w:color w:val="FFFFFF"/>
              </w:rPr>
            </w:pPr>
            <w:r w:rsidRPr="007E0AB2">
              <w:rPr>
                <w:color w:val="FFFFFF"/>
                <w:highlight w:val="darkYellow"/>
              </w:rPr>
              <w:t xml:space="preserve">KEUZEBLOK </w:t>
            </w:r>
            <w:r w:rsidR="00591048" w:rsidRPr="007E0AB2">
              <w:rPr>
                <w:color w:val="FFFFFF"/>
                <w:highlight w:val="darkYellow"/>
              </w:rPr>
              <w:t>SOORT VERDELING</w:t>
            </w:r>
          </w:p>
        </w:tc>
        <w:tc>
          <w:tcPr>
            <w:tcW w:w="7371" w:type="dxa"/>
            <w:shd w:val="clear" w:color="auto" w:fill="auto"/>
          </w:tcPr>
          <w:p w14:paraId="3414D768" w14:textId="77777777" w:rsidR="00D724B5" w:rsidRPr="006919F5" w:rsidRDefault="00D724B5" w:rsidP="00D724B5">
            <w:r w:rsidRPr="00C655DD">
              <w:t xml:space="preserve">Het keuzeblok voor </w:t>
            </w:r>
            <w:r w:rsidR="00591048">
              <w:t>soort verdeling</w:t>
            </w:r>
            <w:r>
              <w:t xml:space="preserve"> bestaat uit </w:t>
            </w:r>
            <w:r w:rsidR="00036FDD">
              <w:t>verschillende</w:t>
            </w:r>
            <w:r>
              <w:t xml:space="preserve"> varianten, waarvan er één gekozen moet </w:t>
            </w:r>
            <w:r w:rsidRPr="00C22E6C">
              <w:t>worden.</w:t>
            </w:r>
            <w:r w:rsidR="00451303" w:rsidRPr="00C22E6C">
              <w:t xml:space="preserve"> </w:t>
            </w:r>
          </w:p>
          <w:p w14:paraId="1E9891AA" w14:textId="77777777" w:rsidR="00D724B5" w:rsidRPr="006919F5" w:rsidRDefault="00D724B5" w:rsidP="00D724B5"/>
          <w:p w14:paraId="5E18FB47" w14:textId="77777777" w:rsidR="00A53781" w:rsidRPr="007E0AB2" w:rsidRDefault="00D724B5" w:rsidP="00D724B5">
            <w:pPr>
              <w:rPr>
                <w:u w:val="single"/>
              </w:rPr>
            </w:pPr>
            <w:proofErr w:type="spellStart"/>
            <w:r w:rsidRPr="007E0AB2">
              <w:rPr>
                <w:u w:val="single"/>
              </w:rPr>
              <w:t>Mapping</w:t>
            </w:r>
            <w:proofErr w:type="spellEnd"/>
            <w:r w:rsidR="00E305B7" w:rsidRPr="007E0AB2">
              <w:rPr>
                <w:u w:val="single"/>
              </w:rPr>
              <w:t xml:space="preserve"> variant a </w:t>
            </w:r>
            <w:r w:rsidR="00C22775" w:rsidRPr="007E0AB2">
              <w:rPr>
                <w:u w:val="single"/>
              </w:rPr>
              <w:t xml:space="preserve">beëindiging </w:t>
            </w:r>
            <w:r w:rsidR="00E305B7" w:rsidRPr="007E0AB2">
              <w:rPr>
                <w:u w:val="single"/>
              </w:rPr>
              <w:t>vennootschap</w:t>
            </w:r>
            <w:r w:rsidRPr="007E0AB2">
              <w:rPr>
                <w:u w:val="single"/>
              </w:rPr>
              <w:t>:</w:t>
            </w:r>
          </w:p>
          <w:p w14:paraId="7F6CA86F" w14:textId="77777777" w:rsidR="00C22E6C" w:rsidRPr="007E0AB2" w:rsidRDefault="00036FD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p>
          <w:p w14:paraId="06869BC5" w14:textId="77777777" w:rsidR="00E305B7" w:rsidRPr="007E0AB2" w:rsidRDefault="00E305B7" w:rsidP="007E0AB2">
            <w:pPr>
              <w:spacing w:line="240" w:lineRule="auto"/>
              <w:rPr>
                <w:sz w:val="16"/>
                <w:szCs w:val="16"/>
              </w:rPr>
            </w:pPr>
          </w:p>
          <w:p w14:paraId="75128857" w14:textId="77777777" w:rsidR="00C22775" w:rsidRPr="007E0AB2" w:rsidRDefault="00C22775" w:rsidP="00C22775">
            <w:pPr>
              <w:rPr>
                <w:u w:val="single"/>
              </w:rPr>
            </w:pPr>
            <w:proofErr w:type="spellStart"/>
            <w:r w:rsidRPr="007E0AB2">
              <w:rPr>
                <w:u w:val="single"/>
              </w:rPr>
              <w:t>Mapping</w:t>
            </w:r>
            <w:proofErr w:type="spellEnd"/>
            <w:r w:rsidRPr="007E0AB2">
              <w:rPr>
                <w:u w:val="single"/>
              </w:rPr>
              <w:t xml:space="preserve"> variant b uittreding </w:t>
            </w:r>
            <w:proofErr w:type="spellStart"/>
            <w:r w:rsidRPr="007E0AB2">
              <w:rPr>
                <w:u w:val="single"/>
              </w:rPr>
              <w:t>venno</w:t>
            </w:r>
            <w:proofErr w:type="spellEnd"/>
            <w:r w:rsidRPr="007E0AB2">
              <w:rPr>
                <w:u w:val="single"/>
              </w:rPr>
              <w:t>(o)t(en):</w:t>
            </w:r>
          </w:p>
          <w:p w14:paraId="63055F26" w14:textId="77777777" w:rsidR="00C22775" w:rsidRPr="007E0AB2" w:rsidRDefault="00C2277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845A9" w:rsidRPr="007E0AB2">
              <w:rPr>
                <w:sz w:val="16"/>
                <w:szCs w:val="16"/>
              </w:rPr>
              <w:t>Uittreding</w:t>
            </w:r>
            <w:r w:rsidRPr="007E0AB2">
              <w:rPr>
                <w:sz w:val="16"/>
                <w:szCs w:val="16"/>
              </w:rPr>
              <w:t>Vennoten</w:t>
            </w:r>
            <w:proofErr w:type="spellEnd"/>
          </w:p>
          <w:p w14:paraId="60202439" w14:textId="77777777" w:rsidR="00C22775" w:rsidRPr="007E0AB2" w:rsidRDefault="00C22775" w:rsidP="007E0AB2">
            <w:pPr>
              <w:spacing w:line="240" w:lineRule="auto"/>
              <w:rPr>
                <w:sz w:val="16"/>
                <w:szCs w:val="16"/>
              </w:rPr>
            </w:pPr>
          </w:p>
          <w:p w14:paraId="4C1A7C5E" w14:textId="77777777" w:rsidR="00E305B7" w:rsidRPr="007E0AB2" w:rsidRDefault="00E305B7" w:rsidP="00E305B7">
            <w:pPr>
              <w:rPr>
                <w:u w:val="single"/>
              </w:rPr>
            </w:pPr>
            <w:proofErr w:type="spellStart"/>
            <w:r w:rsidRPr="007E0AB2">
              <w:rPr>
                <w:u w:val="single"/>
              </w:rPr>
              <w:t>Mapping</w:t>
            </w:r>
            <w:proofErr w:type="spellEnd"/>
            <w:r w:rsidRPr="007E0AB2">
              <w:rPr>
                <w:u w:val="single"/>
              </w:rPr>
              <w:t xml:space="preserve"> variant </w:t>
            </w:r>
            <w:r w:rsidR="00C22775" w:rsidRPr="007E0AB2">
              <w:rPr>
                <w:u w:val="single"/>
              </w:rPr>
              <w:t>c</w:t>
            </w:r>
            <w:r w:rsidRPr="007E0AB2">
              <w:rPr>
                <w:u w:val="single"/>
              </w:rPr>
              <w:t xml:space="preserve"> </w:t>
            </w:r>
            <w:r w:rsidR="00C22775" w:rsidRPr="007E0AB2">
              <w:rPr>
                <w:u w:val="single"/>
              </w:rPr>
              <w:t xml:space="preserve">beëindiging </w:t>
            </w:r>
            <w:r w:rsidRPr="007E0AB2">
              <w:rPr>
                <w:u w:val="single"/>
              </w:rPr>
              <w:t>huwelijk:</w:t>
            </w:r>
          </w:p>
          <w:p w14:paraId="2F21FDF0"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p>
          <w:p w14:paraId="4617A738" w14:textId="77777777" w:rsidR="00E305B7" w:rsidRPr="007E0AB2" w:rsidRDefault="00E305B7" w:rsidP="007E0AB2">
            <w:pPr>
              <w:spacing w:line="240" w:lineRule="auto"/>
              <w:rPr>
                <w:sz w:val="16"/>
                <w:szCs w:val="16"/>
              </w:rPr>
            </w:pPr>
          </w:p>
          <w:p w14:paraId="1476F0AE"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d</w:t>
            </w:r>
            <w:r w:rsidRPr="007E0AB2">
              <w:rPr>
                <w:u w:val="single"/>
              </w:rPr>
              <w:t xml:space="preserve"> </w:t>
            </w:r>
            <w:r w:rsidR="00C22775" w:rsidRPr="007E0AB2">
              <w:rPr>
                <w:u w:val="single"/>
              </w:rPr>
              <w:t xml:space="preserve">beëindiging geregistreerd </w:t>
            </w:r>
            <w:r w:rsidRPr="007E0AB2">
              <w:rPr>
                <w:u w:val="single"/>
              </w:rPr>
              <w:t>partnerschap:</w:t>
            </w:r>
          </w:p>
          <w:p w14:paraId="31FBF4D1"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p>
          <w:p w14:paraId="29EBB2D8" w14:textId="77777777" w:rsidR="00E305B7" w:rsidRPr="007E0AB2" w:rsidRDefault="00E305B7" w:rsidP="007E0AB2">
            <w:pPr>
              <w:spacing w:line="240" w:lineRule="auto"/>
              <w:rPr>
                <w:sz w:val="16"/>
                <w:szCs w:val="16"/>
              </w:rPr>
            </w:pPr>
          </w:p>
          <w:p w14:paraId="5238D5CB" w14:textId="77777777" w:rsidR="00E305B7" w:rsidRPr="007E0AB2" w:rsidRDefault="00E305B7" w:rsidP="007E0AB2">
            <w:pPr>
              <w:spacing w:line="240" w:lineRule="auto"/>
              <w:rPr>
                <w:sz w:val="16"/>
                <w:szCs w:val="16"/>
              </w:rPr>
            </w:pPr>
            <w:proofErr w:type="spellStart"/>
            <w:r w:rsidRPr="007E0AB2">
              <w:rPr>
                <w:u w:val="single"/>
              </w:rPr>
              <w:t>Mapping</w:t>
            </w:r>
            <w:proofErr w:type="spellEnd"/>
            <w:r w:rsidRPr="007E0AB2">
              <w:rPr>
                <w:u w:val="single"/>
              </w:rPr>
              <w:t xml:space="preserve"> variant </w:t>
            </w:r>
            <w:r w:rsidR="00C22775" w:rsidRPr="007E0AB2">
              <w:rPr>
                <w:u w:val="single"/>
              </w:rPr>
              <w:t>e</w:t>
            </w:r>
            <w:r w:rsidRPr="007E0AB2">
              <w:rPr>
                <w:u w:val="single"/>
              </w:rPr>
              <w:t xml:space="preserve"> </w:t>
            </w:r>
            <w:r w:rsidR="00C22775" w:rsidRPr="007E0AB2">
              <w:rPr>
                <w:u w:val="single"/>
              </w:rPr>
              <w:t xml:space="preserve">beëindiging </w:t>
            </w:r>
            <w:r w:rsidRPr="007E0AB2">
              <w:rPr>
                <w:u w:val="single"/>
              </w:rPr>
              <w:t>gemeenschap</w:t>
            </w:r>
            <w:r w:rsidR="00C22775" w:rsidRPr="007E0AB2">
              <w:rPr>
                <w:u w:val="single"/>
              </w:rPr>
              <w:t xml:space="preserve"> algemeen</w:t>
            </w:r>
            <w:r w:rsidRPr="007E0AB2">
              <w:rPr>
                <w:u w:val="single"/>
              </w:rPr>
              <w:t>:</w:t>
            </w:r>
          </w:p>
          <w:p w14:paraId="696EB7F7" w14:textId="77777777" w:rsidR="00A53781" w:rsidRPr="007E0AB2" w:rsidRDefault="00A53781"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StukdeelVerdelingGemeenschap</w:t>
            </w:r>
            <w:proofErr w:type="spellEnd"/>
          </w:p>
          <w:p w14:paraId="57947C29" w14:textId="77777777" w:rsidR="00AF6922" w:rsidRPr="007E0AB2" w:rsidRDefault="00AF6922" w:rsidP="007E0AB2">
            <w:pPr>
              <w:spacing w:line="240" w:lineRule="auto"/>
              <w:rPr>
                <w:sz w:val="16"/>
                <w:szCs w:val="16"/>
              </w:rPr>
            </w:pPr>
          </w:p>
          <w:p w14:paraId="766C0D47" w14:textId="77777777" w:rsidR="00AF6922" w:rsidRPr="007E0AB2" w:rsidRDefault="00AF6922" w:rsidP="007E0AB2">
            <w:pPr>
              <w:spacing w:line="240" w:lineRule="auto"/>
              <w:rPr>
                <w:sz w:val="16"/>
                <w:szCs w:val="16"/>
              </w:rPr>
            </w:pPr>
            <w:r w:rsidRPr="007E0AB2">
              <w:rPr>
                <w:sz w:val="16"/>
                <w:szCs w:val="16"/>
              </w:rPr>
              <w:t xml:space="preserve">In het vervolg van dit document worden deze verschillende soorten </w:t>
            </w:r>
            <w:proofErr w:type="spellStart"/>
            <w:r w:rsidRPr="007E0AB2">
              <w:rPr>
                <w:sz w:val="16"/>
                <w:szCs w:val="16"/>
              </w:rPr>
              <w:t>StukdeelVerdeling</w:t>
            </w:r>
            <w:proofErr w:type="spellEnd"/>
            <w:r w:rsidRPr="007E0AB2">
              <w:rPr>
                <w:sz w:val="16"/>
                <w:szCs w:val="16"/>
              </w:rPr>
              <w:t xml:space="preserve"> aangeduid als “</w:t>
            </w:r>
            <w:proofErr w:type="spellStart"/>
            <w:r w:rsidRPr="007E0AB2">
              <w:rPr>
                <w:sz w:val="16"/>
                <w:szCs w:val="16"/>
              </w:rPr>
              <w:t>StukdeelVerdeling</w:t>
            </w:r>
            <w:proofErr w:type="spellEnd"/>
            <w:r w:rsidRPr="007E0AB2">
              <w:rPr>
                <w:sz w:val="16"/>
                <w:szCs w:val="16"/>
              </w:rPr>
              <w:t xml:space="preserve">*’; hiermee worden alle soorten bedoeld. </w:t>
            </w:r>
          </w:p>
          <w:p w14:paraId="2A465B93" w14:textId="77777777" w:rsidR="00AF6922" w:rsidRPr="007E0AB2" w:rsidRDefault="00AF6922" w:rsidP="007E0AB2">
            <w:pPr>
              <w:spacing w:line="240" w:lineRule="auto"/>
              <w:rPr>
                <w:sz w:val="16"/>
                <w:szCs w:val="16"/>
              </w:rPr>
            </w:pPr>
          </w:p>
        </w:tc>
      </w:tr>
    </w:tbl>
    <w:p w14:paraId="27C2F82B" w14:textId="77777777" w:rsidR="00D724B5" w:rsidRPr="00D724B5" w:rsidRDefault="00D724B5" w:rsidP="00D724B5"/>
    <w:p w14:paraId="7DB750B9" w14:textId="77777777" w:rsidR="00AB4B3F" w:rsidRDefault="00AB4B3F" w:rsidP="00A53781">
      <w:pPr>
        <w:pStyle w:val="Kop3"/>
      </w:pPr>
      <w:bookmarkStart w:id="44" w:name="_Toc462997737"/>
      <w:r>
        <w:t xml:space="preserve">Variant </w:t>
      </w:r>
      <w:r w:rsidR="00591048">
        <w:t xml:space="preserve">a </w:t>
      </w:r>
      <w:r w:rsidR="00C22775">
        <w:t xml:space="preserve">beëindiging </w:t>
      </w:r>
      <w:r w:rsidR="00591048">
        <w:t>vennootschap</w:t>
      </w:r>
      <w:bookmarkEnd w:id="44"/>
    </w:p>
    <w:p w14:paraId="7CA0D7DE" w14:textId="77777777" w:rsidR="00AB4B3F" w:rsidRPr="00AB4B3F" w:rsidRDefault="00AB4B3F" w:rsidP="00A53781">
      <w:pPr>
        <w:keepNext/>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0007F" w:rsidRPr="007E0AB2" w14:paraId="4CC189A8" w14:textId="77777777" w:rsidTr="007E0AB2">
        <w:tc>
          <w:tcPr>
            <w:tcW w:w="6771" w:type="dxa"/>
            <w:shd w:val="clear" w:color="auto" w:fill="auto"/>
          </w:tcPr>
          <w:p w14:paraId="418659DB" w14:textId="77777777" w:rsidR="0090007F" w:rsidRPr="007E0AB2" w:rsidRDefault="0059104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5A320A49" w14:textId="77777777" w:rsidR="0090007F" w:rsidRPr="007E0AB2" w:rsidRDefault="001D3797"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591048" w:rsidRPr="00737F18" w14:paraId="7C2F3BA4" w14:textId="77777777" w:rsidTr="007E0AB2">
        <w:tc>
          <w:tcPr>
            <w:tcW w:w="6771" w:type="dxa"/>
            <w:shd w:val="clear" w:color="auto" w:fill="auto"/>
          </w:tcPr>
          <w:p w14:paraId="37CAC487" w14:textId="77777777" w:rsidR="00591048" w:rsidRPr="007E0AB2" w:rsidRDefault="00591048" w:rsidP="007E0AB2">
            <w:pPr>
              <w:autoSpaceDE w:val="0"/>
              <w:autoSpaceDN w:val="0"/>
              <w:adjustRightInd w:val="0"/>
              <w:ind w:left="200" w:hanging="200"/>
              <w:rPr>
                <w:rFonts w:cs="Arial"/>
                <w:color w:val="800080"/>
              </w:rPr>
            </w:pPr>
            <w:r w:rsidRPr="007E0AB2">
              <w:rPr>
                <w:rFonts w:cs="Arial"/>
                <w:bCs/>
                <w:color w:val="FF0000"/>
              </w:rPr>
              <w:t xml:space="preserve">1. De deelgenoten </w:t>
            </w:r>
            <w:r w:rsidRPr="007E0AB2">
              <w:rPr>
                <w:rFonts w:cs="Arial"/>
                <w:color w:val="FF0000"/>
              </w:rPr>
              <w:t xml:space="preserve">waren de enige vennoten van de destijds tussen hen bestaan hebbende </w:t>
            </w:r>
            <w:r w:rsidRPr="007E0AB2">
              <w:rPr>
                <w:rFonts w:cs="Arial"/>
                <w:color w:val="339966"/>
              </w:rPr>
              <w:t>commanditaire vennootschap/vennootschap onder firma</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00453EB2" w:rsidRPr="007E0AB2">
              <w:rPr>
                <w:rFonts w:cs="Arial"/>
                <w:color w:val="FF0000"/>
              </w:rPr>
              <w:t>gemeente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w:t>
            </w:r>
            <w:r w:rsidR="00453EB2" w:rsidRPr="007E0AB2">
              <w:rPr>
                <w:rFonts w:cs="Arial"/>
                <w:color w:val="800080"/>
              </w:rPr>
              <w:t>gevestigd te</w:t>
            </w:r>
            <w:r w:rsidRPr="007E0AB2">
              <w:rPr>
                <w:rFonts w:cs="Arial"/>
                <w:color w:val="80008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00453EB2" w:rsidRPr="007E0AB2">
              <w:rPr>
                <w:rFonts w:cs="Arial"/>
                <w:color w:val="800080"/>
              </w:rPr>
              <w:t xml:space="preserve"> ingeschreven in het handelsregister </w:t>
            </w:r>
            <w:r w:rsidR="00453EB2" w:rsidRPr="007E0AB2">
              <w:rPr>
                <w:rFonts w:cs="Arial"/>
                <w:color w:val="3366FF"/>
              </w:rPr>
              <w:t>van de Kamer van Koophandel</w:t>
            </w:r>
            <w:r w:rsidR="00453EB2" w:rsidRPr="007E0AB2">
              <w:rPr>
                <w:rFonts w:cs="Arial"/>
                <w:color w:val="0000FF"/>
              </w:rPr>
              <w:t xml:space="preserve"> </w:t>
            </w:r>
            <w:r w:rsidR="00453EB2" w:rsidRPr="007E0AB2">
              <w:rPr>
                <w:rFonts w:cs="Arial"/>
                <w:color w:val="800080"/>
              </w:rPr>
              <w:t>onder nummer:</w:t>
            </w:r>
            <w:r w:rsidR="00453EB2" w:rsidRPr="007E0AB2">
              <w:rPr>
                <w:rFonts w:cs="Arial"/>
                <w:color w:val="FF0000"/>
              </w:rPr>
              <w:t xml:space="preserve"> </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3366FF"/>
              </w:rPr>
              <w:t>getal</w:t>
            </w:r>
            <w:r w:rsidR="00453EB2" w:rsidRPr="007E0AB2">
              <w:rPr>
                <w:rFonts w:cs="Arial"/>
                <w:lang w:val="en-US"/>
              </w:rPr>
              <w:fldChar w:fldCharType="begin"/>
            </w:r>
            <w:r w:rsidR="00453EB2" w:rsidRPr="007E0AB2">
              <w:rPr>
                <w:rFonts w:cs="Arial"/>
              </w:rPr>
              <w:instrText>MacroButton Nomacro §</w:instrText>
            </w:r>
            <w:r w:rsidR="00453EB2" w:rsidRPr="007E0AB2">
              <w:rPr>
                <w:rFonts w:cs="Arial"/>
                <w:lang w:val="en-US"/>
              </w:rPr>
              <w:fldChar w:fldCharType="end"/>
            </w:r>
            <w:r w:rsidR="00453EB2" w:rsidRPr="007E0AB2">
              <w:rPr>
                <w:rFonts w:cs="Arial"/>
                <w:color w:val="FF0000"/>
              </w:rPr>
              <w:t>.</w:t>
            </w:r>
          </w:p>
          <w:p w14:paraId="78E2485B"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1BFEB8AE" w14:textId="77777777" w:rsidR="00591048" w:rsidRPr="007E0AB2" w:rsidRDefault="008E6CD8" w:rsidP="00591048">
            <w:pPr>
              <w:rPr>
                <w:szCs w:val="18"/>
              </w:rPr>
            </w:pPr>
            <w:r w:rsidRPr="007E0AB2">
              <w:rPr>
                <w:szCs w:val="18"/>
              </w:rPr>
              <w:t>Vaste tekst</w:t>
            </w:r>
            <w:r w:rsidR="00666999" w:rsidRPr="007E0AB2">
              <w:rPr>
                <w:szCs w:val="18"/>
              </w:rPr>
              <w:t xml:space="preserve"> met verplichte en optionele keuzeteksten</w:t>
            </w:r>
            <w:r w:rsidRPr="007E0AB2">
              <w:rPr>
                <w:szCs w:val="18"/>
              </w:rPr>
              <w:t xml:space="preserve">. </w:t>
            </w:r>
            <w:r w:rsidR="00453EB2" w:rsidRPr="007E0AB2">
              <w:rPr>
                <w:szCs w:val="18"/>
              </w:rPr>
              <w:t>D</w:t>
            </w:r>
            <w:r w:rsidR="000F6F8F" w:rsidRPr="007E0AB2">
              <w:rPr>
                <w:szCs w:val="18"/>
              </w:rPr>
              <w:t>e gegevens van de</w:t>
            </w:r>
            <w:r w:rsidR="00453EB2" w:rsidRPr="007E0AB2">
              <w:rPr>
                <w:szCs w:val="18"/>
              </w:rPr>
              <w:t xml:space="preserve"> vennootschap:</w:t>
            </w:r>
          </w:p>
          <w:p w14:paraId="15FFBB2A" w14:textId="77777777" w:rsidR="00453EB2" w:rsidRPr="007E0AB2" w:rsidRDefault="00453EB2" w:rsidP="00591048">
            <w:pPr>
              <w:rPr>
                <w:szCs w:val="18"/>
              </w:rPr>
            </w:pPr>
            <w:r w:rsidRPr="007E0AB2">
              <w:rPr>
                <w:szCs w:val="18"/>
              </w:rPr>
              <w:t xml:space="preserve">- voor de rechtsvorm </w:t>
            </w:r>
            <w:r w:rsidR="005A1CDB" w:rsidRPr="007E0AB2">
              <w:rPr>
                <w:szCs w:val="18"/>
              </w:rPr>
              <w:t xml:space="preserve">moet </w:t>
            </w:r>
            <w:r w:rsidRPr="007E0AB2">
              <w:rPr>
                <w:szCs w:val="18"/>
              </w:rPr>
              <w:t>gekozen worden uit:</w:t>
            </w:r>
          </w:p>
          <w:p w14:paraId="0EBBE678"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commanditaire vennootschap</w:t>
            </w:r>
          </w:p>
          <w:p w14:paraId="59854383" w14:textId="77777777" w:rsidR="00453EB2" w:rsidRPr="007E0AB2" w:rsidRDefault="00453EB2" w:rsidP="007E0AB2">
            <w:pPr>
              <w:ind w:left="227"/>
              <w:rPr>
                <w:rFonts w:cs="Arial"/>
                <w:color w:val="008000"/>
              </w:rPr>
            </w:pPr>
            <w:r w:rsidRPr="007E0AB2">
              <w:rPr>
                <w:rFonts w:cs="Arial"/>
                <w:color w:val="008000"/>
              </w:rPr>
              <w:t xml:space="preserve">- </w:t>
            </w:r>
            <w:r w:rsidRPr="007E0AB2">
              <w:rPr>
                <w:rFonts w:cs="Arial"/>
                <w:color w:val="339966"/>
              </w:rPr>
              <w:t>vennootschap onder firma</w:t>
            </w:r>
          </w:p>
          <w:p w14:paraId="687BE216" w14:textId="77777777" w:rsidR="00453EB2" w:rsidRPr="007E0AB2" w:rsidRDefault="00453EB2" w:rsidP="00591048">
            <w:pPr>
              <w:rPr>
                <w:rFonts w:cs="Arial"/>
              </w:rPr>
            </w:pPr>
            <w:r w:rsidRPr="007E0AB2">
              <w:rPr>
                <w:rFonts w:cs="Arial"/>
              </w:rPr>
              <w:t>-</w:t>
            </w:r>
            <w:r w:rsidRPr="007E0AB2">
              <w:rPr>
                <w:rFonts w:cs="Arial"/>
                <w:color w:val="008000"/>
              </w:rPr>
              <w:t xml:space="preserve"> </w:t>
            </w:r>
            <w:r w:rsidRPr="007E0AB2">
              <w:rPr>
                <w:rFonts w:cs="Arial"/>
              </w:rPr>
              <w:t xml:space="preserve">de naam van de </w:t>
            </w:r>
            <w:r w:rsidR="009E0D58" w:rsidRPr="007E0AB2">
              <w:rPr>
                <w:rFonts w:cs="Arial"/>
              </w:rPr>
              <w:t xml:space="preserve">rechtspersoon </w:t>
            </w:r>
            <w:r w:rsidRPr="007E0AB2">
              <w:rPr>
                <w:rFonts w:cs="Arial"/>
              </w:rPr>
              <w:t>en de gemeente zijn verplicht,</w:t>
            </w:r>
          </w:p>
          <w:p w14:paraId="739D5C9A" w14:textId="77777777" w:rsidR="00453EB2" w:rsidRPr="007E0AB2" w:rsidRDefault="00453EB2" w:rsidP="00591048">
            <w:pPr>
              <w:rPr>
                <w:rFonts w:cs="Arial"/>
              </w:rPr>
            </w:pPr>
            <w:r w:rsidRPr="007E0AB2">
              <w:rPr>
                <w:rFonts w:cs="Arial"/>
              </w:rPr>
              <w:t>- de woonplaats is optioneel; indien deze niet is ingevuld wordt de bijbehorende tekst ‘</w:t>
            </w:r>
            <w:r w:rsidRPr="007E0AB2">
              <w:rPr>
                <w:rFonts w:cs="Arial"/>
                <w:color w:val="800080"/>
              </w:rPr>
              <w:t>gevestigd te’</w:t>
            </w:r>
            <w:r w:rsidRPr="007E0AB2">
              <w:rPr>
                <w:rFonts w:cs="Arial"/>
              </w:rPr>
              <w:t xml:space="preserve"> ook niet getoond,</w:t>
            </w:r>
          </w:p>
          <w:p w14:paraId="76F66E63" w14:textId="77777777" w:rsidR="00453EB2" w:rsidRPr="007E0AB2" w:rsidRDefault="00453EB2" w:rsidP="00591048">
            <w:pPr>
              <w:rPr>
                <w:rFonts w:cs="Arial"/>
              </w:rPr>
            </w:pPr>
            <w:r w:rsidRPr="007E0AB2">
              <w:rPr>
                <w:rFonts w:cs="Arial"/>
              </w:rPr>
              <w:t>- het nummer van het handelsregister is optioneel;</w:t>
            </w:r>
          </w:p>
          <w:p w14:paraId="66F5C246"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niet is ingevuld, wordt het zinsdeel over het handelsregister weggelaten,</w:t>
            </w:r>
          </w:p>
          <w:p w14:paraId="7D2AF06F" w14:textId="77777777" w:rsidR="00453EB2" w:rsidRPr="007E0AB2" w:rsidRDefault="00453EB2" w:rsidP="007E0AB2">
            <w:pPr>
              <w:ind w:left="227"/>
              <w:rPr>
                <w:rFonts w:cs="Arial"/>
              </w:rPr>
            </w:pPr>
            <w:r w:rsidRPr="007E0AB2">
              <w:rPr>
                <w:rFonts w:cs="Arial"/>
              </w:rPr>
              <w:t xml:space="preserve">- indien </w:t>
            </w:r>
            <w:r w:rsidR="009E0D58" w:rsidRPr="007E0AB2">
              <w:rPr>
                <w:rFonts w:cs="Arial"/>
              </w:rPr>
              <w:t xml:space="preserve">dit </w:t>
            </w:r>
            <w:r w:rsidRPr="007E0AB2">
              <w:rPr>
                <w:rFonts w:cs="Arial"/>
              </w:rPr>
              <w:t>wel is ingevuld, is de tekst ‘</w:t>
            </w:r>
            <w:r w:rsidRPr="007E0AB2">
              <w:rPr>
                <w:rFonts w:cs="Arial"/>
                <w:color w:val="3366FF"/>
              </w:rPr>
              <w:t>van de Kamer van Koophandel</w:t>
            </w:r>
            <w:r w:rsidRPr="007E0AB2">
              <w:rPr>
                <w:rFonts w:cs="Arial"/>
              </w:rPr>
              <w:t>’ optioneel.</w:t>
            </w:r>
          </w:p>
          <w:p w14:paraId="7356DFF0" w14:textId="77777777" w:rsidR="00453EB2" w:rsidRPr="007E0AB2" w:rsidRDefault="00453EB2" w:rsidP="00591048">
            <w:pPr>
              <w:rPr>
                <w:szCs w:val="18"/>
              </w:rPr>
            </w:pPr>
          </w:p>
          <w:p w14:paraId="66D9DFB7" w14:textId="77777777" w:rsidR="00591048" w:rsidRPr="007E0AB2" w:rsidRDefault="00591048" w:rsidP="00591048">
            <w:pPr>
              <w:rPr>
                <w:u w:val="single"/>
              </w:rPr>
            </w:pPr>
            <w:proofErr w:type="spellStart"/>
            <w:r w:rsidRPr="007E0AB2">
              <w:rPr>
                <w:u w:val="single"/>
              </w:rPr>
              <w:t>Mapping</w:t>
            </w:r>
            <w:proofErr w:type="spellEnd"/>
            <w:r w:rsidRPr="007E0AB2">
              <w:rPr>
                <w:u w:val="single"/>
              </w:rPr>
              <w:t>:</w:t>
            </w:r>
          </w:p>
          <w:p w14:paraId="4F684E1D" w14:textId="77777777" w:rsidR="00C13C47" w:rsidRPr="007E0AB2" w:rsidRDefault="0059104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00F50B14" w:rsidRPr="007E0AB2">
              <w:rPr>
                <w:sz w:val="16"/>
                <w:szCs w:val="16"/>
              </w:rPr>
              <w:t>/</w:t>
            </w:r>
            <w:proofErr w:type="spellStart"/>
            <w:r w:rsidR="00F50B14" w:rsidRPr="007E0AB2">
              <w:rPr>
                <w:sz w:val="16"/>
                <w:szCs w:val="16"/>
              </w:rPr>
              <w:t>StukdeelVerdeling</w:t>
            </w:r>
            <w:r w:rsidR="00A53781" w:rsidRPr="007E0AB2">
              <w:rPr>
                <w:sz w:val="16"/>
                <w:szCs w:val="16"/>
              </w:rPr>
              <w:t>Vennootschap</w:t>
            </w:r>
            <w:proofErr w:type="spellEnd"/>
            <w:r w:rsidRPr="007E0AB2">
              <w:rPr>
                <w:sz w:val="16"/>
                <w:szCs w:val="16"/>
              </w:rPr>
              <w:t>/</w:t>
            </w:r>
          </w:p>
          <w:p w14:paraId="6F89982E" w14:textId="77777777" w:rsidR="00C651D3" w:rsidRPr="007E0AB2" w:rsidRDefault="00147034" w:rsidP="007E0AB2">
            <w:pPr>
              <w:spacing w:line="240" w:lineRule="auto"/>
              <w:rPr>
                <w:rFonts w:cs="Arial"/>
                <w:sz w:val="16"/>
                <w:szCs w:val="16"/>
              </w:rPr>
            </w:pPr>
            <w:r w:rsidRPr="007E0AB2">
              <w:rPr>
                <w:rFonts w:cs="Arial"/>
                <w:sz w:val="16"/>
                <w:szCs w:val="16"/>
              </w:rPr>
              <w:tab/>
            </w:r>
            <w:r w:rsidR="00C651D3" w:rsidRPr="007E0AB2">
              <w:rPr>
                <w:rFonts w:cs="Arial"/>
                <w:sz w:val="16"/>
                <w:szCs w:val="16"/>
              </w:rPr>
              <w:t>./tekstkeuze/</w:t>
            </w:r>
          </w:p>
          <w:p w14:paraId="0CA02143" w14:textId="77777777" w:rsidR="00C651D3" w:rsidRPr="007E0AB2" w:rsidRDefault="00147034" w:rsidP="007E0AB2">
            <w:pPr>
              <w:spacing w:line="240" w:lineRule="auto"/>
              <w:ind w:left="227"/>
              <w:rPr>
                <w:sz w:val="16"/>
              </w:rPr>
            </w:pPr>
            <w:r w:rsidRPr="007E0AB2">
              <w:rPr>
                <w:sz w:val="16"/>
              </w:rPr>
              <w:tab/>
            </w:r>
            <w:r w:rsidR="00C651D3" w:rsidRPr="007E0AB2">
              <w:rPr>
                <w:sz w:val="16"/>
              </w:rPr>
              <w:t>./</w:t>
            </w:r>
            <w:proofErr w:type="spellStart"/>
            <w:r w:rsidR="00C651D3" w:rsidRPr="007E0AB2">
              <w:rPr>
                <w:sz w:val="16"/>
              </w:rPr>
              <w:t>tagNaam</w:t>
            </w:r>
            <w:proofErr w:type="spellEnd"/>
            <w:r w:rsidR="00C651D3" w:rsidRPr="007E0AB2">
              <w:rPr>
                <w:sz w:val="16"/>
              </w:rPr>
              <w:t xml:space="preserve"> (</w:t>
            </w:r>
            <w:proofErr w:type="spellStart"/>
            <w:r w:rsidR="00C651D3" w:rsidRPr="007E0AB2">
              <w:rPr>
                <w:sz w:val="16"/>
              </w:rPr>
              <w:t>k_VennootschapRechtsvorm</w:t>
            </w:r>
            <w:proofErr w:type="spellEnd"/>
            <w:r w:rsidR="00C651D3" w:rsidRPr="007E0AB2">
              <w:rPr>
                <w:sz w:val="16"/>
              </w:rPr>
              <w:t>)</w:t>
            </w:r>
          </w:p>
          <w:p w14:paraId="7628C740" w14:textId="77777777" w:rsidR="00591048" w:rsidRPr="007E0AB2" w:rsidRDefault="00147034" w:rsidP="007E0AB2">
            <w:pPr>
              <w:spacing w:line="240" w:lineRule="auto"/>
              <w:ind w:left="227"/>
              <w:rPr>
                <w:rFonts w:cs="Arial"/>
                <w:sz w:val="16"/>
                <w:szCs w:val="16"/>
              </w:rPr>
            </w:pPr>
            <w:r w:rsidRPr="007E0AB2">
              <w:rPr>
                <w:sz w:val="16"/>
                <w:szCs w:val="16"/>
              </w:rPr>
              <w:tab/>
            </w:r>
            <w:r w:rsidR="00C651D3" w:rsidRPr="007E0AB2">
              <w:rPr>
                <w:sz w:val="16"/>
                <w:szCs w:val="16"/>
              </w:rPr>
              <w:t>./tekst(‘</w:t>
            </w:r>
            <w:r w:rsidR="00591048" w:rsidRPr="007E0AB2">
              <w:rPr>
                <w:rFonts w:cs="Arial"/>
                <w:sz w:val="16"/>
                <w:szCs w:val="16"/>
              </w:rPr>
              <w:t>commanditaire vennootschap</w:t>
            </w:r>
            <w:r w:rsidR="00F50B14" w:rsidRPr="007E0AB2">
              <w:rPr>
                <w:rFonts w:cs="Arial"/>
                <w:sz w:val="16"/>
                <w:szCs w:val="16"/>
              </w:rPr>
              <w:t>’</w:t>
            </w:r>
            <w:r w:rsidR="00D02BC3" w:rsidRPr="007E0AB2">
              <w:rPr>
                <w:rFonts w:cs="Arial"/>
                <w:sz w:val="16"/>
                <w:szCs w:val="16"/>
              </w:rPr>
              <w:t xml:space="preserve"> of</w:t>
            </w:r>
            <w:r w:rsidR="00F50B14" w:rsidRPr="007E0AB2">
              <w:rPr>
                <w:rFonts w:cs="Arial"/>
                <w:sz w:val="16"/>
                <w:szCs w:val="16"/>
              </w:rPr>
              <w:t xml:space="preserve"> ‘</w:t>
            </w:r>
            <w:r w:rsidR="00591048" w:rsidRPr="007E0AB2">
              <w:rPr>
                <w:rFonts w:cs="Arial"/>
                <w:sz w:val="16"/>
                <w:szCs w:val="16"/>
              </w:rPr>
              <w:t>vennootschap onder firma</w:t>
            </w:r>
            <w:r w:rsidR="00F50B14" w:rsidRPr="007E0AB2">
              <w:rPr>
                <w:rFonts w:cs="Arial"/>
                <w:sz w:val="16"/>
                <w:szCs w:val="16"/>
              </w:rPr>
              <w:t>’)</w:t>
            </w:r>
          </w:p>
          <w:p w14:paraId="1570E022"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n</w:t>
            </w:r>
            <w:r w:rsidR="00A759C1" w:rsidRPr="007E0AB2">
              <w:rPr>
                <w:rFonts w:cs="Arial"/>
                <w:sz w:val="16"/>
                <w:szCs w:val="16"/>
              </w:rPr>
              <w:t>aam</w:t>
            </w:r>
          </w:p>
          <w:p w14:paraId="265331D3"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gemeente</w:t>
            </w:r>
          </w:p>
          <w:p w14:paraId="60AB2B57" w14:textId="77777777" w:rsidR="00C13C47"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r w:rsidR="00C651D3" w:rsidRPr="007E0AB2">
              <w:rPr>
                <w:rFonts w:cs="Arial"/>
                <w:sz w:val="16"/>
                <w:szCs w:val="16"/>
              </w:rPr>
              <w:t>p</w:t>
            </w:r>
            <w:r w:rsidR="00BE09F0" w:rsidRPr="007E0AB2">
              <w:rPr>
                <w:rFonts w:cs="Arial"/>
                <w:sz w:val="16"/>
                <w:szCs w:val="16"/>
              </w:rPr>
              <w:t>laats</w:t>
            </w:r>
          </w:p>
          <w:p w14:paraId="21AA9195" w14:textId="77777777" w:rsidR="00A759C1" w:rsidRPr="007E0AB2" w:rsidRDefault="00147034" w:rsidP="007E0AB2">
            <w:pPr>
              <w:spacing w:line="240" w:lineRule="auto"/>
              <w:rPr>
                <w:rFonts w:cs="Arial"/>
                <w:sz w:val="16"/>
                <w:szCs w:val="16"/>
              </w:rPr>
            </w:pPr>
            <w:r w:rsidRPr="007E0AB2">
              <w:rPr>
                <w:rFonts w:cs="Arial"/>
                <w:sz w:val="16"/>
                <w:szCs w:val="16"/>
              </w:rPr>
              <w:tab/>
            </w:r>
            <w:r w:rsidR="00C13C47" w:rsidRPr="007E0AB2">
              <w:rPr>
                <w:rFonts w:cs="Arial"/>
                <w:sz w:val="16"/>
                <w:szCs w:val="16"/>
              </w:rPr>
              <w:t>./</w:t>
            </w:r>
            <w:proofErr w:type="spellStart"/>
            <w:r w:rsidR="00012B35" w:rsidRPr="007E0AB2">
              <w:rPr>
                <w:rFonts w:cs="Arial"/>
                <w:sz w:val="16"/>
                <w:szCs w:val="16"/>
              </w:rPr>
              <w:t>FIN</w:t>
            </w:r>
            <w:r w:rsidR="00A759C1" w:rsidRPr="007E0AB2">
              <w:rPr>
                <w:rFonts w:cs="Arial"/>
                <w:sz w:val="16"/>
                <w:szCs w:val="16"/>
              </w:rPr>
              <w:t>ummer</w:t>
            </w:r>
            <w:proofErr w:type="spellEnd"/>
          </w:p>
          <w:p w14:paraId="279FC6F7" w14:textId="77777777" w:rsidR="00E12A75" w:rsidRPr="007E0AB2" w:rsidRDefault="00147034" w:rsidP="007E0AB2">
            <w:pPr>
              <w:spacing w:line="240" w:lineRule="auto"/>
              <w:rPr>
                <w:rFonts w:cs="Arial"/>
                <w:sz w:val="16"/>
                <w:szCs w:val="16"/>
              </w:rPr>
            </w:pPr>
            <w:r w:rsidRPr="007E0AB2">
              <w:rPr>
                <w:rFonts w:cs="Arial"/>
                <w:sz w:val="16"/>
                <w:szCs w:val="16"/>
              </w:rPr>
              <w:tab/>
            </w:r>
            <w:r w:rsidR="00BE09F0" w:rsidRPr="007E0AB2">
              <w:rPr>
                <w:rFonts w:cs="Arial"/>
                <w:sz w:val="16"/>
                <w:szCs w:val="16"/>
              </w:rPr>
              <w:t>./tekstkeuze/</w:t>
            </w:r>
          </w:p>
          <w:p w14:paraId="37A0B04C" w14:textId="77777777" w:rsidR="00BE09F0" w:rsidRPr="007E0AB2" w:rsidRDefault="00147034" w:rsidP="007E0AB2">
            <w:pPr>
              <w:spacing w:line="240" w:lineRule="auto"/>
              <w:ind w:left="227"/>
              <w:rPr>
                <w:sz w:val="16"/>
              </w:rPr>
            </w:pPr>
            <w:r w:rsidRPr="007E0AB2">
              <w:rPr>
                <w:sz w:val="16"/>
              </w:rPr>
              <w:tab/>
            </w:r>
            <w:r w:rsidR="00BE09F0" w:rsidRPr="007E0AB2">
              <w:rPr>
                <w:sz w:val="16"/>
              </w:rPr>
              <w:t>./</w:t>
            </w:r>
            <w:proofErr w:type="spellStart"/>
            <w:r w:rsidR="00BE09F0" w:rsidRPr="007E0AB2">
              <w:rPr>
                <w:sz w:val="16"/>
              </w:rPr>
              <w:t>tagNaam</w:t>
            </w:r>
            <w:proofErr w:type="spellEnd"/>
            <w:r w:rsidR="00BE09F0" w:rsidRPr="007E0AB2">
              <w:rPr>
                <w:sz w:val="16"/>
              </w:rPr>
              <w:t xml:space="preserve"> (</w:t>
            </w:r>
            <w:proofErr w:type="spellStart"/>
            <w:r w:rsidR="00BE09F0" w:rsidRPr="007E0AB2">
              <w:rPr>
                <w:sz w:val="16"/>
              </w:rPr>
              <w:t>k_</w:t>
            </w:r>
            <w:r w:rsidR="00C651D3" w:rsidRPr="007E0AB2">
              <w:rPr>
                <w:sz w:val="16"/>
              </w:rPr>
              <w:t>Vennootschap</w:t>
            </w:r>
            <w:r w:rsidR="00BE09F0" w:rsidRPr="007E0AB2">
              <w:rPr>
                <w:sz w:val="16"/>
              </w:rPr>
              <w:t>KvK</w:t>
            </w:r>
            <w:proofErr w:type="spellEnd"/>
            <w:r w:rsidR="00BE09F0" w:rsidRPr="007E0AB2">
              <w:rPr>
                <w:sz w:val="16"/>
              </w:rPr>
              <w:t>)</w:t>
            </w:r>
          </w:p>
          <w:p w14:paraId="2A9820CA" w14:textId="77777777" w:rsidR="00BE09F0" w:rsidRPr="007E0AB2" w:rsidRDefault="00147034" w:rsidP="007E0AB2">
            <w:pPr>
              <w:pStyle w:val="streepje"/>
              <w:numPr>
                <w:ilvl w:val="0"/>
                <w:numId w:val="0"/>
              </w:numPr>
              <w:spacing w:line="240" w:lineRule="auto"/>
              <w:ind w:left="227"/>
              <w:rPr>
                <w:sz w:val="16"/>
                <w:szCs w:val="16"/>
              </w:rPr>
            </w:pPr>
            <w:r w:rsidRPr="007E0AB2">
              <w:rPr>
                <w:sz w:val="16"/>
                <w:szCs w:val="16"/>
              </w:rPr>
              <w:tab/>
            </w:r>
            <w:r w:rsidR="00BE09F0" w:rsidRPr="007E0AB2">
              <w:rPr>
                <w:sz w:val="16"/>
                <w:szCs w:val="16"/>
              </w:rPr>
              <w:t>./tekst(van de Kamer van Koophandel)</w:t>
            </w:r>
          </w:p>
          <w:p w14:paraId="292E9C4F" w14:textId="77777777" w:rsidR="00C22E6C" w:rsidRPr="007E0AB2" w:rsidRDefault="00C22E6C" w:rsidP="007E0AB2">
            <w:pPr>
              <w:spacing w:line="240" w:lineRule="auto"/>
              <w:rPr>
                <w:sz w:val="16"/>
                <w:szCs w:val="16"/>
              </w:rPr>
            </w:pPr>
          </w:p>
        </w:tc>
      </w:tr>
      <w:tr w:rsidR="00591048" w:rsidRPr="00737F18" w14:paraId="30F6B01E" w14:textId="77777777" w:rsidTr="007E0AB2">
        <w:tc>
          <w:tcPr>
            <w:tcW w:w="6771" w:type="dxa"/>
            <w:shd w:val="clear" w:color="auto" w:fill="auto"/>
          </w:tcPr>
          <w:p w14:paraId="3B100494" w14:textId="7F9D218C" w:rsidR="00E32176" w:rsidRPr="007E0AB2" w:rsidRDefault="00E32176" w:rsidP="007E0AB2">
            <w:pPr>
              <w:autoSpaceDE w:val="0"/>
              <w:autoSpaceDN w:val="0"/>
              <w:adjustRightInd w:val="0"/>
              <w:ind w:left="200" w:hanging="200"/>
              <w:rPr>
                <w:rFonts w:cs="Arial"/>
                <w:color w:val="800080"/>
              </w:rPr>
            </w:pPr>
            <w:r w:rsidRPr="007E0AB2">
              <w:rPr>
                <w:rFonts w:cs="Arial"/>
                <w:color w:val="FF0000"/>
              </w:rPr>
              <w:lastRenderedPageBreak/>
              <w:t xml:space="preserve">2. </w:t>
            </w:r>
            <w:r w:rsidR="00C651D3" w:rsidRPr="007E0AB2">
              <w:rPr>
                <w:rFonts w:cs="Arial"/>
                <w:color w:val="FF0000"/>
              </w:rPr>
              <w:t>De deelgenoten hebben in hun hoedanigheid van vennoten van voormelde</w:t>
            </w:r>
            <w:r w:rsidR="00C651D3" w:rsidRPr="007E0AB2">
              <w:rPr>
                <w:rFonts w:cs="Arial"/>
                <w:color w:val="800080"/>
              </w:rPr>
              <w:t xml:space="preserve"> </w:t>
            </w:r>
            <w:r w:rsidR="00C651D3" w:rsidRPr="007E0AB2">
              <w:rPr>
                <w:rFonts w:cs="Arial"/>
                <w:color w:val="339966"/>
              </w:rPr>
              <w:t>commanditaire vennootschap/ vennootschap onder firma</w:t>
            </w:r>
            <w:r w:rsidR="00C651D3" w:rsidRPr="007E0AB2">
              <w:rPr>
                <w:rFonts w:cs="Arial"/>
                <w:color w:val="008000"/>
              </w:rPr>
              <w:t xml:space="preserve"> </w:t>
            </w:r>
            <w:r w:rsidR="00C651D3" w:rsidRPr="007E0AB2">
              <w:rPr>
                <w:rFonts w:cs="Arial"/>
                <w:color w:val="FF0000"/>
              </w:rPr>
              <w:t xml:space="preserve">destijds </w:t>
            </w:r>
            <w:r w:rsidR="00C651D3" w:rsidRPr="007E0AB2">
              <w:rPr>
                <w:rFonts w:cs="Arial"/>
                <w:color w:val="800080"/>
              </w:rPr>
              <w:t xml:space="preserve">onder meer </w:t>
            </w:r>
            <w:r w:rsidR="00C651D3" w:rsidRPr="007E0AB2">
              <w:rPr>
                <w:rFonts w:cs="Arial"/>
                <w:color w:val="FF0000"/>
              </w:rPr>
              <w:t>in eigendom verkregen</w:t>
            </w:r>
            <w:r w:rsidR="00C651D3" w:rsidRPr="007E0AB2">
              <w:rPr>
                <w:rFonts w:cs="Arial"/>
                <w:color w:val="800080"/>
              </w:rPr>
              <w:t xml:space="preserve"> </w:t>
            </w:r>
            <w:r w:rsidR="00C651D3" w:rsidRPr="007E0AB2">
              <w:rPr>
                <w:rFonts w:cs="Arial"/>
                <w:color w:val="339966"/>
              </w:rPr>
              <w:t>het</w:t>
            </w:r>
            <w:r w:rsidR="009A54E3" w:rsidRPr="007E0AB2">
              <w:rPr>
                <w:rFonts w:cs="Arial"/>
                <w:color w:val="339966"/>
              </w:rPr>
              <w:t>/de</w:t>
            </w:r>
            <w:r w:rsidR="00C651D3" w:rsidRPr="007E0AB2">
              <w:rPr>
                <w:rFonts w:cs="Arial"/>
                <w:color w:val="FF0000"/>
              </w:rPr>
              <w:t xml:space="preserve"> hierna te omschrijven </w:t>
            </w:r>
            <w:r w:rsidR="008A28AD" w:rsidRPr="00503D87">
              <w:rPr>
                <w:rFonts w:cs="Arial"/>
                <w:color w:val="339966"/>
              </w:rPr>
              <w:t>registergoed/</w:t>
            </w:r>
            <w:r w:rsidR="008A28AD">
              <w:rPr>
                <w:rFonts w:cs="Arial"/>
                <w:color w:val="FF0000"/>
              </w:rPr>
              <w:t xml:space="preserve"> </w:t>
            </w:r>
            <w:r w:rsidR="00C651D3" w:rsidRPr="00503D87">
              <w:rPr>
                <w:rFonts w:cs="Arial"/>
                <w:color w:val="339966"/>
              </w:rPr>
              <w:t>registergoed</w:t>
            </w:r>
            <w:r w:rsidR="009A54E3" w:rsidRPr="00503D87">
              <w:rPr>
                <w:rFonts w:cs="Arial"/>
                <w:color w:val="339966"/>
              </w:rPr>
              <w:t>eren</w:t>
            </w:r>
            <w:r w:rsidR="00C651D3" w:rsidRPr="007E0AB2">
              <w:rPr>
                <w:rFonts w:cs="Arial"/>
                <w:color w:val="FF0000"/>
              </w:rPr>
              <w:t>.</w:t>
            </w:r>
          </w:p>
          <w:p w14:paraId="708C814C" w14:textId="77777777" w:rsidR="00591048" w:rsidRPr="007E0AB2" w:rsidRDefault="00591048" w:rsidP="007E0AB2">
            <w:pPr>
              <w:tabs>
                <w:tab w:val="left" w:pos="-1440"/>
                <w:tab w:val="left" w:pos="-720"/>
              </w:tabs>
              <w:suppressAutoHyphens/>
              <w:rPr>
                <w:color w:val="339966"/>
              </w:rPr>
            </w:pPr>
          </w:p>
        </w:tc>
        <w:tc>
          <w:tcPr>
            <w:tcW w:w="7371" w:type="dxa"/>
            <w:shd w:val="clear" w:color="auto" w:fill="auto"/>
          </w:tcPr>
          <w:p w14:paraId="59493127" w14:textId="77777777" w:rsidR="00591048" w:rsidRPr="007E0AB2" w:rsidRDefault="008E6CD8" w:rsidP="007E0AB2">
            <w:pPr>
              <w:spacing w:before="72"/>
              <w:rPr>
                <w:rFonts w:cs="Arial"/>
              </w:rPr>
            </w:pPr>
            <w:r>
              <w:t xml:space="preserve">Vaste tekst. </w:t>
            </w:r>
            <w:r w:rsidR="00E32176">
              <w:t xml:space="preserve">De keuze </w:t>
            </w:r>
            <w:r w:rsidR="000009F7">
              <w:t>tussen</w:t>
            </w:r>
            <w:r w:rsidR="00E32176">
              <w:t xml:space="preserve"> </w:t>
            </w:r>
            <w:r w:rsidR="00E32176"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E32176" w:rsidRPr="007E0AB2">
              <w:rPr>
                <w:rFonts w:cs="Arial"/>
                <w:color w:val="339966"/>
              </w:rPr>
              <w:t xml:space="preserve"> vennootschap onder firma</w:t>
            </w:r>
            <w:r w:rsidR="00E32176" w:rsidRPr="007E0AB2">
              <w:rPr>
                <w:rFonts w:cs="Arial"/>
                <w:color w:val="008000"/>
              </w:rPr>
              <w:t xml:space="preserve"> </w:t>
            </w:r>
            <w:r w:rsidR="005F6433" w:rsidRPr="007E0AB2">
              <w:rPr>
                <w:rFonts w:cs="Arial"/>
              </w:rPr>
              <w:t>wordt afgeleid van de gemaakte keuze bij punt 1.</w:t>
            </w:r>
          </w:p>
          <w:p w14:paraId="67EF7869" w14:textId="77777777" w:rsidR="005F6433" w:rsidRPr="007E0AB2" w:rsidRDefault="005F6433" w:rsidP="007E0AB2">
            <w:pPr>
              <w:spacing w:before="72"/>
              <w:rPr>
                <w:rFonts w:cs="Arial"/>
              </w:rPr>
            </w:pPr>
            <w:r w:rsidRPr="007E0AB2">
              <w:rPr>
                <w:rFonts w:cs="Arial"/>
              </w:rPr>
              <w:t xml:space="preserve">De </w:t>
            </w:r>
            <w:r w:rsidR="004825DC" w:rsidRPr="007E0AB2">
              <w:rPr>
                <w:rFonts w:cs="Arial"/>
              </w:rPr>
              <w:t>tekst</w:t>
            </w:r>
            <w:r w:rsidRPr="007E0AB2">
              <w:rPr>
                <w:rFonts w:cs="Arial"/>
              </w:rPr>
              <w:t xml:space="preserve"> ‘</w:t>
            </w:r>
            <w:r w:rsidRPr="007E0AB2">
              <w:rPr>
                <w:rFonts w:cs="Arial"/>
                <w:color w:val="800080"/>
              </w:rPr>
              <w:t xml:space="preserve">onder meer’ </w:t>
            </w:r>
            <w:r w:rsidRPr="007E0AB2">
              <w:rPr>
                <w:rFonts w:cs="Arial"/>
              </w:rPr>
              <w:t>is optioneel en mag weggelaten worden.</w:t>
            </w:r>
          </w:p>
          <w:p w14:paraId="68EB4CC7" w14:textId="77777777" w:rsidR="00D35E75" w:rsidRPr="007E0AB2" w:rsidRDefault="00D35E75" w:rsidP="00D35E75">
            <w:pPr>
              <w:rPr>
                <w:lang w:val="nl"/>
              </w:rPr>
            </w:pPr>
          </w:p>
          <w:p w14:paraId="25ED5911" w14:textId="0B19675D" w:rsidR="00D35E75" w:rsidRPr="007E0AB2" w:rsidRDefault="00D35E75" w:rsidP="00D35E75">
            <w:pPr>
              <w:rPr>
                <w:lang w:val="nl"/>
              </w:rPr>
            </w:pPr>
            <w:r w:rsidRPr="007E0AB2">
              <w:rPr>
                <w:lang w:val="nl"/>
              </w:rPr>
              <w:t>De tekst ‘</w:t>
            </w:r>
            <w:r w:rsidR="008113C6" w:rsidRPr="007E0AB2">
              <w:rPr>
                <w:rFonts w:cs="Arial"/>
                <w:color w:val="339966"/>
              </w:rPr>
              <w:t>het/de</w:t>
            </w:r>
            <w:r w:rsidR="008113C6" w:rsidRPr="007E0AB2">
              <w:rPr>
                <w:rFonts w:cs="Arial"/>
                <w:color w:val="FF0000"/>
              </w:rPr>
              <w:t xml:space="preserve"> hierna te omschrijven </w:t>
            </w:r>
            <w:r w:rsidR="008113C6" w:rsidRPr="009C39D1">
              <w:rPr>
                <w:rFonts w:cs="Arial"/>
                <w:color w:val="339966"/>
              </w:rPr>
              <w:t>registergoed/</w:t>
            </w:r>
            <w:r w:rsidR="008113C6">
              <w:rPr>
                <w:rFonts w:cs="Arial"/>
                <w:color w:val="FF0000"/>
              </w:rPr>
              <w:t xml:space="preserve"> </w:t>
            </w:r>
            <w:r w:rsidR="008113C6" w:rsidRPr="009C39D1">
              <w:rPr>
                <w:rFonts w:cs="Arial"/>
                <w:color w:val="339966"/>
              </w:rPr>
              <w:t>registergoederen</w:t>
            </w:r>
            <w:r w:rsidR="008113C6">
              <w:rPr>
                <w:rFonts w:cs="Arial"/>
              </w:rPr>
              <w:t>’</w:t>
            </w:r>
            <w:r w:rsidR="008113C6" w:rsidRPr="007E0AB2" w:rsidDel="008113C6">
              <w:rPr>
                <w:rFonts w:cs="Arial"/>
                <w:color w:val="339966"/>
              </w:rPr>
              <w:t xml:space="preserve"> </w:t>
            </w:r>
            <w:r w:rsidR="008113C6" w:rsidRPr="00503D87">
              <w:rPr>
                <w:rFonts w:cs="Arial"/>
              </w:rPr>
              <w:t>wordt afgeleid van de keuze bepaald in paragraaf 2.7:</w:t>
            </w:r>
          </w:p>
          <w:p w14:paraId="1D7EB4CC" w14:textId="36A88C65" w:rsidR="00D35E75" w:rsidRDefault="008113C6" w:rsidP="007E0AB2">
            <w:pPr>
              <w:numPr>
                <w:ilvl w:val="0"/>
                <w:numId w:val="9"/>
              </w:numPr>
            </w:pPr>
            <w:r>
              <w:t>Bij de keuze</w:t>
            </w:r>
            <w:r w:rsidR="002016D9">
              <w:t xml:space="preserve"> </w:t>
            </w:r>
            <w:r>
              <w:t>‘</w:t>
            </w:r>
            <w:r w:rsidRPr="009C39D1">
              <w:rPr>
                <w:rFonts w:cs="Arial"/>
                <w:color w:val="339966"/>
              </w:rPr>
              <w:t>registergoed</w:t>
            </w:r>
            <w:r>
              <w:t>’</w:t>
            </w:r>
            <w:r w:rsidR="006E7358">
              <w:t xml:space="preserve"> wordt de tekst</w:t>
            </w:r>
            <w:r w:rsidR="00D35E75">
              <w:t xml:space="preserve">: </w:t>
            </w:r>
            <w:r w:rsidR="00F841BD">
              <w:t>’</w:t>
            </w:r>
            <w:r w:rsidR="00D35E75">
              <w:t>het hierna te omschrijven registergoed</w:t>
            </w:r>
            <w:r w:rsidR="00F841BD">
              <w:t>’,</w:t>
            </w:r>
          </w:p>
          <w:p w14:paraId="20EAC4DC" w14:textId="72A0491F" w:rsidR="00D563BD" w:rsidRPr="007E0AB2" w:rsidRDefault="008113C6" w:rsidP="007E0AB2">
            <w:pPr>
              <w:numPr>
                <w:ilvl w:val="0"/>
                <w:numId w:val="9"/>
              </w:numPr>
              <w:rPr>
                <w:rFonts w:cs="Arial"/>
              </w:rPr>
            </w:pPr>
            <w:r>
              <w:t>en bij de keuze</w:t>
            </w:r>
            <w:r w:rsidR="002016D9">
              <w:t xml:space="preserve"> </w:t>
            </w:r>
            <w:r>
              <w:t>‘</w:t>
            </w:r>
            <w:r w:rsidRPr="009C39D1">
              <w:rPr>
                <w:rFonts w:cs="Arial"/>
                <w:color w:val="339966"/>
              </w:rPr>
              <w:t>registergoed</w:t>
            </w:r>
            <w:r w:rsidRPr="00503D87">
              <w:rPr>
                <w:rFonts w:cs="Arial"/>
                <w:color w:val="339966"/>
              </w:rPr>
              <w:t>eren</w:t>
            </w:r>
            <w:r>
              <w:t>’</w:t>
            </w:r>
            <w:r w:rsidR="006E7358">
              <w:t xml:space="preserve"> wordt de tekst</w:t>
            </w:r>
            <w:r w:rsidR="00521DD1">
              <w:t xml:space="preserve">: </w:t>
            </w:r>
            <w:r w:rsidR="00F841BD">
              <w:t>’</w:t>
            </w:r>
            <w:r w:rsidR="00D35E75">
              <w:t>de hierna te omschrijven registergoederen</w:t>
            </w:r>
            <w:r w:rsidR="00F841BD">
              <w:t>’.</w:t>
            </w:r>
          </w:p>
          <w:p w14:paraId="698F0216" w14:textId="77777777" w:rsidR="00521DD1" w:rsidRPr="007E0AB2" w:rsidRDefault="00521DD1" w:rsidP="00D563BD">
            <w:pPr>
              <w:rPr>
                <w:u w:val="single"/>
              </w:rPr>
            </w:pPr>
          </w:p>
          <w:p w14:paraId="2E5001DA" w14:textId="77777777" w:rsidR="00D563BD" w:rsidRPr="007E0AB2" w:rsidRDefault="00D563BD" w:rsidP="00D563BD">
            <w:pPr>
              <w:rPr>
                <w:u w:val="single"/>
              </w:rPr>
            </w:pPr>
            <w:proofErr w:type="spellStart"/>
            <w:r w:rsidRPr="007E0AB2">
              <w:rPr>
                <w:u w:val="single"/>
              </w:rPr>
              <w:t>Mapping</w:t>
            </w:r>
            <w:proofErr w:type="spellEnd"/>
            <w:r w:rsidRPr="007E0AB2">
              <w:rPr>
                <w:u w:val="single"/>
              </w:rPr>
              <w:t>:</w:t>
            </w:r>
          </w:p>
          <w:p w14:paraId="4E63C556" w14:textId="77777777" w:rsidR="00D563BD" w:rsidRPr="007E0AB2" w:rsidRDefault="00D563B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w:t>
            </w:r>
            <w:r w:rsidR="00F50B14" w:rsidRPr="007E0AB2">
              <w:rPr>
                <w:sz w:val="16"/>
                <w:szCs w:val="16"/>
              </w:rPr>
              <w:t>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64965679" w14:textId="77777777" w:rsidR="00D563BD" w:rsidRPr="007E0AB2" w:rsidRDefault="00523549" w:rsidP="007E0AB2">
            <w:pPr>
              <w:spacing w:line="240" w:lineRule="auto"/>
              <w:rPr>
                <w:sz w:val="16"/>
                <w:szCs w:val="16"/>
              </w:rPr>
            </w:pPr>
            <w:r w:rsidRPr="007E0AB2">
              <w:rPr>
                <w:sz w:val="16"/>
                <w:szCs w:val="16"/>
              </w:rPr>
              <w:tab/>
            </w:r>
            <w:r w:rsidR="00D563BD" w:rsidRPr="007E0AB2">
              <w:rPr>
                <w:sz w:val="16"/>
                <w:szCs w:val="16"/>
              </w:rPr>
              <w:t>./</w:t>
            </w:r>
            <w:proofErr w:type="spellStart"/>
            <w:r w:rsidR="00D563BD" w:rsidRPr="007E0AB2">
              <w:rPr>
                <w:sz w:val="16"/>
                <w:szCs w:val="16"/>
              </w:rPr>
              <w:t>tagNaam</w:t>
            </w:r>
            <w:proofErr w:type="spellEnd"/>
            <w:r w:rsidR="00D563BD" w:rsidRPr="007E0AB2">
              <w:rPr>
                <w:sz w:val="16"/>
                <w:szCs w:val="16"/>
              </w:rPr>
              <w:t>(</w:t>
            </w:r>
            <w:proofErr w:type="spellStart"/>
            <w:r w:rsidR="00D563BD" w:rsidRPr="007E0AB2">
              <w:rPr>
                <w:sz w:val="16"/>
                <w:szCs w:val="16"/>
              </w:rPr>
              <w:t>k_Ondermeer</w:t>
            </w:r>
            <w:proofErr w:type="spellEnd"/>
            <w:r w:rsidR="00D563BD" w:rsidRPr="007E0AB2">
              <w:rPr>
                <w:sz w:val="16"/>
                <w:szCs w:val="16"/>
              </w:rPr>
              <w:t>)</w:t>
            </w:r>
          </w:p>
          <w:p w14:paraId="56787D8A" w14:textId="77777777" w:rsidR="00D563BD" w:rsidRDefault="00523549" w:rsidP="007E0AB2">
            <w:pPr>
              <w:spacing w:line="240" w:lineRule="auto"/>
              <w:rPr>
                <w:sz w:val="16"/>
                <w:szCs w:val="16"/>
              </w:rPr>
            </w:pPr>
            <w:r w:rsidRPr="007E0AB2">
              <w:rPr>
                <w:sz w:val="16"/>
                <w:szCs w:val="16"/>
              </w:rPr>
              <w:tab/>
            </w:r>
            <w:r w:rsidR="00D563BD" w:rsidRPr="007E0AB2">
              <w:rPr>
                <w:sz w:val="16"/>
                <w:szCs w:val="16"/>
              </w:rPr>
              <w:t>./tekst(onder meer)</w:t>
            </w:r>
          </w:p>
          <w:p w14:paraId="0C2F4C75" w14:textId="7E2A0824" w:rsidR="002016D9" w:rsidRDefault="002016D9" w:rsidP="007E0AB2">
            <w:pPr>
              <w:spacing w:line="240" w:lineRule="auto"/>
              <w:rPr>
                <w:sz w:val="16"/>
                <w:szCs w:val="16"/>
              </w:rPr>
            </w:pPr>
          </w:p>
          <w:p w14:paraId="52A76EC5" w14:textId="02FEDD8E" w:rsidR="002016D9" w:rsidRPr="007E0AB2" w:rsidRDefault="002016D9" w:rsidP="002016D9">
            <w:pPr>
              <w:rPr>
                <w:u w:val="single"/>
              </w:rPr>
            </w:pPr>
            <w:proofErr w:type="spellStart"/>
            <w:r w:rsidRPr="007E0AB2">
              <w:rPr>
                <w:u w:val="single"/>
              </w:rPr>
              <w:t>Mapping</w:t>
            </w:r>
            <w:proofErr w:type="spellEnd"/>
            <w:r>
              <w:rPr>
                <w:u w:val="single"/>
              </w:rPr>
              <w:t xml:space="preserve"> registergoed(eren)</w:t>
            </w:r>
            <w:r w:rsidRPr="007E0AB2">
              <w:rPr>
                <w:u w:val="single"/>
              </w:rPr>
              <w:t>:</w:t>
            </w:r>
          </w:p>
          <w:p w14:paraId="7C51631D" w14:textId="0A220C1F" w:rsidR="002016D9" w:rsidRPr="007E0AB2" w:rsidRDefault="002016D9" w:rsidP="002016D9">
            <w:pPr>
              <w:spacing w:line="240" w:lineRule="auto"/>
              <w:rPr>
                <w:sz w:val="16"/>
                <w:szCs w:val="16"/>
              </w:rPr>
            </w:pPr>
            <w:r w:rsidRPr="007E0AB2">
              <w:rPr>
                <w:sz w:val="16"/>
                <w:szCs w:val="16"/>
              </w:rPr>
              <w:t>//</w:t>
            </w:r>
            <w:proofErr w:type="spellStart"/>
            <w:r w:rsidRPr="007E0AB2">
              <w:rPr>
                <w:sz w:val="16"/>
                <w:szCs w:val="16"/>
              </w:rPr>
              <w:t>IMKAD_AangebodenStuk</w:t>
            </w:r>
            <w:proofErr w:type="spellEnd"/>
            <w:r>
              <w:rPr>
                <w:sz w:val="16"/>
                <w:szCs w:val="16"/>
              </w:rPr>
              <w:t>/</w:t>
            </w:r>
            <w:proofErr w:type="spellStart"/>
            <w:r w:rsidRPr="00503D87">
              <w:rPr>
                <w:sz w:val="16"/>
                <w:szCs w:val="16"/>
              </w:rPr>
              <w:t>tia_TekstKeuze</w:t>
            </w:r>
            <w:proofErr w:type="spellEnd"/>
          </w:p>
          <w:p w14:paraId="595450C9" w14:textId="5688C959" w:rsidR="002016D9" w:rsidRPr="007E0AB2" w:rsidRDefault="002016D9" w:rsidP="002016D9">
            <w:pPr>
              <w:spacing w:line="240" w:lineRule="auto"/>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BenamingRegistergoed</w:t>
            </w:r>
            <w:proofErr w:type="spellEnd"/>
            <w:r w:rsidRPr="007E0AB2">
              <w:rPr>
                <w:sz w:val="16"/>
                <w:szCs w:val="16"/>
              </w:rPr>
              <w:t>)</w:t>
            </w:r>
          </w:p>
          <w:p w14:paraId="12AC1599" w14:textId="528F23EB" w:rsidR="002016D9" w:rsidRDefault="002016D9" w:rsidP="002016D9">
            <w:pPr>
              <w:spacing w:line="240" w:lineRule="auto"/>
              <w:rPr>
                <w:sz w:val="16"/>
                <w:szCs w:val="16"/>
              </w:rPr>
            </w:pPr>
            <w:r w:rsidRPr="007E0AB2">
              <w:rPr>
                <w:sz w:val="16"/>
                <w:szCs w:val="16"/>
              </w:rPr>
              <w:tab/>
              <w:t>./tekst(</w:t>
            </w:r>
            <w:r>
              <w:rPr>
                <w:sz w:val="16"/>
                <w:szCs w:val="16"/>
              </w:rPr>
              <w:t>‘registergoed’ of ‘registergoederen’</w:t>
            </w:r>
            <w:r w:rsidRPr="007E0AB2">
              <w:rPr>
                <w:sz w:val="16"/>
                <w:szCs w:val="16"/>
              </w:rPr>
              <w:t>)</w:t>
            </w:r>
          </w:p>
          <w:p w14:paraId="2D874E7B" w14:textId="77777777" w:rsidR="002016D9" w:rsidRDefault="002016D9" w:rsidP="007E0AB2">
            <w:pPr>
              <w:spacing w:line="240" w:lineRule="auto"/>
              <w:rPr>
                <w:sz w:val="16"/>
                <w:szCs w:val="16"/>
              </w:rPr>
            </w:pPr>
          </w:p>
          <w:p w14:paraId="76803ED0" w14:textId="328DFCFD" w:rsidR="002016D9" w:rsidRDefault="002016D9" w:rsidP="007E0AB2">
            <w:pPr>
              <w:spacing w:line="240" w:lineRule="auto"/>
            </w:pPr>
          </w:p>
        </w:tc>
      </w:tr>
      <w:tr w:rsidR="00AC3AB4" w:rsidRPr="00737F18" w14:paraId="2443D5FD" w14:textId="77777777" w:rsidTr="007E0AB2">
        <w:tc>
          <w:tcPr>
            <w:tcW w:w="6771" w:type="dxa"/>
            <w:shd w:val="clear" w:color="auto" w:fill="auto"/>
          </w:tcPr>
          <w:p w14:paraId="02CF40CD" w14:textId="77777777" w:rsidR="00AC3AB4" w:rsidRPr="007E0AB2" w:rsidRDefault="00AC3AB4" w:rsidP="007E0AB2">
            <w:pPr>
              <w:autoSpaceDE w:val="0"/>
              <w:autoSpaceDN w:val="0"/>
              <w:adjustRightInd w:val="0"/>
              <w:ind w:left="200" w:hanging="200"/>
              <w:rPr>
                <w:rFonts w:cs="Arial"/>
                <w:bCs/>
                <w:color w:val="800080"/>
              </w:rPr>
            </w:pPr>
            <w:r w:rsidRPr="007E0AB2">
              <w:rPr>
                <w:rFonts w:cs="Arial"/>
                <w:color w:val="FF0000"/>
              </w:rPr>
              <w:t xml:space="preserve">3. </w:t>
            </w:r>
            <w:r w:rsidR="00C651D3" w:rsidRPr="007E0AB2">
              <w:rPr>
                <w:rFonts w:cs="Arial"/>
                <w:color w:val="FF0000"/>
              </w:rPr>
              <w:t xml:space="preserve">Voormelde </w:t>
            </w:r>
            <w:r w:rsidR="00C651D3" w:rsidRPr="007E0AB2">
              <w:rPr>
                <w:rFonts w:cs="Arial"/>
                <w:color w:val="339966"/>
              </w:rPr>
              <w:t>commanditaire vennootschap / vennootschap onder firma</w:t>
            </w:r>
            <w:r w:rsidR="00C651D3" w:rsidRPr="007E0AB2">
              <w:rPr>
                <w:rFonts w:cs="Arial"/>
                <w:color w:val="800080"/>
              </w:rPr>
              <w:t xml:space="preserve"> </w:t>
            </w:r>
            <w:r w:rsidR="00C651D3" w:rsidRPr="007E0AB2">
              <w:rPr>
                <w:rFonts w:cs="Arial"/>
                <w:color w:val="FF0000"/>
              </w:rPr>
              <w:t xml:space="preserve">is vervolgens </w:t>
            </w:r>
            <w:r w:rsidR="00C651D3" w:rsidRPr="007E0AB2">
              <w:rPr>
                <w:rFonts w:cs="Arial"/>
                <w:color w:val="339966"/>
              </w:rPr>
              <w:t>vereffend/ontbonden</w:t>
            </w:r>
            <w:r w:rsidR="00C651D3" w:rsidRPr="007E0AB2">
              <w:rPr>
                <w:rFonts w:cs="Arial"/>
                <w:color w:val="FF0000"/>
              </w:rPr>
              <w:t>.</w:t>
            </w:r>
          </w:p>
          <w:p w14:paraId="63F59A0A" w14:textId="77777777" w:rsidR="00AC3AB4" w:rsidRPr="007E0AB2" w:rsidRDefault="00AC3AB4" w:rsidP="007E0AB2">
            <w:pPr>
              <w:tabs>
                <w:tab w:val="left" w:pos="-1440"/>
                <w:tab w:val="left" w:pos="-720"/>
              </w:tabs>
              <w:suppressAutoHyphens/>
              <w:rPr>
                <w:color w:val="339966"/>
              </w:rPr>
            </w:pPr>
          </w:p>
        </w:tc>
        <w:tc>
          <w:tcPr>
            <w:tcW w:w="7371" w:type="dxa"/>
            <w:shd w:val="clear" w:color="auto" w:fill="auto"/>
          </w:tcPr>
          <w:p w14:paraId="602359DC" w14:textId="77777777" w:rsidR="00AC3AB4" w:rsidRPr="007E0AB2" w:rsidRDefault="008E6CD8" w:rsidP="007E0AB2">
            <w:pPr>
              <w:spacing w:before="72"/>
              <w:rPr>
                <w:rFonts w:cs="Arial"/>
              </w:rPr>
            </w:pPr>
            <w:r>
              <w:t xml:space="preserve">Vaste tekst. </w:t>
            </w:r>
            <w:r w:rsidR="00AC3AB4">
              <w:t xml:space="preserve">De keuze </w:t>
            </w:r>
            <w:r w:rsidR="000009F7">
              <w:t>tussen</w:t>
            </w:r>
            <w:r w:rsidR="00AC3AB4">
              <w:t xml:space="preserve"> </w:t>
            </w:r>
            <w:r w:rsidR="00AC3AB4" w:rsidRPr="007E0AB2">
              <w:rPr>
                <w:rFonts w:cs="Arial"/>
                <w:color w:val="339966"/>
              </w:rPr>
              <w:t>commanditaire vennootschap</w:t>
            </w:r>
            <w:r w:rsidR="000009F7" w:rsidRPr="007E0AB2">
              <w:rPr>
                <w:rFonts w:cs="Arial"/>
                <w:color w:val="339966"/>
              </w:rPr>
              <w:t xml:space="preserve"> </w:t>
            </w:r>
            <w:r w:rsidR="000009F7" w:rsidRPr="007E0AB2">
              <w:rPr>
                <w:rFonts w:cs="Arial"/>
              </w:rPr>
              <w:t>en</w:t>
            </w:r>
            <w:r w:rsidR="00AC3AB4" w:rsidRPr="007E0AB2">
              <w:rPr>
                <w:rFonts w:cs="Arial"/>
                <w:color w:val="339966"/>
              </w:rPr>
              <w:t xml:space="preserve"> vennootschap onder firma</w:t>
            </w:r>
            <w:r w:rsidR="00AC3AB4" w:rsidRPr="007E0AB2">
              <w:rPr>
                <w:rFonts w:cs="Arial"/>
                <w:color w:val="008000"/>
              </w:rPr>
              <w:t xml:space="preserve"> </w:t>
            </w:r>
            <w:r w:rsidR="00AC3AB4" w:rsidRPr="007E0AB2">
              <w:rPr>
                <w:rFonts w:cs="Arial"/>
              </w:rPr>
              <w:t>wordt afgeleid van de gemaakte keuze bij punt 1.</w:t>
            </w:r>
          </w:p>
          <w:p w14:paraId="473B30CD" w14:textId="77777777" w:rsidR="00C651D3" w:rsidRPr="007E0AB2" w:rsidRDefault="00C651D3" w:rsidP="007E0AB2">
            <w:pPr>
              <w:spacing w:before="72"/>
              <w:rPr>
                <w:rFonts w:cs="Arial"/>
              </w:rPr>
            </w:pPr>
            <w:r>
              <w:t xml:space="preserve">De </w:t>
            </w:r>
            <w:r w:rsidRPr="007E0AB2">
              <w:rPr>
                <w:rFonts w:cs="Arial"/>
              </w:rPr>
              <w:t>keuze</w:t>
            </w:r>
            <w:r>
              <w:t xml:space="preserve"> </w:t>
            </w:r>
            <w:r w:rsidR="000009F7">
              <w:t>tussen</w:t>
            </w:r>
            <w:r>
              <w:t xml:space="preserve"> </w:t>
            </w:r>
            <w:r w:rsidRPr="007E0AB2">
              <w:rPr>
                <w:rFonts w:cs="Arial"/>
                <w:color w:val="339966"/>
              </w:rPr>
              <w:t>vereffend</w:t>
            </w:r>
            <w:r w:rsidR="000009F7" w:rsidRPr="007E0AB2">
              <w:rPr>
                <w:rFonts w:cs="Arial"/>
                <w:color w:val="008000"/>
              </w:rPr>
              <w:t xml:space="preserve"> </w:t>
            </w:r>
            <w:r w:rsidR="000009F7" w:rsidRPr="007E0AB2">
              <w:rPr>
                <w:rFonts w:cs="Arial"/>
              </w:rPr>
              <w:t>en</w:t>
            </w:r>
            <w:r w:rsidR="000009F7" w:rsidRPr="007E0AB2">
              <w:rPr>
                <w:rFonts w:cs="Arial"/>
                <w:color w:val="008000"/>
              </w:rPr>
              <w:t xml:space="preserve"> </w:t>
            </w:r>
            <w:r w:rsidRPr="007E0AB2">
              <w:rPr>
                <w:rFonts w:cs="Arial"/>
                <w:color w:val="339966"/>
              </w:rPr>
              <w:t>ontbonden</w:t>
            </w:r>
            <w:r w:rsidRPr="007E0AB2">
              <w:rPr>
                <w:rFonts w:cs="Arial"/>
                <w:color w:val="008000"/>
              </w:rPr>
              <w:t xml:space="preserve"> </w:t>
            </w:r>
            <w:r w:rsidRPr="007E0AB2">
              <w:rPr>
                <w:rFonts w:cs="Arial"/>
              </w:rPr>
              <w:t xml:space="preserve">is een </w:t>
            </w:r>
            <w:r w:rsidR="008C2AE5" w:rsidRPr="007E0AB2">
              <w:rPr>
                <w:rFonts w:cs="Arial"/>
              </w:rPr>
              <w:t xml:space="preserve">verplichte </w:t>
            </w:r>
            <w:r w:rsidR="00797F97" w:rsidRPr="007E0AB2">
              <w:rPr>
                <w:rFonts w:cs="Arial"/>
              </w:rPr>
              <w:t>gebruikers</w:t>
            </w:r>
            <w:r w:rsidRPr="007E0AB2">
              <w:rPr>
                <w:rFonts w:cs="Arial"/>
              </w:rPr>
              <w:t>keuze.</w:t>
            </w:r>
          </w:p>
          <w:p w14:paraId="44CC072F" w14:textId="77777777" w:rsidR="00C651D3" w:rsidRPr="007E0AB2" w:rsidRDefault="00C651D3" w:rsidP="007E0AB2">
            <w:pPr>
              <w:spacing w:before="72"/>
              <w:rPr>
                <w:rFonts w:cs="Arial"/>
              </w:rPr>
            </w:pPr>
          </w:p>
          <w:p w14:paraId="623C6054" w14:textId="77777777" w:rsidR="00C651D3" w:rsidRPr="007E0AB2" w:rsidRDefault="00C651D3" w:rsidP="00C651D3">
            <w:pPr>
              <w:rPr>
                <w:u w:val="single"/>
              </w:rPr>
            </w:pPr>
            <w:proofErr w:type="spellStart"/>
            <w:r w:rsidRPr="007E0AB2">
              <w:rPr>
                <w:u w:val="single"/>
              </w:rPr>
              <w:t>Mapping</w:t>
            </w:r>
            <w:proofErr w:type="spellEnd"/>
            <w:r w:rsidRPr="007E0AB2">
              <w:rPr>
                <w:u w:val="single"/>
              </w:rPr>
              <w:t>:</w:t>
            </w:r>
          </w:p>
          <w:p w14:paraId="41485094" w14:textId="77777777" w:rsidR="00C651D3" w:rsidRPr="007E0AB2" w:rsidRDefault="00C651D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Vennootschap</w:t>
            </w:r>
            <w:proofErr w:type="spellEnd"/>
            <w:r w:rsidRPr="007E0AB2">
              <w:rPr>
                <w:i/>
                <w:sz w:val="16"/>
                <w:szCs w:val="16"/>
              </w:rPr>
              <w:t>/</w:t>
            </w:r>
            <w:r w:rsidRPr="007E0AB2">
              <w:rPr>
                <w:sz w:val="16"/>
                <w:szCs w:val="16"/>
              </w:rPr>
              <w:t>tekstkeuze/</w:t>
            </w:r>
          </w:p>
          <w:p w14:paraId="0E482459" w14:textId="77777777" w:rsidR="00C651D3" w:rsidRPr="007E0AB2" w:rsidRDefault="00523549" w:rsidP="007E0AB2">
            <w:pPr>
              <w:spacing w:line="240" w:lineRule="auto"/>
              <w:rPr>
                <w:sz w:val="16"/>
                <w:szCs w:val="16"/>
              </w:rPr>
            </w:pPr>
            <w:r w:rsidRPr="007E0AB2">
              <w:rPr>
                <w:sz w:val="16"/>
                <w:szCs w:val="16"/>
              </w:rPr>
              <w:tab/>
            </w:r>
            <w:r w:rsidR="00C651D3" w:rsidRPr="007E0AB2">
              <w:rPr>
                <w:sz w:val="16"/>
                <w:szCs w:val="16"/>
              </w:rPr>
              <w:t>./</w:t>
            </w:r>
            <w:proofErr w:type="spellStart"/>
            <w:r w:rsidR="00C651D3" w:rsidRPr="007E0AB2">
              <w:rPr>
                <w:sz w:val="16"/>
                <w:szCs w:val="16"/>
              </w:rPr>
              <w:t>tagNaam</w:t>
            </w:r>
            <w:proofErr w:type="spellEnd"/>
            <w:r w:rsidR="00C651D3" w:rsidRPr="007E0AB2">
              <w:rPr>
                <w:sz w:val="16"/>
                <w:szCs w:val="16"/>
              </w:rPr>
              <w:t>(</w:t>
            </w:r>
            <w:proofErr w:type="spellStart"/>
            <w:r w:rsidR="00C651D3" w:rsidRPr="007E0AB2">
              <w:rPr>
                <w:sz w:val="16"/>
                <w:szCs w:val="16"/>
              </w:rPr>
              <w:t>k_Vereffend</w:t>
            </w:r>
            <w:proofErr w:type="spellEnd"/>
            <w:r w:rsidR="00C651D3" w:rsidRPr="007E0AB2">
              <w:rPr>
                <w:sz w:val="16"/>
                <w:szCs w:val="16"/>
              </w:rPr>
              <w:t>)</w:t>
            </w:r>
          </w:p>
          <w:p w14:paraId="00A71100" w14:textId="77777777" w:rsidR="00C651D3" w:rsidRPr="007E0AB2" w:rsidRDefault="00523549" w:rsidP="007E0AB2">
            <w:pPr>
              <w:spacing w:line="240" w:lineRule="auto"/>
              <w:rPr>
                <w:rFonts w:cs="Arial"/>
              </w:rPr>
            </w:pPr>
            <w:r w:rsidRPr="007E0AB2">
              <w:rPr>
                <w:sz w:val="16"/>
                <w:szCs w:val="16"/>
              </w:rPr>
              <w:tab/>
            </w:r>
            <w:r w:rsidR="00C651D3" w:rsidRPr="007E0AB2">
              <w:rPr>
                <w:sz w:val="16"/>
                <w:szCs w:val="16"/>
              </w:rPr>
              <w:t>./tekst(‘vereffend’</w:t>
            </w:r>
            <w:r w:rsidR="00D02BC3" w:rsidRPr="007E0AB2">
              <w:rPr>
                <w:sz w:val="16"/>
                <w:szCs w:val="16"/>
              </w:rPr>
              <w:t xml:space="preserve"> of</w:t>
            </w:r>
            <w:r w:rsidR="00C651D3" w:rsidRPr="007E0AB2">
              <w:rPr>
                <w:sz w:val="16"/>
                <w:szCs w:val="16"/>
              </w:rPr>
              <w:t xml:space="preserve"> ‘ontbonden’)</w:t>
            </w:r>
          </w:p>
        </w:tc>
      </w:tr>
    </w:tbl>
    <w:p w14:paraId="59750C19" w14:textId="77777777" w:rsidR="00034504" w:rsidRDefault="00034504" w:rsidP="00034504">
      <w:pPr>
        <w:pStyle w:val="Kop3"/>
      </w:pPr>
      <w:bookmarkStart w:id="45" w:name="_Toc462997738"/>
      <w:r>
        <w:t>Variant b uittreding venno(o)t(en)</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4504" w:rsidRPr="007E0AB2" w14:paraId="4693CECB" w14:textId="77777777" w:rsidTr="007E0AB2">
        <w:tc>
          <w:tcPr>
            <w:tcW w:w="6771" w:type="dxa"/>
            <w:shd w:val="clear" w:color="auto" w:fill="auto"/>
          </w:tcPr>
          <w:p w14:paraId="7A5E0178" w14:textId="77777777" w:rsidR="00034504" w:rsidRPr="007E0AB2" w:rsidRDefault="00034504"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036B4DC9" w14:textId="77777777" w:rsidR="00034504" w:rsidRPr="007E0AB2" w:rsidRDefault="00034504"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34504" w:rsidRPr="00031F03" w14:paraId="7B25F104" w14:textId="77777777" w:rsidTr="007E0AB2">
        <w:tc>
          <w:tcPr>
            <w:tcW w:w="6771" w:type="dxa"/>
            <w:shd w:val="clear" w:color="auto" w:fill="auto"/>
          </w:tcPr>
          <w:p w14:paraId="2F71131F" w14:textId="77777777" w:rsidR="00034504" w:rsidRPr="007E0AB2" w:rsidRDefault="00034504" w:rsidP="007E0AB2">
            <w:pPr>
              <w:autoSpaceDE w:val="0"/>
              <w:autoSpaceDN w:val="0"/>
              <w:adjustRightInd w:val="0"/>
              <w:ind w:left="200" w:hanging="200"/>
              <w:rPr>
                <w:rFonts w:cs="Arial"/>
                <w:color w:val="339966"/>
              </w:rPr>
            </w:pPr>
            <w:r w:rsidRPr="007E0AB2">
              <w:rPr>
                <w:rFonts w:cs="Arial"/>
                <w:color w:val="FF0000"/>
              </w:rPr>
              <w:t>1.</w:t>
            </w:r>
            <w:r w:rsidRPr="007E0AB2">
              <w:rPr>
                <w:rFonts w:cs="Arial"/>
                <w:color w:val="FF0000"/>
              </w:rPr>
              <w:tab/>
              <w:t>De deelgenoten waren de enige vennoten van de</w:t>
            </w:r>
            <w:r w:rsidRPr="007E0AB2">
              <w:rPr>
                <w:rFonts w:cs="Arial"/>
              </w:rPr>
              <w:t xml:space="preserve"> </w:t>
            </w:r>
            <w:r w:rsidRPr="007E0AB2">
              <w:rPr>
                <w:rFonts w:cs="Arial"/>
                <w:color w:val="339966"/>
              </w:rPr>
              <w:t>commanditaire vennootschap/vennootschap onder firma</w:t>
            </w:r>
          </w:p>
          <w:p w14:paraId="1FF749C8" w14:textId="77777777" w:rsidR="00034504" w:rsidRPr="007E0AB2" w:rsidRDefault="00034504" w:rsidP="007E0AB2">
            <w:pPr>
              <w:autoSpaceDE w:val="0"/>
              <w:autoSpaceDN w:val="0"/>
              <w:adjustRightInd w:val="0"/>
              <w:rPr>
                <w:rFonts w:cs="Arial"/>
                <w:bCs/>
                <w:color w:val="FF0000"/>
              </w:rPr>
            </w:pPr>
            <w:r w:rsidRPr="007E0AB2">
              <w:rPr>
                <w:rFonts w:cs="Arial"/>
                <w:color w:val="339966"/>
              </w:rPr>
              <w:tab/>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naam rechtspersoon</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gemeente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 xml:space="preserve">, gevestigd te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800080"/>
              </w:rPr>
              <w:t>,</w:t>
            </w:r>
            <w:r w:rsidRPr="007E0AB2">
              <w:rPr>
                <w:rFonts w:cs="Arial"/>
                <w:color w:val="FF0000"/>
              </w:rPr>
              <w:t xml:space="preserve"> </w:t>
            </w:r>
            <w:r w:rsidRPr="007E0AB2">
              <w:rPr>
                <w:rFonts w:cs="Arial"/>
                <w:color w:val="FF0000"/>
              </w:rPr>
              <w:tab/>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 xml:space="preserve">onder </w:t>
            </w:r>
            <w:r w:rsidRPr="007E0AB2">
              <w:rPr>
                <w:rFonts w:cs="Arial"/>
                <w:color w:val="800080"/>
              </w:rPr>
              <w:tab/>
              <w:t>nummer:</w:t>
            </w:r>
            <w:r w:rsidRPr="007E0AB2">
              <w:rPr>
                <w:rFonts w:cs="Arial"/>
                <w:color w:val="FF0000"/>
              </w:rPr>
              <w:t xml:space="preserve"> </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3366FF"/>
              </w:rPr>
              <w:t>getal</w:t>
            </w:r>
            <w:r w:rsidRPr="007E0AB2">
              <w:rPr>
                <w:rFonts w:cs="Arial"/>
                <w:lang w:val="en-US"/>
              </w:rPr>
              <w:fldChar w:fldCharType="begin"/>
            </w:r>
            <w:r w:rsidRPr="007E0AB2">
              <w:rPr>
                <w:rFonts w:cs="Arial"/>
              </w:rPr>
              <w:instrText>MacroButton Nomacro §</w:instrText>
            </w:r>
            <w:r w:rsidRPr="007E0AB2">
              <w:rPr>
                <w:rFonts w:cs="Arial"/>
                <w:lang w:val="en-US"/>
              </w:rPr>
              <w:fldChar w:fldCharType="end"/>
            </w:r>
            <w:r w:rsidRPr="007E0AB2">
              <w:rPr>
                <w:rFonts w:cs="Arial"/>
                <w:color w:val="FF0000"/>
              </w:rPr>
              <w:t>.</w:t>
            </w:r>
          </w:p>
        </w:tc>
        <w:tc>
          <w:tcPr>
            <w:tcW w:w="7371" w:type="dxa"/>
            <w:shd w:val="clear" w:color="auto" w:fill="auto"/>
          </w:tcPr>
          <w:p w14:paraId="6CD63600" w14:textId="77777777" w:rsidR="00034504" w:rsidRPr="007E0AB2" w:rsidRDefault="00034504" w:rsidP="001D1B65">
            <w:pPr>
              <w:rPr>
                <w:szCs w:val="18"/>
              </w:rPr>
            </w:pPr>
            <w:r w:rsidRPr="007E0AB2">
              <w:rPr>
                <w:szCs w:val="18"/>
              </w:rPr>
              <w:t xml:space="preserve">Vaste tekst met verplichte en optionele keuzeteksten en attributen. </w:t>
            </w:r>
          </w:p>
          <w:p w14:paraId="70E28E9D" w14:textId="77777777" w:rsidR="00034504" w:rsidRPr="007E0AB2" w:rsidRDefault="00034504" w:rsidP="001D1B65">
            <w:pPr>
              <w:rPr>
                <w:szCs w:val="18"/>
              </w:rPr>
            </w:pPr>
          </w:p>
          <w:p w14:paraId="3E861D8A" w14:textId="77777777" w:rsidR="00034504" w:rsidRPr="007E0AB2" w:rsidRDefault="00034504" w:rsidP="001D1B65">
            <w:pPr>
              <w:rPr>
                <w:rFonts w:cs="Arial"/>
                <w:color w:val="008000"/>
              </w:rPr>
            </w:pPr>
            <w:r w:rsidRPr="007E0AB2">
              <w:rPr>
                <w:szCs w:val="18"/>
              </w:rPr>
              <w:t xml:space="preserve">Verplichte gebruikerskeuze tussen </w:t>
            </w:r>
            <w:r w:rsidRPr="007E0AB2">
              <w:rPr>
                <w:rFonts w:cs="Arial"/>
                <w:color w:val="008000"/>
              </w:rPr>
              <w:t xml:space="preserve">commanditaire vennootschap </w:t>
            </w:r>
            <w:r w:rsidRPr="007E0AB2">
              <w:rPr>
                <w:rFonts w:cs="Arial"/>
              </w:rPr>
              <w:t>en</w:t>
            </w:r>
            <w:r w:rsidRPr="007E0AB2">
              <w:rPr>
                <w:rFonts w:cs="Arial"/>
                <w:color w:val="008000"/>
              </w:rPr>
              <w:t xml:space="preserve"> vennootschap onder firma</w:t>
            </w:r>
            <w:r w:rsidRPr="007E0AB2">
              <w:rPr>
                <w:rFonts w:cs="Arial"/>
              </w:rPr>
              <w:t>. De tekst ‘</w:t>
            </w:r>
            <w:r w:rsidRPr="007E0AB2">
              <w:rPr>
                <w:rFonts w:cs="Arial"/>
                <w:color w:val="800080"/>
              </w:rPr>
              <w:t>gevestigd te</w:t>
            </w:r>
            <w:r w:rsidRPr="007E0AB2">
              <w:rPr>
                <w:rFonts w:cs="Arial"/>
              </w:rPr>
              <w:t>’ wordt alleen getoond wanneer de woonplaats aanwezig is.</w:t>
            </w:r>
          </w:p>
          <w:p w14:paraId="3A27FE64" w14:textId="77777777" w:rsidR="00034504" w:rsidRPr="007E0AB2" w:rsidRDefault="00034504" w:rsidP="001D1B65">
            <w:pPr>
              <w:rPr>
                <w:rFonts w:cs="Arial"/>
              </w:rPr>
            </w:pPr>
            <w:r w:rsidRPr="007E0AB2">
              <w:rPr>
                <w:rFonts w:cs="Arial"/>
              </w:rPr>
              <w:t>De tekst ‘</w:t>
            </w:r>
            <w:r w:rsidRPr="007E0AB2">
              <w:rPr>
                <w:rFonts w:cs="Arial"/>
                <w:color w:val="800080"/>
              </w:rPr>
              <w:t>,</w:t>
            </w:r>
            <w:r w:rsidRPr="007E0AB2">
              <w:rPr>
                <w:rFonts w:cs="Arial"/>
                <w:color w:val="FF0000"/>
              </w:rPr>
              <w:t xml:space="preserve"> </w:t>
            </w:r>
            <w:r w:rsidRPr="007E0AB2">
              <w:rPr>
                <w:rFonts w:cs="Arial"/>
                <w:color w:val="800080"/>
              </w:rPr>
              <w:t xml:space="preserve">ingeschreven in het handelsregister </w:t>
            </w:r>
            <w:smartTag w:uri="urn:schemas-microsoft-com:office:smarttags" w:element="PersonName">
              <w:smartTagPr>
                <w:attr w:name="ProductID" w:val="van de Kamer"/>
              </w:smartTagPr>
              <w:r w:rsidRPr="007E0AB2">
                <w:rPr>
                  <w:rFonts w:cs="Arial"/>
                  <w:color w:val="3366FF"/>
                </w:rPr>
                <w:t>van de Kamer</w:t>
              </w:r>
            </w:smartTag>
            <w:r w:rsidRPr="007E0AB2">
              <w:rPr>
                <w:rFonts w:cs="Arial"/>
                <w:color w:val="3366FF"/>
              </w:rPr>
              <w:t xml:space="preserve"> van Koophandel</w:t>
            </w:r>
            <w:r w:rsidRPr="007E0AB2">
              <w:rPr>
                <w:rFonts w:cs="Arial"/>
                <w:color w:val="0000FF"/>
              </w:rPr>
              <w:t xml:space="preserve"> </w:t>
            </w:r>
            <w:r w:rsidRPr="007E0AB2">
              <w:rPr>
                <w:rFonts w:cs="Arial"/>
                <w:color w:val="800080"/>
              </w:rPr>
              <w:t>onder nummer:</w:t>
            </w:r>
            <w:r w:rsidRPr="007E0AB2">
              <w:rPr>
                <w:rFonts w:cs="Arial"/>
              </w:rPr>
              <w:t xml:space="preserve">’ wordt alleen getoond wanneer </w:t>
            </w:r>
            <w:proofErr w:type="spellStart"/>
            <w:r w:rsidRPr="007E0AB2">
              <w:rPr>
                <w:rFonts w:cs="Arial"/>
              </w:rPr>
              <w:t>FINummer</w:t>
            </w:r>
            <w:proofErr w:type="spellEnd"/>
            <w:r w:rsidRPr="007E0AB2">
              <w:rPr>
                <w:rFonts w:cs="Arial"/>
              </w:rPr>
              <w:t xml:space="preserve"> aanwezig is, het tonen van ‘</w:t>
            </w:r>
            <w:r w:rsidRPr="007E0AB2">
              <w:rPr>
                <w:rFonts w:cs="Arial"/>
                <w:color w:val="3366FF"/>
              </w:rPr>
              <w:t>van de Kamer van Koophandel</w:t>
            </w:r>
            <w:r w:rsidRPr="007E0AB2">
              <w:rPr>
                <w:rFonts w:cs="Arial"/>
              </w:rPr>
              <w:t>’ is een gebruikerskeuze.</w:t>
            </w:r>
          </w:p>
          <w:p w14:paraId="2B571234" w14:textId="77777777" w:rsidR="00034504" w:rsidRPr="007E0AB2" w:rsidRDefault="00034504" w:rsidP="001D1B65">
            <w:pPr>
              <w:rPr>
                <w:szCs w:val="18"/>
              </w:rPr>
            </w:pPr>
          </w:p>
          <w:p w14:paraId="4662207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D85662E"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41ADB579"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k_VennootschapRechtsvorm</w:t>
            </w:r>
            <w:proofErr w:type="spellEnd"/>
            <w:r w:rsidRPr="007E0AB2">
              <w:rPr>
                <w:sz w:val="16"/>
              </w:rPr>
              <w:t>)</w:t>
            </w:r>
          </w:p>
          <w:p w14:paraId="4017B6BA"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r w:rsidRPr="007E0AB2">
              <w:rPr>
                <w:rFonts w:cs="Arial"/>
                <w:sz w:val="16"/>
                <w:szCs w:val="16"/>
              </w:rPr>
              <w:t>commanditaire vennootschap of vennootschap onder firma)</w:t>
            </w:r>
          </w:p>
          <w:p w14:paraId="68C9DA41" w14:textId="77777777" w:rsidR="00034504" w:rsidRPr="007E0AB2" w:rsidRDefault="00034504" w:rsidP="007E0AB2">
            <w:pPr>
              <w:spacing w:line="240" w:lineRule="auto"/>
              <w:rPr>
                <w:rFonts w:cs="Arial"/>
                <w:sz w:val="16"/>
                <w:szCs w:val="16"/>
              </w:rPr>
            </w:pPr>
          </w:p>
          <w:p w14:paraId="22C6E3E7"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gegevens vennootschap:</w:t>
            </w:r>
          </w:p>
          <w:p w14:paraId="4321EB29" w14:textId="77777777" w:rsidR="00034504" w:rsidRPr="007E0AB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0747605C"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naam</w:t>
            </w:r>
          </w:p>
          <w:p w14:paraId="58486271" w14:textId="77777777" w:rsidR="00034504" w:rsidRPr="007E0AB2" w:rsidRDefault="00034504" w:rsidP="007E0AB2">
            <w:pPr>
              <w:spacing w:line="240" w:lineRule="auto"/>
              <w:rPr>
                <w:rFonts w:cs="Arial"/>
                <w:sz w:val="16"/>
                <w:szCs w:val="16"/>
              </w:rPr>
            </w:pPr>
            <w:r w:rsidRPr="007E0AB2">
              <w:rPr>
                <w:rFonts w:cs="Arial"/>
                <w:sz w:val="16"/>
                <w:szCs w:val="16"/>
              </w:rPr>
              <w:lastRenderedPageBreak/>
              <w:tab/>
            </w:r>
            <w:r w:rsidR="00A04D08" w:rsidRPr="007E0AB2">
              <w:rPr>
                <w:rFonts w:cs="Arial"/>
                <w:sz w:val="16"/>
                <w:szCs w:val="16"/>
              </w:rPr>
              <w:t>./</w:t>
            </w:r>
            <w:r w:rsidRPr="007E0AB2">
              <w:rPr>
                <w:rFonts w:cs="Arial"/>
                <w:sz w:val="16"/>
                <w:szCs w:val="16"/>
              </w:rPr>
              <w:t>gemeente</w:t>
            </w:r>
          </w:p>
          <w:p w14:paraId="6BF56BA7"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r w:rsidRPr="007E0AB2">
              <w:rPr>
                <w:rFonts w:cs="Arial"/>
                <w:sz w:val="16"/>
                <w:szCs w:val="16"/>
              </w:rPr>
              <w:t>plaats</w:t>
            </w:r>
          </w:p>
          <w:p w14:paraId="412FE75E" w14:textId="77777777" w:rsidR="00034504" w:rsidRPr="007E0AB2" w:rsidRDefault="00034504" w:rsidP="007E0AB2">
            <w:pPr>
              <w:spacing w:line="240" w:lineRule="auto"/>
              <w:rPr>
                <w:rFonts w:cs="Arial"/>
                <w:sz w:val="16"/>
                <w:szCs w:val="16"/>
              </w:rPr>
            </w:pPr>
            <w:r w:rsidRPr="007E0AB2">
              <w:rPr>
                <w:rFonts w:cs="Arial"/>
                <w:sz w:val="16"/>
                <w:szCs w:val="16"/>
              </w:rPr>
              <w:tab/>
            </w:r>
            <w:r w:rsidR="00A04D08" w:rsidRPr="007E0AB2">
              <w:rPr>
                <w:rFonts w:cs="Arial"/>
                <w:sz w:val="16"/>
                <w:szCs w:val="16"/>
              </w:rPr>
              <w:t>./</w:t>
            </w:r>
            <w:proofErr w:type="spellStart"/>
            <w:r w:rsidRPr="007E0AB2">
              <w:rPr>
                <w:rFonts w:cs="Arial"/>
                <w:sz w:val="16"/>
                <w:szCs w:val="16"/>
              </w:rPr>
              <w:t>FINummer</w:t>
            </w:r>
            <w:proofErr w:type="spellEnd"/>
          </w:p>
          <w:p w14:paraId="65CBEB2C" w14:textId="77777777" w:rsidR="00034504" w:rsidRPr="007E0AB2" w:rsidRDefault="00034504" w:rsidP="007E0AB2">
            <w:pPr>
              <w:spacing w:line="240" w:lineRule="auto"/>
              <w:rPr>
                <w:rFonts w:cs="Arial"/>
                <w:sz w:val="16"/>
                <w:szCs w:val="16"/>
              </w:rPr>
            </w:pPr>
          </w:p>
          <w:p w14:paraId="5B09D1A5"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KvK:</w:t>
            </w:r>
          </w:p>
          <w:p w14:paraId="22BC9EE7"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Vennoten/t</w:t>
            </w:r>
            <w:r w:rsidRPr="007E0AB2">
              <w:rPr>
                <w:rFonts w:cs="Arial"/>
                <w:sz w:val="16"/>
                <w:szCs w:val="16"/>
              </w:rPr>
              <w:t>ekstkeuze/</w:t>
            </w:r>
          </w:p>
          <w:p w14:paraId="3928D657"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k_VennootschapKvK</w:t>
            </w:r>
            <w:proofErr w:type="spellEnd"/>
            <w:r w:rsidRPr="007E0AB2">
              <w:rPr>
                <w:sz w:val="16"/>
              </w:rPr>
              <w:t>)</w:t>
            </w:r>
          </w:p>
          <w:p w14:paraId="6EB399F3" w14:textId="77777777" w:rsidR="00034504" w:rsidRPr="007E0AB2" w:rsidRDefault="00034504" w:rsidP="007E0AB2">
            <w:pPr>
              <w:pStyle w:val="streepje"/>
              <w:numPr>
                <w:ilvl w:val="0"/>
                <w:numId w:val="0"/>
              </w:num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tekst(van de Kamer van Koophandel)</w:t>
            </w:r>
          </w:p>
        </w:tc>
      </w:tr>
      <w:tr w:rsidR="00034504" w:rsidRPr="00031F03" w14:paraId="268BD8AF" w14:textId="77777777" w:rsidTr="007E0AB2">
        <w:tc>
          <w:tcPr>
            <w:tcW w:w="6771" w:type="dxa"/>
            <w:shd w:val="clear" w:color="auto" w:fill="auto"/>
          </w:tcPr>
          <w:p w14:paraId="799C1C76" w14:textId="72EBF995" w:rsidR="00034504" w:rsidRPr="007E0AB2" w:rsidRDefault="00034504" w:rsidP="00125755">
            <w:pPr>
              <w:autoSpaceDE w:val="0"/>
              <w:autoSpaceDN w:val="0"/>
              <w:adjustRightInd w:val="0"/>
              <w:ind w:left="306" w:hanging="284"/>
              <w:rPr>
                <w:rFonts w:cs="Arial"/>
                <w:bCs/>
                <w:color w:val="FF0000"/>
              </w:rPr>
            </w:pPr>
            <w:r w:rsidRPr="007E0AB2">
              <w:rPr>
                <w:rFonts w:cs="Arial"/>
                <w:color w:val="FF0000"/>
              </w:rPr>
              <w:lastRenderedPageBreak/>
              <w:t>2.</w:t>
            </w:r>
            <w:r w:rsidRPr="007E0AB2">
              <w:rPr>
                <w:rFonts w:cs="Arial"/>
                <w:color w:val="FF0000"/>
              </w:rPr>
              <w:tab/>
              <w:t xml:space="preserve">De deelgenoten hebben in hun hoedanigheid van vennoten van voormelde </w:t>
            </w:r>
            <w:r w:rsidRPr="007E0AB2">
              <w:rPr>
                <w:rFonts w:cs="Arial"/>
                <w:color w:val="339966"/>
              </w:rPr>
              <w:t>commanditaire vennootschap/vennootschap onder firma</w:t>
            </w:r>
            <w:r w:rsidRPr="007E0AB2">
              <w:rPr>
                <w:rFonts w:cs="Arial"/>
                <w:color w:val="FF0000"/>
              </w:rPr>
              <w:t xml:space="preserve"> destijds </w:t>
            </w:r>
            <w:r w:rsidRPr="007E0AB2">
              <w:rPr>
                <w:rFonts w:cs="Arial"/>
                <w:color w:val="800080"/>
              </w:rPr>
              <w:t>onder meer</w:t>
            </w:r>
            <w:r w:rsidRPr="007E0AB2">
              <w:rPr>
                <w:rFonts w:cs="Arial"/>
                <w:color w:val="FF0000"/>
              </w:rPr>
              <w:t xml:space="preserve"> in eigendom verkregen </w:t>
            </w:r>
            <w:r w:rsidRPr="007E0AB2">
              <w:rPr>
                <w:rFonts w:cs="Arial"/>
                <w:color w:val="339966"/>
              </w:rPr>
              <w:t>het/de</w:t>
            </w:r>
            <w:r w:rsidRPr="007E0AB2">
              <w:rPr>
                <w:rFonts w:cs="Arial"/>
                <w:color w:val="FF0000"/>
              </w:rPr>
              <w:t xml:space="preserve"> hierna te omschrijven </w:t>
            </w:r>
            <w:r w:rsidR="00125755">
              <w:rPr>
                <w:rFonts w:cs="Arial"/>
                <w:color w:val="339966"/>
              </w:rPr>
              <w:t>r</w:t>
            </w:r>
            <w:r w:rsidRPr="00503D87">
              <w:rPr>
                <w:rFonts w:cs="Arial"/>
                <w:color w:val="339966"/>
              </w:rPr>
              <w:t>egistergoed</w:t>
            </w:r>
            <w:r w:rsidR="00125755">
              <w:rPr>
                <w:rFonts w:cs="Arial"/>
                <w:color w:val="339966"/>
              </w:rPr>
              <w:t>/ registergoed</w:t>
            </w:r>
            <w:r w:rsidRPr="00503D87">
              <w:rPr>
                <w:rFonts w:cs="Arial"/>
                <w:color w:val="339966"/>
              </w:rPr>
              <w:t>eren</w:t>
            </w:r>
            <w:r w:rsidRPr="007E0AB2">
              <w:rPr>
                <w:rFonts w:cs="Arial"/>
                <w:color w:val="FF0000"/>
              </w:rPr>
              <w:t>.</w:t>
            </w:r>
          </w:p>
        </w:tc>
        <w:tc>
          <w:tcPr>
            <w:tcW w:w="7371" w:type="dxa"/>
            <w:shd w:val="clear" w:color="auto" w:fill="auto"/>
          </w:tcPr>
          <w:p w14:paraId="74FCDE5D" w14:textId="77777777" w:rsidR="00034504" w:rsidRPr="007E0AB2" w:rsidRDefault="00034504" w:rsidP="007E0AB2">
            <w:pPr>
              <w:spacing w:before="72"/>
              <w:rPr>
                <w:rFonts w:cs="Arial"/>
              </w:rPr>
            </w:pPr>
            <w:r w:rsidRPr="007E0AB2">
              <w:rPr>
                <w:szCs w:val="18"/>
              </w:rPr>
              <w:t xml:space="preserve">Vaste tekst met een verplichte gebruikerskeuze en afleidbare tekst. </w:t>
            </w:r>
            <w:r w:rsidR="006E2F88" w:rsidRPr="007E0AB2">
              <w:rPr>
                <w:szCs w:val="18"/>
              </w:rPr>
              <w:t>Voor d</w:t>
            </w:r>
            <w:r w:rsidRPr="007E0AB2">
              <w:rPr>
                <w:szCs w:val="18"/>
              </w:rPr>
              <w:t xml:space="preserve">e verplichte gebruikerskeuze tussen </w:t>
            </w:r>
            <w:r w:rsidRPr="007E0AB2">
              <w:rPr>
                <w:rFonts w:cs="Arial"/>
                <w:color w:val="339966"/>
              </w:rPr>
              <w:t>commanditaire vennootschap</w:t>
            </w:r>
            <w:r w:rsidRPr="007E0AB2">
              <w:rPr>
                <w:rFonts w:cs="Arial"/>
                <w:color w:val="008000"/>
              </w:rPr>
              <w:t xml:space="preserve"> </w:t>
            </w:r>
            <w:r w:rsidRPr="007E0AB2">
              <w:rPr>
                <w:rFonts w:cs="Arial"/>
              </w:rPr>
              <w:t>en</w:t>
            </w:r>
            <w:r w:rsidRPr="007E0AB2">
              <w:rPr>
                <w:rFonts w:cs="Arial"/>
                <w:color w:val="008000"/>
              </w:rPr>
              <w:t xml:space="preserve"> </w:t>
            </w:r>
            <w:r w:rsidRPr="007E0AB2">
              <w:rPr>
                <w:rFonts w:cs="Arial"/>
                <w:color w:val="339966"/>
              </w:rPr>
              <w:t>vennootschap onder firma</w:t>
            </w:r>
            <w:r w:rsidRPr="007E0AB2">
              <w:rPr>
                <w:rFonts w:cs="Arial"/>
                <w:color w:val="008000"/>
              </w:rPr>
              <w:t xml:space="preserve"> </w:t>
            </w:r>
            <w:r w:rsidR="006E2F88" w:rsidRPr="007E0AB2">
              <w:rPr>
                <w:rFonts w:cs="Arial"/>
              </w:rPr>
              <w:t>wordt hetzelfde getoond als</w:t>
            </w:r>
            <w:r w:rsidR="006E2F88" w:rsidRPr="007E0AB2">
              <w:rPr>
                <w:rFonts w:cs="Arial"/>
                <w:color w:val="008000"/>
              </w:rPr>
              <w:t xml:space="preserve"> </w:t>
            </w:r>
            <w:r w:rsidRPr="007E0AB2">
              <w:rPr>
                <w:rFonts w:cs="Arial"/>
              </w:rPr>
              <w:t>bij punt 1.</w:t>
            </w:r>
          </w:p>
          <w:p w14:paraId="23EB8D99" w14:textId="77777777" w:rsidR="00922E2D" w:rsidRPr="007E0AB2" w:rsidRDefault="00922E2D" w:rsidP="007E0AB2">
            <w:pPr>
              <w:spacing w:before="72"/>
              <w:rPr>
                <w:rFonts w:cs="Arial"/>
              </w:rPr>
            </w:pPr>
          </w:p>
          <w:p w14:paraId="1EA3EB25" w14:textId="77777777" w:rsidR="00922E2D" w:rsidRPr="007E0AB2" w:rsidRDefault="00922E2D"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is een optionele gebruikerskeuze en mag weggelaten worden.</w:t>
            </w:r>
          </w:p>
          <w:p w14:paraId="1180A5A3" w14:textId="77777777" w:rsidR="00922E2D" w:rsidRPr="007E0AB2" w:rsidRDefault="00922E2D" w:rsidP="001D1B65">
            <w:pPr>
              <w:rPr>
                <w:lang w:val="nl"/>
              </w:rPr>
            </w:pPr>
          </w:p>
          <w:p w14:paraId="0F5F24BA" w14:textId="3EC9D6CF" w:rsidR="00034504" w:rsidRPr="00FA69AB" w:rsidRDefault="00034504" w:rsidP="001D1B65">
            <w:pPr>
              <w:rPr>
                <w:lang w:val="nl"/>
              </w:rPr>
            </w:pPr>
            <w:r w:rsidRPr="007E0AB2">
              <w:rPr>
                <w:lang w:val="nl"/>
              </w:rPr>
              <w:t>De tekst ‘</w:t>
            </w:r>
            <w:r w:rsidR="00BC06CB" w:rsidRPr="007E0AB2">
              <w:rPr>
                <w:rFonts w:cs="Arial"/>
                <w:color w:val="339966"/>
              </w:rPr>
              <w:t>het/de</w:t>
            </w:r>
            <w:r w:rsidR="00BC06CB" w:rsidRPr="007E0AB2">
              <w:rPr>
                <w:rFonts w:cs="Arial"/>
                <w:color w:val="FF0000"/>
              </w:rPr>
              <w:t xml:space="preserve"> hierna te omschrijven </w:t>
            </w:r>
            <w:r w:rsidR="00BC06CB">
              <w:rPr>
                <w:rFonts w:cs="Arial"/>
                <w:color w:val="339966"/>
              </w:rPr>
              <w:t>r</w:t>
            </w:r>
            <w:r w:rsidR="00BC06CB" w:rsidRPr="009C39D1">
              <w:rPr>
                <w:rFonts w:cs="Arial"/>
                <w:color w:val="339966"/>
              </w:rPr>
              <w:t>egistergoed</w:t>
            </w:r>
            <w:r w:rsidR="00BC06CB">
              <w:rPr>
                <w:rFonts w:cs="Arial"/>
                <w:color w:val="339966"/>
              </w:rPr>
              <w:t>/ registergoed</w:t>
            </w:r>
            <w:r w:rsidR="00BC06CB" w:rsidRPr="009C39D1">
              <w:rPr>
                <w:rFonts w:cs="Arial"/>
                <w:color w:val="339966"/>
              </w:rPr>
              <w:t>eren</w:t>
            </w:r>
            <w:r w:rsidR="00FA69AB">
              <w:rPr>
                <w:rFonts w:cs="Arial"/>
              </w:rPr>
              <w:t>’</w:t>
            </w:r>
            <w:r w:rsidR="00BC06CB" w:rsidRPr="007E0AB2" w:rsidDel="00BC06CB">
              <w:rPr>
                <w:rFonts w:cs="Arial"/>
                <w:color w:val="339966"/>
              </w:rPr>
              <w:t xml:space="preserve"> </w:t>
            </w:r>
            <w:r w:rsidR="00FA69AB" w:rsidRPr="00503D87">
              <w:rPr>
                <w:rFonts w:cs="Arial"/>
              </w:rPr>
              <w:t>wordt afgeleid van de keuze bepaald in paragraaf 2.7:</w:t>
            </w:r>
          </w:p>
          <w:p w14:paraId="5010A420" w14:textId="60428848" w:rsidR="00034504" w:rsidRDefault="00FA69AB" w:rsidP="007E0AB2">
            <w:pPr>
              <w:numPr>
                <w:ilvl w:val="0"/>
                <w:numId w:val="9"/>
              </w:numPr>
            </w:pPr>
            <w:r w:rsidRPr="00FA69AB">
              <w:t>Bij de keuze ‘</w:t>
            </w:r>
            <w:r w:rsidRPr="00503D87">
              <w:rPr>
                <w:rFonts w:cs="Arial"/>
                <w:color w:val="339966"/>
              </w:rPr>
              <w:t>registergoed</w:t>
            </w:r>
            <w:r>
              <w:rPr>
                <w:rFonts w:cs="Arial"/>
              </w:rPr>
              <w:t>’</w:t>
            </w:r>
            <w:r>
              <w:t xml:space="preserve"> </w:t>
            </w:r>
            <w:r w:rsidRPr="00FA69AB">
              <w:t>wordt de tekst: ’het hierna te omschrijven registergoed’,</w:t>
            </w:r>
          </w:p>
          <w:p w14:paraId="1EFC9DE2" w14:textId="17D554A2" w:rsidR="00E013FC" w:rsidRPr="00FA69AB" w:rsidRDefault="00FA69AB">
            <w:pPr>
              <w:pStyle w:val="Lijstalinea"/>
              <w:numPr>
                <w:ilvl w:val="0"/>
                <w:numId w:val="9"/>
              </w:numPr>
              <w:rPr>
                <w:rFonts w:cs="Arial"/>
              </w:rPr>
            </w:pPr>
            <w:r w:rsidRPr="00FA69AB">
              <w:t>en bij de keuze ‘</w:t>
            </w:r>
            <w:r w:rsidRPr="00503D87">
              <w:rPr>
                <w:rFonts w:cs="Arial"/>
                <w:color w:val="339966"/>
              </w:rPr>
              <w:t>registergoederen</w:t>
            </w:r>
            <w:r w:rsidRPr="00FA69AB">
              <w:t>’ wordt de tekst: ’de hierna te omschrijven registergoederen’.</w:t>
            </w:r>
            <w:r w:rsidRPr="00FA69AB" w:rsidDel="00FA69AB">
              <w:t xml:space="preserve"> </w:t>
            </w:r>
          </w:p>
          <w:p w14:paraId="0F756F90" w14:textId="77777777" w:rsidR="00034504" w:rsidRPr="007E0AB2" w:rsidRDefault="00034504" w:rsidP="00503D87">
            <w:pPr>
              <w:pStyle w:val="Lijstalinea"/>
              <w:numPr>
                <w:ilvl w:val="0"/>
                <w:numId w:val="9"/>
              </w:numPr>
              <w:rPr>
                <w:rFonts w:cs="Arial"/>
              </w:rPr>
            </w:pPr>
          </w:p>
          <w:p w14:paraId="2745A6EE"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rechtsvorm:</w:t>
            </w:r>
          </w:p>
          <w:p w14:paraId="3621B41B" w14:textId="77777777" w:rsidR="00034504" w:rsidRPr="007E0AB2" w:rsidRDefault="00034504" w:rsidP="007E0AB2">
            <w:pPr>
              <w:spacing w:line="240" w:lineRule="auto"/>
              <w:rPr>
                <w:sz w:val="16"/>
                <w:szCs w:val="16"/>
              </w:rPr>
            </w:pPr>
            <w:r w:rsidRPr="007E0AB2">
              <w:rPr>
                <w:sz w:val="16"/>
                <w:szCs w:val="16"/>
              </w:rPr>
              <w:t xml:space="preserve">-zie voorgaande </w:t>
            </w:r>
            <w:proofErr w:type="spellStart"/>
            <w:r w:rsidRPr="007E0AB2">
              <w:rPr>
                <w:sz w:val="16"/>
                <w:szCs w:val="16"/>
              </w:rPr>
              <w:t>mapping</w:t>
            </w:r>
            <w:proofErr w:type="spellEnd"/>
            <w:r w:rsidRPr="007E0AB2">
              <w:rPr>
                <w:sz w:val="16"/>
                <w:szCs w:val="16"/>
              </w:rPr>
              <w:t xml:space="preserve"> rechtsvorm</w:t>
            </w:r>
          </w:p>
          <w:p w14:paraId="460739C3" w14:textId="77777777" w:rsidR="00034504" w:rsidRPr="007E0AB2" w:rsidRDefault="00034504" w:rsidP="007E0AB2">
            <w:pPr>
              <w:spacing w:line="240" w:lineRule="auto"/>
              <w:rPr>
                <w:rFonts w:cs="Arial"/>
                <w:sz w:val="16"/>
                <w:szCs w:val="16"/>
              </w:rPr>
            </w:pPr>
          </w:p>
          <w:p w14:paraId="1E3FD265" w14:textId="77777777" w:rsidR="00922E2D" w:rsidRPr="007E0AB2" w:rsidRDefault="00922E2D" w:rsidP="00922E2D">
            <w:pPr>
              <w:rPr>
                <w:u w:val="single"/>
              </w:rPr>
            </w:pPr>
            <w:proofErr w:type="spellStart"/>
            <w:r w:rsidRPr="007E0AB2">
              <w:rPr>
                <w:u w:val="single"/>
              </w:rPr>
              <w:t>Mapping</w:t>
            </w:r>
            <w:proofErr w:type="spellEnd"/>
            <w:r w:rsidRPr="007E0AB2">
              <w:rPr>
                <w:u w:val="single"/>
              </w:rPr>
              <w:t xml:space="preserve"> onder meer:</w:t>
            </w:r>
          </w:p>
          <w:p w14:paraId="11773D64"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267AF0DC" w14:textId="77777777" w:rsidR="00922E2D" w:rsidRPr="007E0AB2" w:rsidRDefault="00922E2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k_OndermeerGemeenschap</w:t>
            </w:r>
            <w:proofErr w:type="spellEnd"/>
            <w:r w:rsidRPr="007E0AB2">
              <w:rPr>
                <w:sz w:val="16"/>
                <w:szCs w:val="16"/>
              </w:rPr>
              <w:t>)</w:t>
            </w:r>
          </w:p>
          <w:p w14:paraId="5576DEFE" w14:textId="77777777" w:rsidR="00922E2D" w:rsidRPr="007E0AB2" w:rsidRDefault="00922E2D" w:rsidP="007E0AB2">
            <w:pPr>
              <w:spacing w:line="240" w:lineRule="auto"/>
              <w:rPr>
                <w:rFonts w:cs="Arial"/>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tekst(onder meer)</w:t>
            </w:r>
          </w:p>
          <w:p w14:paraId="4C55A385" w14:textId="77777777" w:rsidR="00922E2D" w:rsidRPr="007E0AB2" w:rsidRDefault="00922E2D" w:rsidP="007E0AB2">
            <w:pPr>
              <w:spacing w:line="240" w:lineRule="auto"/>
              <w:rPr>
                <w:rFonts w:cs="Arial"/>
                <w:sz w:val="16"/>
                <w:szCs w:val="16"/>
              </w:rPr>
            </w:pPr>
          </w:p>
          <w:p w14:paraId="18483E54" w14:textId="34E9E966" w:rsidR="00034504" w:rsidRPr="007E0AB2" w:rsidRDefault="00034504" w:rsidP="00F46474">
            <w:pPr>
              <w:spacing w:line="240" w:lineRule="auto"/>
              <w:rPr>
                <w:rFonts w:cs="Arial"/>
                <w:sz w:val="16"/>
                <w:szCs w:val="16"/>
              </w:rPr>
            </w:pPr>
          </w:p>
        </w:tc>
      </w:tr>
      <w:tr w:rsidR="00034504" w:rsidRPr="00031F03" w14:paraId="619A6DBD" w14:textId="77777777" w:rsidTr="007E0AB2">
        <w:tc>
          <w:tcPr>
            <w:tcW w:w="6771" w:type="dxa"/>
            <w:shd w:val="clear" w:color="auto" w:fill="auto"/>
          </w:tcPr>
          <w:p w14:paraId="5E0485F1" w14:textId="61CFFFE0" w:rsidR="00034504" w:rsidRPr="007E0AB2" w:rsidRDefault="00034504" w:rsidP="00BD1362">
            <w:pPr>
              <w:autoSpaceDE w:val="0"/>
              <w:autoSpaceDN w:val="0"/>
              <w:adjustRightInd w:val="0"/>
              <w:rPr>
                <w:rFonts w:cs="Arial"/>
                <w:bCs/>
                <w:color w:val="FF0000"/>
              </w:rPr>
            </w:pPr>
            <w:r w:rsidRPr="007E0AB2">
              <w:rPr>
                <w:rFonts w:cs="Arial"/>
                <w:color w:val="FF0000"/>
              </w:rPr>
              <w:t>3.</w:t>
            </w:r>
            <w:r w:rsidRPr="007E0AB2">
              <w:rPr>
                <w:rFonts w:cs="Arial"/>
              </w:rPr>
              <w:tab/>
            </w:r>
            <w:r w:rsidRPr="007E0AB2">
              <w:rPr>
                <w:rFonts w:cs="Arial"/>
                <w:color w:val="339966"/>
              </w:rPr>
              <w:t>Vervreemder / Partij [volgletter]</w:t>
            </w:r>
            <w:r w:rsidR="00521606">
              <w:rPr>
                <w:rFonts w:cs="Arial"/>
                <w:color w:val="339966"/>
              </w:rPr>
              <w:t xml:space="preserve"> / </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521606">
              <w:rPr>
                <w:rFonts w:cs="Arial"/>
                <w:color w:val="339966"/>
              </w:rPr>
              <w:t xml:space="preserve"> </w:t>
            </w:r>
            <w:r w:rsidRPr="007E0AB2">
              <w:rPr>
                <w:rFonts w:cs="Arial"/>
                <w:color w:val="800080"/>
              </w:rPr>
              <w:t xml:space="preserve">, vervreemder / partij [volgletter] </w:t>
            </w:r>
            <w:r w:rsidR="00521606">
              <w:rPr>
                <w:rFonts w:cs="Arial"/>
                <w:color w:val="800080"/>
              </w:rPr>
              <w:t>/</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F6680B">
              <w:rPr>
                <w:rFonts w:cs="Arial"/>
              </w:rPr>
              <w:t xml:space="preserve">naam </w:t>
            </w:r>
            <w:r w:rsidR="00521606">
              <w:rPr>
                <w:rFonts w:cs="Arial"/>
              </w:rPr>
              <w:t>partij</w:t>
            </w:r>
            <w:r w:rsidR="00521606" w:rsidRPr="007E0AB2">
              <w:rPr>
                <w:rFonts w:cs="Arial"/>
              </w:rPr>
              <w:fldChar w:fldCharType="begin"/>
            </w:r>
            <w:r w:rsidR="00521606" w:rsidRPr="007E0AB2">
              <w:rPr>
                <w:rFonts w:cs="Arial"/>
              </w:rPr>
              <w:instrText>MacroButton Nomacro §</w:instrText>
            </w:r>
            <w:r w:rsidR="00521606" w:rsidRPr="007E0AB2">
              <w:rPr>
                <w:rFonts w:cs="Arial"/>
              </w:rPr>
              <w:fldChar w:fldCharType="end"/>
            </w:r>
            <w:r w:rsidR="008F1D0F">
              <w:rPr>
                <w:rFonts w:cs="Arial"/>
              </w:rPr>
              <w:t xml:space="preserve"> </w:t>
            </w:r>
            <w:r w:rsidR="008F1D0F" w:rsidRPr="00503D87">
              <w:rPr>
                <w:rFonts w:cs="Arial"/>
                <w:color w:val="800080"/>
              </w:rPr>
              <w:t>en</w:t>
            </w:r>
            <w:r w:rsidR="008F1D0F">
              <w:rPr>
                <w:rFonts w:cs="Arial"/>
              </w:rPr>
              <w:t xml:space="preserve"> </w:t>
            </w:r>
            <w:r w:rsidR="008F1D0F" w:rsidRPr="007E0AB2">
              <w:rPr>
                <w:rFonts w:cs="Arial"/>
                <w:color w:val="800080"/>
              </w:rPr>
              <w:t xml:space="preserve">vervreemder / partij [volgletter] </w:t>
            </w:r>
            <w:r w:rsidR="008F1D0F">
              <w:rPr>
                <w:rFonts w:cs="Arial"/>
                <w:color w:val="800080"/>
              </w:rPr>
              <w:t>/</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naam partij</w:t>
            </w:r>
            <w:r w:rsidR="008F1D0F" w:rsidRPr="007E0AB2">
              <w:rPr>
                <w:rFonts w:cs="Arial"/>
              </w:rPr>
              <w:fldChar w:fldCharType="begin"/>
            </w:r>
            <w:r w:rsidR="008F1D0F" w:rsidRPr="007E0AB2">
              <w:rPr>
                <w:rFonts w:cs="Arial"/>
              </w:rPr>
              <w:instrText>MacroButton Nomacro §</w:instrText>
            </w:r>
            <w:r w:rsidR="008F1D0F" w:rsidRPr="007E0AB2">
              <w:rPr>
                <w:rFonts w:cs="Arial"/>
              </w:rPr>
              <w:fldChar w:fldCharType="end"/>
            </w:r>
            <w:r w:rsidR="008F1D0F">
              <w:rPr>
                <w:rFonts w:cs="Arial"/>
              </w:rPr>
              <w:t xml:space="preserve"> </w:t>
            </w:r>
            <w:r w:rsidR="00521606">
              <w:rPr>
                <w:rFonts w:cs="Arial"/>
              </w:rPr>
              <w:t xml:space="preserve"> </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Pr="007E0AB2">
              <w:rPr>
                <w:rFonts w:cs="Arial"/>
                <w:color w:val="FF0000"/>
              </w:rPr>
              <w:t>.</w:t>
            </w:r>
            <w:r w:rsidRPr="007E0AB2">
              <w:rPr>
                <w:rFonts w:cs="Arial"/>
              </w:rPr>
              <w:t xml:space="preserve"> </w:t>
            </w:r>
            <w:r w:rsidRPr="007E0AB2">
              <w:rPr>
                <w:rFonts w:cs="Arial"/>
                <w:color w:val="800080"/>
              </w:rPr>
              <w:t xml:space="preserve">Zoals blijkt uit een door de deelgenoten ondertekende overeenkomst, </w:t>
            </w:r>
            <w:r w:rsidRPr="007E0AB2">
              <w:rPr>
                <w:rFonts w:cs="Arial"/>
                <w:color w:val="3366FF"/>
              </w:rPr>
              <w:t>waarvan een kopie aan deze akte</w:t>
            </w:r>
            <w:r w:rsidRPr="007E0AB2">
              <w:rPr>
                <w:rFonts w:cs="Arial"/>
                <w:color w:val="800080"/>
              </w:rPr>
              <w:t xml:space="preserve"> </w:t>
            </w:r>
            <w:r w:rsidRPr="007E0AB2">
              <w:rPr>
                <w:rFonts w:cs="Arial"/>
                <w:color w:val="3366FF"/>
              </w:rPr>
              <w:t>wordt/is gehecht,</w:t>
            </w:r>
            <w:r w:rsidRPr="007E0AB2">
              <w:rPr>
                <w:rFonts w:cs="Arial"/>
                <w:color w:val="800080"/>
              </w:rPr>
              <w:t xml:space="preserve"> hebben de deelgenoten een overeenkomst gesloten inzake </w:t>
            </w:r>
            <w:r w:rsidRPr="007E0AB2">
              <w:rPr>
                <w:rFonts w:cs="Arial"/>
                <w:color w:val="3366FF"/>
              </w:rPr>
              <w:t>onder meer</w:t>
            </w:r>
            <w:r w:rsidRPr="007E0AB2">
              <w:rPr>
                <w:rFonts w:cs="Arial"/>
                <w:color w:val="800080"/>
              </w:rPr>
              <w:t xml:space="preserve"> de verdeling van </w:t>
            </w:r>
            <w:r w:rsidRPr="007E0AB2">
              <w:rPr>
                <w:rFonts w:cs="Arial"/>
                <w:color w:val="3366FF"/>
              </w:rPr>
              <w:t>het/de</w:t>
            </w:r>
            <w:r w:rsidRPr="007E0AB2">
              <w:rPr>
                <w:rFonts w:cs="Arial"/>
                <w:color w:val="800080"/>
              </w:rPr>
              <w:t xml:space="preserve"> hierna te omschrijven </w:t>
            </w:r>
            <w:r w:rsidRPr="00503D87">
              <w:rPr>
                <w:rFonts w:cs="Arial"/>
                <w:color w:val="3366FF"/>
              </w:rPr>
              <w:t>registergoed</w:t>
            </w:r>
            <w:r w:rsidR="00BC6D0C" w:rsidRPr="00503D87">
              <w:rPr>
                <w:rFonts w:cs="Arial"/>
                <w:color w:val="3366FF"/>
              </w:rPr>
              <w:t>/</w:t>
            </w:r>
            <w:r w:rsidR="00BC6D0C">
              <w:rPr>
                <w:rFonts w:cs="Arial"/>
                <w:color w:val="800080"/>
              </w:rPr>
              <w:t xml:space="preserve"> </w:t>
            </w:r>
            <w:r w:rsidR="00BC6D0C" w:rsidRPr="00503D87">
              <w:rPr>
                <w:rFonts w:cs="Arial"/>
                <w:color w:val="3366FF"/>
              </w:rPr>
              <w:t>registergoed</w:t>
            </w:r>
            <w:r w:rsidRPr="00BC6D0C">
              <w:rPr>
                <w:rFonts w:cs="Arial"/>
                <w:color w:val="3366FF"/>
              </w:rPr>
              <w:t>eren</w:t>
            </w:r>
            <w:r w:rsidRPr="007E0AB2">
              <w:rPr>
                <w:rFonts w:cs="Arial"/>
                <w:color w:val="800080"/>
              </w:rPr>
              <w:t>.</w:t>
            </w:r>
          </w:p>
        </w:tc>
        <w:tc>
          <w:tcPr>
            <w:tcW w:w="7371" w:type="dxa"/>
            <w:shd w:val="clear" w:color="auto" w:fill="auto"/>
          </w:tcPr>
          <w:p w14:paraId="6E935C9E" w14:textId="77777777" w:rsidR="00E82040" w:rsidRPr="007E0AB2" w:rsidRDefault="00034504" w:rsidP="007E0AB2">
            <w:pPr>
              <w:spacing w:before="72"/>
              <w:rPr>
                <w:rFonts w:cs="Arial"/>
              </w:rPr>
            </w:pPr>
            <w:r>
              <w:t>Vaste tekst met verplichte en optionele gebruikerskeuzen en afleidbare tekst. De aanduiding van de vervreemder partij(en) uit de comparitie word</w:t>
            </w:r>
            <w:r w:rsidR="0035212B">
              <w:t>t</w:t>
            </w:r>
            <w:r>
              <w:t xml:space="preserve"> hier getoond. De keuze tussen </w:t>
            </w:r>
            <w:r w:rsidR="00FB2C02">
              <w:t>‘</w:t>
            </w:r>
            <w:r w:rsidRPr="007E0AB2">
              <w:rPr>
                <w:rFonts w:cs="Arial"/>
                <w:color w:val="339966"/>
              </w:rPr>
              <w:t>is per</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vennoot uitgetreden</w:t>
            </w:r>
            <w:r w:rsidR="00FB2C02">
              <w:rPr>
                <w:rFonts w:cs="Arial"/>
                <w:color w:val="339966"/>
              </w:rPr>
              <w:t>’</w:t>
            </w:r>
            <w:r w:rsidRPr="007E0AB2">
              <w:rPr>
                <w:rFonts w:cs="Arial"/>
              </w:rPr>
              <w:t xml:space="preserve"> en </w:t>
            </w:r>
            <w:r w:rsidR="00FB2C02">
              <w:rPr>
                <w:rFonts w:cs="Arial"/>
              </w:rPr>
              <w:t>‘</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r w:rsidR="00FB2C02">
              <w:rPr>
                <w:rFonts w:cs="Arial"/>
                <w:color w:val="339966"/>
              </w:rPr>
              <w:t>’</w:t>
            </w:r>
            <w:r w:rsidRPr="007E0AB2">
              <w:rPr>
                <w:rFonts w:cs="Arial"/>
                <w:color w:val="339966"/>
              </w:rPr>
              <w:t xml:space="preserve"> </w:t>
            </w:r>
            <w:r w:rsidRPr="007E0AB2">
              <w:rPr>
                <w:rFonts w:cs="Arial"/>
              </w:rPr>
              <w:t>wordt bepaald op basis van het aantal vervreemder partijen</w:t>
            </w:r>
            <w:r w:rsidR="004C7402" w:rsidRPr="007E0AB2">
              <w:rPr>
                <w:rFonts w:cs="Arial"/>
              </w:rPr>
              <w:t>:</w:t>
            </w:r>
            <w:r w:rsidRPr="007E0AB2">
              <w:rPr>
                <w:rFonts w:cs="Arial"/>
              </w:rPr>
              <w:t xml:space="preserve"> </w:t>
            </w:r>
          </w:p>
          <w:p w14:paraId="26551315" w14:textId="77777777" w:rsidR="00E82040" w:rsidRPr="007E0AB2" w:rsidRDefault="00E82040" w:rsidP="007E0AB2">
            <w:pPr>
              <w:spacing w:before="72"/>
              <w:rPr>
                <w:rFonts w:cs="Arial"/>
              </w:rPr>
            </w:pPr>
            <w:r w:rsidRPr="007E0AB2">
              <w:rPr>
                <w:rFonts w:cs="Arial"/>
              </w:rPr>
              <w:t>-</w:t>
            </w:r>
            <w:r w:rsidR="004C7402" w:rsidRPr="007E0AB2">
              <w:rPr>
                <w:rFonts w:cs="Arial"/>
              </w:rPr>
              <w:t xml:space="preserve"> één </w:t>
            </w:r>
            <w:r w:rsidR="00BD1362">
              <w:rPr>
                <w:rFonts w:cs="Arial"/>
              </w:rPr>
              <w:t>vervreemder partij</w:t>
            </w:r>
            <w:r w:rsidR="004C7402" w:rsidRPr="007E0AB2">
              <w:rPr>
                <w:rFonts w:cs="Arial"/>
              </w:rPr>
              <w:t xml:space="preserve">: </w:t>
            </w:r>
            <w:r w:rsidR="004C7402" w:rsidRPr="007E0AB2">
              <w:rPr>
                <w:rFonts w:cs="Arial"/>
                <w:color w:val="339966"/>
              </w:rPr>
              <w:t>is per</w:t>
            </w:r>
            <w:r w:rsidR="004C7402" w:rsidRPr="007E0AB2">
              <w:rPr>
                <w:rFonts w:cs="Arial"/>
              </w:rPr>
              <w:t xml:space="preserve"> </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datum</w:t>
            </w:r>
            <w:r w:rsidR="004C7402" w:rsidRPr="007E0AB2">
              <w:rPr>
                <w:rFonts w:cs="Arial"/>
              </w:rPr>
              <w:fldChar w:fldCharType="begin"/>
            </w:r>
            <w:r w:rsidR="004C7402" w:rsidRPr="007E0AB2">
              <w:rPr>
                <w:rFonts w:cs="Arial"/>
              </w:rPr>
              <w:instrText>MacroButton Nomacro §</w:instrText>
            </w:r>
            <w:r w:rsidR="004C7402" w:rsidRPr="007E0AB2">
              <w:rPr>
                <w:rFonts w:cs="Arial"/>
              </w:rPr>
              <w:fldChar w:fldCharType="end"/>
            </w:r>
            <w:r w:rsidR="004C7402" w:rsidRPr="007E0AB2">
              <w:rPr>
                <w:rFonts w:cs="Arial"/>
              </w:rPr>
              <w:t xml:space="preserve"> </w:t>
            </w:r>
            <w:r w:rsidR="004C7402" w:rsidRPr="007E0AB2">
              <w:rPr>
                <w:rFonts w:cs="Arial"/>
                <w:color w:val="339966"/>
              </w:rPr>
              <w:t>als vennoot uitgetreden</w:t>
            </w:r>
          </w:p>
          <w:p w14:paraId="28C9E5DF" w14:textId="77777777" w:rsidR="00E82040" w:rsidRPr="007E0AB2" w:rsidRDefault="004C7402" w:rsidP="007E0AB2">
            <w:pPr>
              <w:spacing w:before="72"/>
              <w:rPr>
                <w:rFonts w:cs="Arial"/>
              </w:rPr>
            </w:pPr>
            <w:r w:rsidRPr="007E0AB2">
              <w:rPr>
                <w:rFonts w:cs="Arial"/>
              </w:rPr>
              <w:t xml:space="preserve">- meer </w:t>
            </w:r>
            <w:r w:rsidR="00BD1362">
              <w:rPr>
                <w:rFonts w:cs="Arial"/>
              </w:rPr>
              <w:t>vervreemder partijen</w:t>
            </w:r>
            <w:r w:rsidRPr="007E0AB2">
              <w:rPr>
                <w:rFonts w:cs="Arial"/>
              </w:rPr>
              <w:t xml:space="preserve">: </w:t>
            </w:r>
            <w:r w:rsidRPr="007E0AB2">
              <w:rPr>
                <w:rFonts w:cs="Arial"/>
                <w:color w:val="339966"/>
              </w:rPr>
              <w:t>zijn per</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 xml:space="preserve"> </w:t>
            </w:r>
            <w:r w:rsidRPr="007E0AB2">
              <w:rPr>
                <w:rFonts w:cs="Arial"/>
                <w:color w:val="339966"/>
              </w:rPr>
              <w:t>als vennoten uitgetreden</w:t>
            </w:r>
          </w:p>
          <w:p w14:paraId="64845C4C" w14:textId="77777777" w:rsidR="004C7402" w:rsidRPr="007E0AB2" w:rsidRDefault="004C7402" w:rsidP="007E0AB2">
            <w:pPr>
              <w:spacing w:before="72"/>
              <w:rPr>
                <w:rFonts w:cs="Arial"/>
              </w:rPr>
            </w:pPr>
          </w:p>
          <w:p w14:paraId="44D5C9F8" w14:textId="33490313" w:rsidR="004C7402" w:rsidRPr="007E0AB2" w:rsidRDefault="00034504" w:rsidP="007E0AB2">
            <w:pPr>
              <w:spacing w:before="72"/>
              <w:rPr>
                <w:rFonts w:cs="Arial"/>
              </w:rPr>
            </w:pPr>
            <w:r w:rsidRPr="007E0AB2">
              <w:rPr>
                <w:rFonts w:cs="Arial"/>
              </w:rPr>
              <w:t xml:space="preserve">Het tonen van </w:t>
            </w:r>
            <w:r w:rsidRPr="007E0AB2">
              <w:rPr>
                <w:rFonts w:cs="Arial"/>
                <w:color w:val="800080"/>
              </w:rPr>
              <w:t xml:space="preserve">Zoals blijkt … </w:t>
            </w:r>
            <w:r w:rsidRPr="00503D87">
              <w:rPr>
                <w:rFonts w:cs="Arial"/>
                <w:color w:val="3366FF"/>
              </w:rPr>
              <w:t>registergoed</w:t>
            </w:r>
            <w:r w:rsidR="00392D39" w:rsidRPr="00503D87">
              <w:rPr>
                <w:rFonts w:cs="Arial"/>
                <w:color w:val="3366FF"/>
              </w:rPr>
              <w:t>/registergoederen</w:t>
            </w:r>
            <w:r w:rsidRPr="007E0AB2">
              <w:rPr>
                <w:rFonts w:cs="Arial"/>
                <w:color w:val="800080"/>
              </w:rPr>
              <w:t xml:space="preserve"> </w:t>
            </w:r>
            <w:r w:rsidRPr="007E0AB2">
              <w:rPr>
                <w:rFonts w:cs="Arial"/>
              </w:rPr>
              <w:t xml:space="preserve">is een optionele gebruikerskeuze. </w:t>
            </w:r>
          </w:p>
          <w:p w14:paraId="58B1FA52" w14:textId="77777777" w:rsidR="00034504" w:rsidRPr="007E0AB2" w:rsidRDefault="00034504" w:rsidP="007E0AB2">
            <w:pPr>
              <w:spacing w:before="72"/>
              <w:rPr>
                <w:rFonts w:cs="Arial"/>
              </w:rPr>
            </w:pPr>
            <w:r w:rsidRPr="007E0AB2">
              <w:rPr>
                <w:rFonts w:cs="Arial"/>
              </w:rPr>
              <w:t xml:space="preserve">Hierbinnen is het tonen van </w:t>
            </w:r>
            <w:r w:rsidRPr="007E0AB2">
              <w:rPr>
                <w:rFonts w:cs="Arial"/>
                <w:color w:val="3366FF"/>
              </w:rPr>
              <w:t>waarvan een kopie aan deze akte</w:t>
            </w:r>
            <w:r w:rsidRPr="007E0AB2">
              <w:rPr>
                <w:rFonts w:cs="Arial"/>
                <w:color w:val="800080"/>
              </w:rPr>
              <w:t xml:space="preserve"> </w:t>
            </w:r>
            <w:r w:rsidRPr="007E0AB2">
              <w:rPr>
                <w:rFonts w:cs="Arial"/>
                <w:color w:val="3366FF"/>
              </w:rPr>
              <w:t xml:space="preserve">wordt/is gehecht </w:t>
            </w:r>
            <w:r w:rsidRPr="007E0AB2">
              <w:rPr>
                <w:rFonts w:cs="Arial"/>
              </w:rPr>
              <w:t>ook een optionele gebruikerskeuze, wanneer deze gekozen is</w:t>
            </w:r>
            <w:r w:rsidR="004C7402" w:rsidRPr="007E0AB2">
              <w:rPr>
                <w:rFonts w:cs="Arial"/>
              </w:rPr>
              <w:t>,</w:t>
            </w:r>
            <w:r w:rsidRPr="007E0AB2">
              <w:rPr>
                <w:rFonts w:cs="Arial"/>
              </w:rPr>
              <w:t xml:space="preserve"> wordt deze tekst afgesloten met een ‘</w:t>
            </w:r>
            <w:r w:rsidRPr="007E0AB2">
              <w:rPr>
                <w:rFonts w:cs="Arial"/>
                <w:color w:val="3366FF"/>
              </w:rPr>
              <w:t>,</w:t>
            </w:r>
            <w:r w:rsidRPr="007E0AB2">
              <w:rPr>
                <w:rFonts w:cs="Arial"/>
              </w:rPr>
              <w:t xml:space="preserve">’. </w:t>
            </w:r>
          </w:p>
          <w:p w14:paraId="3EDD03B7" w14:textId="77777777" w:rsidR="00875D49" w:rsidRPr="007E0AB2" w:rsidRDefault="00875D49" w:rsidP="007E0AB2">
            <w:pPr>
              <w:spacing w:before="72"/>
              <w:rPr>
                <w:rFonts w:cs="Arial"/>
              </w:rPr>
            </w:pPr>
          </w:p>
          <w:p w14:paraId="3FE45AD9" w14:textId="77777777" w:rsidR="00875D49" w:rsidRPr="007E0AB2" w:rsidRDefault="00875D49" w:rsidP="007E0AB2">
            <w:pPr>
              <w:spacing w:before="72"/>
              <w:rPr>
                <w:rFonts w:cs="Arial"/>
              </w:rPr>
            </w:pPr>
            <w:r w:rsidRPr="007E0AB2">
              <w:rPr>
                <w:rFonts w:cs="Arial"/>
              </w:rPr>
              <w:t xml:space="preserve">Optionele gebruikerskeuze voor het tonen van </w:t>
            </w:r>
            <w:r w:rsidRPr="007E0AB2">
              <w:rPr>
                <w:rFonts w:cs="Arial"/>
                <w:color w:val="3366FF"/>
              </w:rPr>
              <w:t>onder meer</w:t>
            </w:r>
            <w:r w:rsidRPr="007E0AB2">
              <w:rPr>
                <w:rFonts w:cs="Arial"/>
              </w:rPr>
              <w:t>.</w:t>
            </w:r>
          </w:p>
          <w:p w14:paraId="367E08BB" w14:textId="77777777" w:rsidR="00875D49" w:rsidRPr="007E0AB2" w:rsidRDefault="00875D49" w:rsidP="001D1B65">
            <w:pPr>
              <w:rPr>
                <w:lang w:val="nl"/>
              </w:rPr>
            </w:pPr>
          </w:p>
          <w:p w14:paraId="1C21B5DE" w14:textId="032D9143" w:rsidR="00034504" w:rsidRPr="007E0AB2" w:rsidRDefault="00034504" w:rsidP="001D1B65">
            <w:pPr>
              <w:rPr>
                <w:lang w:val="nl"/>
              </w:rPr>
            </w:pPr>
            <w:r w:rsidRPr="007E0AB2">
              <w:rPr>
                <w:lang w:val="nl"/>
              </w:rPr>
              <w:t>Het tonen van ‘</w:t>
            </w:r>
            <w:r w:rsidRPr="007E0AB2">
              <w:rPr>
                <w:rFonts w:cs="Arial"/>
                <w:color w:val="3366FF"/>
              </w:rPr>
              <w:t>het/de</w:t>
            </w:r>
            <w:r w:rsidRPr="007E0AB2">
              <w:rPr>
                <w:rFonts w:cs="Arial"/>
                <w:color w:val="FF0000"/>
              </w:rPr>
              <w:t xml:space="preserve"> </w:t>
            </w:r>
            <w:r w:rsidRPr="007E0AB2">
              <w:rPr>
                <w:rFonts w:cs="Arial"/>
                <w:color w:val="800080"/>
              </w:rPr>
              <w:t xml:space="preserve">hierna te omschrijven </w:t>
            </w:r>
            <w:r w:rsidRPr="00503D87">
              <w:rPr>
                <w:rFonts w:cs="Arial"/>
                <w:color w:val="3366FF"/>
              </w:rPr>
              <w:t>registergoed</w:t>
            </w:r>
            <w:r w:rsidR="00BC6D0C">
              <w:rPr>
                <w:rFonts w:cs="Arial"/>
                <w:color w:val="3366FF"/>
              </w:rPr>
              <w:t>/ registergoed</w:t>
            </w:r>
            <w:r w:rsidRPr="00BC6D0C">
              <w:rPr>
                <w:rFonts w:cs="Arial"/>
                <w:color w:val="3366FF"/>
              </w:rPr>
              <w:t>eren</w:t>
            </w:r>
            <w:r w:rsidRPr="00503D87">
              <w:rPr>
                <w:color w:val="3366FF"/>
                <w:lang w:val="nl"/>
              </w:rPr>
              <w:t>’</w:t>
            </w:r>
            <w:r w:rsidRPr="007E0AB2">
              <w:rPr>
                <w:lang w:val="nl"/>
              </w:rPr>
              <w:t xml:space="preserve"> wordt afgeleid van </w:t>
            </w:r>
            <w:r w:rsidR="00BC6D0C">
              <w:rPr>
                <w:lang w:val="nl"/>
              </w:rPr>
              <w:t xml:space="preserve">de keuze bepaald in </w:t>
            </w:r>
            <w:r w:rsidRPr="007E0AB2">
              <w:rPr>
                <w:lang w:val="nl"/>
              </w:rPr>
              <w:t>paragraaf</w:t>
            </w:r>
            <w:r w:rsidR="00D4315D" w:rsidRPr="007E0AB2">
              <w:rPr>
                <w:lang w:val="nl"/>
              </w:rPr>
              <w:t xml:space="preserve"> </w:t>
            </w:r>
            <w:r w:rsidR="002C60A9">
              <w:rPr>
                <w:lang w:val="nl"/>
              </w:rPr>
              <w:t>2.</w:t>
            </w:r>
            <w:r w:rsidR="00BC6D0C">
              <w:rPr>
                <w:lang w:val="nl"/>
              </w:rPr>
              <w:t>7</w:t>
            </w:r>
            <w:r w:rsidRPr="007E0AB2">
              <w:rPr>
                <w:lang w:val="nl"/>
              </w:rPr>
              <w:t>:</w:t>
            </w:r>
          </w:p>
          <w:p w14:paraId="544AC782" w14:textId="77B18446" w:rsidR="00034504" w:rsidRDefault="00034504" w:rsidP="007E0AB2">
            <w:pPr>
              <w:numPr>
                <w:ilvl w:val="0"/>
                <w:numId w:val="9"/>
              </w:numPr>
            </w:pPr>
            <w:r>
              <w:lastRenderedPageBreak/>
              <w:t xml:space="preserve">bij </w:t>
            </w:r>
            <w:r w:rsidR="00984BF8">
              <w:t>de keuze ‘</w:t>
            </w:r>
            <w:r w:rsidRPr="00503D87">
              <w:rPr>
                <w:rFonts w:cs="Arial"/>
                <w:color w:val="3366FF"/>
              </w:rPr>
              <w:t>registergoed</w:t>
            </w:r>
            <w:r w:rsidR="00984BF8">
              <w:t>’ wordt de tekst</w:t>
            </w:r>
            <w:r>
              <w:t>: ’het hierna te omschrijven registergoed’,</w:t>
            </w:r>
          </w:p>
          <w:p w14:paraId="53D4B977" w14:textId="702C76CD" w:rsidR="00034504" w:rsidRPr="007E0AB2" w:rsidRDefault="00984BF8" w:rsidP="007E0AB2">
            <w:pPr>
              <w:numPr>
                <w:ilvl w:val="0"/>
                <w:numId w:val="9"/>
              </w:numPr>
              <w:rPr>
                <w:rFonts w:cs="Arial"/>
              </w:rPr>
            </w:pPr>
            <w:r>
              <w:t xml:space="preserve">en </w:t>
            </w:r>
            <w:r w:rsidR="00034504">
              <w:t xml:space="preserve">bij </w:t>
            </w:r>
            <w:r>
              <w:t>de keuze ‘</w:t>
            </w:r>
            <w:r w:rsidR="00034504" w:rsidRPr="00503D87">
              <w:rPr>
                <w:rFonts w:cs="Arial"/>
                <w:color w:val="3366FF"/>
              </w:rPr>
              <w:t>registergoederen</w:t>
            </w:r>
            <w:r>
              <w:t>’ wordt de tekst</w:t>
            </w:r>
            <w:r w:rsidR="00034504">
              <w:t>: ’de hierna te omschrijven registergoederen’.</w:t>
            </w:r>
          </w:p>
          <w:p w14:paraId="22DBF202" w14:textId="77777777" w:rsidR="00034504" w:rsidRDefault="00034504" w:rsidP="007E0AB2">
            <w:pPr>
              <w:spacing w:before="72"/>
              <w:rPr>
                <w:rFonts w:cs="Arial"/>
              </w:rPr>
            </w:pPr>
          </w:p>
          <w:p w14:paraId="6AE00027" w14:textId="77777777" w:rsidR="003B0C43" w:rsidRPr="007E0AB2" w:rsidRDefault="003B0C43" w:rsidP="003B0C43">
            <w:pPr>
              <w:rPr>
                <w:u w:val="single"/>
              </w:rPr>
            </w:pPr>
            <w:proofErr w:type="spellStart"/>
            <w:r w:rsidRPr="007E0AB2">
              <w:rPr>
                <w:u w:val="single"/>
              </w:rPr>
              <w:t>Mapping</w:t>
            </w:r>
            <w:proofErr w:type="spellEnd"/>
            <w:r w:rsidRPr="007E0AB2">
              <w:rPr>
                <w:u w:val="single"/>
              </w:rPr>
              <w:t xml:space="preserve"> aanduiding vervreemder partij:</w:t>
            </w:r>
          </w:p>
          <w:p w14:paraId="2E72D8AC" w14:textId="77777777" w:rsidR="003B0C43" w:rsidRDefault="003B0C43" w:rsidP="003B0C43">
            <w:pPr>
              <w:spacing w:line="240" w:lineRule="auto"/>
              <w:rPr>
                <w:sz w:val="16"/>
                <w:szCs w:val="16"/>
              </w:rPr>
            </w:pPr>
            <w:r w:rsidRPr="007E0AB2">
              <w:rPr>
                <w:sz w:val="16"/>
                <w:szCs w:val="16"/>
              </w:rPr>
              <w:t>//IMKAD_AangebodenStuk/StukdeelVerdelingUittredingVennoten/</w:t>
            </w:r>
            <w:r>
              <w:rPr>
                <w:sz w:val="16"/>
                <w:szCs w:val="16"/>
              </w:rPr>
              <w:t>vervreemderRechtRef [</w:t>
            </w:r>
            <w:proofErr w:type="spellStart"/>
            <w:r>
              <w:rPr>
                <w:sz w:val="16"/>
                <w:szCs w:val="16"/>
              </w:rPr>
              <w:t>id</w:t>
            </w:r>
            <w:proofErr w:type="spellEnd"/>
            <w:r>
              <w:rPr>
                <w:sz w:val="16"/>
                <w:szCs w:val="16"/>
              </w:rPr>
              <w:t xml:space="preserve"> partij]</w:t>
            </w:r>
          </w:p>
          <w:p w14:paraId="06EF05BF" w14:textId="77777777" w:rsidR="003B0C43" w:rsidRDefault="003B0C43" w:rsidP="003B0C43">
            <w:pPr>
              <w:spacing w:line="240" w:lineRule="auto"/>
              <w:rPr>
                <w:sz w:val="16"/>
                <w:szCs w:val="16"/>
              </w:rPr>
            </w:pPr>
            <w:r>
              <w:rPr>
                <w:sz w:val="16"/>
                <w:szCs w:val="16"/>
              </w:rPr>
              <w:t>//partij[</w:t>
            </w:r>
            <w:proofErr w:type="spellStart"/>
            <w:r>
              <w:rPr>
                <w:sz w:val="16"/>
                <w:szCs w:val="16"/>
              </w:rPr>
              <w:t>id</w:t>
            </w:r>
            <w:proofErr w:type="spellEnd"/>
            <w:r>
              <w:rPr>
                <w:sz w:val="16"/>
                <w:szCs w:val="16"/>
              </w:rPr>
              <w:t>]/</w:t>
            </w:r>
            <w:proofErr w:type="spellStart"/>
            <w:r>
              <w:rPr>
                <w:sz w:val="16"/>
                <w:szCs w:val="16"/>
              </w:rPr>
              <w:t>aanduidingPartij</w:t>
            </w:r>
            <w:proofErr w:type="spellEnd"/>
          </w:p>
          <w:p w14:paraId="1ABC19E6" w14:textId="77777777" w:rsidR="003B0C43" w:rsidRPr="007E0AB2" w:rsidRDefault="003B0C43" w:rsidP="003B0C43">
            <w:pPr>
              <w:spacing w:line="240" w:lineRule="auto"/>
              <w:rPr>
                <w:sz w:val="16"/>
                <w:szCs w:val="16"/>
              </w:rPr>
            </w:pPr>
            <w:r>
              <w:rPr>
                <w:sz w:val="16"/>
                <w:szCs w:val="16"/>
              </w:rPr>
              <w:t xml:space="preserve">-voor elk voorkomen van </w:t>
            </w:r>
            <w:proofErr w:type="spellStart"/>
            <w:r>
              <w:rPr>
                <w:sz w:val="16"/>
                <w:szCs w:val="16"/>
              </w:rPr>
              <w:t>vervreemderRechtRef</w:t>
            </w:r>
            <w:proofErr w:type="spellEnd"/>
          </w:p>
          <w:p w14:paraId="3D3A5828" w14:textId="77777777" w:rsidR="003B0C43" w:rsidRPr="007E0AB2" w:rsidRDefault="003B0C43" w:rsidP="007E0AB2">
            <w:pPr>
              <w:spacing w:before="72"/>
              <w:rPr>
                <w:rFonts w:cs="Arial"/>
              </w:rPr>
            </w:pPr>
          </w:p>
          <w:p w14:paraId="0254DAF0" w14:textId="77777777" w:rsidR="00034504" w:rsidRPr="007E0AB2" w:rsidRDefault="00034504" w:rsidP="001D1B65">
            <w:pPr>
              <w:rPr>
                <w:u w:val="single"/>
              </w:rPr>
            </w:pPr>
            <w:proofErr w:type="spellStart"/>
            <w:r w:rsidRPr="007E0AB2">
              <w:rPr>
                <w:u w:val="single"/>
              </w:rPr>
              <w:t>Mapping</w:t>
            </w:r>
            <w:proofErr w:type="spellEnd"/>
            <w:r w:rsidRPr="007E0AB2">
              <w:rPr>
                <w:u w:val="single"/>
              </w:rPr>
              <w:t xml:space="preserve"> </w:t>
            </w:r>
            <w:r w:rsidR="003B0C43">
              <w:rPr>
                <w:u w:val="single"/>
              </w:rPr>
              <w:t>aantal</w:t>
            </w:r>
            <w:r w:rsidR="003B0C43" w:rsidRPr="007E0AB2">
              <w:rPr>
                <w:u w:val="single"/>
              </w:rPr>
              <w:t xml:space="preserve"> </w:t>
            </w:r>
            <w:r w:rsidRPr="007E0AB2">
              <w:rPr>
                <w:u w:val="single"/>
              </w:rPr>
              <w:t>vervreemder partijen:</w:t>
            </w:r>
          </w:p>
          <w:p w14:paraId="0C5FEBF4" w14:textId="77777777" w:rsidR="00BD1362" w:rsidRDefault="00034504"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4315D" w:rsidRPr="007E0AB2">
              <w:rPr>
                <w:sz w:val="16"/>
                <w:szCs w:val="16"/>
              </w:rPr>
              <w:t>Uittreding</w:t>
            </w:r>
            <w:r w:rsidRPr="007E0AB2">
              <w:rPr>
                <w:sz w:val="16"/>
                <w:szCs w:val="16"/>
              </w:rPr>
              <w:t>Vennoten</w:t>
            </w:r>
            <w:proofErr w:type="spellEnd"/>
            <w:r w:rsidRPr="007E0AB2">
              <w:rPr>
                <w:sz w:val="16"/>
                <w:szCs w:val="16"/>
              </w:rPr>
              <w:t>/</w:t>
            </w:r>
          </w:p>
          <w:p w14:paraId="56EB9D0C" w14:textId="77777777" w:rsidR="00034504" w:rsidRPr="007E0AB2" w:rsidRDefault="00BD1362" w:rsidP="007E0AB2">
            <w:pPr>
              <w:spacing w:line="240" w:lineRule="auto"/>
              <w:rPr>
                <w:sz w:val="16"/>
                <w:szCs w:val="16"/>
              </w:rPr>
            </w:pPr>
            <w:r>
              <w:rPr>
                <w:sz w:val="16"/>
                <w:szCs w:val="16"/>
              </w:rPr>
              <w:t xml:space="preserve">-aantal voorkomens </w:t>
            </w:r>
            <w:proofErr w:type="spellStart"/>
            <w:r w:rsidR="00034504" w:rsidRPr="007E0AB2">
              <w:rPr>
                <w:sz w:val="16"/>
                <w:szCs w:val="16"/>
              </w:rPr>
              <w:t>vervreemderRechtRef</w:t>
            </w:r>
            <w:proofErr w:type="spellEnd"/>
            <w:r w:rsidR="00034504" w:rsidRPr="007E0AB2">
              <w:rPr>
                <w:sz w:val="16"/>
                <w:szCs w:val="16"/>
              </w:rPr>
              <w:t xml:space="preserve"> [</w:t>
            </w:r>
            <w:proofErr w:type="spellStart"/>
            <w:r w:rsidR="00034504" w:rsidRPr="007E0AB2">
              <w:rPr>
                <w:sz w:val="16"/>
                <w:szCs w:val="16"/>
              </w:rPr>
              <w:t>id</w:t>
            </w:r>
            <w:proofErr w:type="spellEnd"/>
            <w:r w:rsidR="00034504" w:rsidRPr="007E0AB2">
              <w:rPr>
                <w:sz w:val="16"/>
                <w:szCs w:val="16"/>
              </w:rPr>
              <w:t xml:space="preserve"> partij]</w:t>
            </w:r>
          </w:p>
          <w:p w14:paraId="27F4C90B" w14:textId="77777777" w:rsidR="00034504" w:rsidRPr="007E0AB2" w:rsidRDefault="00034504" w:rsidP="007E0AB2">
            <w:pPr>
              <w:spacing w:line="240" w:lineRule="auto"/>
              <w:rPr>
                <w:sz w:val="16"/>
                <w:szCs w:val="16"/>
              </w:rPr>
            </w:pPr>
          </w:p>
          <w:p w14:paraId="74D16091" w14:textId="77777777"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datum uittreding:</w:t>
            </w:r>
          </w:p>
          <w:p w14:paraId="1F729603"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datumUittreding</w:t>
            </w:r>
          </w:p>
          <w:p w14:paraId="09F1A3F8" w14:textId="77777777" w:rsidR="00034504" w:rsidRPr="007E0AB2" w:rsidRDefault="00034504" w:rsidP="007E0AB2">
            <w:pPr>
              <w:spacing w:line="240" w:lineRule="auto"/>
              <w:rPr>
                <w:sz w:val="16"/>
                <w:szCs w:val="16"/>
              </w:rPr>
            </w:pPr>
          </w:p>
          <w:p w14:paraId="162C2163"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overeenkomst:</w:t>
            </w:r>
          </w:p>
          <w:p w14:paraId="36098099"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259738D0"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w:t>
            </w:r>
            <w:r w:rsidR="00746245" w:rsidRPr="007E0AB2">
              <w:rPr>
                <w:sz w:val="16"/>
              </w:rPr>
              <w:t>Ondertekende</w:t>
            </w:r>
            <w:r w:rsidRPr="007E0AB2">
              <w:rPr>
                <w:sz w:val="16"/>
              </w:rPr>
              <w:t>Overeenkomst</w:t>
            </w:r>
            <w:proofErr w:type="spellEnd"/>
            <w:r w:rsidRPr="007E0AB2">
              <w:rPr>
                <w:sz w:val="16"/>
              </w:rPr>
              <w:t>)</w:t>
            </w:r>
          </w:p>
          <w:p w14:paraId="356B4520" w14:textId="77777777" w:rsidR="00034504" w:rsidRPr="007E0AB2" w:rsidRDefault="00034504" w:rsidP="007E0AB2">
            <w:pPr>
              <w:spacing w:line="240" w:lineRule="auto"/>
              <w:ind w:left="227"/>
              <w:rPr>
                <w:rFonts w:cs="Arial"/>
                <w:sz w:val="16"/>
                <w:szCs w:val="16"/>
              </w:rPr>
            </w:pPr>
            <w:r w:rsidRPr="007E0AB2">
              <w:rPr>
                <w:sz w:val="16"/>
                <w:szCs w:val="16"/>
              </w:rPr>
              <w:tab/>
            </w:r>
            <w:r w:rsidR="00A04D08" w:rsidRPr="007E0AB2">
              <w:rPr>
                <w:sz w:val="16"/>
                <w:szCs w:val="16"/>
              </w:rPr>
              <w:t>./</w:t>
            </w:r>
            <w:r w:rsidRPr="007E0AB2">
              <w:rPr>
                <w:sz w:val="16"/>
                <w:szCs w:val="16"/>
              </w:rPr>
              <w:t>tekst=</w:t>
            </w:r>
            <w:proofErr w:type="spellStart"/>
            <w:r w:rsidRPr="007E0AB2">
              <w:rPr>
                <w:sz w:val="16"/>
                <w:szCs w:val="16"/>
              </w:rPr>
              <w:t>true</w:t>
            </w:r>
            <w:proofErr w:type="spellEnd"/>
            <w:r w:rsidRPr="007E0AB2">
              <w:rPr>
                <w:sz w:val="16"/>
                <w:szCs w:val="16"/>
              </w:rPr>
              <w:t xml:space="preserve"> dan tonen anders niet</w:t>
            </w:r>
          </w:p>
          <w:p w14:paraId="6F47B3FD" w14:textId="77777777" w:rsidR="00034504" w:rsidRPr="007E0AB2" w:rsidRDefault="00034504" w:rsidP="007E0AB2">
            <w:pPr>
              <w:spacing w:line="240" w:lineRule="auto"/>
              <w:rPr>
                <w:rFonts w:cs="Arial"/>
                <w:sz w:val="16"/>
                <w:szCs w:val="16"/>
              </w:rPr>
            </w:pPr>
          </w:p>
          <w:p w14:paraId="2CD0E92C" w14:textId="77777777" w:rsidR="00034504" w:rsidRPr="007E0AB2" w:rsidRDefault="00034504"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kopie overeenkomst:</w:t>
            </w:r>
          </w:p>
          <w:p w14:paraId="658E04FD" w14:textId="77777777" w:rsidR="00034504" w:rsidRPr="007E0AB2" w:rsidRDefault="00034504" w:rsidP="007E0AB2">
            <w:pPr>
              <w:spacing w:line="240" w:lineRule="auto"/>
              <w:rPr>
                <w:rFonts w:cs="Arial"/>
                <w:sz w:val="16"/>
                <w:szCs w:val="16"/>
              </w:rPr>
            </w:pPr>
            <w:r w:rsidRPr="007E0AB2">
              <w:rPr>
                <w:sz w:val="16"/>
                <w:szCs w:val="16"/>
              </w:rPr>
              <w:t>//IMKAD_AangebodenStuk/StukdeelVerdeling</w:t>
            </w:r>
            <w:r w:rsidR="00D4315D" w:rsidRPr="007E0AB2">
              <w:rPr>
                <w:sz w:val="16"/>
                <w:szCs w:val="16"/>
              </w:rPr>
              <w:t>Uittreding</w:t>
            </w:r>
            <w:r w:rsidRPr="007E0AB2">
              <w:rPr>
                <w:sz w:val="16"/>
                <w:szCs w:val="16"/>
              </w:rPr>
              <w:t>Vennoten/</w:t>
            </w:r>
            <w:r w:rsidRPr="007E0AB2">
              <w:rPr>
                <w:rFonts w:cs="Arial"/>
                <w:sz w:val="16"/>
                <w:szCs w:val="16"/>
              </w:rPr>
              <w:t>tekstkeuze/</w:t>
            </w:r>
          </w:p>
          <w:p w14:paraId="14624D1B" w14:textId="77777777" w:rsidR="00034504" w:rsidRPr="007E0AB2" w:rsidRDefault="00034504" w:rsidP="007E0AB2">
            <w:pPr>
              <w:spacing w:line="240" w:lineRule="auto"/>
              <w:ind w:left="227"/>
              <w:rPr>
                <w:sz w:val="16"/>
              </w:rPr>
            </w:pPr>
            <w:r w:rsidRPr="007E0AB2">
              <w:rPr>
                <w:sz w:val="16"/>
              </w:rPr>
              <w:tab/>
            </w:r>
            <w:r w:rsidR="00A04D08" w:rsidRPr="007E0AB2">
              <w:rPr>
                <w:sz w:val="16"/>
              </w:rPr>
              <w:t>./</w:t>
            </w:r>
            <w:proofErr w:type="spellStart"/>
            <w:r w:rsidRPr="007E0AB2">
              <w:rPr>
                <w:sz w:val="16"/>
              </w:rPr>
              <w:t>tagNaam</w:t>
            </w:r>
            <w:proofErr w:type="spellEnd"/>
            <w:r w:rsidRPr="007E0AB2">
              <w:rPr>
                <w:sz w:val="16"/>
              </w:rPr>
              <w:t xml:space="preserve"> (</w:t>
            </w:r>
            <w:proofErr w:type="spellStart"/>
            <w:r w:rsidRPr="007E0AB2">
              <w:rPr>
                <w:sz w:val="16"/>
              </w:rPr>
              <w:t>k_Kopie</w:t>
            </w:r>
            <w:r w:rsidR="00B07A37" w:rsidRPr="007E0AB2">
              <w:rPr>
                <w:sz w:val="16"/>
              </w:rPr>
              <w:t>Overeenkomst</w:t>
            </w:r>
            <w:proofErr w:type="spellEnd"/>
            <w:r w:rsidRPr="007E0AB2">
              <w:rPr>
                <w:sz w:val="16"/>
              </w:rPr>
              <w:t>)</w:t>
            </w:r>
          </w:p>
          <w:p w14:paraId="1A34CD91" w14:textId="77777777" w:rsidR="00034504" w:rsidRPr="007E0AB2" w:rsidRDefault="00034504"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 (‘</w:t>
            </w:r>
            <w:r w:rsidRPr="007E0AB2">
              <w:rPr>
                <w:rFonts w:cs="Arial"/>
                <w:sz w:val="16"/>
                <w:szCs w:val="16"/>
              </w:rPr>
              <w:t xml:space="preserve">waarvan een kopie aan deze akte wordt gehecht’ of ‘waarvan een kopie aan deze akte </w:t>
            </w:r>
            <w:r w:rsidRPr="007E0AB2">
              <w:rPr>
                <w:rFonts w:cs="Arial"/>
                <w:sz w:val="16"/>
                <w:szCs w:val="16"/>
              </w:rPr>
              <w:tab/>
            </w:r>
            <w:r w:rsidRPr="007E0AB2">
              <w:rPr>
                <w:rFonts w:cs="Arial"/>
                <w:sz w:val="16"/>
                <w:szCs w:val="16"/>
              </w:rPr>
              <w:tab/>
              <w:t>is gehecht’</w:t>
            </w:r>
            <w:r w:rsidRPr="007E0AB2">
              <w:rPr>
                <w:sz w:val="16"/>
                <w:szCs w:val="16"/>
              </w:rPr>
              <w:t>)</w:t>
            </w:r>
          </w:p>
          <w:p w14:paraId="76BEF576" w14:textId="77777777" w:rsidR="00034504" w:rsidRDefault="00034504" w:rsidP="007E0AB2">
            <w:pPr>
              <w:spacing w:line="240" w:lineRule="auto"/>
            </w:pPr>
          </w:p>
          <w:p w14:paraId="16DB9C24" w14:textId="77777777" w:rsidR="00922E2D" w:rsidRPr="007E0AB2" w:rsidRDefault="00922E2D"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0201D6B1" w14:textId="77777777" w:rsidR="00922E2D" w:rsidRPr="007E0AB2" w:rsidRDefault="00922E2D" w:rsidP="007E0AB2">
            <w:pPr>
              <w:spacing w:line="240" w:lineRule="auto"/>
              <w:rPr>
                <w:sz w:val="16"/>
                <w:szCs w:val="16"/>
              </w:rPr>
            </w:pPr>
            <w:r w:rsidRPr="007E0AB2">
              <w:rPr>
                <w:sz w:val="16"/>
                <w:szCs w:val="16"/>
              </w:rPr>
              <w:t>//IMKAD_AangebodenStuk/StukdeelVerdelingUittredingVennoten/tekstkeuze/</w:t>
            </w:r>
          </w:p>
          <w:p w14:paraId="1B95EDF7" w14:textId="77777777" w:rsidR="00922E2D" w:rsidRPr="007E0AB2" w:rsidRDefault="00A04D08" w:rsidP="007E0AB2">
            <w:pPr>
              <w:spacing w:line="240" w:lineRule="auto"/>
              <w:ind w:left="227"/>
              <w:rPr>
                <w:sz w:val="16"/>
                <w:szCs w:val="16"/>
              </w:rPr>
            </w:pPr>
            <w:r w:rsidRPr="007E0AB2">
              <w:rPr>
                <w:sz w:val="16"/>
                <w:szCs w:val="16"/>
              </w:rPr>
              <w:tab/>
              <w:t>./</w:t>
            </w:r>
            <w:proofErr w:type="spellStart"/>
            <w:r w:rsidR="00922E2D" w:rsidRPr="007E0AB2">
              <w:rPr>
                <w:sz w:val="16"/>
                <w:szCs w:val="16"/>
              </w:rPr>
              <w:t>tagNaam</w:t>
            </w:r>
            <w:proofErr w:type="spellEnd"/>
            <w:r w:rsidR="00922E2D" w:rsidRPr="007E0AB2">
              <w:rPr>
                <w:sz w:val="16"/>
                <w:szCs w:val="16"/>
              </w:rPr>
              <w:t>(</w:t>
            </w:r>
            <w:proofErr w:type="spellStart"/>
            <w:r w:rsidR="00922E2D" w:rsidRPr="007E0AB2">
              <w:rPr>
                <w:sz w:val="16"/>
                <w:szCs w:val="16"/>
              </w:rPr>
              <w:t>k_OndermeerOvereenkomst</w:t>
            </w:r>
            <w:proofErr w:type="spellEnd"/>
            <w:r w:rsidR="00922E2D" w:rsidRPr="007E0AB2">
              <w:rPr>
                <w:sz w:val="16"/>
                <w:szCs w:val="16"/>
              </w:rPr>
              <w:t>)</w:t>
            </w:r>
          </w:p>
          <w:p w14:paraId="61D6CFE8" w14:textId="77777777" w:rsidR="00922E2D" w:rsidRPr="007E0AB2" w:rsidRDefault="00A04D08" w:rsidP="007E0AB2">
            <w:pPr>
              <w:spacing w:line="240" w:lineRule="auto"/>
              <w:ind w:left="227"/>
              <w:rPr>
                <w:sz w:val="16"/>
                <w:szCs w:val="16"/>
              </w:rPr>
            </w:pPr>
            <w:r w:rsidRPr="007E0AB2">
              <w:rPr>
                <w:sz w:val="16"/>
                <w:szCs w:val="16"/>
              </w:rPr>
              <w:tab/>
              <w:t>./</w:t>
            </w:r>
            <w:r w:rsidR="00922E2D" w:rsidRPr="007E0AB2">
              <w:rPr>
                <w:sz w:val="16"/>
                <w:szCs w:val="16"/>
              </w:rPr>
              <w:t>tekst(onder meer)</w:t>
            </w:r>
          </w:p>
          <w:p w14:paraId="08F2EA73" w14:textId="77777777" w:rsidR="00922E2D" w:rsidRDefault="00922E2D" w:rsidP="007E0AB2">
            <w:pPr>
              <w:spacing w:line="240" w:lineRule="auto"/>
            </w:pPr>
          </w:p>
          <w:p w14:paraId="6A18F838" w14:textId="74D67C99" w:rsidR="00034504" w:rsidRPr="007E0AB2" w:rsidRDefault="00034504"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451811">
              <w:rPr>
                <w:rFonts w:cs="Arial"/>
                <w:szCs w:val="18"/>
                <w:u w:val="single"/>
              </w:rPr>
              <w:t>(</w:t>
            </w:r>
            <w:r w:rsidRPr="007E0AB2">
              <w:rPr>
                <w:rFonts w:cs="Arial"/>
                <w:szCs w:val="18"/>
                <w:u w:val="single"/>
              </w:rPr>
              <w:t>eren</w:t>
            </w:r>
            <w:r w:rsidR="00451811">
              <w:rPr>
                <w:rFonts w:cs="Arial"/>
                <w:szCs w:val="18"/>
                <w:u w:val="single"/>
              </w:rPr>
              <w:t>)</w:t>
            </w:r>
            <w:r w:rsidRPr="007E0AB2">
              <w:rPr>
                <w:rFonts w:cs="Arial"/>
                <w:szCs w:val="18"/>
                <w:u w:val="single"/>
              </w:rPr>
              <w:t>:</w:t>
            </w:r>
          </w:p>
          <w:p w14:paraId="22C7B4C0" w14:textId="5E492835" w:rsidR="000B135A" w:rsidRPr="000B135A" w:rsidRDefault="000B135A" w:rsidP="000B135A">
            <w:pPr>
              <w:spacing w:line="240" w:lineRule="auto"/>
              <w:rPr>
                <w:rFonts w:cs="Arial"/>
                <w:sz w:val="16"/>
                <w:szCs w:val="16"/>
              </w:rPr>
            </w:pPr>
            <w:r w:rsidRPr="000B135A">
              <w:rPr>
                <w:rFonts w:cs="Arial"/>
                <w:sz w:val="16"/>
                <w:szCs w:val="16"/>
              </w:rPr>
              <w:t>//</w:t>
            </w:r>
            <w:proofErr w:type="spellStart"/>
            <w:r w:rsidRPr="000B135A">
              <w:rPr>
                <w:rFonts w:cs="Arial"/>
                <w:sz w:val="16"/>
                <w:szCs w:val="16"/>
              </w:rPr>
              <w:t>IMKAD_AangebodenStuk</w:t>
            </w:r>
            <w:proofErr w:type="spellEnd"/>
            <w:r w:rsidRPr="000B135A">
              <w:rPr>
                <w:rFonts w:cs="Arial"/>
                <w:sz w:val="16"/>
                <w:szCs w:val="16"/>
              </w:rPr>
              <w:t>/</w:t>
            </w:r>
            <w:r w:rsidR="00671375">
              <w:rPr>
                <w:rFonts w:cs="Arial"/>
                <w:sz w:val="16"/>
                <w:szCs w:val="16"/>
              </w:rPr>
              <w:t xml:space="preserve"> </w:t>
            </w:r>
            <w:proofErr w:type="spellStart"/>
            <w:r w:rsidRPr="000B135A">
              <w:rPr>
                <w:rFonts w:cs="Arial"/>
                <w:sz w:val="16"/>
                <w:szCs w:val="16"/>
              </w:rPr>
              <w:t>tia_TekstKeuze</w:t>
            </w:r>
            <w:proofErr w:type="spellEnd"/>
          </w:p>
          <w:p w14:paraId="626DF9B2" w14:textId="77777777" w:rsidR="000B135A" w:rsidRPr="000B135A" w:rsidRDefault="000B135A" w:rsidP="000B135A">
            <w:pPr>
              <w:spacing w:line="240" w:lineRule="auto"/>
              <w:rPr>
                <w:rFonts w:cs="Arial"/>
                <w:sz w:val="16"/>
                <w:szCs w:val="16"/>
              </w:rPr>
            </w:pPr>
            <w:r w:rsidRPr="000B135A">
              <w:rPr>
                <w:rFonts w:cs="Arial"/>
                <w:sz w:val="16"/>
                <w:szCs w:val="16"/>
              </w:rPr>
              <w:t xml:space="preserve">    ./</w:t>
            </w:r>
            <w:proofErr w:type="spellStart"/>
            <w:r w:rsidRPr="000B135A">
              <w:rPr>
                <w:rFonts w:cs="Arial"/>
                <w:sz w:val="16"/>
                <w:szCs w:val="16"/>
              </w:rPr>
              <w:t>tagNaam</w:t>
            </w:r>
            <w:proofErr w:type="spellEnd"/>
            <w:r w:rsidRPr="000B135A">
              <w:rPr>
                <w:rFonts w:cs="Arial"/>
                <w:sz w:val="16"/>
                <w:szCs w:val="16"/>
              </w:rPr>
              <w:t>(</w:t>
            </w:r>
            <w:proofErr w:type="spellStart"/>
            <w:r w:rsidRPr="000B135A">
              <w:rPr>
                <w:rFonts w:cs="Arial"/>
                <w:sz w:val="16"/>
                <w:szCs w:val="16"/>
              </w:rPr>
              <w:t>k_BenamingRegistergoed</w:t>
            </w:r>
            <w:proofErr w:type="spellEnd"/>
            <w:r w:rsidRPr="000B135A">
              <w:rPr>
                <w:rFonts w:cs="Arial"/>
                <w:sz w:val="16"/>
                <w:szCs w:val="16"/>
              </w:rPr>
              <w:t>)</w:t>
            </w:r>
          </w:p>
          <w:p w14:paraId="5AF77042" w14:textId="0338982F" w:rsidR="00034504" w:rsidRPr="00031F03" w:rsidRDefault="000B135A" w:rsidP="000B135A">
            <w:pPr>
              <w:spacing w:line="240" w:lineRule="auto"/>
            </w:pPr>
            <w:r w:rsidRPr="000B135A">
              <w:rPr>
                <w:rFonts w:cs="Arial"/>
                <w:sz w:val="16"/>
                <w:szCs w:val="16"/>
              </w:rPr>
              <w:t xml:space="preserve">    ./tekst(‘registergoed’ of ‘registergoederen’)</w:t>
            </w:r>
          </w:p>
        </w:tc>
      </w:tr>
    </w:tbl>
    <w:p w14:paraId="7C70DCB9" w14:textId="77777777" w:rsidR="00F86BA1" w:rsidRDefault="00F86BA1" w:rsidP="00F86BA1">
      <w:pPr>
        <w:pStyle w:val="Kop3"/>
      </w:pPr>
      <w:bookmarkStart w:id="46" w:name="_Toc462997739"/>
      <w:r>
        <w:lastRenderedPageBreak/>
        <w:t xml:space="preserve">Variant </w:t>
      </w:r>
      <w:r w:rsidR="00C22775">
        <w:t>c</w:t>
      </w:r>
      <w:r w:rsidR="00290855">
        <w:t xml:space="preserve"> </w:t>
      </w:r>
      <w:r w:rsidR="00C22775">
        <w:t>beëindig</w:t>
      </w:r>
      <w:r w:rsidR="007562A4">
        <w:t>i</w:t>
      </w:r>
      <w:r w:rsidR="00C22775">
        <w:t xml:space="preserve">ng </w:t>
      </w:r>
      <w:r w:rsidR="00290855">
        <w:t>huwelijk</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290855" w:rsidRPr="002A0691" w14:paraId="259635F6" w14:textId="77777777" w:rsidTr="007E0AB2">
        <w:tc>
          <w:tcPr>
            <w:tcW w:w="6771" w:type="dxa"/>
            <w:shd w:val="clear" w:color="auto" w:fill="auto"/>
          </w:tcPr>
          <w:p w14:paraId="10D0A916" w14:textId="77777777" w:rsidR="00290855" w:rsidRPr="007E0AB2" w:rsidRDefault="00290855"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FF3587B" w14:textId="77777777" w:rsidR="00290855" w:rsidRPr="00FB2C02" w:rsidRDefault="00290855" w:rsidP="007E0AB2">
            <w:pPr>
              <w:spacing w:before="72"/>
            </w:pPr>
            <w:r w:rsidRPr="00FB2C02">
              <w:t>Vaste tekst.</w:t>
            </w:r>
          </w:p>
        </w:tc>
      </w:tr>
      <w:tr w:rsidR="00290855" w:rsidRPr="00290855" w14:paraId="0AE5531A" w14:textId="77777777" w:rsidTr="007E0AB2">
        <w:tc>
          <w:tcPr>
            <w:tcW w:w="6771" w:type="dxa"/>
            <w:shd w:val="clear" w:color="auto" w:fill="auto"/>
          </w:tcPr>
          <w:p w14:paraId="0EA0D897" w14:textId="77777777" w:rsidR="00290855" w:rsidRPr="007E0AB2" w:rsidRDefault="00290855" w:rsidP="007E0AB2">
            <w:pPr>
              <w:autoSpaceDE w:val="0"/>
              <w:autoSpaceDN w:val="0"/>
              <w:adjustRightInd w:val="0"/>
              <w:ind w:left="200" w:hanging="200"/>
              <w:rPr>
                <w:rFonts w:cs="Arial"/>
                <w:color w:val="FF0000"/>
              </w:rPr>
            </w:pPr>
            <w:r w:rsidRPr="007E0AB2">
              <w:rPr>
                <w:rFonts w:cs="Arial"/>
                <w:bCs/>
                <w:color w:val="FF0000"/>
              </w:rPr>
              <w:t>1. De deelgenoten</w:t>
            </w:r>
            <w:r w:rsidRPr="007E0AB2">
              <w:rPr>
                <w:rFonts w:cs="Arial"/>
              </w:rPr>
              <w:t xml:space="preserve"> </w:t>
            </w:r>
            <w:r w:rsidRPr="007E0AB2">
              <w:rPr>
                <w:rFonts w:cs="Arial"/>
                <w:color w:val="FF0000"/>
              </w:rPr>
              <w:t xml:space="preserve">zijn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w:t>
            </w:r>
            <w:r w:rsidRPr="007E0AB2">
              <w:rPr>
                <w:rFonts w:cs="Arial"/>
                <w:color w:val="339966"/>
              </w:rPr>
              <w:t>te</w:t>
            </w:r>
            <w:r w:rsidR="00FA0F19" w:rsidRPr="007E0AB2">
              <w:rPr>
                <w:rFonts w:cs="Arial"/>
                <w:color w:val="339966"/>
              </w:rPr>
              <w:t>/in de gemeente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proofErr w:type="spellStart"/>
            <w:r w:rsidRPr="007E0AB2">
              <w:rPr>
                <w:rFonts w:cs="Arial"/>
              </w:rPr>
              <w:t>gemeente</w:t>
            </w:r>
            <w:proofErr w:type="spellEnd"/>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gehuwd. Hun huwelijk is door echtscheiding ontbonden door de </w:t>
            </w:r>
            <w:r w:rsidRPr="007E0AB2">
              <w:rPr>
                <w:rFonts w:cs="Arial"/>
                <w:color w:val="339966"/>
              </w:rPr>
              <w:t>aantekening</w:t>
            </w:r>
            <w:r w:rsidR="00FA0F19" w:rsidRPr="007E0AB2">
              <w:rPr>
                <w:rFonts w:cs="Arial"/>
                <w:color w:val="339966"/>
              </w:rPr>
              <w:t>/inschrijving</w:t>
            </w:r>
            <w:r w:rsidRPr="007E0AB2">
              <w:rPr>
                <w:rFonts w:cs="Arial"/>
                <w:color w:val="FF0000"/>
              </w:rPr>
              <w:t xml:space="preserve"> in de registers van de Burgerlijke Stand </w:t>
            </w:r>
            <w:r w:rsidRPr="007E0AB2">
              <w:rPr>
                <w:rFonts w:cs="Arial"/>
                <w:color w:val="339966"/>
              </w:rPr>
              <w:t>te</w:t>
            </w:r>
            <w:r w:rsidR="00FA0F19" w:rsidRPr="007E0AB2">
              <w:rPr>
                <w:rFonts w:cs="Arial"/>
                <w:color w:val="339966"/>
              </w:rPr>
              <w:t>/van de gemeente</w:t>
            </w:r>
            <w:r w:rsidRPr="007E0AB2">
              <w:rPr>
                <w:rFonts w:cs="Arial"/>
                <w:color w:val="FF0000"/>
              </w:rPr>
              <w:t xml:space="preserve"> </w:t>
            </w:r>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proofErr w:type="spellStart"/>
            <w:r w:rsidR="003C52AE" w:rsidRPr="007E0AB2">
              <w:rPr>
                <w:rFonts w:cs="Arial"/>
              </w:rPr>
              <w:t>gemeente</w:t>
            </w:r>
            <w:proofErr w:type="spellEnd"/>
            <w:r w:rsidR="003C52AE" w:rsidRPr="007E0AB2">
              <w:rPr>
                <w:rFonts w:cs="Arial"/>
              </w:rPr>
              <w:fldChar w:fldCharType="begin"/>
            </w:r>
            <w:r w:rsidR="003C52AE" w:rsidRPr="007E0AB2">
              <w:rPr>
                <w:rFonts w:cs="Arial"/>
              </w:rPr>
              <w:instrText>MacroButton Nomacro §</w:instrText>
            </w:r>
            <w:r w:rsidR="003C52AE" w:rsidRPr="007E0AB2">
              <w:rPr>
                <w:rFonts w:cs="Arial"/>
              </w:rPr>
              <w:fldChar w:fldCharType="end"/>
            </w:r>
            <w:r w:rsidRPr="007E0AB2">
              <w:rPr>
                <w:rFonts w:cs="Arial"/>
                <w:color w:val="FF0000"/>
              </w:rPr>
              <w:t xml:space="preserve"> op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 xml:space="preserve"> van de beschikking tot echtscheiding van de</w:t>
            </w:r>
            <w:r w:rsidRPr="007E0AB2">
              <w:rPr>
                <w:rFonts w:cs="Arial"/>
                <w:color w:val="339966"/>
              </w:rPr>
              <w:t xml:space="preserve"> Rechtbank te</w:t>
            </w:r>
            <w:r w:rsidRPr="007E0AB2">
              <w:rPr>
                <w:rFonts w:cs="Arial"/>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woonplaats</w:t>
            </w:r>
            <w:r w:rsidRPr="007E0AB2">
              <w:rPr>
                <w:rFonts w:cs="Arial"/>
              </w:rPr>
              <w:fldChar w:fldCharType="begin"/>
            </w:r>
            <w:r w:rsidRPr="007E0AB2">
              <w:rPr>
                <w:rFonts w:cs="Arial"/>
              </w:rPr>
              <w:instrText>MacroButton Nomacro §</w:instrText>
            </w:r>
            <w:r w:rsidRPr="007E0AB2">
              <w:rPr>
                <w:rFonts w:cs="Arial"/>
              </w:rPr>
              <w:fldChar w:fldCharType="end"/>
            </w:r>
            <w:r w:rsidR="00FA0F19" w:rsidRPr="00EF7BC0">
              <w:rPr>
                <w:rFonts w:cs="Arial"/>
                <w:color w:val="339966"/>
              </w:rPr>
              <w:t xml:space="preserve">/ Rechtbank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vrije tekst</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 xml:space="preserve"> </w:t>
            </w:r>
            <w:r w:rsidR="00FA0F19" w:rsidRPr="007E0AB2">
              <w:rPr>
                <w:rFonts w:cs="Arial"/>
                <w:color w:val="339966"/>
              </w:rPr>
              <w:t>locatie</w:t>
            </w:r>
            <w:r w:rsidR="00FA0F19" w:rsidRPr="007E0AB2">
              <w:rPr>
                <w:rFonts w:cs="Arial"/>
                <w:color w:val="FF0000"/>
              </w:rPr>
              <w:t xml:space="preserve"> </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FA0F19" w:rsidRPr="007E0AB2">
              <w:rPr>
                <w:rFonts w:cs="Arial"/>
              </w:rPr>
              <w:t>gemeente</w:t>
            </w:r>
            <w:r w:rsidR="00FA0F19" w:rsidRPr="007E0AB2">
              <w:rPr>
                <w:rFonts w:cs="Arial"/>
              </w:rPr>
              <w:fldChar w:fldCharType="begin"/>
            </w:r>
            <w:r w:rsidR="00FA0F19" w:rsidRPr="007E0AB2">
              <w:rPr>
                <w:rFonts w:cs="Arial"/>
              </w:rPr>
              <w:instrText>MacroButton Nomacro §</w:instrText>
            </w:r>
            <w:r w:rsidR="00FA0F19" w:rsidRPr="007E0AB2">
              <w:rPr>
                <w:rFonts w:cs="Arial"/>
              </w:rPr>
              <w:fldChar w:fldCharType="end"/>
            </w:r>
            <w:r w:rsidR="00B42C71" w:rsidRPr="007E0AB2">
              <w:rPr>
                <w:rFonts w:cs="Arial"/>
                <w:color w:val="FF0000"/>
              </w:rPr>
              <w:t>,</w:t>
            </w:r>
            <w:r w:rsidR="00FA0F19" w:rsidRPr="007E0AB2">
              <w:rPr>
                <w:rFonts w:cs="Arial"/>
                <w:color w:val="FF0000"/>
              </w:rPr>
              <w:t xml:space="preserve"> </w:t>
            </w:r>
            <w:r w:rsidR="00FA0F19" w:rsidRPr="007E0AB2">
              <w:rPr>
                <w:rFonts w:cs="Arial"/>
                <w:color w:val="339966"/>
              </w:rPr>
              <w:t xml:space="preserve">de dato/uitgesproken </w:t>
            </w:r>
            <w:r w:rsidR="008958BD" w:rsidRPr="007E0AB2">
              <w:rPr>
                <w:rFonts w:cs="Arial"/>
                <w:color w:val="339966"/>
              </w:rPr>
              <w:t>op</w:t>
            </w:r>
            <w:r w:rsidR="00EF7BC0" w:rsidRPr="005372EC">
              <w:rPr>
                <w:rFonts w:cs="Arial"/>
                <w:color w:val="339966"/>
              </w:rPr>
              <w:t>/op</w:t>
            </w:r>
            <w:r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datum</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FF0000"/>
              </w:rPr>
              <w:t>.</w:t>
            </w:r>
          </w:p>
          <w:p w14:paraId="4BA1D180" w14:textId="77777777" w:rsidR="00290855" w:rsidRPr="007E0AB2" w:rsidRDefault="00290855" w:rsidP="007E0AB2">
            <w:pPr>
              <w:autoSpaceDE w:val="0"/>
              <w:autoSpaceDN w:val="0"/>
              <w:adjustRightInd w:val="0"/>
              <w:rPr>
                <w:rFonts w:cs="Arial"/>
                <w:bCs/>
                <w:color w:val="FF0000"/>
              </w:rPr>
            </w:pPr>
          </w:p>
        </w:tc>
        <w:tc>
          <w:tcPr>
            <w:tcW w:w="7371" w:type="dxa"/>
            <w:shd w:val="clear" w:color="auto" w:fill="auto"/>
          </w:tcPr>
          <w:p w14:paraId="19EF01A1" w14:textId="77777777" w:rsidR="00276DFD" w:rsidRPr="007E0AB2" w:rsidRDefault="00290855" w:rsidP="00290855">
            <w:pPr>
              <w:rPr>
                <w:szCs w:val="18"/>
              </w:rPr>
            </w:pPr>
            <w:r w:rsidRPr="007E0AB2">
              <w:rPr>
                <w:szCs w:val="18"/>
              </w:rPr>
              <w:t xml:space="preserve">Vaste tekst met </w:t>
            </w:r>
            <w:r w:rsidR="007A641F" w:rsidRPr="007E0AB2">
              <w:rPr>
                <w:szCs w:val="18"/>
              </w:rPr>
              <w:t xml:space="preserve">verplichte </w:t>
            </w:r>
            <w:proofErr w:type="spellStart"/>
            <w:r w:rsidR="007A641F" w:rsidRPr="007E0AB2">
              <w:rPr>
                <w:szCs w:val="18"/>
              </w:rPr>
              <w:t>gebruikerkeuzes</w:t>
            </w:r>
            <w:proofErr w:type="spellEnd"/>
            <w:r w:rsidR="007A641F" w:rsidRPr="007E0AB2">
              <w:rPr>
                <w:szCs w:val="18"/>
              </w:rPr>
              <w:t xml:space="preserve"> en </w:t>
            </w:r>
            <w:r w:rsidRPr="007E0AB2">
              <w:rPr>
                <w:szCs w:val="18"/>
              </w:rPr>
              <w:t>gegevens van het huwelijk en de echtscheiding.</w:t>
            </w:r>
            <w:r w:rsidR="005D10E2" w:rsidRPr="007E0AB2">
              <w:rPr>
                <w:szCs w:val="18"/>
              </w:rPr>
              <w:t xml:space="preserve"> </w:t>
            </w:r>
          </w:p>
          <w:p w14:paraId="011E4712" w14:textId="77777777" w:rsidR="00276DFD" w:rsidRPr="007E0AB2" w:rsidRDefault="00276DFD" w:rsidP="00290855">
            <w:pPr>
              <w:rPr>
                <w:szCs w:val="18"/>
              </w:rPr>
            </w:pPr>
          </w:p>
          <w:p w14:paraId="01993F41" w14:textId="77777777" w:rsidR="00290855" w:rsidRPr="007E0AB2" w:rsidRDefault="00276DFD" w:rsidP="00290855">
            <w:pPr>
              <w:rPr>
                <w:szCs w:val="18"/>
              </w:rPr>
            </w:pPr>
            <w:r w:rsidRPr="007E0AB2">
              <w:rPr>
                <w:szCs w:val="18"/>
              </w:rPr>
              <w:t xml:space="preserve">Verplichte gebruikerskeuze tussen </w:t>
            </w:r>
            <w:r w:rsidRPr="007E0AB2">
              <w:rPr>
                <w:rFonts w:cs="Arial"/>
                <w:color w:val="339966"/>
              </w:rPr>
              <w:t xml:space="preserve">te </w:t>
            </w:r>
            <w:r w:rsidRPr="007E0AB2">
              <w:rPr>
                <w:rFonts w:cs="Arial"/>
              </w:rPr>
              <w:t>en</w:t>
            </w:r>
            <w:r w:rsidRPr="007E0AB2">
              <w:rPr>
                <w:rFonts w:cs="Arial"/>
                <w:color w:val="339966"/>
              </w:rPr>
              <w:t xml:space="preserve"> in de gemeente</w:t>
            </w:r>
            <w:r w:rsidR="00B42C71" w:rsidRPr="007E0AB2">
              <w:rPr>
                <w:rFonts w:cs="Arial"/>
              </w:rPr>
              <w:t>.</w:t>
            </w:r>
            <w:r w:rsidRPr="007E0AB2">
              <w:rPr>
                <w:rFonts w:cs="Arial"/>
              </w:rPr>
              <w:t xml:space="preserve"> Verplichte gebruikerskeuze tussen</w:t>
            </w:r>
            <w:r w:rsidRPr="007E0AB2">
              <w:rPr>
                <w:rFonts w:cs="Arial"/>
                <w:color w:val="339966"/>
              </w:rPr>
              <w:t xml:space="preserve"> aantekening </w:t>
            </w:r>
            <w:r w:rsidRPr="007E0AB2">
              <w:rPr>
                <w:rFonts w:cs="Arial"/>
              </w:rPr>
              <w:t>en</w:t>
            </w:r>
            <w:r w:rsidRPr="007E0AB2">
              <w:rPr>
                <w:rFonts w:cs="Arial"/>
                <w:color w:val="339966"/>
              </w:rPr>
              <w:t xml:space="preserve"> inschrijving</w:t>
            </w:r>
            <w:r w:rsidRPr="007E0AB2">
              <w:rPr>
                <w:rFonts w:cs="Arial"/>
              </w:rPr>
              <w:t>.</w:t>
            </w:r>
            <w:r w:rsidRPr="007E0AB2">
              <w:rPr>
                <w:rFonts w:cs="Arial"/>
                <w:color w:val="339966"/>
              </w:rPr>
              <w:t xml:space="preserve"> </w:t>
            </w:r>
            <w:r w:rsidR="00B42C71" w:rsidRPr="007E0AB2">
              <w:rPr>
                <w:szCs w:val="18"/>
              </w:rPr>
              <w:t xml:space="preserve">Verplichte gebruikerskeuze tussen </w:t>
            </w:r>
            <w:r w:rsidR="00B42C71" w:rsidRPr="007E0AB2">
              <w:rPr>
                <w:rFonts w:cs="Arial"/>
                <w:color w:val="339966"/>
              </w:rPr>
              <w:t xml:space="preserve">te </w:t>
            </w:r>
            <w:r w:rsidR="00B42C71" w:rsidRPr="007E0AB2">
              <w:rPr>
                <w:rFonts w:cs="Arial"/>
              </w:rPr>
              <w:t>en</w:t>
            </w:r>
            <w:r w:rsidR="00B42C71" w:rsidRPr="007E0AB2">
              <w:rPr>
                <w:rFonts w:cs="Arial"/>
                <w:color w:val="339966"/>
              </w:rPr>
              <w:t xml:space="preserve"> van de gemeente</w:t>
            </w:r>
            <w:r w:rsidR="00B42C71" w:rsidRPr="007E0AB2">
              <w:rPr>
                <w:rFonts w:cs="Arial"/>
              </w:rPr>
              <w:t>.</w:t>
            </w:r>
            <w:r w:rsidRPr="007E0AB2">
              <w:rPr>
                <w:rFonts w:cs="Arial"/>
                <w:color w:val="339966"/>
              </w:rPr>
              <w:t xml:space="preserve"> </w:t>
            </w:r>
            <w:r w:rsidRPr="007E0AB2">
              <w:rPr>
                <w:rFonts w:cs="Arial"/>
                <w:color w:val="FF0000"/>
              </w:rPr>
              <w:t xml:space="preserve"> </w:t>
            </w:r>
          </w:p>
          <w:p w14:paraId="6F1C5F8D" w14:textId="77777777" w:rsidR="005D10E2" w:rsidRPr="007E0AB2" w:rsidRDefault="005D10E2" w:rsidP="00290855">
            <w:pPr>
              <w:rPr>
                <w:szCs w:val="18"/>
              </w:rPr>
            </w:pPr>
          </w:p>
          <w:p w14:paraId="2E8A9FBE" w14:textId="77777777" w:rsidR="00A77BBD" w:rsidRPr="007E0AB2" w:rsidRDefault="00A77BBD" w:rsidP="00290855">
            <w:pPr>
              <w:rPr>
                <w:szCs w:val="18"/>
              </w:rPr>
            </w:pPr>
            <w:r w:rsidRPr="007E0AB2">
              <w:rPr>
                <w:szCs w:val="18"/>
              </w:rPr>
              <w:t xml:space="preserve">De onderstaande keuze </w:t>
            </w:r>
            <w:r w:rsidRPr="007E0AB2">
              <w:rPr>
                <w:rFonts w:cs="Arial"/>
              </w:rPr>
              <w:t xml:space="preserve">wordt bepaald op basis van de gevulde attributen: </w:t>
            </w:r>
          </w:p>
          <w:p w14:paraId="171EFC64" w14:textId="77777777" w:rsidR="00A77BBD" w:rsidRPr="007E0AB2" w:rsidRDefault="00A77BBD" w:rsidP="00290855">
            <w:pPr>
              <w:rPr>
                <w:szCs w:val="18"/>
              </w:rPr>
            </w:pPr>
            <w:r w:rsidRPr="007E0AB2">
              <w:rPr>
                <w:szCs w:val="18"/>
              </w:rPr>
              <w:t>-</w:t>
            </w:r>
            <w:r w:rsidRPr="007E0AB2">
              <w:rPr>
                <w:color w:val="339966"/>
                <w:szCs w:val="18"/>
              </w:rPr>
              <w:t xml:space="preserve"> Rechtbank te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plaatsRechtbank</w:t>
            </w:r>
            <w:proofErr w:type="spellEnd"/>
            <w:r w:rsidRPr="007E0AB2">
              <w:rPr>
                <w:szCs w:val="18"/>
              </w:rPr>
              <w:t xml:space="preserve"> aanwezig is, </w:t>
            </w:r>
          </w:p>
          <w:p w14:paraId="1AC53CEE" w14:textId="77777777" w:rsidR="00A77BBD" w:rsidRPr="007E0AB2" w:rsidRDefault="00A77BBD" w:rsidP="00290855">
            <w:pPr>
              <w:rPr>
                <w:szCs w:val="18"/>
              </w:rPr>
            </w:pPr>
            <w:r w:rsidRPr="007E0AB2">
              <w:rPr>
                <w:szCs w:val="18"/>
              </w:rPr>
              <w:t xml:space="preserve">- </w:t>
            </w:r>
            <w:r w:rsidRPr="007E0AB2">
              <w:rPr>
                <w:color w:val="339966"/>
                <w:szCs w:val="18"/>
              </w:rPr>
              <w:t>Rechtbank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Pr="007E0AB2">
              <w:rPr>
                <w:color w:val="339966"/>
                <w:szCs w:val="18"/>
              </w:rPr>
              <w:t>locatie</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wordt getoond wanneer ./</w:t>
            </w:r>
            <w:proofErr w:type="spellStart"/>
            <w:r w:rsidRPr="007E0AB2">
              <w:rPr>
                <w:szCs w:val="18"/>
              </w:rPr>
              <w:t>naamRechtbank</w:t>
            </w:r>
            <w:proofErr w:type="spellEnd"/>
            <w:r w:rsidRPr="007E0AB2">
              <w:rPr>
                <w:szCs w:val="18"/>
              </w:rPr>
              <w:t xml:space="preserve"> en ./</w:t>
            </w:r>
            <w:proofErr w:type="spellStart"/>
            <w:r w:rsidRPr="007E0AB2">
              <w:rPr>
                <w:szCs w:val="18"/>
              </w:rPr>
              <w:t>gemeenteRechtbank</w:t>
            </w:r>
            <w:proofErr w:type="spellEnd"/>
            <w:r w:rsidRPr="007E0AB2">
              <w:rPr>
                <w:szCs w:val="18"/>
              </w:rPr>
              <w:t xml:space="preserve"> aanwezig zijn.</w:t>
            </w:r>
          </w:p>
          <w:p w14:paraId="1BBF3D92" w14:textId="77777777" w:rsidR="00A77BBD" w:rsidRPr="007E0AB2" w:rsidRDefault="00A77BBD" w:rsidP="00290855">
            <w:pPr>
              <w:rPr>
                <w:szCs w:val="18"/>
              </w:rPr>
            </w:pPr>
          </w:p>
          <w:p w14:paraId="12A9CBFB" w14:textId="77777777" w:rsidR="00B42C71" w:rsidRPr="007E0AB2" w:rsidRDefault="00B42C71" w:rsidP="00B42C71">
            <w:pPr>
              <w:rPr>
                <w:szCs w:val="18"/>
              </w:rPr>
            </w:pPr>
            <w:r w:rsidRPr="007E0AB2">
              <w:rPr>
                <w:szCs w:val="18"/>
              </w:rPr>
              <w:t xml:space="preserve">Verplichte gebruikerskeuze tussen </w:t>
            </w:r>
            <w:r w:rsidRPr="007E0AB2">
              <w:rPr>
                <w:color w:val="339966"/>
                <w:szCs w:val="18"/>
              </w:rPr>
              <w:t>de dato</w:t>
            </w:r>
            <w:r w:rsidR="00283BD3" w:rsidRPr="00283BD3">
              <w:rPr>
                <w:szCs w:val="18"/>
              </w:rPr>
              <w:t>,</w:t>
            </w:r>
            <w:r w:rsidRPr="007E0AB2">
              <w:rPr>
                <w:rFonts w:cs="Arial"/>
                <w:color w:val="339966"/>
              </w:rPr>
              <w:t xml:space="preserve"> uitgesproken op</w:t>
            </w:r>
            <w:r w:rsidR="00EF7BC0">
              <w:rPr>
                <w:rFonts w:cs="Arial"/>
                <w:color w:val="339966"/>
              </w:rPr>
              <w:t xml:space="preserve"> </w:t>
            </w:r>
            <w:r w:rsidR="00EF7BC0" w:rsidRPr="005372EC">
              <w:rPr>
                <w:rFonts w:cs="Arial"/>
              </w:rPr>
              <w:t>en</w:t>
            </w:r>
            <w:r w:rsidR="00EF7BC0">
              <w:rPr>
                <w:rFonts w:cs="Arial"/>
                <w:color w:val="339966"/>
              </w:rPr>
              <w:t xml:space="preserve"> </w:t>
            </w:r>
            <w:r w:rsidR="00EF7BC0" w:rsidRPr="005372EC">
              <w:rPr>
                <w:rFonts w:cs="Arial"/>
                <w:color w:val="339966"/>
              </w:rPr>
              <w:t>op</w:t>
            </w:r>
            <w:r w:rsidRPr="007E0AB2">
              <w:rPr>
                <w:rFonts w:cs="Arial"/>
              </w:rPr>
              <w:t>.</w:t>
            </w:r>
            <w:r w:rsidRPr="007E0AB2">
              <w:rPr>
                <w:rFonts w:cs="Arial"/>
                <w:color w:val="339966"/>
              </w:rPr>
              <w:t xml:space="preserve"> </w:t>
            </w:r>
            <w:r w:rsidRPr="007E0AB2">
              <w:rPr>
                <w:rFonts w:cs="Arial"/>
                <w:color w:val="FF0000"/>
              </w:rPr>
              <w:t xml:space="preserve"> </w:t>
            </w:r>
          </w:p>
          <w:p w14:paraId="170309AB" w14:textId="77777777" w:rsidR="00B42C71" w:rsidRPr="007E0AB2" w:rsidRDefault="00B42C71" w:rsidP="00290855">
            <w:pPr>
              <w:rPr>
                <w:szCs w:val="18"/>
              </w:rPr>
            </w:pPr>
          </w:p>
          <w:p w14:paraId="6A96A269"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huwelijk:</w:t>
            </w:r>
          </w:p>
          <w:p w14:paraId="2FE18650"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79EA81AD" w14:textId="77777777" w:rsidR="0010385B" w:rsidRPr="007E0AB2" w:rsidRDefault="0010385B" w:rsidP="007E0AB2">
            <w:pPr>
              <w:spacing w:line="240" w:lineRule="auto"/>
              <w:rPr>
                <w:rFonts w:cs="Arial"/>
                <w:sz w:val="16"/>
                <w:szCs w:val="16"/>
              </w:rPr>
            </w:pPr>
            <w:r w:rsidRPr="007E0AB2">
              <w:rPr>
                <w:sz w:val="16"/>
                <w:szCs w:val="16"/>
              </w:rPr>
              <w:tab/>
              <w:t>./</w:t>
            </w:r>
            <w:proofErr w:type="spellStart"/>
            <w:r w:rsidRPr="007E0AB2">
              <w:rPr>
                <w:sz w:val="16"/>
                <w:szCs w:val="16"/>
              </w:rPr>
              <w:t>datumHuwelijk</w:t>
            </w:r>
            <w:proofErr w:type="spellEnd"/>
          </w:p>
          <w:p w14:paraId="347DC927" w14:textId="77777777" w:rsidR="0010385B" w:rsidRPr="007E0AB2" w:rsidRDefault="0010385B" w:rsidP="007E0AB2">
            <w:pPr>
              <w:spacing w:line="240" w:lineRule="auto"/>
              <w:rPr>
                <w:rFonts w:cs="Arial"/>
                <w:sz w:val="16"/>
                <w:szCs w:val="16"/>
              </w:rPr>
            </w:pPr>
            <w:r w:rsidRPr="007E0AB2">
              <w:rPr>
                <w:rFonts w:cs="Arial"/>
                <w:sz w:val="16"/>
                <w:szCs w:val="16"/>
              </w:rPr>
              <w:tab/>
              <w:t>./</w:t>
            </w:r>
            <w:proofErr w:type="spellStart"/>
            <w:r w:rsidRPr="007E0AB2">
              <w:rPr>
                <w:sz w:val="16"/>
                <w:szCs w:val="16"/>
              </w:rPr>
              <w:t>gemeenteHuwelijk</w:t>
            </w:r>
            <w:proofErr w:type="spellEnd"/>
          </w:p>
          <w:p w14:paraId="589AA805" w14:textId="77777777" w:rsidR="0010385B" w:rsidRPr="007E0AB2" w:rsidRDefault="0010385B" w:rsidP="007E0AB2">
            <w:pPr>
              <w:spacing w:line="240" w:lineRule="auto"/>
              <w:rPr>
                <w:sz w:val="16"/>
                <w:szCs w:val="16"/>
              </w:rPr>
            </w:pPr>
          </w:p>
          <w:p w14:paraId="402CB344"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te of in de gemeente</w:t>
            </w:r>
            <w:r w:rsidR="00563968" w:rsidRPr="007E0AB2">
              <w:rPr>
                <w:u w:val="single"/>
              </w:rPr>
              <w:t xml:space="preserve"> huwelijk</w:t>
            </w:r>
            <w:r w:rsidRPr="007E0AB2">
              <w:rPr>
                <w:u w:val="single"/>
              </w:rPr>
              <w:t>:</w:t>
            </w:r>
          </w:p>
          <w:p w14:paraId="0DE5FD51"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B33B616"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w:t>
            </w:r>
            <w:r w:rsidR="00563968" w:rsidRPr="007E0AB2">
              <w:rPr>
                <w:sz w:val="16"/>
                <w:szCs w:val="16"/>
              </w:rPr>
              <w:t>Huwelijk</w:t>
            </w:r>
            <w:proofErr w:type="spellEnd"/>
            <w:r w:rsidRPr="007E0AB2">
              <w:rPr>
                <w:sz w:val="16"/>
                <w:szCs w:val="16"/>
              </w:rPr>
              <w:t>)</w:t>
            </w:r>
          </w:p>
          <w:p w14:paraId="19DD4389" w14:textId="77777777" w:rsidR="0010385B" w:rsidRPr="007E0AB2" w:rsidRDefault="0010385B" w:rsidP="007E0AB2">
            <w:pPr>
              <w:spacing w:line="240" w:lineRule="auto"/>
              <w:ind w:left="227"/>
              <w:rPr>
                <w:sz w:val="16"/>
                <w:szCs w:val="16"/>
              </w:rPr>
            </w:pPr>
            <w:r w:rsidRPr="007E0AB2">
              <w:rPr>
                <w:sz w:val="16"/>
                <w:szCs w:val="16"/>
              </w:rPr>
              <w:tab/>
            </w:r>
            <w:r w:rsidR="00A04D08" w:rsidRPr="007E0AB2">
              <w:rPr>
                <w:sz w:val="16"/>
                <w:szCs w:val="16"/>
              </w:rPr>
              <w:t>./</w:t>
            </w:r>
            <w:r w:rsidRPr="007E0AB2">
              <w:rPr>
                <w:sz w:val="16"/>
                <w:szCs w:val="16"/>
              </w:rPr>
              <w:t>tekst(‘te’ of ‘in de gemeente’)</w:t>
            </w:r>
          </w:p>
          <w:p w14:paraId="58749491" w14:textId="77777777" w:rsidR="0010385B" w:rsidRPr="007E0AB2" w:rsidRDefault="0010385B" w:rsidP="007E0AB2">
            <w:pPr>
              <w:spacing w:line="240" w:lineRule="auto"/>
              <w:rPr>
                <w:sz w:val="16"/>
                <w:szCs w:val="16"/>
              </w:rPr>
            </w:pPr>
          </w:p>
          <w:p w14:paraId="0B74688E" w14:textId="77777777" w:rsidR="00563968" w:rsidRPr="007E0AB2" w:rsidRDefault="00563968" w:rsidP="00563968">
            <w:pPr>
              <w:rPr>
                <w:u w:val="single"/>
              </w:rPr>
            </w:pPr>
            <w:proofErr w:type="spellStart"/>
            <w:r w:rsidRPr="007E0AB2">
              <w:rPr>
                <w:u w:val="single"/>
              </w:rPr>
              <w:t>Mapping</w:t>
            </w:r>
            <w:proofErr w:type="spellEnd"/>
            <w:r w:rsidRPr="007E0AB2">
              <w:rPr>
                <w:u w:val="single"/>
              </w:rPr>
              <w:t xml:space="preserve"> te of van de gemeente ontbinding:</w:t>
            </w:r>
          </w:p>
          <w:p w14:paraId="0BDBB5F4" w14:textId="77777777" w:rsidR="00563968" w:rsidRPr="007E0AB2" w:rsidRDefault="00563968"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6E0051F" w14:textId="77777777" w:rsidR="00563968" w:rsidRPr="007E0AB2" w:rsidRDefault="00563968"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5B312192" w14:textId="77777777" w:rsidR="00563968" w:rsidRPr="007E0AB2" w:rsidRDefault="00563968" w:rsidP="007E0AB2">
            <w:pPr>
              <w:spacing w:line="240" w:lineRule="auto"/>
              <w:rPr>
                <w:sz w:val="16"/>
                <w:szCs w:val="16"/>
              </w:rPr>
            </w:pPr>
            <w:r w:rsidRPr="007E0AB2">
              <w:rPr>
                <w:sz w:val="16"/>
                <w:szCs w:val="16"/>
              </w:rPr>
              <w:tab/>
            </w:r>
            <w:r w:rsidR="00DD24CB" w:rsidRPr="007E0AB2">
              <w:rPr>
                <w:sz w:val="16"/>
                <w:szCs w:val="16"/>
              </w:rPr>
              <w:tab/>
            </w:r>
            <w:r w:rsidR="00A04D08" w:rsidRPr="007E0AB2">
              <w:rPr>
                <w:sz w:val="16"/>
                <w:szCs w:val="16"/>
              </w:rPr>
              <w:t>./</w:t>
            </w:r>
            <w:r w:rsidRPr="007E0AB2">
              <w:rPr>
                <w:sz w:val="16"/>
                <w:szCs w:val="16"/>
              </w:rPr>
              <w:t>tekst(‘te’ of ‘van de gemeente’)</w:t>
            </w:r>
          </w:p>
          <w:p w14:paraId="06E1B76F" w14:textId="77777777" w:rsidR="00563968" w:rsidRPr="007E0AB2" w:rsidRDefault="00563968" w:rsidP="007E0AB2">
            <w:pPr>
              <w:spacing w:line="240" w:lineRule="auto"/>
              <w:rPr>
                <w:sz w:val="16"/>
                <w:szCs w:val="16"/>
              </w:rPr>
            </w:pPr>
          </w:p>
          <w:p w14:paraId="1C46C530" w14:textId="77777777" w:rsidR="005A2655" w:rsidRPr="007E0AB2" w:rsidRDefault="005A2655" w:rsidP="005A2655">
            <w:pPr>
              <w:rPr>
                <w:u w:val="single"/>
              </w:rPr>
            </w:pPr>
            <w:proofErr w:type="spellStart"/>
            <w:r w:rsidRPr="007E0AB2">
              <w:rPr>
                <w:u w:val="single"/>
              </w:rPr>
              <w:t>Mapping</w:t>
            </w:r>
            <w:proofErr w:type="spellEnd"/>
            <w:r w:rsidRPr="007E0AB2">
              <w:rPr>
                <w:u w:val="single"/>
              </w:rPr>
              <w:t xml:space="preserve"> aantekening of inschrijving:</w:t>
            </w:r>
          </w:p>
          <w:p w14:paraId="62078E30" w14:textId="77777777" w:rsidR="005A2655" w:rsidRPr="007E0AB2" w:rsidRDefault="005A265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6E6B9C7" w14:textId="77777777" w:rsidR="005A2655" w:rsidRPr="007E0AB2" w:rsidRDefault="005A2655"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k_AantekeningInschrijv</w:t>
            </w:r>
            <w:r w:rsidR="00DF31E0" w:rsidRPr="007E0AB2">
              <w:rPr>
                <w:sz w:val="16"/>
                <w:szCs w:val="16"/>
              </w:rPr>
              <w:t>i</w:t>
            </w:r>
            <w:r w:rsidRPr="007E0AB2">
              <w:rPr>
                <w:sz w:val="16"/>
                <w:szCs w:val="16"/>
              </w:rPr>
              <w:t>ng</w:t>
            </w:r>
            <w:proofErr w:type="spellEnd"/>
            <w:r w:rsidRPr="007E0AB2">
              <w:rPr>
                <w:sz w:val="16"/>
                <w:szCs w:val="16"/>
              </w:rPr>
              <w:t>)</w:t>
            </w:r>
          </w:p>
          <w:p w14:paraId="6C71E82C" w14:textId="77777777" w:rsidR="005A2655" w:rsidRPr="007E0AB2" w:rsidRDefault="005A2655" w:rsidP="007E0AB2">
            <w:pPr>
              <w:spacing w:line="240" w:lineRule="auto"/>
              <w:rPr>
                <w:sz w:val="16"/>
                <w:szCs w:val="16"/>
              </w:rPr>
            </w:pPr>
            <w:r w:rsidRPr="007E0AB2">
              <w:rPr>
                <w:sz w:val="16"/>
                <w:szCs w:val="16"/>
              </w:rPr>
              <w:tab/>
            </w:r>
            <w:r w:rsidRPr="007E0AB2">
              <w:rPr>
                <w:sz w:val="16"/>
                <w:szCs w:val="16"/>
              </w:rPr>
              <w:tab/>
            </w:r>
            <w:r w:rsidR="00A04D08" w:rsidRPr="007E0AB2">
              <w:rPr>
                <w:sz w:val="16"/>
                <w:szCs w:val="16"/>
              </w:rPr>
              <w:t>./</w:t>
            </w:r>
            <w:r w:rsidRPr="007E0AB2">
              <w:rPr>
                <w:sz w:val="16"/>
                <w:szCs w:val="16"/>
              </w:rPr>
              <w:t>tekst(‘aantekening’ of ‘inschrijving’)</w:t>
            </w:r>
          </w:p>
          <w:p w14:paraId="68E4DADD" w14:textId="77777777" w:rsidR="005A2655" w:rsidRPr="007E0AB2" w:rsidRDefault="005A2655" w:rsidP="007E0AB2">
            <w:pPr>
              <w:spacing w:line="240" w:lineRule="auto"/>
              <w:rPr>
                <w:sz w:val="16"/>
                <w:szCs w:val="16"/>
              </w:rPr>
            </w:pPr>
          </w:p>
          <w:p w14:paraId="2EAD4C4B" w14:textId="77777777" w:rsidR="0010385B" w:rsidRPr="007E0AB2" w:rsidRDefault="0010385B" w:rsidP="007E0AB2">
            <w:pPr>
              <w:spacing w:line="240" w:lineRule="auto"/>
              <w:rPr>
                <w:sz w:val="16"/>
                <w:szCs w:val="16"/>
              </w:rPr>
            </w:pPr>
            <w:proofErr w:type="spellStart"/>
            <w:r w:rsidRPr="007E0AB2">
              <w:rPr>
                <w:u w:val="single"/>
              </w:rPr>
              <w:t>Mapping</w:t>
            </w:r>
            <w:proofErr w:type="spellEnd"/>
            <w:r w:rsidRPr="007E0AB2">
              <w:rPr>
                <w:u w:val="single"/>
              </w:rPr>
              <w:t xml:space="preserve"> echtscheiding:</w:t>
            </w:r>
          </w:p>
          <w:p w14:paraId="4954A453"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p>
          <w:p w14:paraId="4F30DE24"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gemeenteOntbinding</w:t>
            </w:r>
            <w:proofErr w:type="spellEnd"/>
          </w:p>
          <w:p w14:paraId="20C6EAB0" w14:textId="77777777" w:rsidR="005A2655" w:rsidRPr="007E0AB2" w:rsidRDefault="005A2655"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datumOntbinding</w:t>
            </w:r>
            <w:proofErr w:type="spellEnd"/>
          </w:p>
          <w:p w14:paraId="0A263317" w14:textId="77777777" w:rsidR="00290855" w:rsidRPr="007E0AB2" w:rsidRDefault="005D10E2" w:rsidP="007E0AB2">
            <w:pPr>
              <w:spacing w:line="240" w:lineRule="auto"/>
              <w:rPr>
                <w:sz w:val="16"/>
                <w:szCs w:val="16"/>
              </w:rPr>
            </w:pPr>
            <w:r w:rsidRPr="007E0AB2">
              <w:rPr>
                <w:rFonts w:cs="Arial"/>
                <w:sz w:val="16"/>
                <w:szCs w:val="16"/>
              </w:rPr>
              <w:tab/>
            </w:r>
            <w:r w:rsidR="00290855" w:rsidRPr="007E0AB2">
              <w:rPr>
                <w:rFonts w:cs="Arial"/>
                <w:sz w:val="16"/>
                <w:szCs w:val="16"/>
              </w:rPr>
              <w:t>./</w:t>
            </w:r>
            <w:proofErr w:type="spellStart"/>
            <w:r w:rsidR="00290855" w:rsidRPr="007E0AB2">
              <w:rPr>
                <w:sz w:val="16"/>
                <w:szCs w:val="16"/>
              </w:rPr>
              <w:t>plaatsRechtbank</w:t>
            </w:r>
            <w:proofErr w:type="spellEnd"/>
          </w:p>
          <w:p w14:paraId="7682A1F7"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naamRechtbank</w:t>
            </w:r>
            <w:proofErr w:type="spellEnd"/>
          </w:p>
          <w:p w14:paraId="0C8C6BCE" w14:textId="77777777" w:rsidR="003B66BF" w:rsidRPr="007E0AB2" w:rsidRDefault="003B66BF" w:rsidP="007E0AB2">
            <w:pPr>
              <w:spacing w:line="240" w:lineRule="auto"/>
              <w:rPr>
                <w:sz w:val="16"/>
                <w:szCs w:val="16"/>
              </w:rPr>
            </w:pPr>
            <w:r w:rsidRPr="007E0AB2">
              <w:rPr>
                <w:sz w:val="16"/>
                <w:szCs w:val="16"/>
              </w:rPr>
              <w:tab/>
              <w:t>./</w:t>
            </w:r>
            <w:proofErr w:type="spellStart"/>
            <w:r w:rsidRPr="007E0AB2">
              <w:rPr>
                <w:sz w:val="16"/>
                <w:szCs w:val="16"/>
              </w:rPr>
              <w:t>gemeenteRechtbank</w:t>
            </w:r>
            <w:proofErr w:type="spellEnd"/>
          </w:p>
          <w:p w14:paraId="0210870C" w14:textId="77777777" w:rsidR="003B66BF" w:rsidRPr="007E0AB2" w:rsidRDefault="003B66BF" w:rsidP="007E0AB2">
            <w:pPr>
              <w:spacing w:line="240" w:lineRule="auto"/>
              <w:rPr>
                <w:rFonts w:cs="Arial"/>
                <w:sz w:val="16"/>
                <w:szCs w:val="16"/>
              </w:rPr>
            </w:pPr>
            <w:r w:rsidRPr="007E0AB2">
              <w:rPr>
                <w:sz w:val="16"/>
                <w:szCs w:val="16"/>
              </w:rPr>
              <w:tab/>
              <w:t>./</w:t>
            </w:r>
            <w:proofErr w:type="spellStart"/>
            <w:r w:rsidRPr="007E0AB2">
              <w:rPr>
                <w:sz w:val="16"/>
                <w:szCs w:val="16"/>
              </w:rPr>
              <w:t>datumUitspraakRechtbank</w:t>
            </w:r>
            <w:proofErr w:type="spellEnd"/>
          </w:p>
          <w:p w14:paraId="4F19763B" w14:textId="77777777" w:rsidR="003B66BF" w:rsidRPr="007E0AB2" w:rsidRDefault="003B66BF" w:rsidP="007E0AB2">
            <w:pPr>
              <w:spacing w:line="240" w:lineRule="auto"/>
              <w:rPr>
                <w:sz w:val="16"/>
                <w:szCs w:val="16"/>
              </w:rPr>
            </w:pPr>
          </w:p>
          <w:p w14:paraId="1ED988FC" w14:textId="77777777" w:rsidR="0010385B" w:rsidRPr="007E0AB2" w:rsidRDefault="0010385B" w:rsidP="0010385B">
            <w:pPr>
              <w:rPr>
                <w:u w:val="single"/>
              </w:rPr>
            </w:pPr>
            <w:proofErr w:type="spellStart"/>
            <w:r w:rsidRPr="007E0AB2">
              <w:rPr>
                <w:u w:val="single"/>
              </w:rPr>
              <w:t>Mapping</w:t>
            </w:r>
            <w:proofErr w:type="spellEnd"/>
            <w:r w:rsidRPr="007E0AB2">
              <w:rPr>
                <w:u w:val="single"/>
              </w:rPr>
              <w:t xml:space="preserve"> datum uitspraak rechtbank:</w:t>
            </w:r>
          </w:p>
          <w:p w14:paraId="1A68E3F8" w14:textId="77777777" w:rsidR="0010385B" w:rsidRPr="007E0AB2" w:rsidRDefault="0010385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44FE7251"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290855" w:rsidRPr="007E0AB2">
              <w:rPr>
                <w:sz w:val="16"/>
                <w:szCs w:val="16"/>
              </w:rPr>
              <w:t>tagNaam</w:t>
            </w:r>
            <w:proofErr w:type="spellEnd"/>
            <w:r w:rsidR="00290855" w:rsidRPr="007E0AB2">
              <w:rPr>
                <w:sz w:val="16"/>
                <w:szCs w:val="16"/>
              </w:rPr>
              <w:t>(</w:t>
            </w:r>
            <w:proofErr w:type="spellStart"/>
            <w:r w:rsidR="00290855" w:rsidRPr="007E0AB2">
              <w:rPr>
                <w:sz w:val="16"/>
                <w:szCs w:val="16"/>
              </w:rPr>
              <w:t>k_</w:t>
            </w:r>
            <w:r w:rsidR="00C709C8" w:rsidRPr="007E0AB2">
              <w:rPr>
                <w:sz w:val="16"/>
                <w:szCs w:val="16"/>
              </w:rPr>
              <w:t>DatumUitspraak</w:t>
            </w:r>
            <w:proofErr w:type="spellEnd"/>
            <w:r w:rsidR="00290855" w:rsidRPr="007E0AB2">
              <w:rPr>
                <w:sz w:val="16"/>
                <w:szCs w:val="16"/>
              </w:rPr>
              <w:t>)</w:t>
            </w:r>
          </w:p>
          <w:p w14:paraId="7074635E" w14:textId="77777777" w:rsidR="00290855" w:rsidRPr="007E0AB2" w:rsidRDefault="005D10E2" w:rsidP="007E0AB2">
            <w:pPr>
              <w:spacing w:line="240" w:lineRule="auto"/>
              <w:ind w:left="227"/>
              <w:rPr>
                <w:sz w:val="16"/>
                <w:szCs w:val="16"/>
              </w:rPr>
            </w:pPr>
            <w:r w:rsidRPr="007E0AB2">
              <w:rPr>
                <w:sz w:val="16"/>
                <w:szCs w:val="16"/>
              </w:rPr>
              <w:tab/>
            </w:r>
            <w:r w:rsidR="00A04D08" w:rsidRPr="007E0AB2">
              <w:rPr>
                <w:sz w:val="16"/>
                <w:szCs w:val="16"/>
              </w:rPr>
              <w:t>./</w:t>
            </w:r>
            <w:r w:rsidR="00290855" w:rsidRPr="007E0AB2">
              <w:rPr>
                <w:sz w:val="16"/>
                <w:szCs w:val="16"/>
              </w:rPr>
              <w:t>tekst(‘</w:t>
            </w:r>
            <w:r w:rsidR="00C709C8" w:rsidRPr="007E0AB2">
              <w:rPr>
                <w:sz w:val="16"/>
                <w:szCs w:val="16"/>
              </w:rPr>
              <w:t>de dato</w:t>
            </w:r>
            <w:r w:rsidR="00290855" w:rsidRPr="007E0AB2">
              <w:rPr>
                <w:sz w:val="16"/>
                <w:szCs w:val="16"/>
              </w:rPr>
              <w:t>’</w:t>
            </w:r>
            <w:r w:rsidR="00436FAD" w:rsidRPr="007E0AB2">
              <w:rPr>
                <w:sz w:val="16"/>
                <w:szCs w:val="16"/>
              </w:rPr>
              <w:t xml:space="preserve"> of</w:t>
            </w:r>
            <w:r w:rsidR="00C709C8" w:rsidRPr="007E0AB2">
              <w:rPr>
                <w:sz w:val="16"/>
                <w:szCs w:val="16"/>
              </w:rPr>
              <w:t xml:space="preserve"> ‘uitgesproken op’</w:t>
            </w:r>
            <w:r w:rsidR="00283BD3">
              <w:rPr>
                <w:sz w:val="16"/>
                <w:szCs w:val="16"/>
              </w:rPr>
              <w:t xml:space="preserve"> of ‘op’</w:t>
            </w:r>
            <w:r w:rsidR="00290855" w:rsidRPr="007E0AB2">
              <w:rPr>
                <w:sz w:val="16"/>
                <w:szCs w:val="16"/>
              </w:rPr>
              <w:t>)</w:t>
            </w:r>
          </w:p>
          <w:p w14:paraId="3C14F41A" w14:textId="77777777" w:rsidR="00290855" w:rsidRPr="00290855" w:rsidRDefault="00290855" w:rsidP="007E0AB2">
            <w:pPr>
              <w:spacing w:line="240" w:lineRule="auto"/>
            </w:pPr>
          </w:p>
        </w:tc>
      </w:tr>
      <w:tr w:rsidR="00290855" w:rsidRPr="00290855" w14:paraId="58CFB236" w14:textId="77777777" w:rsidTr="007E0AB2">
        <w:tc>
          <w:tcPr>
            <w:tcW w:w="6771" w:type="dxa"/>
            <w:shd w:val="clear" w:color="auto" w:fill="auto"/>
          </w:tcPr>
          <w:p w14:paraId="1AB1D521" w14:textId="2A1C1326" w:rsidR="00290855" w:rsidRPr="007E0AB2" w:rsidRDefault="00290855" w:rsidP="007E0AB2">
            <w:pPr>
              <w:autoSpaceDE w:val="0"/>
              <w:autoSpaceDN w:val="0"/>
              <w:adjustRightInd w:val="0"/>
              <w:ind w:left="200" w:hanging="200"/>
              <w:rPr>
                <w:rFonts w:cs="Arial"/>
                <w:color w:val="FF0000"/>
              </w:rPr>
            </w:pPr>
            <w:r w:rsidRPr="007E0AB2">
              <w:rPr>
                <w:rFonts w:cs="Arial"/>
                <w:color w:val="FF0000"/>
              </w:rPr>
              <w:lastRenderedPageBreak/>
              <w:t xml:space="preserve">2. </w:t>
            </w:r>
            <w:r w:rsidR="00A6144E" w:rsidRPr="007E0AB2">
              <w:rPr>
                <w:rFonts w:cs="Arial"/>
                <w:color w:val="FF0000"/>
              </w:rPr>
              <w:t xml:space="preserve">De deelgenoten waren </w:t>
            </w:r>
            <w:r w:rsidR="00A6144E" w:rsidRPr="007E0AB2">
              <w:rPr>
                <w:rFonts w:cs="Arial"/>
                <w:color w:val="800080"/>
              </w:rPr>
              <w:t>z</w:t>
            </w:r>
            <w:r w:rsidR="00A6144E" w:rsidRPr="007E0AB2">
              <w:rPr>
                <w:rFonts w:cs="Arial"/>
                <w:color w:val="FF0000"/>
              </w:rPr>
              <w:t>onder het maken van huwelijkse voorwaarden gehuwd. Tot de</w:t>
            </w:r>
            <w:r w:rsidR="00653F65">
              <w:rPr>
                <w:rFonts w:cs="Arial"/>
                <w:color w:val="FF0000"/>
              </w:rPr>
              <w:t xml:space="preserve"> </w:t>
            </w:r>
            <w:r w:rsidR="00441F49" w:rsidRPr="00EE4C8C">
              <w:rPr>
                <w:rFonts w:cs="Arial"/>
                <w:color w:val="00B050"/>
              </w:rPr>
              <w:t>door de indiening van het echtscheidingsverzoek ontbonden</w:t>
            </w:r>
            <w:r w:rsidR="00441F49">
              <w:rPr>
                <w:rFonts w:cs="Arial"/>
                <w:color w:val="00B050"/>
              </w:rPr>
              <w:t xml:space="preserve"> </w:t>
            </w:r>
            <w:r w:rsidR="00441F49" w:rsidRPr="00EE4C8C">
              <w:rPr>
                <w:rFonts w:cs="Arial"/>
                <w:color w:val="00B050"/>
              </w:rPr>
              <w:t>gemeenschap van/</w:t>
            </w:r>
            <w:r w:rsidR="00A6144E" w:rsidRPr="00397CDA">
              <w:rPr>
                <w:rFonts w:cs="Arial"/>
                <w:color w:val="00B050"/>
              </w:rPr>
              <w:t xml:space="preserve">door </w:t>
            </w:r>
            <w:r w:rsidR="003C52AE" w:rsidRPr="00397CDA">
              <w:rPr>
                <w:rFonts w:cs="Arial"/>
                <w:color w:val="00B050"/>
              </w:rPr>
              <w:t xml:space="preserve">de indiening van het </w:t>
            </w:r>
            <w:r w:rsidR="00A6144E" w:rsidRPr="00397CDA">
              <w:rPr>
                <w:rFonts w:cs="Arial"/>
                <w:color w:val="00B050"/>
              </w:rPr>
              <w:t>echtscheiding</w:t>
            </w:r>
            <w:r w:rsidR="003C52AE" w:rsidRPr="00397CDA">
              <w:rPr>
                <w:rFonts w:cs="Arial"/>
                <w:color w:val="00B050"/>
              </w:rPr>
              <w:t>sverzoek</w:t>
            </w:r>
            <w:r w:rsidR="00A6144E" w:rsidRPr="00397CDA">
              <w:rPr>
                <w:rFonts w:cs="Arial"/>
                <w:color w:val="00B050"/>
              </w:rPr>
              <w:t xml:space="preserve"> ontbonden beperkte</w:t>
            </w:r>
            <w:r w:rsidR="00A6144E" w:rsidRPr="007E0AB2">
              <w:rPr>
                <w:rFonts w:cs="Arial"/>
                <w:color w:val="FF0000"/>
              </w:rPr>
              <w:t xml:space="preserve"> </w:t>
            </w:r>
            <w:r w:rsidR="00A6144E" w:rsidRPr="00397CDA">
              <w:rPr>
                <w:rFonts w:cs="Arial"/>
                <w:color w:val="00B050"/>
              </w:rPr>
              <w:t>gemeenschap van</w:t>
            </w:r>
            <w:r w:rsidR="00C14485" w:rsidRPr="00EE4C8C">
              <w:rPr>
                <w:rFonts w:cs="Arial"/>
                <w:color w:val="00B050"/>
              </w:rPr>
              <w:t>/</w:t>
            </w:r>
            <w:r w:rsidR="0082513F" w:rsidRPr="00397CDA">
              <w:rPr>
                <w:rFonts w:cs="Arial"/>
                <w:color w:val="00B050"/>
              </w:rPr>
              <w:t>tussen hen te verdelen</w:t>
            </w:r>
            <w:r w:rsidR="00A6144E" w:rsidRPr="007E0AB2">
              <w:rPr>
                <w:rFonts w:cs="Arial"/>
                <w:color w:val="FF0000"/>
              </w:rPr>
              <w:t xml:space="preserve"> goederen </w:t>
            </w:r>
            <w:r w:rsidR="00A6144E" w:rsidRPr="007E0AB2">
              <w:rPr>
                <w:rFonts w:cs="Arial"/>
                <w:color w:val="339966"/>
              </w:rPr>
              <w:t>behoort</w:t>
            </w:r>
            <w:r w:rsidR="003C52AE" w:rsidRPr="007E0AB2">
              <w:rPr>
                <w:rFonts w:cs="Arial"/>
                <w:color w:val="339966"/>
              </w:rPr>
              <w:t>/behoren</w:t>
            </w:r>
            <w:r w:rsidR="00A6144E" w:rsidRPr="007E0AB2">
              <w:rPr>
                <w:rFonts w:cs="Arial"/>
                <w:color w:val="FF0000"/>
              </w:rPr>
              <w:t xml:space="preserve"> </w:t>
            </w:r>
            <w:r w:rsidR="00A6144E" w:rsidRPr="007E0AB2">
              <w:rPr>
                <w:rFonts w:cs="Arial"/>
                <w:color w:val="800080"/>
              </w:rPr>
              <w:t>onder meer</w:t>
            </w:r>
            <w:r w:rsidR="00A6144E" w:rsidRPr="007E0AB2">
              <w:rPr>
                <w:rFonts w:cs="Arial"/>
                <w:color w:val="FF0000"/>
              </w:rPr>
              <w:t xml:space="preserve"> </w:t>
            </w:r>
            <w:r w:rsidR="00A6144E" w:rsidRPr="007E0AB2">
              <w:rPr>
                <w:rFonts w:cs="Arial"/>
                <w:color w:val="339966"/>
              </w:rPr>
              <w:t>het</w:t>
            </w:r>
            <w:r w:rsidR="00B51E8A" w:rsidRPr="007E0AB2">
              <w:rPr>
                <w:rFonts w:cs="Arial"/>
                <w:color w:val="339966"/>
              </w:rPr>
              <w:t>/de</w:t>
            </w:r>
            <w:r w:rsidR="00A6144E" w:rsidRPr="007E0AB2">
              <w:rPr>
                <w:rFonts w:cs="Arial"/>
                <w:color w:val="FF0000"/>
              </w:rPr>
              <w:t xml:space="preserve"> hierna te omschrijven </w:t>
            </w:r>
            <w:r w:rsidR="00A6144E" w:rsidRPr="00503D87">
              <w:rPr>
                <w:rFonts w:cs="Arial"/>
                <w:color w:val="00B050"/>
              </w:rPr>
              <w:t>registergoed</w:t>
            </w:r>
            <w:r w:rsidR="00EF2F4D">
              <w:rPr>
                <w:rFonts w:cs="Arial"/>
                <w:color w:val="00B050"/>
              </w:rPr>
              <w:t>/ registergoed</w:t>
            </w:r>
            <w:r w:rsidR="00B51E8A" w:rsidRPr="00503D87">
              <w:rPr>
                <w:rFonts w:cs="Arial"/>
                <w:color w:val="00B050"/>
              </w:rPr>
              <w:t>eren</w:t>
            </w:r>
            <w:r w:rsidR="00A6144E" w:rsidRPr="007E0AB2">
              <w:rPr>
                <w:rFonts w:cs="Arial"/>
                <w:color w:val="FF0000"/>
              </w:rPr>
              <w:t>.</w:t>
            </w:r>
          </w:p>
          <w:p w14:paraId="334A0DCF" w14:textId="77777777" w:rsidR="00290855" w:rsidRPr="007E0AB2" w:rsidRDefault="00290855" w:rsidP="007E0AB2">
            <w:pPr>
              <w:autoSpaceDE w:val="0"/>
              <w:autoSpaceDN w:val="0"/>
              <w:adjustRightInd w:val="0"/>
              <w:ind w:left="200" w:hanging="200"/>
              <w:rPr>
                <w:rFonts w:cs="Arial"/>
                <w:bCs/>
                <w:color w:val="FF0000"/>
              </w:rPr>
            </w:pPr>
          </w:p>
        </w:tc>
        <w:tc>
          <w:tcPr>
            <w:tcW w:w="7371" w:type="dxa"/>
            <w:shd w:val="clear" w:color="auto" w:fill="auto"/>
          </w:tcPr>
          <w:p w14:paraId="3B00883B" w14:textId="1106B1F4" w:rsidR="00290855" w:rsidRDefault="00C231BB" w:rsidP="007E0AB2">
            <w:pPr>
              <w:spacing w:before="72"/>
            </w:pPr>
            <w:r>
              <w:t xml:space="preserve">Vaste tekst met </w:t>
            </w:r>
            <w:r w:rsidR="004B073E">
              <w:t>een</w:t>
            </w:r>
            <w:r w:rsidR="00FD4727">
              <w:t xml:space="preserve"> </w:t>
            </w:r>
            <w:r w:rsidR="004B073E">
              <w:t xml:space="preserve">optionele </w:t>
            </w:r>
            <w:r w:rsidR="00775055">
              <w:t xml:space="preserve">tekst </w:t>
            </w:r>
            <w:r w:rsidR="004B073E" w:rsidRPr="007E0AB2">
              <w:rPr>
                <w:color w:val="800080"/>
              </w:rPr>
              <w:t>z</w:t>
            </w:r>
            <w:r w:rsidR="005D10E2" w:rsidRPr="007E0AB2">
              <w:rPr>
                <w:rFonts w:cs="Arial"/>
                <w:color w:val="FF0000"/>
              </w:rPr>
              <w:t>onder</w:t>
            </w:r>
            <w:r w:rsidR="004B073E">
              <w:t xml:space="preserve"> om aan te geven dat er geen huwelijkse voorwaarden zijn.</w:t>
            </w:r>
          </w:p>
          <w:p w14:paraId="2A6F8102" w14:textId="77777777" w:rsidR="00C14485" w:rsidRDefault="00BF0668" w:rsidP="007E0AB2">
            <w:pPr>
              <w:spacing w:before="72"/>
            </w:pPr>
            <w:r>
              <w:t>Verplichte gebruikerskeuze</w:t>
            </w:r>
            <w:r w:rsidR="00C14485">
              <w:t xml:space="preserve"> :</w:t>
            </w:r>
          </w:p>
          <w:p w14:paraId="4C6E3898" w14:textId="64E2AA21" w:rsidR="00C14485" w:rsidRPr="00397CDA" w:rsidRDefault="00C14485" w:rsidP="00D97417">
            <w:pPr>
              <w:spacing w:before="72"/>
            </w:pPr>
            <w:r>
              <w:t xml:space="preserve">Indien </w:t>
            </w:r>
            <w:r w:rsidR="00D97417" w:rsidRPr="00397CDA">
              <w:rPr>
                <w:color w:val="FF0000"/>
              </w:rPr>
              <w:t>onder</w:t>
            </w:r>
            <w:r w:rsidR="00D97417" w:rsidRPr="00397CDA">
              <w:t xml:space="preserve">, </w:t>
            </w:r>
            <w:r w:rsidR="006237B2" w:rsidRPr="00397CDA">
              <w:t xml:space="preserve">dan </w:t>
            </w:r>
            <w:r w:rsidR="00D97417" w:rsidRPr="00397CDA">
              <w:t>keuze uit:</w:t>
            </w:r>
          </w:p>
          <w:p w14:paraId="68D8D3F5" w14:textId="77777777" w:rsidR="00D55FC3" w:rsidRPr="00C26DA3" w:rsidRDefault="00D97417" w:rsidP="00D55FC3">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sidR="00D55FC3">
              <w:rPr>
                <w:rFonts w:cs="Arial"/>
                <w:color w:val="00B050"/>
              </w:rPr>
              <w:br/>
            </w:r>
            <w:r w:rsidR="00D55FC3" w:rsidRPr="00EE4C8C">
              <w:rPr>
                <w:rFonts w:cs="Arial"/>
                <w:color w:val="00B050"/>
              </w:rPr>
              <w:t>door de indiening van het echtscheidingsverzoek ontbonden gemeenschap van</w:t>
            </w:r>
            <w:r w:rsidR="00D55FC3">
              <w:rPr>
                <w:rFonts w:cs="Arial"/>
                <w:color w:val="00B050"/>
              </w:rPr>
              <w:t xml:space="preserve"> </w:t>
            </w:r>
            <w:r w:rsidR="00D55FC3" w:rsidRPr="00C26DA3">
              <w:rPr>
                <w:rFonts w:cs="Arial"/>
              </w:rPr>
              <w:t>of</w:t>
            </w:r>
          </w:p>
          <w:p w14:paraId="61483AD7" w14:textId="77777777" w:rsidR="00D55FC3" w:rsidRPr="00EE4C8C" w:rsidRDefault="00D55FC3" w:rsidP="00D55FC3">
            <w:pPr>
              <w:spacing w:before="72"/>
            </w:pPr>
            <w:r w:rsidRPr="00EE4C8C">
              <w:rPr>
                <w:rFonts w:cs="Arial"/>
                <w:color w:val="00B050"/>
              </w:rPr>
              <w:t xml:space="preserve">door de indiening van het echtscheidingsverzoek ontbonden </w:t>
            </w:r>
            <w:r w:rsidRPr="00C26DA3">
              <w:rPr>
                <w:rFonts w:cs="Arial"/>
                <w:color w:val="70AD47" w:themeColor="accent6"/>
              </w:rPr>
              <w:t>beperkte</w:t>
            </w:r>
            <w:r w:rsidRPr="007E0AB2">
              <w:rPr>
                <w:rFonts w:cs="Arial"/>
                <w:color w:val="FF0000"/>
              </w:rPr>
              <w:t xml:space="preserve"> </w:t>
            </w:r>
            <w:r w:rsidRPr="00EE4C8C">
              <w:rPr>
                <w:rFonts w:cs="Arial"/>
                <w:color w:val="00B050"/>
              </w:rPr>
              <w:t>gemeenschap van</w:t>
            </w:r>
          </w:p>
          <w:p w14:paraId="32F66E95" w14:textId="6DBF8EDE" w:rsidR="00D97417" w:rsidRPr="00397CDA" w:rsidRDefault="00D97417" w:rsidP="00397CDA">
            <w:pPr>
              <w:spacing w:before="72"/>
              <w:rPr>
                <w:color w:val="FF0000"/>
              </w:rPr>
            </w:pPr>
          </w:p>
          <w:p w14:paraId="27E089D3" w14:textId="6CE2125A" w:rsidR="00C14485" w:rsidRPr="00397CDA" w:rsidRDefault="00D97417" w:rsidP="007E0AB2">
            <w:pPr>
              <w:spacing w:before="72"/>
            </w:pPr>
            <w:r>
              <w:t xml:space="preserve">Indien </w:t>
            </w:r>
            <w:r w:rsidRPr="007E0AB2">
              <w:rPr>
                <w:color w:val="800080"/>
              </w:rPr>
              <w:t>z</w:t>
            </w:r>
            <w:r w:rsidRPr="007E0AB2">
              <w:rPr>
                <w:rFonts w:cs="Arial"/>
                <w:color w:val="FF0000"/>
              </w:rPr>
              <w:t>onder</w:t>
            </w:r>
            <w:r w:rsidRPr="00397CDA">
              <w:rPr>
                <w:rFonts w:cs="Arial"/>
              </w:rPr>
              <w:t>,</w:t>
            </w:r>
            <w:r w:rsidR="006237B2" w:rsidRPr="00397CDA">
              <w:rPr>
                <w:rFonts w:cs="Arial"/>
              </w:rPr>
              <w:t xml:space="preserve"> dan</w:t>
            </w:r>
            <w:r>
              <w:rPr>
                <w:rFonts w:cs="Arial"/>
                <w:color w:val="FF0000"/>
              </w:rPr>
              <w:t xml:space="preserve"> </w:t>
            </w:r>
            <w:r w:rsidRPr="00397CDA">
              <w:rPr>
                <w:rFonts w:cs="Arial"/>
              </w:rPr>
              <w:t>keuze uit</w:t>
            </w:r>
            <w:r w:rsidR="00C14485" w:rsidRPr="00D97417">
              <w:t xml:space="preserve">: </w:t>
            </w:r>
            <w:r w:rsidR="00272563">
              <w:br/>
            </w:r>
            <w:r w:rsidR="00C14485" w:rsidRPr="00EE4C8C">
              <w:rPr>
                <w:rFonts w:cs="Arial"/>
                <w:color w:val="00B050"/>
              </w:rPr>
              <w:t>door de indiening van het echtscheidingsverzoek ontbonden gemeenschap van</w:t>
            </w:r>
            <w:r w:rsidR="00937902">
              <w:rPr>
                <w:rFonts w:cs="Arial"/>
                <w:color w:val="00B050"/>
              </w:rPr>
              <w:t xml:space="preserve"> </w:t>
            </w:r>
            <w:r w:rsidR="00937902" w:rsidRPr="00397CDA">
              <w:rPr>
                <w:rFonts w:cs="Arial"/>
              </w:rPr>
              <w:t>of</w:t>
            </w:r>
          </w:p>
          <w:p w14:paraId="0FAD201A" w14:textId="77777777" w:rsidR="00937902" w:rsidRPr="00EE4C8C" w:rsidRDefault="00937902" w:rsidP="00937902">
            <w:pPr>
              <w:spacing w:before="72"/>
            </w:pPr>
            <w:r w:rsidRPr="00EE4C8C">
              <w:rPr>
                <w:rFonts w:cs="Arial"/>
                <w:color w:val="00B050"/>
              </w:rPr>
              <w:t xml:space="preserve">door de indiening van het echtscheidingsverzoek ontbonden </w:t>
            </w:r>
            <w:r w:rsidRPr="00397CDA">
              <w:rPr>
                <w:rFonts w:cs="Arial"/>
                <w:color w:val="70AD47" w:themeColor="accent6"/>
              </w:rPr>
              <w:t>beperkte</w:t>
            </w:r>
            <w:r w:rsidRPr="007E0AB2">
              <w:rPr>
                <w:rFonts w:cs="Arial"/>
                <w:color w:val="FF0000"/>
              </w:rPr>
              <w:t xml:space="preserve"> </w:t>
            </w:r>
            <w:r w:rsidRPr="00EE4C8C">
              <w:rPr>
                <w:rFonts w:cs="Arial"/>
                <w:color w:val="00B050"/>
              </w:rPr>
              <w:t>gemeenschap van</w:t>
            </w:r>
          </w:p>
          <w:p w14:paraId="2205649A" w14:textId="77777777" w:rsidR="00272563" w:rsidRDefault="00272563" w:rsidP="00272563">
            <w:pPr>
              <w:spacing w:line="240" w:lineRule="auto"/>
            </w:pPr>
          </w:p>
          <w:p w14:paraId="044FE904" w14:textId="77777777" w:rsidR="007E1F31" w:rsidRPr="007E0AB2" w:rsidRDefault="007E1F31" w:rsidP="007E0AB2">
            <w:pPr>
              <w:spacing w:before="72"/>
              <w:rPr>
                <w:rFonts w:cs="Arial"/>
              </w:rPr>
            </w:pPr>
            <w:r w:rsidRPr="007E0AB2">
              <w:rPr>
                <w:rFonts w:cs="Arial"/>
              </w:rPr>
              <w:t xml:space="preserve">De tekst </w:t>
            </w:r>
            <w:r w:rsidRPr="007E0AB2">
              <w:rPr>
                <w:rFonts w:cs="Arial"/>
                <w:color w:val="800080"/>
              </w:rPr>
              <w:t xml:space="preserve">onder meer </w:t>
            </w:r>
            <w:r w:rsidRPr="007E0AB2">
              <w:rPr>
                <w:rFonts w:cs="Arial"/>
              </w:rPr>
              <w:t xml:space="preserve">is </w:t>
            </w:r>
            <w:r w:rsidR="00C56F6D" w:rsidRPr="007E0AB2">
              <w:rPr>
                <w:rFonts w:cs="Arial"/>
              </w:rPr>
              <w:t xml:space="preserve">een </w:t>
            </w:r>
            <w:r w:rsidRPr="007E0AB2">
              <w:rPr>
                <w:rFonts w:cs="Arial"/>
              </w:rPr>
              <w:t>optionel</w:t>
            </w:r>
            <w:r w:rsidR="00C56F6D" w:rsidRPr="007E0AB2">
              <w:rPr>
                <w:rFonts w:cs="Arial"/>
              </w:rPr>
              <w:t>e gebruikerskeuze</w:t>
            </w:r>
            <w:r w:rsidRPr="007E0AB2">
              <w:rPr>
                <w:rFonts w:cs="Arial"/>
              </w:rPr>
              <w:t xml:space="preserve"> en mag weggelaten worden.</w:t>
            </w:r>
          </w:p>
          <w:p w14:paraId="08AAF202" w14:textId="77777777" w:rsidR="005D10E2" w:rsidRPr="007E0AB2" w:rsidRDefault="005D10E2" w:rsidP="00D63E33">
            <w:pPr>
              <w:rPr>
                <w:lang w:val="nl"/>
              </w:rPr>
            </w:pPr>
          </w:p>
          <w:p w14:paraId="2112E901" w14:textId="26504E95" w:rsidR="00FD4727" w:rsidRPr="007E0AB2" w:rsidRDefault="00B51E8A" w:rsidP="00D63E33">
            <w:pPr>
              <w:rPr>
                <w:lang w:val="nl"/>
              </w:rPr>
            </w:pPr>
            <w:r w:rsidRPr="007E0AB2">
              <w:rPr>
                <w:lang w:val="nl"/>
              </w:rPr>
              <w:t xml:space="preserve">De tekst </w:t>
            </w:r>
            <w:r w:rsidR="00C56F6D" w:rsidRPr="007E0AB2">
              <w:rPr>
                <w:color w:val="339966"/>
                <w:lang w:val="nl"/>
              </w:rPr>
              <w:t>behoort</w:t>
            </w:r>
            <w:r w:rsidR="00C56F6D" w:rsidRPr="007E0AB2">
              <w:rPr>
                <w:lang w:val="nl"/>
              </w:rPr>
              <w:t xml:space="preserve"> of </w:t>
            </w:r>
            <w:r w:rsidR="00C56F6D" w:rsidRPr="007E0AB2">
              <w:rPr>
                <w:color w:val="339966"/>
                <w:lang w:val="nl"/>
              </w:rPr>
              <w:t>behoren</w:t>
            </w:r>
            <w:r w:rsidR="00C56F6D" w:rsidRPr="007E0AB2">
              <w:rPr>
                <w:lang w:val="nl"/>
              </w:rPr>
              <w:t xml:space="preserve"> en </w:t>
            </w:r>
            <w:r w:rsidRPr="007E0AB2">
              <w:rPr>
                <w:rFonts w:cs="Arial"/>
                <w:color w:val="339966"/>
              </w:rPr>
              <w:t>het/de</w:t>
            </w:r>
            <w:r w:rsidRPr="007E0AB2">
              <w:rPr>
                <w:rFonts w:cs="Arial"/>
                <w:color w:val="FF0000"/>
              </w:rPr>
              <w:t xml:space="preserve"> hierna te omschrijven </w:t>
            </w:r>
            <w:r w:rsidR="00EF2F4D" w:rsidRPr="009C39D1">
              <w:rPr>
                <w:rFonts w:cs="Arial"/>
                <w:color w:val="00B050"/>
              </w:rPr>
              <w:t>registergoed</w:t>
            </w:r>
            <w:r w:rsidR="00EF2F4D">
              <w:rPr>
                <w:rFonts w:cs="Arial"/>
                <w:color w:val="00B050"/>
              </w:rPr>
              <w:t>/ registergoed</w:t>
            </w:r>
            <w:r w:rsidR="00EF2F4D" w:rsidRPr="009C39D1">
              <w:rPr>
                <w:rFonts w:cs="Arial"/>
                <w:color w:val="00B050"/>
              </w:rPr>
              <w:t>eren</w:t>
            </w:r>
            <w:r w:rsidRPr="007E0AB2">
              <w:rPr>
                <w:lang w:val="nl"/>
              </w:rPr>
              <w:t xml:space="preserve"> wordt afgeleid va</w:t>
            </w:r>
            <w:r w:rsidR="00D63E33" w:rsidRPr="007E0AB2">
              <w:rPr>
                <w:lang w:val="nl"/>
              </w:rPr>
              <w:t xml:space="preserve">n </w:t>
            </w:r>
            <w:r w:rsidR="00EF2F4D">
              <w:rPr>
                <w:lang w:val="nl"/>
              </w:rPr>
              <w:t>de keuze bepaald in</w:t>
            </w:r>
            <w:r w:rsidR="00664A5E" w:rsidRPr="007E0AB2">
              <w:rPr>
                <w:lang w:val="nl"/>
              </w:rPr>
              <w:t xml:space="preserve"> paragraaf </w:t>
            </w:r>
            <w:r w:rsidR="00C531C9">
              <w:rPr>
                <w:lang w:val="nl"/>
              </w:rPr>
              <w:t>2.7</w:t>
            </w:r>
            <w:r w:rsidR="005D10E2" w:rsidRPr="007E0AB2">
              <w:rPr>
                <w:lang w:val="nl"/>
              </w:rPr>
              <w:t>:</w:t>
            </w:r>
          </w:p>
          <w:p w14:paraId="5C703889" w14:textId="42182E87" w:rsidR="00EF2F4D" w:rsidRDefault="00EF2F4D" w:rsidP="00503D87">
            <w:pPr>
              <w:ind w:left="360"/>
            </w:pPr>
            <w:r>
              <w:lastRenderedPageBreak/>
              <w:t>-   Bij de keuze ‘</w:t>
            </w:r>
            <w:r w:rsidRPr="00503D87">
              <w:rPr>
                <w:rFonts w:cs="Arial"/>
                <w:color w:val="00B050"/>
              </w:rPr>
              <w:t>registergoed</w:t>
            </w:r>
            <w:r>
              <w:t>’ wordt de tekst: ’het hierna te omschrijven registergoed’,</w:t>
            </w:r>
          </w:p>
          <w:p w14:paraId="20FC3574" w14:textId="33940BA2" w:rsidR="005D10E2" w:rsidRPr="007E0AB2" w:rsidRDefault="00EF2F4D" w:rsidP="00503D87">
            <w:pPr>
              <w:ind w:left="360"/>
              <w:rPr>
                <w:rFonts w:cs="Arial"/>
              </w:rPr>
            </w:pPr>
            <w:r>
              <w:t>-   en bij de keuze ‘</w:t>
            </w:r>
            <w:r w:rsidRPr="00503D87">
              <w:rPr>
                <w:rFonts w:cs="Arial"/>
                <w:color w:val="00B050"/>
              </w:rPr>
              <w:t>registergoederen</w:t>
            </w:r>
            <w:r>
              <w:t>’ wordt de tekst: ’de hierna te omschrijven registergoederen’.</w:t>
            </w:r>
          </w:p>
          <w:p w14:paraId="069B6B73" w14:textId="77777777" w:rsidR="00D63E33" w:rsidRPr="005D10E2" w:rsidRDefault="00D63E33" w:rsidP="00D63E33"/>
          <w:p w14:paraId="1375D91F" w14:textId="77777777" w:rsidR="00ED2D5E" w:rsidRPr="007E0AB2" w:rsidRDefault="00ED2D5E" w:rsidP="00ED2D5E">
            <w:pPr>
              <w:rPr>
                <w:u w:val="single"/>
              </w:rPr>
            </w:pPr>
            <w:proofErr w:type="spellStart"/>
            <w:r w:rsidRPr="007E0AB2">
              <w:rPr>
                <w:u w:val="single"/>
              </w:rPr>
              <w:t>Mapping</w:t>
            </w:r>
            <w:proofErr w:type="spellEnd"/>
            <w:r w:rsidR="00C56F6D" w:rsidRPr="007E0AB2">
              <w:rPr>
                <w:u w:val="single"/>
              </w:rPr>
              <w:t xml:space="preserve"> zonder</w:t>
            </w:r>
            <w:r w:rsidRPr="007E0AB2">
              <w:rPr>
                <w:u w:val="single"/>
              </w:rPr>
              <w:t>:</w:t>
            </w:r>
          </w:p>
          <w:p w14:paraId="2B173289" w14:textId="77777777" w:rsidR="00ED2D5E" w:rsidRPr="007E0AB2" w:rsidRDefault="00ED2D5E"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007E1F31" w:rsidRPr="007E0AB2">
              <w:rPr>
                <w:sz w:val="16"/>
                <w:szCs w:val="16"/>
              </w:rPr>
              <w:t>/</w:t>
            </w:r>
            <w:r w:rsidRPr="007E0AB2">
              <w:rPr>
                <w:sz w:val="16"/>
                <w:szCs w:val="16"/>
              </w:rPr>
              <w:t>tekstkeuze/</w:t>
            </w:r>
          </w:p>
          <w:p w14:paraId="33FA750E"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proofErr w:type="spellStart"/>
            <w:r w:rsidR="00ED2D5E" w:rsidRPr="007E0AB2">
              <w:rPr>
                <w:sz w:val="16"/>
                <w:szCs w:val="16"/>
              </w:rPr>
              <w:t>tagNaam</w:t>
            </w:r>
            <w:proofErr w:type="spellEnd"/>
            <w:r w:rsidR="00ED2D5E" w:rsidRPr="007E0AB2">
              <w:rPr>
                <w:sz w:val="16"/>
                <w:szCs w:val="16"/>
              </w:rPr>
              <w:t>(</w:t>
            </w:r>
            <w:proofErr w:type="spellStart"/>
            <w:r w:rsidR="00ED2D5E" w:rsidRPr="007E0AB2">
              <w:rPr>
                <w:sz w:val="16"/>
                <w:szCs w:val="16"/>
              </w:rPr>
              <w:t>k_</w:t>
            </w:r>
            <w:r w:rsidR="001434A3" w:rsidRPr="007E0AB2">
              <w:rPr>
                <w:sz w:val="16"/>
                <w:szCs w:val="16"/>
              </w:rPr>
              <w:t>Zonder</w:t>
            </w:r>
            <w:proofErr w:type="spellEnd"/>
            <w:r w:rsidR="00ED2D5E" w:rsidRPr="007E0AB2">
              <w:rPr>
                <w:sz w:val="16"/>
                <w:szCs w:val="16"/>
              </w:rPr>
              <w:t>)</w:t>
            </w:r>
          </w:p>
          <w:p w14:paraId="2A697846" w14:textId="77777777" w:rsidR="00ED2D5E" w:rsidRPr="007E0AB2" w:rsidRDefault="00F841BD" w:rsidP="007E0AB2">
            <w:pPr>
              <w:spacing w:line="240" w:lineRule="auto"/>
              <w:ind w:left="227"/>
              <w:rPr>
                <w:sz w:val="16"/>
                <w:szCs w:val="16"/>
              </w:rPr>
            </w:pPr>
            <w:r w:rsidRPr="007E0AB2">
              <w:rPr>
                <w:sz w:val="16"/>
                <w:szCs w:val="16"/>
              </w:rPr>
              <w:tab/>
            </w:r>
            <w:r w:rsidR="00A04D08" w:rsidRPr="007E0AB2">
              <w:rPr>
                <w:sz w:val="16"/>
                <w:szCs w:val="16"/>
              </w:rPr>
              <w:t>./</w:t>
            </w:r>
            <w:r w:rsidR="00ED2D5E" w:rsidRPr="007E0AB2">
              <w:rPr>
                <w:sz w:val="16"/>
                <w:szCs w:val="16"/>
              </w:rPr>
              <w:t>tekst(</w:t>
            </w:r>
            <w:proofErr w:type="spellStart"/>
            <w:r w:rsidR="004B073E" w:rsidRPr="007E0AB2">
              <w:rPr>
                <w:sz w:val="16"/>
                <w:szCs w:val="16"/>
              </w:rPr>
              <w:t>z</w:t>
            </w:r>
            <w:proofErr w:type="spellEnd"/>
            <w:r w:rsidR="00ED2D5E" w:rsidRPr="007E0AB2">
              <w:rPr>
                <w:sz w:val="16"/>
                <w:szCs w:val="16"/>
              </w:rPr>
              <w:t>)</w:t>
            </w:r>
          </w:p>
          <w:p w14:paraId="2B37D545" w14:textId="2A28BFC2" w:rsidR="00C56F6D" w:rsidRDefault="00C56F6D" w:rsidP="007E0AB2">
            <w:pPr>
              <w:spacing w:line="240" w:lineRule="auto"/>
              <w:rPr>
                <w:sz w:val="16"/>
                <w:szCs w:val="16"/>
              </w:rPr>
            </w:pPr>
          </w:p>
          <w:p w14:paraId="7851329D" w14:textId="1714A433" w:rsidR="00BF0668" w:rsidRDefault="00BF0668" w:rsidP="007E0AB2">
            <w:pPr>
              <w:spacing w:line="240" w:lineRule="auto"/>
              <w:rPr>
                <w:sz w:val="16"/>
                <w:szCs w:val="16"/>
              </w:rPr>
            </w:pPr>
            <w:proofErr w:type="spellStart"/>
            <w:r>
              <w:rPr>
                <w:sz w:val="16"/>
                <w:szCs w:val="16"/>
              </w:rPr>
              <w:t>Mapping</w:t>
            </w:r>
            <w:proofErr w:type="spellEnd"/>
            <w:r>
              <w:rPr>
                <w:sz w:val="16"/>
                <w:szCs w:val="16"/>
              </w:rPr>
              <w:t xml:space="preserve"> tussen he</w:t>
            </w:r>
            <w:r w:rsidR="00B41478">
              <w:rPr>
                <w:sz w:val="16"/>
                <w:szCs w:val="16"/>
              </w:rPr>
              <w:t>n</w:t>
            </w:r>
            <w:r>
              <w:rPr>
                <w:sz w:val="16"/>
                <w:szCs w:val="16"/>
              </w:rPr>
              <w:t xml:space="preserve"> te verdelen:</w:t>
            </w:r>
          </w:p>
          <w:p w14:paraId="7E2C659A" w14:textId="77777777" w:rsidR="00BF0668" w:rsidRPr="007E0AB2" w:rsidRDefault="00BF0668" w:rsidP="00BF0668">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0842C2C1" w14:textId="551EBCD8" w:rsidR="00BF0668" w:rsidRPr="007E0AB2" w:rsidRDefault="00BF0668" w:rsidP="00BF0668">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AC611A">
              <w:rPr>
                <w:sz w:val="16"/>
                <w:szCs w:val="16"/>
              </w:rPr>
              <w:t>GemeenschapGoederen</w:t>
            </w:r>
            <w:proofErr w:type="spellEnd"/>
            <w:r w:rsidRPr="007E0AB2">
              <w:rPr>
                <w:sz w:val="16"/>
                <w:szCs w:val="16"/>
              </w:rPr>
              <w:t>)</w:t>
            </w:r>
          </w:p>
          <w:p w14:paraId="043618B2" w14:textId="500D7725" w:rsidR="00BF0668" w:rsidRPr="007E0AB2" w:rsidRDefault="00BF0668" w:rsidP="00BF0668">
            <w:pPr>
              <w:spacing w:line="240" w:lineRule="auto"/>
              <w:ind w:left="227"/>
              <w:rPr>
                <w:sz w:val="16"/>
                <w:szCs w:val="16"/>
              </w:rPr>
            </w:pPr>
            <w:r w:rsidRPr="007E0AB2">
              <w:rPr>
                <w:sz w:val="16"/>
                <w:szCs w:val="16"/>
              </w:rPr>
              <w:tab/>
              <w:t>./tekst(</w:t>
            </w:r>
            <w:r w:rsidR="00B41478">
              <w:rPr>
                <w:sz w:val="16"/>
                <w:szCs w:val="16"/>
              </w:rPr>
              <w:t>‘tussen hen te verdelen’ of ‘</w:t>
            </w:r>
            <w:r w:rsidR="00B41478" w:rsidRPr="00397CDA">
              <w:rPr>
                <w:rFonts w:cs="Arial"/>
                <w:sz w:val="16"/>
                <w:szCs w:val="16"/>
              </w:rPr>
              <w:t>door de indiening van het echtscheidingsverzoek ontbonden gemeenschap van</w:t>
            </w:r>
            <w:r w:rsidR="00B41478" w:rsidRPr="00B41478">
              <w:rPr>
                <w:rFonts w:cs="Arial"/>
                <w:sz w:val="16"/>
                <w:szCs w:val="16"/>
              </w:rPr>
              <w:t xml:space="preserve">’ </w:t>
            </w:r>
            <w:r w:rsidR="00B41478" w:rsidRPr="00397CDA">
              <w:rPr>
                <w:rFonts w:cs="Arial"/>
                <w:sz w:val="16"/>
                <w:szCs w:val="16"/>
              </w:rPr>
              <w:t>of</w:t>
            </w:r>
            <w:r w:rsidR="00B41478">
              <w:rPr>
                <w:rFonts w:cs="Arial"/>
                <w:b/>
                <w:bCs/>
                <w:sz w:val="16"/>
                <w:szCs w:val="16"/>
              </w:rPr>
              <w:t xml:space="preserve"> </w:t>
            </w:r>
            <w:r w:rsidR="00B41478">
              <w:rPr>
                <w:sz w:val="16"/>
                <w:szCs w:val="16"/>
              </w:rPr>
              <w:t>‘</w:t>
            </w:r>
            <w:r w:rsidR="00B41478" w:rsidRPr="00EE4C8C">
              <w:rPr>
                <w:rFonts w:cs="Arial"/>
                <w:sz w:val="16"/>
                <w:szCs w:val="16"/>
              </w:rPr>
              <w:t>door de indiening van het echtscheidingsverzoek ontbonden beperkte gemeenschap van’</w:t>
            </w:r>
            <w:r w:rsidRPr="007E0AB2">
              <w:rPr>
                <w:sz w:val="16"/>
                <w:szCs w:val="16"/>
              </w:rPr>
              <w:t>)</w:t>
            </w:r>
          </w:p>
          <w:p w14:paraId="20E1F5A3" w14:textId="77777777" w:rsidR="00BF0668" w:rsidRPr="007E0AB2" w:rsidRDefault="00BF0668" w:rsidP="007E0AB2">
            <w:pPr>
              <w:spacing w:line="240" w:lineRule="auto"/>
              <w:rPr>
                <w:sz w:val="16"/>
                <w:szCs w:val="16"/>
              </w:rPr>
            </w:pPr>
          </w:p>
          <w:p w14:paraId="17FD889E" w14:textId="77777777" w:rsidR="00C56F6D" w:rsidRPr="007E0AB2" w:rsidRDefault="00C56F6D" w:rsidP="00C56F6D">
            <w:pPr>
              <w:rPr>
                <w:u w:val="single"/>
              </w:rPr>
            </w:pPr>
            <w:proofErr w:type="spellStart"/>
            <w:r w:rsidRPr="007E0AB2">
              <w:rPr>
                <w:u w:val="single"/>
              </w:rPr>
              <w:t>Mapping</w:t>
            </w:r>
            <w:proofErr w:type="spellEnd"/>
            <w:r w:rsidRPr="007E0AB2">
              <w:rPr>
                <w:u w:val="single"/>
              </w:rPr>
              <w:t xml:space="preserve"> onder meer:</w:t>
            </w:r>
          </w:p>
          <w:p w14:paraId="746ED2FD" w14:textId="77777777" w:rsidR="007E1F31" w:rsidRPr="007E0AB2" w:rsidRDefault="00C56F6D"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w:t>
            </w:r>
            <w:r w:rsidR="007E1F31" w:rsidRPr="007E0AB2">
              <w:rPr>
                <w:sz w:val="16"/>
                <w:szCs w:val="16"/>
              </w:rPr>
              <w:t>tekstkeuze/</w:t>
            </w:r>
          </w:p>
          <w:p w14:paraId="5AA11996" w14:textId="77777777" w:rsidR="007E1F31"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15F7C10" w14:textId="77777777" w:rsidR="00C231BB" w:rsidRPr="007E0AB2" w:rsidRDefault="00F841BD" w:rsidP="007E0AB2">
            <w:pPr>
              <w:spacing w:line="240" w:lineRule="auto"/>
              <w:ind w:left="227"/>
              <w:rPr>
                <w:sz w:val="16"/>
                <w:szCs w:val="16"/>
              </w:rPr>
            </w:pPr>
            <w:r w:rsidRPr="007E0AB2">
              <w:rPr>
                <w:sz w:val="16"/>
                <w:szCs w:val="16"/>
              </w:rPr>
              <w:tab/>
            </w:r>
            <w:r w:rsidR="00A828B0" w:rsidRPr="007E0AB2">
              <w:rPr>
                <w:sz w:val="16"/>
                <w:szCs w:val="16"/>
              </w:rPr>
              <w:t>./</w:t>
            </w:r>
            <w:r w:rsidR="007E1F31" w:rsidRPr="007E0AB2">
              <w:rPr>
                <w:sz w:val="16"/>
                <w:szCs w:val="16"/>
              </w:rPr>
              <w:t>tekst(onder meer)</w:t>
            </w:r>
          </w:p>
          <w:p w14:paraId="77275337" w14:textId="77777777" w:rsidR="00C56F6D" w:rsidRPr="007E0AB2" w:rsidRDefault="00C56F6D" w:rsidP="007E0AB2">
            <w:pPr>
              <w:spacing w:line="240" w:lineRule="auto"/>
              <w:ind w:left="227"/>
              <w:rPr>
                <w:sz w:val="16"/>
                <w:szCs w:val="16"/>
              </w:rPr>
            </w:pPr>
          </w:p>
          <w:p w14:paraId="1CEA0507" w14:textId="26F9EF5F" w:rsidR="00083609" w:rsidRPr="00290855" w:rsidRDefault="00083609" w:rsidP="00D80984">
            <w:pPr>
              <w:spacing w:line="240" w:lineRule="auto"/>
            </w:pPr>
          </w:p>
        </w:tc>
      </w:tr>
      <w:tr w:rsidR="00290855" w:rsidRPr="00290855" w14:paraId="060FFC34" w14:textId="77777777" w:rsidTr="007E0AB2">
        <w:tc>
          <w:tcPr>
            <w:tcW w:w="6771" w:type="dxa"/>
            <w:shd w:val="clear" w:color="auto" w:fill="auto"/>
          </w:tcPr>
          <w:p w14:paraId="32F4A533" w14:textId="0752261A" w:rsidR="004B073E" w:rsidRPr="007E0AB2" w:rsidRDefault="00290855" w:rsidP="007E0AB2">
            <w:pPr>
              <w:autoSpaceDE w:val="0"/>
              <w:autoSpaceDN w:val="0"/>
              <w:adjustRightInd w:val="0"/>
              <w:ind w:left="200" w:hanging="200"/>
              <w:rPr>
                <w:rFonts w:cs="Arial"/>
                <w:color w:val="FF0000"/>
              </w:rPr>
            </w:pPr>
            <w:r w:rsidRPr="00FB2C02">
              <w:rPr>
                <w:rFonts w:cs="Arial"/>
                <w:color w:val="800080"/>
              </w:rPr>
              <w:lastRenderedPageBreak/>
              <w:t xml:space="preserve">3. </w:t>
            </w:r>
            <w:r w:rsidR="004B073E" w:rsidRPr="00FB2C02">
              <w:rPr>
                <w:rFonts w:cs="Arial"/>
                <w:color w:val="800080"/>
              </w:rPr>
              <w:t>Zoals blijkt ui</w:t>
            </w:r>
            <w:r w:rsidR="004B073E" w:rsidRPr="00BD1362">
              <w:rPr>
                <w:rFonts w:cs="Arial"/>
                <w:color w:val="800080"/>
              </w:rPr>
              <w:t>t</w:t>
            </w:r>
            <w:r w:rsidR="004B073E" w:rsidRPr="002A0691">
              <w:rPr>
                <w:rFonts w:cs="Arial"/>
                <w:color w:val="800080"/>
              </w:rPr>
              <w:t xml:space="preserve"> een door de deelgenoten</w:t>
            </w:r>
            <w:r w:rsidR="004B073E" w:rsidRPr="007E0AB2">
              <w:rPr>
                <w:rFonts w:cs="Arial"/>
                <w:color w:val="FF0000"/>
              </w:rPr>
              <w:t xml:space="preserve"> </w:t>
            </w:r>
            <w:r w:rsidR="004B073E" w:rsidRPr="00FB2C02">
              <w:rPr>
                <w:rFonts w:cs="Arial"/>
                <w:color w:val="3366FF"/>
              </w:rPr>
              <w:t>ondertekend</w:t>
            </w:r>
            <w:r w:rsidR="003C52AE" w:rsidRPr="00FB2C02">
              <w:rPr>
                <w:rFonts w:cs="Arial"/>
                <w:color w:val="3366FF"/>
              </w:rPr>
              <w:t>e overe</w:t>
            </w:r>
            <w:r w:rsidR="003C52AE" w:rsidRPr="00BD1362">
              <w:rPr>
                <w:rFonts w:cs="Arial"/>
                <w:color w:val="3366FF"/>
              </w:rPr>
              <w:t>enkomst/ondertekend</w:t>
            </w:r>
            <w:r w:rsidR="004B073E" w:rsidRPr="002A0691">
              <w:rPr>
                <w:rFonts w:cs="Arial"/>
                <w:color w:val="3366FF"/>
              </w:rPr>
              <w:t xml:space="preserve"> echtscheidingsconvenant, </w:t>
            </w:r>
            <w:r w:rsidR="003C52AE" w:rsidRPr="002A0691">
              <w:rPr>
                <w:rFonts w:cs="Arial"/>
                <w:color w:val="3366FF"/>
              </w:rPr>
              <w:t xml:space="preserve">waarvan een kopie aan deze akte wordt/is gehecht/ </w:t>
            </w:r>
            <w:r w:rsidR="004B073E" w:rsidRPr="002A0691">
              <w:rPr>
                <w:rFonts w:cs="Arial"/>
                <w:color w:val="3366FF"/>
              </w:rPr>
              <w:t>van welk convenant een kopie aan deze akte wordt</w:t>
            </w:r>
            <w:r w:rsidR="003C52AE" w:rsidRPr="002A0691">
              <w:rPr>
                <w:rFonts w:cs="Arial"/>
                <w:color w:val="3366FF"/>
              </w:rPr>
              <w:t>/is</w:t>
            </w:r>
            <w:r w:rsidR="004B073E" w:rsidRPr="002A0691">
              <w:rPr>
                <w:rFonts w:cs="Arial"/>
                <w:color w:val="3366FF"/>
              </w:rPr>
              <w:t xml:space="preserve"> gehecht,</w:t>
            </w:r>
            <w:r w:rsidR="004B073E" w:rsidRPr="007E0AB2">
              <w:rPr>
                <w:rFonts w:cs="Arial"/>
                <w:color w:val="FF0000"/>
              </w:rPr>
              <w:t xml:space="preserve"> </w:t>
            </w:r>
            <w:r w:rsidR="004B073E" w:rsidRPr="00FB2C02">
              <w:rPr>
                <w:rFonts w:cs="Arial"/>
                <w:color w:val="800080"/>
              </w:rPr>
              <w:t>hebben de deelgenoten een overeenkomst gesloten inzake</w:t>
            </w:r>
            <w:r w:rsidR="004B073E" w:rsidRPr="007E0AB2">
              <w:rPr>
                <w:rFonts w:cs="Arial"/>
                <w:color w:val="FF0000"/>
              </w:rPr>
              <w:t xml:space="preserve"> </w:t>
            </w:r>
            <w:r w:rsidR="004B073E" w:rsidRPr="00FB2C02">
              <w:rPr>
                <w:rFonts w:cs="Arial"/>
                <w:color w:val="3366FF"/>
              </w:rPr>
              <w:t>onder meer</w:t>
            </w:r>
            <w:r w:rsidR="004B073E" w:rsidRPr="007E0AB2">
              <w:rPr>
                <w:rFonts w:cs="Arial"/>
                <w:color w:val="FF0000"/>
              </w:rPr>
              <w:t xml:space="preserve"> </w:t>
            </w:r>
            <w:r w:rsidR="004B073E" w:rsidRPr="00FB2C02">
              <w:rPr>
                <w:rFonts w:cs="Arial"/>
                <w:color w:val="800080"/>
              </w:rPr>
              <w:t>de verdeling van</w:t>
            </w:r>
            <w:r w:rsidR="004B073E" w:rsidRPr="007E0AB2">
              <w:rPr>
                <w:rFonts w:cs="Arial"/>
                <w:color w:val="FF0000"/>
              </w:rPr>
              <w:t xml:space="preserve"> </w:t>
            </w:r>
            <w:r w:rsidR="004B073E" w:rsidRPr="00FB2C02">
              <w:rPr>
                <w:rFonts w:cs="Arial"/>
                <w:color w:val="3366FF"/>
              </w:rPr>
              <w:t>het</w:t>
            </w:r>
            <w:r w:rsidR="00D63E33" w:rsidRPr="00FB2C02">
              <w:rPr>
                <w:rFonts w:cs="Arial"/>
                <w:color w:val="3366FF"/>
              </w:rPr>
              <w:t>/de</w:t>
            </w:r>
            <w:r w:rsidR="004B073E" w:rsidRPr="007E0AB2">
              <w:rPr>
                <w:rFonts w:cs="Arial"/>
                <w:color w:val="FF0000"/>
              </w:rPr>
              <w:t xml:space="preserve"> </w:t>
            </w:r>
            <w:r w:rsidR="004B073E" w:rsidRPr="00FB2C02">
              <w:rPr>
                <w:rFonts w:cs="Arial"/>
                <w:color w:val="800080"/>
              </w:rPr>
              <w:t xml:space="preserve">hierna te omschrijven </w:t>
            </w:r>
            <w:r w:rsidR="004B073E" w:rsidRPr="00503D87">
              <w:rPr>
                <w:rFonts w:cs="Arial"/>
                <w:color w:val="3366FF"/>
              </w:rPr>
              <w:t>registergoed</w:t>
            </w:r>
            <w:r w:rsidR="004B42B4">
              <w:rPr>
                <w:rFonts w:cs="Arial"/>
                <w:color w:val="3366FF"/>
              </w:rPr>
              <w:t>/ registergoed</w:t>
            </w:r>
            <w:r w:rsidR="00D63E33" w:rsidRPr="00FB2C02">
              <w:rPr>
                <w:rFonts w:cs="Arial"/>
                <w:color w:val="3366FF"/>
              </w:rPr>
              <w:t>eren</w:t>
            </w:r>
            <w:r w:rsidR="004B073E" w:rsidRPr="00BD1362">
              <w:rPr>
                <w:rFonts w:cs="Arial"/>
                <w:color w:val="800080"/>
              </w:rPr>
              <w:t>.</w:t>
            </w:r>
          </w:p>
          <w:p w14:paraId="6E72585C" w14:textId="77777777" w:rsidR="00290855" w:rsidRPr="007E0AB2" w:rsidRDefault="00290855" w:rsidP="007E0AB2">
            <w:pPr>
              <w:autoSpaceDE w:val="0"/>
              <w:autoSpaceDN w:val="0"/>
              <w:adjustRightInd w:val="0"/>
              <w:ind w:left="200" w:hanging="200"/>
              <w:rPr>
                <w:rFonts w:cs="Arial"/>
                <w:color w:val="FF0000"/>
              </w:rPr>
            </w:pPr>
          </w:p>
        </w:tc>
        <w:tc>
          <w:tcPr>
            <w:tcW w:w="7371" w:type="dxa"/>
            <w:shd w:val="clear" w:color="auto" w:fill="auto"/>
          </w:tcPr>
          <w:p w14:paraId="33B4C286" w14:textId="77777777" w:rsidR="00DF31E0" w:rsidRPr="007E0AB2" w:rsidRDefault="009D72D1" w:rsidP="007E0AB2">
            <w:pPr>
              <w:spacing w:before="72"/>
              <w:rPr>
                <w:rFonts w:cs="Arial"/>
              </w:rPr>
            </w:pPr>
            <w:r>
              <w:t>Optionele</w:t>
            </w:r>
            <w:r w:rsidR="004825DC">
              <w:t xml:space="preserve"> tekst met </w:t>
            </w:r>
            <w:r w:rsidR="00300DF5">
              <w:t xml:space="preserve">verplichte en optionele </w:t>
            </w:r>
            <w:r w:rsidR="00797F97">
              <w:t>gebruikers</w:t>
            </w:r>
            <w:r w:rsidR="004825DC">
              <w:t>keuze</w:t>
            </w:r>
            <w:r>
              <w:t>s</w:t>
            </w:r>
            <w:r w:rsidR="003A5FFF">
              <w:t>.</w:t>
            </w:r>
            <w:r w:rsidR="00300DF5">
              <w:t xml:space="preserve"> </w:t>
            </w:r>
            <w:r w:rsidR="00336A22">
              <w:t xml:space="preserve">Deze tekst wordt alleen getoond wanneer de gebruikerskeuze </w:t>
            </w:r>
            <w:r w:rsidR="00300DF5">
              <w:t xml:space="preserve">tussen </w:t>
            </w:r>
            <w:r w:rsidR="00300DF5" w:rsidRPr="007E0AB2">
              <w:rPr>
                <w:rFonts w:cs="Arial"/>
                <w:color w:val="3366FF"/>
              </w:rPr>
              <w:t xml:space="preserve">ondertekende overeenkomst </w:t>
            </w:r>
            <w:r w:rsidR="00300DF5" w:rsidRPr="00FB2C02">
              <w:rPr>
                <w:rFonts w:cs="Arial"/>
              </w:rPr>
              <w:t>en</w:t>
            </w:r>
            <w:r w:rsidR="00300DF5" w:rsidRPr="007E0AB2">
              <w:rPr>
                <w:rFonts w:cs="Arial"/>
                <w:color w:val="3366FF"/>
              </w:rPr>
              <w:t xml:space="preserve"> ondertekend echtscheidingsconvenant</w:t>
            </w:r>
            <w:r w:rsidR="00336A22" w:rsidRPr="007E0AB2">
              <w:rPr>
                <w:rFonts w:cs="Arial"/>
                <w:color w:val="3366FF"/>
              </w:rPr>
              <w:t xml:space="preserve"> </w:t>
            </w:r>
            <w:r w:rsidR="00336A22" w:rsidRPr="00FB2C02">
              <w:rPr>
                <w:rFonts w:cs="Arial"/>
              </w:rPr>
              <w:t xml:space="preserve">is </w:t>
            </w:r>
            <w:r w:rsidR="00336A22" w:rsidRPr="007E0AB2">
              <w:rPr>
                <w:rFonts w:cs="Arial"/>
              </w:rPr>
              <w:t>gevuld</w:t>
            </w:r>
            <w:r w:rsidR="00300DF5" w:rsidRPr="00FB2C02">
              <w:rPr>
                <w:rFonts w:cs="Arial"/>
              </w:rPr>
              <w:t>.</w:t>
            </w:r>
            <w:r w:rsidR="00300DF5" w:rsidRPr="007E0AB2">
              <w:rPr>
                <w:rFonts w:cs="Arial"/>
              </w:rPr>
              <w:t xml:space="preserve"> </w:t>
            </w:r>
          </w:p>
          <w:p w14:paraId="38976752" w14:textId="77777777" w:rsidR="00DF31E0" w:rsidRPr="007E0AB2" w:rsidRDefault="00DF31E0" w:rsidP="007E0AB2">
            <w:pPr>
              <w:spacing w:before="72"/>
              <w:rPr>
                <w:rFonts w:cs="Arial"/>
              </w:rPr>
            </w:pPr>
          </w:p>
          <w:p w14:paraId="23638A0F" w14:textId="77777777" w:rsidR="00DF31E0" w:rsidRPr="007E0AB2" w:rsidRDefault="00300DF5" w:rsidP="007E0AB2">
            <w:pPr>
              <w:spacing w:before="72"/>
              <w:rPr>
                <w:rFonts w:cs="Arial"/>
              </w:rPr>
            </w:pPr>
            <w:r w:rsidRPr="007E0AB2">
              <w:rPr>
                <w:rFonts w:cs="Arial"/>
              </w:rPr>
              <w:t xml:space="preserve">Optionele gebruikerskeuze tussen </w:t>
            </w:r>
            <w:r w:rsidRPr="007E0AB2">
              <w:rPr>
                <w:rFonts w:cs="Arial"/>
                <w:color w:val="3366FF"/>
              </w:rPr>
              <w:t xml:space="preserve">waarvan een kopie aan deze akte wordt/is gehecht </w:t>
            </w:r>
            <w:r w:rsidRPr="00FB2C02">
              <w:rPr>
                <w:rFonts w:cs="Arial"/>
              </w:rPr>
              <w:t>en</w:t>
            </w:r>
            <w:r w:rsidRPr="007E0AB2">
              <w:rPr>
                <w:rFonts w:cs="Arial"/>
                <w:color w:val="3366FF"/>
              </w:rPr>
              <w:t xml:space="preserve"> van welk convenant een kopie aan deze akte wordt/is gehecht</w:t>
            </w:r>
            <w:r w:rsidRPr="00FB2C02">
              <w:rPr>
                <w:rFonts w:cs="Arial"/>
              </w:rPr>
              <w:t>.</w:t>
            </w:r>
            <w:r w:rsidRPr="007E0AB2">
              <w:rPr>
                <w:rFonts w:cs="Arial"/>
              </w:rPr>
              <w:t xml:space="preserve"> Wanneer gekozen is om dit te tonen </w:t>
            </w:r>
            <w:r w:rsidR="00D717E4" w:rsidRPr="007E0AB2">
              <w:rPr>
                <w:rFonts w:cs="Arial"/>
              </w:rPr>
              <w:t xml:space="preserve">dan </w:t>
            </w:r>
            <w:r w:rsidRPr="007E0AB2">
              <w:rPr>
                <w:rFonts w:cs="Arial"/>
              </w:rPr>
              <w:t xml:space="preserve">wordt </w:t>
            </w:r>
            <w:r w:rsidRPr="007E0AB2">
              <w:rPr>
                <w:rFonts w:cs="Arial"/>
                <w:color w:val="3366FF"/>
              </w:rPr>
              <w:t xml:space="preserve">ondertekende overeenkomst </w:t>
            </w:r>
            <w:r w:rsidRPr="00FB2C02">
              <w:rPr>
                <w:rFonts w:cs="Arial"/>
              </w:rPr>
              <w:t>of</w:t>
            </w:r>
            <w:r w:rsidRPr="007E0AB2">
              <w:rPr>
                <w:rFonts w:cs="Arial"/>
                <w:color w:val="3366FF"/>
              </w:rPr>
              <w:t xml:space="preserve"> ondertekend echtscheidingsconvenant</w:t>
            </w:r>
            <w:r w:rsidRPr="007E0AB2">
              <w:rPr>
                <w:rFonts w:cs="Arial"/>
              </w:rPr>
              <w:t xml:space="preserve"> afge</w:t>
            </w:r>
            <w:r w:rsidR="00DF31E0" w:rsidRPr="007E0AB2">
              <w:rPr>
                <w:rFonts w:cs="Arial"/>
              </w:rPr>
              <w:t>slo</w:t>
            </w:r>
            <w:r w:rsidRPr="007E0AB2">
              <w:rPr>
                <w:rFonts w:cs="Arial"/>
              </w:rPr>
              <w:t xml:space="preserve">ten met een ‘,’. </w:t>
            </w:r>
          </w:p>
          <w:p w14:paraId="3CB4300D" w14:textId="77777777" w:rsidR="00DF31E0" w:rsidRPr="00300DF5" w:rsidRDefault="00DF31E0" w:rsidP="007E0AB2">
            <w:pPr>
              <w:spacing w:before="72"/>
            </w:pPr>
          </w:p>
          <w:p w14:paraId="67A42AF4" w14:textId="77777777" w:rsidR="004825DC" w:rsidRPr="007E0AB2" w:rsidRDefault="00300DF5" w:rsidP="007E0AB2">
            <w:pPr>
              <w:spacing w:before="72"/>
              <w:rPr>
                <w:rFonts w:cs="Arial"/>
              </w:rPr>
            </w:pPr>
            <w:r w:rsidRPr="007E0AB2">
              <w:rPr>
                <w:rFonts w:cs="Arial"/>
              </w:rPr>
              <w:t xml:space="preserve">Optionele gebruikerskeuze voor het tonen van </w:t>
            </w:r>
            <w:r w:rsidR="00866899" w:rsidRPr="00BD1362">
              <w:rPr>
                <w:rFonts w:cs="Arial"/>
                <w:color w:val="3366FF"/>
              </w:rPr>
              <w:t>o</w:t>
            </w:r>
            <w:r w:rsidR="004825DC" w:rsidRPr="00BD1362">
              <w:rPr>
                <w:rFonts w:cs="Arial"/>
                <w:color w:val="3366FF"/>
              </w:rPr>
              <w:t>nder meer</w:t>
            </w:r>
            <w:r w:rsidR="004825DC" w:rsidRPr="007E0AB2">
              <w:rPr>
                <w:rFonts w:cs="Arial"/>
              </w:rPr>
              <w:t>.</w:t>
            </w:r>
          </w:p>
          <w:p w14:paraId="2010B061" w14:textId="77777777" w:rsidR="00F841BD" w:rsidRPr="007E0AB2" w:rsidRDefault="00F841BD" w:rsidP="00D63E33">
            <w:pPr>
              <w:rPr>
                <w:lang w:val="nl"/>
              </w:rPr>
            </w:pPr>
          </w:p>
          <w:p w14:paraId="3B4B35A2" w14:textId="25EF6457"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4B42B4" w:rsidRPr="009C39D1">
              <w:rPr>
                <w:rFonts w:cs="Arial"/>
                <w:color w:val="3366FF"/>
              </w:rPr>
              <w:t>registergoed</w:t>
            </w:r>
            <w:r w:rsidR="004B42B4">
              <w:rPr>
                <w:rFonts w:cs="Arial"/>
                <w:color w:val="3366FF"/>
              </w:rPr>
              <w:t>/ registergoed</w:t>
            </w:r>
            <w:r w:rsidR="004B42B4" w:rsidRPr="00FB2C02">
              <w:rPr>
                <w:rFonts w:cs="Arial"/>
                <w:color w:val="3366FF"/>
              </w:rPr>
              <w:t>eren</w:t>
            </w:r>
            <w:r w:rsidRPr="007E0AB2">
              <w:rPr>
                <w:lang w:val="nl"/>
              </w:rPr>
              <w:t xml:space="preserve"> wordt afgeleid van </w:t>
            </w:r>
            <w:r w:rsidR="004B42B4">
              <w:rPr>
                <w:lang w:val="nl"/>
              </w:rPr>
              <w:t>de keuze bepaald in</w:t>
            </w:r>
            <w:r w:rsidR="00186BC8" w:rsidRPr="007E0AB2">
              <w:rPr>
                <w:lang w:val="nl"/>
              </w:rPr>
              <w:t xml:space="preserve"> paragraaf </w:t>
            </w:r>
            <w:r w:rsidR="00D848BC">
              <w:rPr>
                <w:lang w:val="nl"/>
              </w:rPr>
              <w:t>2.7</w:t>
            </w:r>
            <w:r w:rsidR="00F841BD" w:rsidRPr="007E0AB2">
              <w:rPr>
                <w:lang w:val="nl"/>
              </w:rPr>
              <w:t>:</w:t>
            </w:r>
          </w:p>
          <w:p w14:paraId="3136A051" w14:textId="77777777" w:rsidR="009D2D99" w:rsidRDefault="009D2D99" w:rsidP="009D2D99">
            <w:pPr>
              <w:numPr>
                <w:ilvl w:val="0"/>
                <w:numId w:val="9"/>
              </w:numPr>
            </w:pPr>
            <w:r>
              <w:t>Bij de keuze ‘</w:t>
            </w:r>
            <w:r w:rsidRPr="00503D87">
              <w:rPr>
                <w:rFonts w:cs="Arial"/>
                <w:color w:val="3366FF"/>
              </w:rPr>
              <w:t>registergoed</w:t>
            </w:r>
            <w:r>
              <w:t>’ wordt de tekst: ’het hierna te omschrijven registergoed’,</w:t>
            </w:r>
          </w:p>
          <w:p w14:paraId="30E25B4E" w14:textId="190438E6" w:rsidR="004825DC" w:rsidRPr="00F841BD" w:rsidRDefault="009D2D99" w:rsidP="007E0AB2">
            <w:pPr>
              <w:spacing w:before="72"/>
            </w:pPr>
            <w:r>
              <w:t>-      en bij de keuze ‘</w:t>
            </w:r>
            <w:r w:rsidRPr="00503D87">
              <w:rPr>
                <w:rFonts w:cs="Arial"/>
                <w:color w:val="3366FF"/>
              </w:rPr>
              <w:t>registergoederen</w:t>
            </w:r>
            <w:r>
              <w:t>’ wordt de tekst: ’de hierna te omschrijven registergoederen’.</w:t>
            </w:r>
            <w:r w:rsidDel="009D2D99">
              <w:t xml:space="preserve"> </w:t>
            </w:r>
          </w:p>
          <w:p w14:paraId="76D58E02" w14:textId="77777777" w:rsidR="001434A3" w:rsidRPr="007E0AB2" w:rsidRDefault="001434A3" w:rsidP="001434A3">
            <w:pPr>
              <w:rPr>
                <w:u w:val="single"/>
              </w:rPr>
            </w:pPr>
            <w:proofErr w:type="spellStart"/>
            <w:r w:rsidRPr="007E0AB2">
              <w:rPr>
                <w:u w:val="single"/>
              </w:rPr>
              <w:t>Mapping</w:t>
            </w:r>
            <w:proofErr w:type="spellEnd"/>
            <w:r w:rsidR="009D72D1" w:rsidRPr="007E0AB2">
              <w:rPr>
                <w:u w:val="single"/>
              </w:rPr>
              <w:t xml:space="preserve"> </w:t>
            </w:r>
            <w:r w:rsidR="00336A22" w:rsidRPr="007E0AB2">
              <w:rPr>
                <w:u w:val="single"/>
              </w:rPr>
              <w:t xml:space="preserve">tonen paragraaf en </w:t>
            </w:r>
            <w:r w:rsidR="00300DF5" w:rsidRPr="007E0AB2">
              <w:rPr>
                <w:u w:val="single"/>
              </w:rPr>
              <w:t>ondertekening overeenkomst of convenant</w:t>
            </w:r>
            <w:r w:rsidRPr="007E0AB2">
              <w:rPr>
                <w:u w:val="single"/>
              </w:rPr>
              <w:t>:</w:t>
            </w:r>
          </w:p>
          <w:p w14:paraId="79B5D849" w14:textId="77777777" w:rsidR="00300DF5" w:rsidRPr="007E0AB2" w:rsidRDefault="00300DF5"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50376892" w14:textId="77777777" w:rsidR="00300DF5" w:rsidRPr="007E0AB2" w:rsidRDefault="00A828B0" w:rsidP="007E0AB2">
            <w:pPr>
              <w:spacing w:line="240" w:lineRule="auto"/>
              <w:ind w:left="227"/>
              <w:rPr>
                <w:sz w:val="16"/>
                <w:szCs w:val="16"/>
              </w:rPr>
            </w:pPr>
            <w:r w:rsidRPr="007E0AB2">
              <w:rPr>
                <w:sz w:val="16"/>
                <w:szCs w:val="16"/>
              </w:rPr>
              <w:t>./</w:t>
            </w:r>
            <w:proofErr w:type="spellStart"/>
            <w:r w:rsidR="00300DF5" w:rsidRPr="007E0AB2">
              <w:rPr>
                <w:sz w:val="16"/>
                <w:szCs w:val="16"/>
              </w:rPr>
              <w:t>tagNaam</w:t>
            </w:r>
            <w:proofErr w:type="spellEnd"/>
            <w:r w:rsidR="00300DF5" w:rsidRPr="007E0AB2">
              <w:rPr>
                <w:sz w:val="16"/>
                <w:szCs w:val="16"/>
              </w:rPr>
              <w:t>(</w:t>
            </w:r>
            <w:proofErr w:type="spellStart"/>
            <w:r w:rsidR="00300DF5" w:rsidRPr="007E0AB2">
              <w:rPr>
                <w:sz w:val="16"/>
                <w:szCs w:val="16"/>
              </w:rPr>
              <w:t>k_O</w:t>
            </w:r>
            <w:r w:rsidR="00CD0C16" w:rsidRPr="007E0AB2">
              <w:rPr>
                <w:sz w:val="16"/>
                <w:szCs w:val="16"/>
              </w:rPr>
              <w:t>ndertekendDocument</w:t>
            </w:r>
            <w:proofErr w:type="spellEnd"/>
            <w:r w:rsidR="00300DF5" w:rsidRPr="007E0AB2">
              <w:rPr>
                <w:sz w:val="16"/>
                <w:szCs w:val="16"/>
              </w:rPr>
              <w:t>)</w:t>
            </w:r>
          </w:p>
          <w:p w14:paraId="78B39336" w14:textId="77777777" w:rsidR="00300DF5" w:rsidRPr="007E0AB2" w:rsidRDefault="00300DF5"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tekst(‘ondertekende overeenkomst’ of ‘ondertekend echtscheidingsconvenant’)</w:t>
            </w:r>
          </w:p>
          <w:p w14:paraId="1C236738" w14:textId="77777777" w:rsidR="00300DF5" w:rsidRPr="007E0AB2" w:rsidRDefault="00300DF5" w:rsidP="007E0AB2">
            <w:pPr>
              <w:spacing w:line="240" w:lineRule="auto"/>
              <w:rPr>
                <w:sz w:val="16"/>
                <w:szCs w:val="16"/>
              </w:rPr>
            </w:pPr>
          </w:p>
          <w:p w14:paraId="153B98B4" w14:textId="77777777" w:rsidR="00CD0C16" w:rsidRPr="007E0AB2" w:rsidRDefault="00CD0C16" w:rsidP="007E0AB2">
            <w:pPr>
              <w:spacing w:line="240" w:lineRule="auto"/>
              <w:rPr>
                <w:sz w:val="16"/>
                <w:szCs w:val="16"/>
              </w:rPr>
            </w:pPr>
            <w:proofErr w:type="spellStart"/>
            <w:r w:rsidRPr="007E0AB2">
              <w:rPr>
                <w:u w:val="single"/>
              </w:rPr>
              <w:t>Mapping</w:t>
            </w:r>
            <w:proofErr w:type="spellEnd"/>
            <w:r w:rsidRPr="007E0AB2">
              <w:rPr>
                <w:u w:val="single"/>
              </w:rPr>
              <w:t xml:space="preserve"> kopie:</w:t>
            </w:r>
          </w:p>
          <w:p w14:paraId="2A5DDE33"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A53781" w:rsidRPr="007E0AB2">
              <w:rPr>
                <w:sz w:val="16"/>
                <w:szCs w:val="16"/>
              </w:rPr>
              <w:t>Huwelijk</w:t>
            </w:r>
            <w:proofErr w:type="spellEnd"/>
            <w:r w:rsidRPr="007E0AB2">
              <w:rPr>
                <w:sz w:val="16"/>
                <w:szCs w:val="16"/>
              </w:rPr>
              <w:t>/tekstkeuze/</w:t>
            </w:r>
          </w:p>
          <w:p w14:paraId="6E2215D4" w14:textId="77777777" w:rsidR="001434A3" w:rsidRPr="007E0AB2" w:rsidRDefault="001434A3"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sidR="00CD0C16" w:rsidRPr="007E0AB2">
              <w:rPr>
                <w:sz w:val="16"/>
                <w:szCs w:val="16"/>
              </w:rPr>
              <w:t>Kopie</w:t>
            </w:r>
            <w:r w:rsidR="00B07A37" w:rsidRPr="007E0AB2">
              <w:rPr>
                <w:sz w:val="16"/>
                <w:szCs w:val="16"/>
              </w:rPr>
              <w:t>Overeenkomst</w:t>
            </w:r>
            <w:proofErr w:type="spellEnd"/>
            <w:r w:rsidRPr="007E0AB2">
              <w:rPr>
                <w:sz w:val="16"/>
                <w:szCs w:val="16"/>
              </w:rPr>
              <w:t>)</w:t>
            </w:r>
          </w:p>
          <w:p w14:paraId="2CAC54E9" w14:textId="77777777" w:rsidR="001434A3" w:rsidRPr="007E0AB2" w:rsidRDefault="001434A3" w:rsidP="007E0AB2">
            <w:pPr>
              <w:spacing w:line="240" w:lineRule="auto"/>
              <w:ind w:left="227"/>
              <w:rPr>
                <w:sz w:val="16"/>
                <w:szCs w:val="16"/>
              </w:rPr>
            </w:pPr>
            <w:r w:rsidRPr="007E0AB2">
              <w:rPr>
                <w:sz w:val="16"/>
                <w:szCs w:val="16"/>
              </w:rPr>
              <w:t>./tekst(</w:t>
            </w:r>
            <w:r w:rsidR="00CD0C16" w:rsidRPr="007E0AB2">
              <w:rPr>
                <w:sz w:val="16"/>
                <w:szCs w:val="16"/>
              </w:rPr>
              <w:t xml:space="preserve">‘waarvan een kopie aan deze akte wordt gehecht’ of ‘waarvan een kopie aan deze akte is gehecht’ of </w:t>
            </w:r>
            <w:r w:rsidRPr="007E0AB2">
              <w:rPr>
                <w:sz w:val="16"/>
                <w:szCs w:val="16"/>
              </w:rPr>
              <w:t>‘van welk convenant een kopie aan deze akte wordt gehecht’</w:t>
            </w:r>
            <w:r w:rsidR="00CD0C16" w:rsidRPr="007E0AB2">
              <w:rPr>
                <w:sz w:val="16"/>
                <w:szCs w:val="16"/>
              </w:rPr>
              <w:t xml:space="preserve"> of ‘van welk convenant een kopie aan deze akte is gehecht’</w:t>
            </w:r>
            <w:r w:rsidRPr="007E0AB2">
              <w:rPr>
                <w:sz w:val="16"/>
                <w:szCs w:val="16"/>
              </w:rPr>
              <w:t>)</w:t>
            </w:r>
          </w:p>
          <w:p w14:paraId="6A4241E3" w14:textId="77777777" w:rsidR="00CD0C16" w:rsidRPr="007E0AB2" w:rsidRDefault="00CD0C16" w:rsidP="007E0AB2">
            <w:pPr>
              <w:spacing w:line="240" w:lineRule="auto"/>
              <w:rPr>
                <w:sz w:val="16"/>
                <w:szCs w:val="16"/>
              </w:rPr>
            </w:pPr>
          </w:p>
          <w:p w14:paraId="0AE69A1A" w14:textId="77777777" w:rsidR="00CD0C16" w:rsidRPr="007E0AB2" w:rsidRDefault="00CD0C16"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onder meer:</w:t>
            </w:r>
          </w:p>
          <w:p w14:paraId="4BB29BDB" w14:textId="77777777" w:rsidR="00CD0C16" w:rsidRPr="007E0AB2" w:rsidRDefault="00CD0C16"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StukdeelVerdelingHuwelijk</w:t>
            </w:r>
            <w:proofErr w:type="spellEnd"/>
            <w:r w:rsidRPr="007E0AB2">
              <w:rPr>
                <w:sz w:val="16"/>
                <w:szCs w:val="16"/>
              </w:rPr>
              <w:t>/tekstkeuze/</w:t>
            </w:r>
          </w:p>
          <w:p w14:paraId="1E11F42E" w14:textId="77777777" w:rsidR="001434A3" w:rsidRPr="007E0AB2" w:rsidRDefault="00A828B0" w:rsidP="007E0AB2">
            <w:pPr>
              <w:spacing w:line="240" w:lineRule="auto"/>
              <w:ind w:left="227"/>
              <w:rPr>
                <w:sz w:val="16"/>
                <w:szCs w:val="16"/>
              </w:rPr>
            </w:pPr>
            <w:r w:rsidRPr="007E0AB2">
              <w:rPr>
                <w:sz w:val="16"/>
                <w:szCs w:val="16"/>
              </w:rPr>
              <w:lastRenderedPageBreak/>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k_Ondermeer</w:t>
            </w:r>
            <w:r w:rsidR="00E8536B" w:rsidRPr="007E0AB2">
              <w:rPr>
                <w:sz w:val="16"/>
                <w:szCs w:val="16"/>
              </w:rPr>
              <w:t>Overeenkomst</w:t>
            </w:r>
            <w:proofErr w:type="spellEnd"/>
            <w:r w:rsidR="001434A3" w:rsidRPr="007E0AB2">
              <w:rPr>
                <w:sz w:val="16"/>
                <w:szCs w:val="16"/>
              </w:rPr>
              <w:t>)</w:t>
            </w:r>
          </w:p>
          <w:p w14:paraId="31D15776" w14:textId="77777777" w:rsidR="004B073E" w:rsidRPr="007E0AB2" w:rsidRDefault="00A828B0" w:rsidP="007E0AB2">
            <w:pPr>
              <w:spacing w:line="240" w:lineRule="auto"/>
              <w:ind w:left="227"/>
              <w:rPr>
                <w:sz w:val="16"/>
                <w:szCs w:val="16"/>
              </w:rPr>
            </w:pPr>
            <w:r w:rsidRPr="007E0AB2">
              <w:rPr>
                <w:sz w:val="16"/>
                <w:szCs w:val="16"/>
              </w:rPr>
              <w:t>./</w:t>
            </w:r>
            <w:r w:rsidR="001434A3" w:rsidRPr="007E0AB2">
              <w:rPr>
                <w:sz w:val="16"/>
                <w:szCs w:val="16"/>
              </w:rPr>
              <w:t>tekst(onder meer)</w:t>
            </w:r>
          </w:p>
          <w:p w14:paraId="47152009" w14:textId="77777777" w:rsidR="00CD0C16" w:rsidRPr="007E0AB2" w:rsidRDefault="00CD0C16" w:rsidP="007E0AB2">
            <w:pPr>
              <w:spacing w:line="240" w:lineRule="auto"/>
              <w:rPr>
                <w:sz w:val="16"/>
                <w:szCs w:val="16"/>
              </w:rPr>
            </w:pPr>
          </w:p>
          <w:p w14:paraId="525AF258" w14:textId="3506DB91" w:rsidR="000B6ECE" w:rsidRPr="007E0AB2" w:rsidRDefault="000B6ECE" w:rsidP="00D80984">
            <w:pPr>
              <w:spacing w:line="240" w:lineRule="auto"/>
              <w:rPr>
                <w:sz w:val="16"/>
                <w:szCs w:val="16"/>
              </w:rPr>
            </w:pPr>
          </w:p>
        </w:tc>
      </w:tr>
    </w:tbl>
    <w:p w14:paraId="2E4B0F63" w14:textId="77777777" w:rsidR="00290855" w:rsidRDefault="00290855" w:rsidP="00290855">
      <w:pPr>
        <w:rPr>
          <w:lang w:val="nl"/>
        </w:rPr>
      </w:pPr>
    </w:p>
    <w:p w14:paraId="109A2129" w14:textId="77777777" w:rsidR="004B073E" w:rsidRDefault="004B073E" w:rsidP="004B073E">
      <w:pPr>
        <w:pStyle w:val="Kop3"/>
      </w:pPr>
      <w:bookmarkStart w:id="47" w:name="_Toc462997740"/>
      <w:r>
        <w:t xml:space="preserve">Variant </w:t>
      </w:r>
      <w:r w:rsidR="00563968">
        <w:t>d</w:t>
      </w:r>
      <w:r>
        <w:t xml:space="preserve"> beëindiging geregistreerd partnerschap</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B073E" w:rsidRPr="007E0AB2" w14:paraId="239BF52A" w14:textId="77777777" w:rsidTr="007E0AB2">
        <w:tc>
          <w:tcPr>
            <w:tcW w:w="6771" w:type="dxa"/>
            <w:shd w:val="clear" w:color="auto" w:fill="auto"/>
          </w:tcPr>
          <w:p w14:paraId="03F6CD5B" w14:textId="77777777" w:rsidR="004B073E" w:rsidRPr="007E0AB2" w:rsidRDefault="004B073E"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2E30DD06" w14:textId="77777777" w:rsidR="004B073E" w:rsidRPr="007E0AB2" w:rsidRDefault="004B073E"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4B073E" w:rsidRPr="004B073E" w14:paraId="5503D921" w14:textId="77777777" w:rsidTr="007E0AB2">
        <w:tc>
          <w:tcPr>
            <w:tcW w:w="6771" w:type="dxa"/>
            <w:shd w:val="clear" w:color="auto" w:fill="auto"/>
          </w:tcPr>
          <w:p w14:paraId="311918C3" w14:textId="0B90438F" w:rsidR="004B073E" w:rsidRPr="007E0AB2" w:rsidRDefault="004B073E" w:rsidP="007E0AB2">
            <w:pPr>
              <w:autoSpaceDE w:val="0"/>
              <w:autoSpaceDN w:val="0"/>
              <w:adjustRightInd w:val="0"/>
              <w:ind w:left="300" w:hanging="300"/>
              <w:rPr>
                <w:rFonts w:cs="Arial"/>
                <w:color w:val="FF0000"/>
              </w:rPr>
            </w:pPr>
            <w:r w:rsidRPr="007E0AB2">
              <w:rPr>
                <w:rFonts w:cs="Arial"/>
                <w:bCs/>
                <w:color w:val="FF0000"/>
              </w:rPr>
              <w:t xml:space="preserve">1. </w:t>
            </w:r>
            <w:r w:rsidRPr="007E0AB2">
              <w:rPr>
                <w:rFonts w:cs="Arial"/>
                <w:bCs/>
                <w:color w:val="FF0000"/>
              </w:rPr>
              <w:tab/>
            </w:r>
            <w:r w:rsidR="003E6D7D" w:rsidRPr="00DC34B6">
              <w:rPr>
                <w:rFonts w:cs="Arial"/>
                <w:bCs/>
                <w:color w:val="FF0000"/>
              </w:rPr>
              <w:t>De deelgenoten</w:t>
            </w:r>
            <w:r w:rsidR="003E6D7D" w:rsidRPr="00DC34B6">
              <w:rPr>
                <w:rFonts w:cs="Arial"/>
              </w:rPr>
              <w:t xml:space="preserve"> </w:t>
            </w:r>
            <w:r w:rsidR="003E6D7D" w:rsidRPr="00DC34B6">
              <w:rPr>
                <w:rFonts w:cs="Arial"/>
                <w:color w:val="FF0000"/>
              </w:rPr>
              <w:t xml:space="preserve">zijn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w:t>
            </w:r>
            <w:r w:rsidR="003E6D7D" w:rsidRPr="00CB6658">
              <w:rPr>
                <w:rFonts w:cs="Arial"/>
                <w:color w:val="339966"/>
              </w:rPr>
              <w:t>te/in de gemeente</w:t>
            </w:r>
            <w:r w:rsidR="003E6D7D">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proofErr w:type="spellStart"/>
            <w:r w:rsidR="003E6D7D">
              <w:rPr>
                <w:rFonts w:cs="Arial"/>
              </w:rPr>
              <w:t>gemeente</w:t>
            </w:r>
            <w:proofErr w:type="spellEnd"/>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color w:val="FF0000"/>
              </w:rPr>
              <w:t xml:space="preserve"> een geregistreerd partnerschap aangegaan. Hun geregistreerd partnerschap is </w:t>
            </w:r>
            <w:r w:rsidR="003E6D7D" w:rsidRPr="00DC34B6">
              <w:rPr>
                <w:rFonts w:cs="Arial"/>
                <w:color w:val="FF0000"/>
              </w:rPr>
              <w:t xml:space="preserve">ontbonden door </w:t>
            </w:r>
            <w:r w:rsidR="003E6D7D">
              <w:rPr>
                <w:rFonts w:cs="Arial"/>
                <w:color w:val="FF0000"/>
              </w:rPr>
              <w:t xml:space="preserve">het inschrijven van de </w:t>
            </w:r>
            <w:r w:rsidR="003E6D7D" w:rsidRPr="00994101">
              <w:rPr>
                <w:rFonts w:cs="Arial"/>
                <w:color w:val="339966"/>
              </w:rPr>
              <w:t>beëindigingsverklaring</w:t>
            </w:r>
            <w:r w:rsidR="003E6D7D">
              <w:rPr>
                <w:rFonts w:cs="Arial"/>
                <w:color w:val="339966"/>
              </w:rPr>
              <w:t xml:space="preserve">/beschikking tot ontbinding van het geregistreerd partnerschap, uitgesproken door de </w:t>
            </w:r>
            <w:r w:rsidR="003E6D7D" w:rsidRPr="00994101">
              <w:rPr>
                <w:rFonts w:cs="Arial"/>
                <w:color w:val="00FFFF"/>
              </w:rPr>
              <w:t>Rechtbank te</w:t>
            </w:r>
            <w:r w:rsidR="003E6D7D" w:rsidRPr="0073083B">
              <w:rPr>
                <w:rFonts w:cs="Arial"/>
                <w:color w:val="339966"/>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73083B">
              <w:rPr>
                <w:rFonts w:cs="Arial"/>
              </w:rPr>
              <w:t>woonplaats</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sidRPr="00994101">
              <w:rPr>
                <w:rFonts w:cs="Arial"/>
                <w:color w:val="00FFFF"/>
              </w:rPr>
              <w:t>/</w:t>
            </w:r>
            <w:r w:rsidR="003E6D7D" w:rsidRPr="00DC34B6">
              <w:rPr>
                <w:rFonts w:cs="Arial"/>
                <w:color w:val="FF0000"/>
              </w:rPr>
              <w:t xml:space="preserve"> </w:t>
            </w:r>
            <w:r w:rsidR="003E6D7D" w:rsidRPr="00994101">
              <w:rPr>
                <w:rFonts w:cs="Arial"/>
                <w:color w:val="00FFFF"/>
              </w:rPr>
              <w:t>Rechtbank</w:t>
            </w:r>
            <w:r w:rsidR="003E6D7D">
              <w:rPr>
                <w:rFonts w:cs="Arial"/>
                <w:color w:val="FF0000"/>
              </w:rPr>
              <w:t xml:space="preserve"> </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rPr>
              <w:t>vrije tekst</w:t>
            </w:r>
            <w:r w:rsidR="003E6D7D" w:rsidRPr="0073083B">
              <w:rPr>
                <w:rFonts w:cs="Arial"/>
              </w:rPr>
              <w:fldChar w:fldCharType="begin"/>
            </w:r>
            <w:r w:rsidR="003E6D7D" w:rsidRPr="0073083B">
              <w:rPr>
                <w:rFonts w:cs="Arial"/>
              </w:rPr>
              <w:instrText>MacroButton Nomacro §</w:instrText>
            </w:r>
            <w:r w:rsidR="003E6D7D" w:rsidRPr="0073083B">
              <w:rPr>
                <w:rFonts w:cs="Arial"/>
              </w:rPr>
              <w:fldChar w:fldCharType="end"/>
            </w:r>
            <w:r w:rsidR="003E6D7D">
              <w:rPr>
                <w:rFonts w:cs="Arial"/>
                <w:color w:val="FF0000"/>
              </w:rPr>
              <w:t xml:space="preserve"> </w:t>
            </w:r>
            <w:r w:rsidR="003E6D7D" w:rsidRPr="00994101">
              <w:rPr>
                <w:rFonts w:cs="Arial"/>
                <w:color w:val="00FFFF"/>
              </w:rPr>
              <w:t>locatie</w:t>
            </w:r>
            <w:r w:rsidR="003E6D7D">
              <w:rPr>
                <w:rFonts w:cs="Arial"/>
                <w:color w:val="339966"/>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gemeente</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Pr>
                <w:rFonts w:cs="Arial"/>
              </w:rPr>
              <w:t xml:space="preserve"> </w:t>
            </w:r>
            <w:r w:rsidR="003E6D7D">
              <w:rPr>
                <w:rFonts w:cs="Arial"/>
                <w:color w:val="339966"/>
              </w:rPr>
              <w:t>op</w:t>
            </w:r>
            <w:r w:rsidR="003E6D7D" w:rsidRPr="00DC34B6">
              <w:rPr>
                <w:rFonts w:cs="Arial"/>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994101">
              <w:rPr>
                <w:rFonts w:cs="Arial"/>
                <w:color w:val="339966"/>
              </w:rPr>
              <w:t>,</w:t>
            </w:r>
            <w:r w:rsidR="003E6D7D">
              <w:rPr>
                <w:rFonts w:cs="Arial"/>
                <w:color w:val="339966"/>
              </w:rPr>
              <w:t xml:space="preserve"> </w:t>
            </w:r>
            <w:r w:rsidR="003E6D7D" w:rsidRPr="00DC34B6">
              <w:rPr>
                <w:rFonts w:cs="Arial"/>
                <w:color w:val="FF0000"/>
              </w:rPr>
              <w:t xml:space="preserve">in de registers van de Burgerlijke Stand </w:t>
            </w:r>
            <w:r w:rsidR="003E6D7D" w:rsidRPr="00CB6658">
              <w:rPr>
                <w:rFonts w:cs="Arial"/>
                <w:color w:val="339966"/>
              </w:rPr>
              <w:t>te/van de gemeente</w:t>
            </w:r>
            <w:r w:rsidR="003E6D7D" w:rsidRPr="00DC34B6">
              <w:rPr>
                <w:rFonts w:cs="Arial"/>
                <w:color w:val="FF0000"/>
              </w:rPr>
              <w:t xml:space="preserve">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proofErr w:type="spellStart"/>
            <w:r w:rsidR="003E6D7D">
              <w:rPr>
                <w:rFonts w:cs="Arial"/>
              </w:rPr>
              <w:t>gemeente</w:t>
            </w:r>
            <w:proofErr w:type="spellEnd"/>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 xml:space="preserve"> op </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rPr>
              <w:t>datum</w:t>
            </w:r>
            <w:r w:rsidR="003E6D7D" w:rsidRPr="00DC34B6">
              <w:rPr>
                <w:rFonts w:cs="Arial"/>
              </w:rPr>
              <w:fldChar w:fldCharType="begin"/>
            </w:r>
            <w:r w:rsidR="003E6D7D" w:rsidRPr="00DC34B6">
              <w:rPr>
                <w:rFonts w:cs="Arial"/>
              </w:rPr>
              <w:instrText>MacroButton Nomacro §</w:instrText>
            </w:r>
            <w:r w:rsidR="003E6D7D" w:rsidRPr="00DC34B6">
              <w:rPr>
                <w:rFonts w:cs="Arial"/>
              </w:rPr>
              <w:fldChar w:fldCharType="end"/>
            </w:r>
            <w:r w:rsidR="003E6D7D" w:rsidRPr="00DC34B6">
              <w:rPr>
                <w:rFonts w:cs="Arial"/>
                <w:color w:val="FF0000"/>
              </w:rPr>
              <w:t>.</w:t>
            </w:r>
          </w:p>
        </w:tc>
        <w:tc>
          <w:tcPr>
            <w:tcW w:w="7371" w:type="dxa"/>
            <w:shd w:val="clear" w:color="auto" w:fill="auto"/>
          </w:tcPr>
          <w:p w14:paraId="2AD7B5C7" w14:textId="42ECC3DD" w:rsidR="001434A3" w:rsidRPr="007E0AB2" w:rsidRDefault="001434A3" w:rsidP="001434A3">
            <w:pPr>
              <w:rPr>
                <w:szCs w:val="18"/>
              </w:rPr>
            </w:pPr>
            <w:r w:rsidRPr="007E0AB2">
              <w:rPr>
                <w:szCs w:val="18"/>
              </w:rPr>
              <w:t xml:space="preserve">Vaste tekst met de </w:t>
            </w:r>
            <w:r w:rsidR="001069CA" w:rsidRPr="007E0AB2">
              <w:rPr>
                <w:szCs w:val="18"/>
              </w:rPr>
              <w:t xml:space="preserve">verplichte </w:t>
            </w:r>
            <w:r w:rsidRPr="007E0AB2">
              <w:rPr>
                <w:szCs w:val="18"/>
              </w:rPr>
              <w:t>gegevens van het geregistreerd partnerschap en de ontbinding hiervan.</w:t>
            </w:r>
            <w:r w:rsidR="005F3B81" w:rsidRPr="007E0AB2">
              <w:rPr>
                <w:szCs w:val="18"/>
              </w:rPr>
              <w:t xml:space="preserve"> Met verplichte gebruikerskeuzes tussen </w:t>
            </w:r>
            <w:r w:rsidR="005F3B81" w:rsidRPr="007E0AB2">
              <w:rPr>
                <w:color w:val="339966"/>
                <w:szCs w:val="18"/>
              </w:rPr>
              <w:t>te</w:t>
            </w:r>
            <w:r w:rsidR="005F3B81" w:rsidRPr="007E0AB2">
              <w:rPr>
                <w:szCs w:val="18"/>
              </w:rPr>
              <w:t xml:space="preserve"> en </w:t>
            </w:r>
            <w:r w:rsidR="005F3B81" w:rsidRPr="007E0AB2">
              <w:rPr>
                <w:color w:val="339966"/>
                <w:szCs w:val="18"/>
              </w:rPr>
              <w:t>in de gemeente</w:t>
            </w:r>
            <w:r w:rsidR="00EF6E40">
              <w:rPr>
                <w:color w:val="339966"/>
                <w:szCs w:val="18"/>
              </w:rPr>
              <w:t xml:space="preserve"> </w:t>
            </w:r>
            <w:r w:rsidR="005F3B81" w:rsidRPr="007E0AB2">
              <w:rPr>
                <w:szCs w:val="18"/>
              </w:rPr>
              <w:t xml:space="preserve">en tussen </w:t>
            </w:r>
            <w:r w:rsidR="005F3B81" w:rsidRPr="007E0AB2">
              <w:rPr>
                <w:color w:val="339966"/>
                <w:szCs w:val="18"/>
              </w:rPr>
              <w:t>te</w:t>
            </w:r>
            <w:r w:rsidR="005F3B81" w:rsidRPr="007E0AB2">
              <w:rPr>
                <w:szCs w:val="18"/>
              </w:rPr>
              <w:t xml:space="preserve"> en </w:t>
            </w:r>
            <w:r w:rsidR="005F3B81" w:rsidRPr="007E0AB2">
              <w:rPr>
                <w:color w:val="339966"/>
                <w:szCs w:val="18"/>
              </w:rPr>
              <w:t>van de gemeente</w:t>
            </w:r>
            <w:r w:rsidR="005F3B81" w:rsidRPr="007E0AB2">
              <w:rPr>
                <w:szCs w:val="18"/>
              </w:rPr>
              <w:t>.</w:t>
            </w:r>
          </w:p>
          <w:p w14:paraId="30654AF7" w14:textId="01373B49" w:rsidR="00F841BD" w:rsidRDefault="00F841BD" w:rsidP="001434A3">
            <w:pPr>
              <w:rPr>
                <w:szCs w:val="18"/>
              </w:rPr>
            </w:pPr>
          </w:p>
          <w:p w14:paraId="477B4943" w14:textId="77777777" w:rsidR="00790C32" w:rsidRPr="007E0AB2" w:rsidRDefault="00790C32" w:rsidP="00790C32">
            <w:pPr>
              <w:rPr>
                <w:szCs w:val="18"/>
              </w:rPr>
            </w:pPr>
            <w:r w:rsidRPr="007E0AB2">
              <w:rPr>
                <w:szCs w:val="18"/>
              </w:rPr>
              <w:t xml:space="preserve">De onderstaande keuze </w:t>
            </w:r>
            <w:r w:rsidRPr="007E0AB2">
              <w:rPr>
                <w:rFonts w:cs="Arial"/>
              </w:rPr>
              <w:t xml:space="preserve">wordt bepaald op basis van de gevulde attributen: </w:t>
            </w:r>
          </w:p>
          <w:p w14:paraId="5FB66D73" w14:textId="20D2FA8C" w:rsidR="00790C32" w:rsidRPr="007E0AB2" w:rsidRDefault="00790C32" w:rsidP="00790C32">
            <w:pPr>
              <w:rPr>
                <w:szCs w:val="18"/>
              </w:rPr>
            </w:pPr>
            <w:r w:rsidRPr="007E0AB2">
              <w:rPr>
                <w:szCs w:val="18"/>
              </w:rPr>
              <w:t>-</w:t>
            </w:r>
            <w:r w:rsidRPr="007E0AB2">
              <w:rPr>
                <w:color w:val="339966"/>
                <w:szCs w:val="18"/>
              </w:rPr>
              <w:t xml:space="preserve"> </w:t>
            </w:r>
            <w:r w:rsidR="00D43041" w:rsidRPr="00994101">
              <w:rPr>
                <w:rFonts w:cs="Arial"/>
                <w:color w:val="00FFFF"/>
              </w:rPr>
              <w:t>Rechtbank te</w:t>
            </w:r>
            <w:r w:rsidR="00D43041" w:rsidRPr="0073083B">
              <w:rPr>
                <w:rFonts w:cs="Arial"/>
                <w:color w:val="339966"/>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woonplaats</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w:t>
            </w:r>
            <w:proofErr w:type="spellStart"/>
            <w:r w:rsidRPr="007E0AB2">
              <w:rPr>
                <w:szCs w:val="18"/>
              </w:rPr>
              <w:t>plaatsRechtbank</w:t>
            </w:r>
            <w:proofErr w:type="spellEnd"/>
            <w:r w:rsidR="00484747">
              <w:rPr>
                <w:szCs w:val="18"/>
              </w:rPr>
              <w:t xml:space="preserve"> en </w:t>
            </w:r>
            <w:r w:rsidR="00484747" w:rsidRPr="00682836">
              <w:rPr>
                <w:szCs w:val="18"/>
              </w:rPr>
              <w:t>./</w:t>
            </w:r>
            <w:proofErr w:type="spellStart"/>
            <w:r w:rsidR="00484747" w:rsidRPr="00682836">
              <w:rPr>
                <w:szCs w:val="18"/>
              </w:rPr>
              <w:t>datumUitspraakRechtbank</w:t>
            </w:r>
            <w:proofErr w:type="spellEnd"/>
            <w:r w:rsidRPr="007E0AB2">
              <w:rPr>
                <w:szCs w:val="18"/>
              </w:rPr>
              <w:t xml:space="preserve"> aanwezig is, </w:t>
            </w:r>
          </w:p>
          <w:p w14:paraId="7491B402" w14:textId="1022BE7E" w:rsidR="00790C32" w:rsidRDefault="00790C32" w:rsidP="00790C32">
            <w:pPr>
              <w:rPr>
                <w:szCs w:val="18"/>
              </w:rPr>
            </w:pPr>
            <w:r w:rsidRPr="007E0AB2">
              <w:rPr>
                <w:szCs w:val="18"/>
              </w:rPr>
              <w:t xml:space="preserve">- </w:t>
            </w:r>
            <w:r w:rsidR="00D43041" w:rsidRPr="00994101">
              <w:rPr>
                <w:rFonts w:cs="Arial"/>
                <w:color w:val="00FFFF"/>
              </w:rPr>
              <w:t>Rechtban</w:t>
            </w:r>
            <w:r w:rsidR="00D43041">
              <w:rPr>
                <w:rFonts w:cs="Arial"/>
                <w:color w:val="00FFFF"/>
              </w:rPr>
              <w:t>k</w:t>
            </w:r>
            <w:r w:rsidRPr="007E0AB2">
              <w:rPr>
                <w:szCs w:val="18"/>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vrije tekst</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E91D52" w:rsidRPr="00994101">
              <w:rPr>
                <w:rFonts w:cs="Arial"/>
                <w:color w:val="00FFFF"/>
              </w:rPr>
              <w:t>locatie</w:t>
            </w:r>
            <w:r w:rsidR="00E91D52" w:rsidRPr="007E0AB2">
              <w:rPr>
                <w:rFonts w:cs="Arial"/>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gemeente</w:t>
            </w:r>
            <w:r w:rsidRPr="007E0AB2">
              <w:rPr>
                <w:rFonts w:cs="Arial"/>
              </w:rPr>
              <w:fldChar w:fldCharType="begin"/>
            </w:r>
            <w:r w:rsidRPr="007E0AB2">
              <w:rPr>
                <w:rFonts w:cs="Arial"/>
              </w:rPr>
              <w:instrText>MacroButton Nomacro §</w:instrText>
            </w:r>
            <w:r w:rsidRPr="007E0AB2">
              <w:rPr>
                <w:rFonts w:cs="Arial"/>
              </w:rPr>
              <w:fldChar w:fldCharType="end"/>
            </w:r>
            <w:r w:rsidRPr="007E0AB2">
              <w:rPr>
                <w:szCs w:val="18"/>
              </w:rPr>
              <w:t xml:space="preserve"> </w:t>
            </w:r>
            <w:r w:rsidR="00484747">
              <w:rPr>
                <w:rFonts w:cs="Arial"/>
                <w:color w:val="339966"/>
              </w:rPr>
              <w:t>op</w:t>
            </w:r>
            <w:r w:rsidR="00484747" w:rsidRPr="00DC34B6">
              <w:rPr>
                <w:rFonts w:cs="Arial"/>
              </w:rPr>
              <w:t xml:space="preserve"> </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sidRPr="00DC34B6">
              <w:rPr>
                <w:rFonts w:cs="Arial"/>
              </w:rPr>
              <w:t>datum</w:t>
            </w:r>
            <w:r w:rsidR="00484747" w:rsidRPr="00DC34B6">
              <w:rPr>
                <w:rFonts w:cs="Arial"/>
              </w:rPr>
              <w:fldChar w:fldCharType="begin"/>
            </w:r>
            <w:r w:rsidR="00484747" w:rsidRPr="00DC34B6">
              <w:rPr>
                <w:rFonts w:cs="Arial"/>
              </w:rPr>
              <w:instrText>MacroButton Nomacro §</w:instrText>
            </w:r>
            <w:r w:rsidR="00484747" w:rsidRPr="00DC34B6">
              <w:rPr>
                <w:rFonts w:cs="Arial"/>
              </w:rPr>
              <w:fldChar w:fldCharType="end"/>
            </w:r>
            <w:r w:rsidR="00484747">
              <w:rPr>
                <w:rFonts w:cs="Arial"/>
              </w:rPr>
              <w:t xml:space="preserve"> </w:t>
            </w:r>
            <w:r w:rsidRPr="007E0AB2">
              <w:rPr>
                <w:szCs w:val="18"/>
              </w:rPr>
              <w:t>wordt getoond wanneer ./</w:t>
            </w:r>
            <w:proofErr w:type="spellStart"/>
            <w:r w:rsidRPr="007E0AB2">
              <w:rPr>
                <w:szCs w:val="18"/>
              </w:rPr>
              <w:t>naamRechtbank</w:t>
            </w:r>
            <w:proofErr w:type="spellEnd"/>
            <w:r w:rsidR="00484747">
              <w:rPr>
                <w:szCs w:val="18"/>
              </w:rPr>
              <w:t xml:space="preserve">, </w:t>
            </w:r>
            <w:r w:rsidRPr="007E0AB2">
              <w:rPr>
                <w:szCs w:val="18"/>
              </w:rPr>
              <w:t>./</w:t>
            </w:r>
            <w:proofErr w:type="spellStart"/>
            <w:r w:rsidRPr="007E0AB2">
              <w:rPr>
                <w:szCs w:val="18"/>
              </w:rPr>
              <w:t>gemeenteRechtbank</w:t>
            </w:r>
            <w:proofErr w:type="spellEnd"/>
            <w:r w:rsidRPr="007E0AB2">
              <w:rPr>
                <w:szCs w:val="18"/>
              </w:rPr>
              <w:t xml:space="preserve"> </w:t>
            </w:r>
            <w:r w:rsidR="00484747">
              <w:rPr>
                <w:szCs w:val="18"/>
              </w:rPr>
              <w:t xml:space="preserve">en </w:t>
            </w:r>
            <w:r w:rsidR="00484747" w:rsidRPr="00682836">
              <w:rPr>
                <w:szCs w:val="18"/>
              </w:rPr>
              <w:t>./</w:t>
            </w:r>
            <w:proofErr w:type="spellStart"/>
            <w:r w:rsidR="00484747" w:rsidRPr="00682836">
              <w:rPr>
                <w:szCs w:val="18"/>
              </w:rPr>
              <w:t>datumUitspraakRechtbank</w:t>
            </w:r>
            <w:proofErr w:type="spellEnd"/>
            <w:r w:rsidR="00484747" w:rsidRPr="007E0AB2">
              <w:rPr>
                <w:szCs w:val="18"/>
              </w:rPr>
              <w:t xml:space="preserve"> </w:t>
            </w:r>
            <w:r w:rsidRPr="007E0AB2">
              <w:rPr>
                <w:szCs w:val="18"/>
              </w:rPr>
              <w:t>aanwezig zijn.</w:t>
            </w:r>
          </w:p>
          <w:p w14:paraId="313C4EE8" w14:textId="77777777" w:rsidR="00484747" w:rsidRDefault="00484747" w:rsidP="00790C32">
            <w:pPr>
              <w:rPr>
                <w:szCs w:val="18"/>
              </w:rPr>
            </w:pPr>
          </w:p>
          <w:p w14:paraId="5FA4078D" w14:textId="2A3D9F5E" w:rsidR="0053294C" w:rsidRPr="00C355D9" w:rsidRDefault="0053294C" w:rsidP="00790C32">
            <w:pPr>
              <w:rPr>
                <w:szCs w:val="18"/>
              </w:rPr>
            </w:pPr>
            <w:r>
              <w:rPr>
                <w:szCs w:val="18"/>
              </w:rPr>
              <w:t xml:space="preserve">Indien </w:t>
            </w:r>
            <w:r w:rsidRPr="007E0AB2">
              <w:rPr>
                <w:szCs w:val="18"/>
              </w:rPr>
              <w:t>./</w:t>
            </w:r>
            <w:proofErr w:type="spellStart"/>
            <w:r w:rsidRPr="007E0AB2">
              <w:rPr>
                <w:szCs w:val="18"/>
              </w:rPr>
              <w:t>plaatsRechtbank</w:t>
            </w:r>
            <w:proofErr w:type="spellEnd"/>
            <w:r w:rsidR="00484747" w:rsidRPr="00484747">
              <w:rPr>
                <w:szCs w:val="18"/>
              </w:rPr>
              <w:t xml:space="preserve">, </w:t>
            </w:r>
            <w:r w:rsidR="00484747" w:rsidRPr="00682836">
              <w:rPr>
                <w:szCs w:val="18"/>
              </w:rPr>
              <w:t>./</w:t>
            </w:r>
            <w:proofErr w:type="spellStart"/>
            <w:r w:rsidR="00484747" w:rsidRPr="00682836">
              <w:rPr>
                <w:szCs w:val="18"/>
              </w:rPr>
              <w:t>datumUitspraakRechtbank</w:t>
            </w:r>
            <w:proofErr w:type="spellEnd"/>
            <w:r w:rsidR="00484747">
              <w:rPr>
                <w:szCs w:val="18"/>
              </w:rPr>
              <w:t xml:space="preserve">, </w:t>
            </w:r>
            <w:r w:rsidR="00484747" w:rsidRPr="007E0AB2">
              <w:rPr>
                <w:szCs w:val="18"/>
              </w:rPr>
              <w:t>./</w:t>
            </w:r>
            <w:proofErr w:type="spellStart"/>
            <w:r w:rsidR="00484747" w:rsidRPr="007E0AB2">
              <w:rPr>
                <w:szCs w:val="18"/>
              </w:rPr>
              <w:t>naamRechtbank</w:t>
            </w:r>
            <w:proofErr w:type="spellEnd"/>
            <w:r w:rsidR="00C355D9">
              <w:rPr>
                <w:szCs w:val="18"/>
              </w:rPr>
              <w:t xml:space="preserve"> </w:t>
            </w:r>
            <w:r w:rsidR="00C355D9" w:rsidRPr="007E0AB2">
              <w:rPr>
                <w:szCs w:val="18"/>
              </w:rPr>
              <w:t>.</w:t>
            </w:r>
            <w:r w:rsidR="00484747">
              <w:rPr>
                <w:szCs w:val="18"/>
              </w:rPr>
              <w:t xml:space="preserve">en  </w:t>
            </w:r>
            <w:r w:rsidR="00C355D9" w:rsidRPr="007E0AB2">
              <w:rPr>
                <w:szCs w:val="18"/>
              </w:rPr>
              <w:t>/</w:t>
            </w:r>
            <w:proofErr w:type="spellStart"/>
            <w:r w:rsidR="00C355D9" w:rsidRPr="007E0AB2">
              <w:rPr>
                <w:szCs w:val="18"/>
              </w:rPr>
              <w:t>gemeenteRechtbank</w:t>
            </w:r>
            <w:proofErr w:type="spellEnd"/>
            <w:r w:rsidR="00C355D9">
              <w:rPr>
                <w:szCs w:val="18"/>
              </w:rPr>
              <w:t xml:space="preserve"> niet aanwezig </w:t>
            </w:r>
            <w:r w:rsidR="00484747">
              <w:rPr>
                <w:szCs w:val="18"/>
              </w:rPr>
              <w:t>zijn</w:t>
            </w:r>
            <w:r w:rsidR="00C355D9">
              <w:rPr>
                <w:szCs w:val="18"/>
              </w:rPr>
              <w:t xml:space="preserve"> dan wordt de tekst </w:t>
            </w:r>
            <w:r>
              <w:rPr>
                <w:rFonts w:cs="Arial"/>
                <w:color w:val="FF0000"/>
              </w:rPr>
              <w:t>inschrijven van de</w:t>
            </w:r>
            <w:r w:rsidRPr="00994101">
              <w:rPr>
                <w:rFonts w:cs="Arial"/>
                <w:color w:val="339966"/>
              </w:rPr>
              <w:t xml:space="preserve"> beëindigingsverklaring</w:t>
            </w:r>
            <w:r>
              <w:rPr>
                <w:rFonts w:cs="Arial"/>
                <w:color w:val="339966"/>
              </w:rPr>
              <w:t xml:space="preserve"> </w:t>
            </w:r>
            <w:r w:rsidRPr="00DC34B6">
              <w:rPr>
                <w:rFonts w:cs="Arial"/>
                <w:color w:val="FF0000"/>
              </w:rPr>
              <w:t>in de registers van de Burgerlijke Stand</w:t>
            </w:r>
            <w:r w:rsidR="00C355D9">
              <w:rPr>
                <w:rFonts w:cs="Arial"/>
              </w:rPr>
              <w:t xml:space="preserve"> getoond</w:t>
            </w:r>
            <w:r w:rsidR="00484747">
              <w:rPr>
                <w:rFonts w:cs="Arial"/>
              </w:rPr>
              <w:t>.</w:t>
            </w:r>
          </w:p>
          <w:p w14:paraId="3EEA0A01" w14:textId="77777777" w:rsidR="00790C32" w:rsidRPr="007E0AB2" w:rsidRDefault="00790C32" w:rsidP="001434A3">
            <w:pPr>
              <w:rPr>
                <w:szCs w:val="18"/>
              </w:rPr>
            </w:pPr>
          </w:p>
          <w:p w14:paraId="38F9BDFF" w14:textId="77777777" w:rsidR="001434A3" w:rsidRPr="007E0AB2" w:rsidRDefault="001434A3" w:rsidP="001434A3">
            <w:pPr>
              <w:rPr>
                <w:u w:val="single"/>
              </w:rPr>
            </w:pPr>
            <w:proofErr w:type="spellStart"/>
            <w:r w:rsidRPr="007E0AB2">
              <w:rPr>
                <w:u w:val="single"/>
              </w:rPr>
              <w:t>Mapping</w:t>
            </w:r>
            <w:proofErr w:type="spellEnd"/>
            <w:r w:rsidR="00DD24CB" w:rsidRPr="007E0AB2">
              <w:rPr>
                <w:u w:val="single"/>
              </w:rPr>
              <w:t xml:space="preserve"> geregistreerd partnerschap</w:t>
            </w:r>
            <w:r w:rsidRPr="007E0AB2">
              <w:rPr>
                <w:u w:val="single"/>
              </w:rPr>
              <w:t>:</w:t>
            </w:r>
          </w:p>
          <w:p w14:paraId="5FFAB86D" w14:textId="77777777" w:rsidR="001434A3"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Pr="007E0AB2">
              <w:rPr>
                <w:sz w:val="16"/>
                <w:szCs w:val="16"/>
              </w:rPr>
              <w:t>/</w:t>
            </w:r>
          </w:p>
          <w:p w14:paraId="308210CE" w14:textId="77777777" w:rsidR="001434A3" w:rsidRPr="007E0AB2" w:rsidRDefault="00F841BD" w:rsidP="007E0AB2">
            <w:pPr>
              <w:spacing w:line="240" w:lineRule="auto"/>
              <w:rPr>
                <w:rFonts w:cs="Arial"/>
                <w:sz w:val="16"/>
                <w:szCs w:val="16"/>
              </w:rPr>
            </w:pPr>
            <w:r w:rsidRPr="007E0AB2">
              <w:rPr>
                <w:sz w:val="16"/>
                <w:szCs w:val="16"/>
              </w:rPr>
              <w:tab/>
            </w:r>
            <w:r w:rsidR="00A828B0" w:rsidRPr="007E0AB2">
              <w:rPr>
                <w:sz w:val="16"/>
                <w:szCs w:val="16"/>
              </w:rPr>
              <w:t>./</w:t>
            </w:r>
            <w:proofErr w:type="spellStart"/>
            <w:r w:rsidR="00012B35" w:rsidRPr="007E0AB2">
              <w:rPr>
                <w:sz w:val="16"/>
                <w:szCs w:val="16"/>
              </w:rPr>
              <w:t>datum</w:t>
            </w:r>
            <w:r w:rsidR="00141564" w:rsidRPr="007E0AB2">
              <w:rPr>
                <w:sz w:val="16"/>
                <w:szCs w:val="16"/>
              </w:rPr>
              <w:t>Registratie</w:t>
            </w:r>
            <w:proofErr w:type="spellEnd"/>
          </w:p>
          <w:p w14:paraId="08CB7533" w14:textId="77777777" w:rsidR="001434A3" w:rsidRPr="007E0AB2" w:rsidRDefault="00F841BD"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00012B35" w:rsidRPr="007E0AB2">
              <w:rPr>
                <w:sz w:val="16"/>
                <w:szCs w:val="16"/>
              </w:rPr>
              <w:t>gemeente</w:t>
            </w:r>
            <w:r w:rsidR="00141564" w:rsidRPr="007E0AB2">
              <w:rPr>
                <w:sz w:val="16"/>
                <w:szCs w:val="16"/>
              </w:rPr>
              <w:t>Registratie</w:t>
            </w:r>
            <w:proofErr w:type="spellEnd"/>
          </w:p>
          <w:p w14:paraId="005BC826" w14:textId="77777777" w:rsidR="004B073E" w:rsidRDefault="004B073E" w:rsidP="007E0AB2">
            <w:pPr>
              <w:spacing w:line="240" w:lineRule="auto"/>
            </w:pPr>
          </w:p>
          <w:p w14:paraId="5C1A0A22"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te of in de gemeente geregistreerd partnerschap:</w:t>
            </w:r>
          </w:p>
          <w:p w14:paraId="6E039A42"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890DA2" w:rsidRPr="007E0AB2">
              <w:rPr>
                <w:sz w:val="16"/>
                <w:szCs w:val="16"/>
              </w:rPr>
              <w:t>Partnerschap</w:t>
            </w:r>
            <w:proofErr w:type="spellEnd"/>
            <w:r w:rsidRPr="007E0AB2">
              <w:rPr>
                <w:sz w:val="16"/>
                <w:szCs w:val="16"/>
              </w:rPr>
              <w:t>/tekstkeuze/</w:t>
            </w:r>
          </w:p>
          <w:p w14:paraId="1B41D163" w14:textId="77777777" w:rsidR="00DD24CB" w:rsidRPr="007E0AB2" w:rsidRDefault="00DD24CB"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k_GemeenteRegistratie</w:t>
            </w:r>
            <w:proofErr w:type="spellEnd"/>
            <w:r w:rsidRPr="007E0AB2">
              <w:rPr>
                <w:sz w:val="16"/>
                <w:szCs w:val="16"/>
              </w:rPr>
              <w:t>)</w:t>
            </w:r>
          </w:p>
          <w:p w14:paraId="470A7CBC" w14:textId="4A8B262D" w:rsidR="00DD24CB" w:rsidRDefault="00DD24CB"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tekst(‘te’ of ‘in de gemeente’)</w:t>
            </w:r>
          </w:p>
          <w:p w14:paraId="57445EFE" w14:textId="44C71B2F" w:rsidR="009013D6" w:rsidRDefault="009013D6" w:rsidP="007E0AB2">
            <w:pPr>
              <w:spacing w:line="240" w:lineRule="auto"/>
              <w:ind w:left="227"/>
              <w:rPr>
                <w:sz w:val="16"/>
                <w:szCs w:val="16"/>
              </w:rPr>
            </w:pPr>
          </w:p>
          <w:p w14:paraId="2713E29C" w14:textId="565DB7AB" w:rsidR="009013D6" w:rsidRDefault="0044165A" w:rsidP="009013D6">
            <w:pPr>
              <w:spacing w:line="240" w:lineRule="auto"/>
              <w:rPr>
                <w:szCs w:val="18"/>
              </w:rPr>
            </w:pPr>
            <w:proofErr w:type="spellStart"/>
            <w:r w:rsidRPr="00682836">
              <w:rPr>
                <w:szCs w:val="18"/>
                <w:u w:val="single"/>
              </w:rPr>
              <w:t>Mapping</w:t>
            </w:r>
            <w:proofErr w:type="spellEnd"/>
            <w:r w:rsidRPr="00682836">
              <w:rPr>
                <w:szCs w:val="18"/>
                <w:u w:val="single"/>
              </w:rPr>
              <w:t xml:space="preserve"> Rechtbank</w:t>
            </w:r>
            <w:r w:rsidRPr="00682836">
              <w:rPr>
                <w:szCs w:val="18"/>
              </w:rPr>
              <w:t>:</w:t>
            </w:r>
          </w:p>
          <w:p w14:paraId="3D9F93C2" w14:textId="77777777" w:rsidR="0052451C" w:rsidRPr="007E0AB2" w:rsidRDefault="0052451C" w:rsidP="0052451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19696F85" w14:textId="14D71287" w:rsidR="0044165A" w:rsidRPr="0044165A" w:rsidRDefault="0044165A" w:rsidP="0044165A">
            <w:pPr>
              <w:spacing w:line="240" w:lineRule="auto"/>
              <w:rPr>
                <w:sz w:val="16"/>
                <w:szCs w:val="16"/>
              </w:rPr>
            </w:pPr>
            <w:r>
              <w:rPr>
                <w:sz w:val="16"/>
                <w:szCs w:val="16"/>
              </w:rPr>
              <w:t xml:space="preserve">     </w:t>
            </w:r>
            <w:r w:rsidRPr="0044165A">
              <w:rPr>
                <w:sz w:val="16"/>
                <w:szCs w:val="16"/>
              </w:rPr>
              <w:t>./</w:t>
            </w:r>
            <w:proofErr w:type="spellStart"/>
            <w:r w:rsidRPr="0044165A">
              <w:rPr>
                <w:sz w:val="16"/>
                <w:szCs w:val="16"/>
              </w:rPr>
              <w:t>plaatsRechtbank</w:t>
            </w:r>
            <w:proofErr w:type="spellEnd"/>
          </w:p>
          <w:p w14:paraId="7CE8117C" w14:textId="77777777" w:rsidR="0044165A" w:rsidRPr="0044165A" w:rsidRDefault="0044165A" w:rsidP="0044165A">
            <w:pPr>
              <w:spacing w:line="240" w:lineRule="auto"/>
              <w:rPr>
                <w:sz w:val="16"/>
                <w:szCs w:val="16"/>
              </w:rPr>
            </w:pPr>
            <w:r w:rsidRPr="0044165A">
              <w:rPr>
                <w:sz w:val="16"/>
                <w:szCs w:val="16"/>
              </w:rPr>
              <w:tab/>
              <w:t>./</w:t>
            </w:r>
            <w:proofErr w:type="spellStart"/>
            <w:r w:rsidRPr="0044165A">
              <w:rPr>
                <w:sz w:val="16"/>
                <w:szCs w:val="16"/>
              </w:rPr>
              <w:t>naamRechtbank</w:t>
            </w:r>
            <w:proofErr w:type="spellEnd"/>
          </w:p>
          <w:p w14:paraId="6DF3CFE2" w14:textId="77777777" w:rsidR="0044165A" w:rsidRPr="0044165A" w:rsidRDefault="0044165A" w:rsidP="0044165A">
            <w:pPr>
              <w:spacing w:line="240" w:lineRule="auto"/>
              <w:rPr>
                <w:sz w:val="16"/>
                <w:szCs w:val="16"/>
              </w:rPr>
            </w:pPr>
            <w:r w:rsidRPr="0044165A">
              <w:rPr>
                <w:sz w:val="16"/>
                <w:szCs w:val="16"/>
              </w:rPr>
              <w:tab/>
              <w:t>./</w:t>
            </w:r>
            <w:proofErr w:type="spellStart"/>
            <w:r w:rsidRPr="0044165A">
              <w:rPr>
                <w:sz w:val="16"/>
                <w:szCs w:val="16"/>
              </w:rPr>
              <w:t>gemeenteRechtbank</w:t>
            </w:r>
            <w:proofErr w:type="spellEnd"/>
          </w:p>
          <w:p w14:paraId="00546DFB" w14:textId="3D7B0B76" w:rsidR="0044165A" w:rsidRPr="009013D6" w:rsidRDefault="0044165A" w:rsidP="0044165A">
            <w:pPr>
              <w:spacing w:line="240" w:lineRule="auto"/>
              <w:rPr>
                <w:sz w:val="16"/>
                <w:szCs w:val="16"/>
              </w:rPr>
            </w:pPr>
            <w:r w:rsidRPr="0044165A">
              <w:rPr>
                <w:sz w:val="16"/>
                <w:szCs w:val="16"/>
              </w:rPr>
              <w:tab/>
              <w:t>./</w:t>
            </w:r>
            <w:proofErr w:type="spellStart"/>
            <w:r w:rsidRPr="0044165A">
              <w:rPr>
                <w:sz w:val="16"/>
                <w:szCs w:val="16"/>
              </w:rPr>
              <w:t>datumUitspraakRechtbank</w:t>
            </w:r>
            <w:proofErr w:type="spellEnd"/>
          </w:p>
          <w:p w14:paraId="786013DB" w14:textId="24E0BDA2" w:rsidR="00DD24CB" w:rsidRDefault="00DD24CB" w:rsidP="007E0AB2">
            <w:pPr>
              <w:spacing w:line="240" w:lineRule="auto"/>
              <w:rPr>
                <w:sz w:val="16"/>
                <w:szCs w:val="16"/>
              </w:rPr>
            </w:pPr>
          </w:p>
          <w:p w14:paraId="7F917E40" w14:textId="77777777" w:rsidR="0052451C" w:rsidRPr="007E0AB2" w:rsidRDefault="0052451C" w:rsidP="0052451C">
            <w:pPr>
              <w:rPr>
                <w:u w:val="single"/>
              </w:rPr>
            </w:pPr>
            <w:proofErr w:type="spellStart"/>
            <w:r w:rsidRPr="007E0AB2">
              <w:rPr>
                <w:u w:val="single"/>
              </w:rPr>
              <w:t>Mapping</w:t>
            </w:r>
            <w:proofErr w:type="spellEnd"/>
            <w:r w:rsidRPr="007E0AB2">
              <w:rPr>
                <w:u w:val="single"/>
              </w:rPr>
              <w:t xml:space="preserve"> te of van de gemeente ontbinding:</w:t>
            </w:r>
          </w:p>
          <w:p w14:paraId="0BA557E9" w14:textId="77777777" w:rsidR="0052451C" w:rsidRPr="007E0AB2" w:rsidRDefault="0052451C" w:rsidP="0052451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612A4675" w14:textId="77777777" w:rsidR="0052451C" w:rsidRPr="007E0AB2" w:rsidRDefault="0052451C" w:rsidP="0052451C">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k_GemeenteOntbinding</w:t>
            </w:r>
            <w:proofErr w:type="spellEnd"/>
            <w:r w:rsidRPr="007E0AB2">
              <w:rPr>
                <w:sz w:val="16"/>
                <w:szCs w:val="16"/>
              </w:rPr>
              <w:t>)</w:t>
            </w:r>
          </w:p>
          <w:p w14:paraId="5CD7C172" w14:textId="1CACE9F1" w:rsidR="0052451C" w:rsidRDefault="0052451C" w:rsidP="0052451C">
            <w:pPr>
              <w:spacing w:line="240" w:lineRule="auto"/>
              <w:rPr>
                <w:sz w:val="16"/>
                <w:szCs w:val="16"/>
              </w:rPr>
            </w:pPr>
            <w:r w:rsidRPr="007E0AB2">
              <w:rPr>
                <w:sz w:val="16"/>
                <w:szCs w:val="16"/>
              </w:rPr>
              <w:tab/>
            </w:r>
            <w:r w:rsidRPr="007E0AB2">
              <w:rPr>
                <w:sz w:val="16"/>
                <w:szCs w:val="16"/>
              </w:rPr>
              <w:tab/>
              <w:t>./tekst(‘te’ of ‘van de gemeente’)</w:t>
            </w:r>
          </w:p>
          <w:p w14:paraId="3097840A" w14:textId="77777777" w:rsidR="0052451C" w:rsidRPr="007E0AB2" w:rsidRDefault="0052451C" w:rsidP="0052451C">
            <w:pPr>
              <w:spacing w:line="240" w:lineRule="auto"/>
              <w:rPr>
                <w:sz w:val="16"/>
                <w:szCs w:val="16"/>
              </w:rPr>
            </w:pPr>
          </w:p>
          <w:p w14:paraId="18E6B76A" w14:textId="77777777" w:rsidR="00DD24CB" w:rsidRPr="007E0AB2" w:rsidRDefault="00DD24CB" w:rsidP="00DD24CB">
            <w:pPr>
              <w:rPr>
                <w:u w:val="single"/>
              </w:rPr>
            </w:pPr>
            <w:proofErr w:type="spellStart"/>
            <w:r w:rsidRPr="007E0AB2">
              <w:rPr>
                <w:u w:val="single"/>
              </w:rPr>
              <w:t>Mapping</w:t>
            </w:r>
            <w:proofErr w:type="spellEnd"/>
            <w:r w:rsidRPr="007E0AB2">
              <w:rPr>
                <w:u w:val="single"/>
              </w:rPr>
              <w:t xml:space="preserve"> ontbinding geregistreerd partnerschap:</w:t>
            </w:r>
          </w:p>
          <w:p w14:paraId="661724EA" w14:textId="77777777" w:rsidR="00DD24CB" w:rsidRPr="007E0AB2" w:rsidRDefault="00DD24CB"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w:t>
            </w:r>
          </w:p>
          <w:p w14:paraId="20F002D2" w14:textId="77777777" w:rsidR="00DD24CB" w:rsidRPr="007E0AB2"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gemeenteOntbinding</w:t>
            </w:r>
            <w:proofErr w:type="spellEnd"/>
          </w:p>
          <w:p w14:paraId="32A8F5A7" w14:textId="479A7DBE" w:rsidR="00DD24CB" w:rsidRDefault="00DD24CB" w:rsidP="007E0AB2">
            <w:pPr>
              <w:spacing w:line="240" w:lineRule="auto"/>
              <w:rPr>
                <w:rFonts w:cs="Arial"/>
                <w:sz w:val="16"/>
                <w:szCs w:val="16"/>
              </w:rPr>
            </w:pPr>
            <w:r w:rsidRPr="007E0AB2">
              <w:rPr>
                <w:rFonts w:cs="Arial"/>
                <w:sz w:val="16"/>
                <w:szCs w:val="16"/>
              </w:rPr>
              <w:tab/>
            </w:r>
            <w:r w:rsidR="00A828B0" w:rsidRPr="007E0AB2">
              <w:rPr>
                <w:rFonts w:cs="Arial"/>
                <w:sz w:val="16"/>
                <w:szCs w:val="16"/>
              </w:rPr>
              <w:t>./</w:t>
            </w:r>
            <w:proofErr w:type="spellStart"/>
            <w:r w:rsidRPr="007E0AB2">
              <w:rPr>
                <w:rFonts w:cs="Arial"/>
                <w:sz w:val="16"/>
                <w:szCs w:val="16"/>
              </w:rPr>
              <w:t>datumOntbinding</w:t>
            </w:r>
            <w:proofErr w:type="spellEnd"/>
          </w:p>
          <w:p w14:paraId="44CD718A" w14:textId="77777777" w:rsidR="003E6D7D" w:rsidRPr="007E0AB2" w:rsidRDefault="003E6D7D" w:rsidP="007E0AB2">
            <w:pPr>
              <w:spacing w:line="240" w:lineRule="auto"/>
              <w:rPr>
                <w:sz w:val="16"/>
                <w:szCs w:val="16"/>
              </w:rPr>
            </w:pPr>
          </w:p>
          <w:p w14:paraId="305C03A0" w14:textId="5682B4D9" w:rsidR="00DD24CB" w:rsidRPr="007E0AB2" w:rsidRDefault="00DD24CB" w:rsidP="007E0AB2">
            <w:pPr>
              <w:spacing w:line="240" w:lineRule="auto"/>
              <w:rPr>
                <w:sz w:val="16"/>
                <w:szCs w:val="16"/>
              </w:rPr>
            </w:pPr>
          </w:p>
        </w:tc>
      </w:tr>
      <w:tr w:rsidR="004B073E" w:rsidRPr="004B073E" w14:paraId="2E362D5C" w14:textId="77777777" w:rsidTr="007E0AB2">
        <w:tc>
          <w:tcPr>
            <w:tcW w:w="6771" w:type="dxa"/>
            <w:shd w:val="clear" w:color="auto" w:fill="auto"/>
          </w:tcPr>
          <w:p w14:paraId="0FADB62F" w14:textId="1662C4D3" w:rsidR="004B073E" w:rsidRPr="007E0AB2" w:rsidRDefault="004B073E" w:rsidP="007E0AB2">
            <w:pPr>
              <w:autoSpaceDE w:val="0"/>
              <w:autoSpaceDN w:val="0"/>
              <w:adjustRightInd w:val="0"/>
              <w:ind w:left="300" w:hanging="300"/>
              <w:rPr>
                <w:rFonts w:cs="Arial"/>
                <w:color w:val="FF0000"/>
              </w:rPr>
            </w:pPr>
            <w:r w:rsidRPr="007E0AB2">
              <w:rPr>
                <w:rFonts w:cs="Arial"/>
                <w:color w:val="FF0000"/>
              </w:rPr>
              <w:t xml:space="preserve">2. </w:t>
            </w:r>
            <w:r w:rsidRPr="007E0AB2">
              <w:rPr>
                <w:rFonts w:cs="Arial"/>
                <w:color w:val="FF0000"/>
              </w:rPr>
              <w:tab/>
              <w:t xml:space="preserve">De deelgenoten waren </w:t>
            </w:r>
            <w:r w:rsidRPr="007E0AB2">
              <w:rPr>
                <w:rFonts w:cs="Arial"/>
                <w:color w:val="800080"/>
              </w:rPr>
              <w:t>z</w:t>
            </w:r>
            <w:r w:rsidRPr="007E0AB2">
              <w:rPr>
                <w:rFonts w:cs="Arial"/>
                <w:color w:val="FF0000"/>
              </w:rPr>
              <w:t>onder het maken van partnerschapsvoorwaarden geregistreerd als partner</w:t>
            </w:r>
            <w:r w:rsidRPr="004E424C">
              <w:rPr>
                <w:rFonts w:cs="Arial"/>
                <w:color w:val="92D050"/>
              </w:rPr>
              <w:t xml:space="preserve">. </w:t>
            </w:r>
            <w:r w:rsidRPr="00555BE2">
              <w:rPr>
                <w:rFonts w:cs="Arial"/>
                <w:color w:val="FF0000"/>
              </w:rPr>
              <w:t xml:space="preserve">Tot de </w:t>
            </w:r>
            <w:r w:rsidRPr="004E424C">
              <w:rPr>
                <w:rFonts w:cs="Arial"/>
                <w:color w:val="00B050"/>
              </w:rPr>
              <w:t>door beëindiging ontbonden beperkte gemeenschap van</w:t>
            </w:r>
            <w:r w:rsidR="00E12B99" w:rsidRPr="00F068E6">
              <w:rPr>
                <w:rFonts w:cs="Arial"/>
                <w:color w:val="00B050"/>
              </w:rPr>
              <w:t>/</w:t>
            </w:r>
            <w:r w:rsidR="00F068E6" w:rsidRPr="004E424C">
              <w:rPr>
                <w:rFonts w:cs="Arial"/>
                <w:color w:val="00B050"/>
              </w:rPr>
              <w:t>door beëindiging ontbonden gemeenschap van</w:t>
            </w:r>
            <w:r w:rsidR="00E12B99" w:rsidRPr="00F068E6">
              <w:rPr>
                <w:rFonts w:cs="Arial"/>
                <w:color w:val="00B050"/>
              </w:rPr>
              <w:t xml:space="preserve">/tussen hen </w:t>
            </w:r>
            <w:r w:rsidR="00E12B99" w:rsidRPr="00F068E6">
              <w:rPr>
                <w:rFonts w:cs="Arial"/>
                <w:color w:val="00B050"/>
              </w:rPr>
              <w:lastRenderedPageBreak/>
              <w:t>te verdelen</w:t>
            </w:r>
            <w:r w:rsidR="00E12B99">
              <w:rPr>
                <w:rFonts w:cs="Arial"/>
                <w:color w:val="FF0000"/>
              </w:rPr>
              <w:t xml:space="preserve"> </w:t>
            </w:r>
            <w:r w:rsidRPr="007E0AB2">
              <w:rPr>
                <w:rFonts w:cs="Arial"/>
                <w:color w:val="FF0000"/>
              </w:rPr>
              <w:t xml:space="preserve"> goederen </w:t>
            </w:r>
            <w:r w:rsidRPr="008C5610">
              <w:rPr>
                <w:rFonts w:cs="Arial"/>
                <w:color w:val="339966"/>
              </w:rPr>
              <w:t>behoort</w:t>
            </w:r>
            <w:r w:rsidR="008C5610" w:rsidRPr="008C5610">
              <w:rPr>
                <w:rFonts w:cs="Arial"/>
                <w:color w:val="339966"/>
              </w:rPr>
              <w:t>/behoren</w:t>
            </w:r>
            <w:r w:rsidRPr="007E0AB2">
              <w:rPr>
                <w:rFonts w:cs="Arial"/>
                <w:color w:val="FF0000"/>
              </w:rPr>
              <w:t xml:space="preserve"> </w:t>
            </w:r>
            <w:r w:rsidRPr="007E0AB2">
              <w:rPr>
                <w:rFonts w:cs="Arial"/>
                <w:color w:val="800080"/>
              </w:rPr>
              <w:t>onder meer</w:t>
            </w:r>
            <w:r w:rsidRPr="007E0AB2">
              <w:rPr>
                <w:rFonts w:cs="Arial"/>
                <w:color w:val="FF0000"/>
              </w:rPr>
              <w:t xml:space="preserve"> </w:t>
            </w:r>
            <w:r w:rsidRPr="007E0AB2">
              <w:rPr>
                <w:rFonts w:cs="Arial"/>
                <w:color w:val="339966"/>
              </w:rPr>
              <w:t>het</w:t>
            </w:r>
            <w:r w:rsidR="00D63E33" w:rsidRPr="007E0AB2">
              <w:rPr>
                <w:rFonts w:cs="Arial"/>
                <w:color w:val="339966"/>
              </w:rPr>
              <w:t>/de</w:t>
            </w:r>
            <w:r w:rsidRPr="007E0AB2">
              <w:rPr>
                <w:rFonts w:cs="Arial"/>
                <w:color w:val="FF0000"/>
              </w:rPr>
              <w:t xml:space="preserve"> hierna te omschrijven </w:t>
            </w:r>
            <w:r w:rsidR="00D63E33" w:rsidRPr="00503D87">
              <w:rPr>
                <w:rFonts w:cs="Arial"/>
                <w:color w:val="339966"/>
              </w:rPr>
              <w:t>registergoed</w:t>
            </w:r>
            <w:r w:rsidR="00E467FB">
              <w:rPr>
                <w:rFonts w:cs="Arial"/>
                <w:color w:val="339966"/>
              </w:rPr>
              <w:t>/ registergoed</w:t>
            </w:r>
            <w:r w:rsidR="00D63E33" w:rsidRPr="00503D87">
              <w:rPr>
                <w:rFonts w:cs="Arial"/>
                <w:color w:val="339966"/>
              </w:rPr>
              <w:t>eren</w:t>
            </w:r>
            <w:r w:rsidRPr="007E0AB2">
              <w:rPr>
                <w:rFonts w:cs="Arial"/>
                <w:color w:val="FF0000"/>
              </w:rPr>
              <w:t>.</w:t>
            </w:r>
          </w:p>
        </w:tc>
        <w:tc>
          <w:tcPr>
            <w:tcW w:w="7371" w:type="dxa"/>
            <w:shd w:val="clear" w:color="auto" w:fill="auto"/>
          </w:tcPr>
          <w:p w14:paraId="1632F1D5" w14:textId="45DFE48B" w:rsidR="001434A3" w:rsidRDefault="001434A3" w:rsidP="007E0AB2">
            <w:pPr>
              <w:spacing w:before="72"/>
            </w:pPr>
            <w:r>
              <w:lastRenderedPageBreak/>
              <w:t>Vaste tekst met een optionele keuze ‘</w:t>
            </w:r>
            <w:r w:rsidR="00F841BD" w:rsidRPr="007E0AB2">
              <w:rPr>
                <w:rFonts w:cs="Arial"/>
                <w:color w:val="800080"/>
              </w:rPr>
              <w:t>z</w:t>
            </w:r>
            <w:r w:rsidR="00F841BD" w:rsidRPr="007E0AB2">
              <w:rPr>
                <w:rFonts w:cs="Arial"/>
                <w:color w:val="FF0000"/>
              </w:rPr>
              <w:t>onder</w:t>
            </w:r>
            <w:r>
              <w:t xml:space="preserve">’ om aan te geven dat er geen </w:t>
            </w:r>
            <w:r w:rsidR="0070010B">
              <w:t>partnerschaps</w:t>
            </w:r>
            <w:r>
              <w:t>voorwaarden zijn.</w:t>
            </w:r>
          </w:p>
          <w:p w14:paraId="09379C9F" w14:textId="77777777" w:rsidR="004F25B6" w:rsidRDefault="004F25B6" w:rsidP="007E0AB2">
            <w:pPr>
              <w:spacing w:before="72"/>
            </w:pPr>
          </w:p>
          <w:p w14:paraId="0FB7C8BA" w14:textId="77777777" w:rsidR="0034470B" w:rsidRPr="004E424C" w:rsidRDefault="0034470B" w:rsidP="0034470B">
            <w:pPr>
              <w:spacing w:before="72"/>
              <w:rPr>
                <w:color w:val="002060"/>
              </w:rPr>
            </w:pPr>
            <w:r w:rsidRPr="004E424C">
              <w:rPr>
                <w:color w:val="002060"/>
              </w:rPr>
              <w:t>Verplichte gebruikerskeuze :</w:t>
            </w:r>
          </w:p>
          <w:p w14:paraId="189C5400" w14:textId="77777777" w:rsidR="0034470B" w:rsidRPr="004E424C" w:rsidRDefault="0034470B" w:rsidP="0034470B">
            <w:pPr>
              <w:spacing w:before="72"/>
              <w:rPr>
                <w:color w:val="002060"/>
              </w:rPr>
            </w:pPr>
            <w:r w:rsidRPr="004E424C">
              <w:rPr>
                <w:color w:val="002060"/>
              </w:rPr>
              <w:t xml:space="preserve">Indien </w:t>
            </w:r>
            <w:r w:rsidRPr="0034470B">
              <w:rPr>
                <w:color w:val="FF0000"/>
              </w:rPr>
              <w:t>onder</w:t>
            </w:r>
            <w:r w:rsidRPr="004E424C">
              <w:rPr>
                <w:color w:val="002060"/>
              </w:rPr>
              <w:t>, dan keuze uit:</w:t>
            </w:r>
          </w:p>
          <w:p w14:paraId="404F41F7" w14:textId="31036BEB" w:rsidR="0034470B" w:rsidRPr="00C26DA3" w:rsidRDefault="0034470B" w:rsidP="0034470B">
            <w:pPr>
              <w:spacing w:before="72"/>
            </w:pPr>
            <w:r w:rsidRPr="00EE4C8C">
              <w:rPr>
                <w:rFonts w:cs="Arial"/>
                <w:color w:val="00B050"/>
              </w:rPr>
              <w:t>tussen hen te ver</w:t>
            </w:r>
            <w:r>
              <w:rPr>
                <w:rFonts w:cs="Arial"/>
                <w:color w:val="00B050"/>
              </w:rPr>
              <w:t xml:space="preserve">delen </w:t>
            </w:r>
            <w:r w:rsidRPr="00EE4C8C">
              <w:rPr>
                <w:rFonts w:cs="Arial"/>
              </w:rPr>
              <w:t>of</w:t>
            </w:r>
            <w:r>
              <w:rPr>
                <w:rFonts w:cs="Arial"/>
                <w:color w:val="00B050"/>
              </w:rPr>
              <w:t xml:space="preserve"> </w:t>
            </w:r>
            <w:r>
              <w:rPr>
                <w:rFonts w:cs="Arial"/>
                <w:color w:val="00B050"/>
              </w:rP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w:t>
            </w:r>
            <w:r w:rsidRPr="004E424C">
              <w:rPr>
                <w:rFonts w:cs="Arial"/>
                <w:color w:val="002060"/>
              </w:rPr>
              <w:t>of</w:t>
            </w:r>
          </w:p>
          <w:p w14:paraId="3BA282E3" w14:textId="026B270D"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6484165B" w14:textId="77777777" w:rsidR="0034470B" w:rsidRPr="00397CDA" w:rsidRDefault="0034470B" w:rsidP="0034470B">
            <w:pPr>
              <w:spacing w:before="72"/>
              <w:rPr>
                <w:color w:val="FF0000"/>
              </w:rPr>
            </w:pPr>
          </w:p>
          <w:p w14:paraId="7F608B92" w14:textId="77777777" w:rsidR="0034470B" w:rsidRPr="00C26DA3" w:rsidRDefault="0034470B" w:rsidP="0034470B">
            <w:pPr>
              <w:spacing w:before="72"/>
            </w:pPr>
            <w:r w:rsidRPr="004E424C">
              <w:rPr>
                <w:color w:val="002060"/>
              </w:rPr>
              <w:t xml:space="preserve">Indien </w:t>
            </w:r>
            <w:r w:rsidRPr="004E424C">
              <w:rPr>
                <w:color w:val="FF0000"/>
              </w:rPr>
              <w:t>z</w:t>
            </w:r>
            <w:r w:rsidRPr="0034470B">
              <w:rPr>
                <w:rFonts w:cs="Arial"/>
                <w:color w:val="FF0000"/>
              </w:rPr>
              <w:t>onder</w:t>
            </w:r>
            <w:r w:rsidRPr="004E424C">
              <w:rPr>
                <w:rFonts w:cs="Arial"/>
                <w:color w:val="002060"/>
              </w:rPr>
              <w:t>, dan keuze uit</w:t>
            </w:r>
            <w:r w:rsidRPr="004E424C">
              <w:rPr>
                <w:color w:val="002060"/>
              </w:rPr>
              <w:t xml:space="preserve">: </w:t>
            </w:r>
            <w:r>
              <w:br/>
            </w:r>
            <w:r w:rsidRPr="00962FFB">
              <w:rPr>
                <w:rFonts w:cs="Arial"/>
                <w:color w:val="00B050"/>
              </w:rPr>
              <w:t xml:space="preserve">door beëindiging ontbonden </w:t>
            </w:r>
            <w:r w:rsidRPr="004E424C">
              <w:rPr>
                <w:rFonts w:cs="Arial"/>
                <w:color w:val="00B050"/>
              </w:rPr>
              <w:t>beperkte</w:t>
            </w:r>
            <w:r w:rsidRPr="00962FFB">
              <w:rPr>
                <w:rFonts w:cs="Arial"/>
                <w:color w:val="00B050"/>
              </w:rPr>
              <w:t xml:space="preserve"> gemeenschap van</w:t>
            </w:r>
            <w:r w:rsidRPr="00C26DA3">
              <w:rPr>
                <w:rFonts w:cs="Arial"/>
              </w:rPr>
              <w:t xml:space="preserve"> of</w:t>
            </w:r>
          </w:p>
          <w:p w14:paraId="35D7518E" w14:textId="77777777" w:rsidR="0034470B" w:rsidRPr="00EE4C8C" w:rsidRDefault="0034470B" w:rsidP="0034470B">
            <w:pPr>
              <w:spacing w:before="72"/>
            </w:pPr>
            <w:r w:rsidRPr="00962FFB">
              <w:rPr>
                <w:rFonts w:cs="Arial"/>
                <w:color w:val="00B050"/>
              </w:rPr>
              <w:t>door beëindiging ontbonden gemeenschap van</w:t>
            </w:r>
            <w:r w:rsidRPr="00EE4C8C">
              <w:rPr>
                <w:rFonts w:cs="Arial"/>
                <w:color w:val="00B050"/>
              </w:rPr>
              <w:t xml:space="preserve"> </w:t>
            </w:r>
          </w:p>
          <w:p w14:paraId="2126059C" w14:textId="77777777" w:rsidR="00691A13" w:rsidRPr="007E0AB2" w:rsidRDefault="00691A13" w:rsidP="007E0AB2">
            <w:pPr>
              <w:spacing w:before="72"/>
              <w:rPr>
                <w:rFonts w:cs="Arial"/>
              </w:rPr>
            </w:pPr>
            <w:r w:rsidRPr="007E0AB2">
              <w:rPr>
                <w:rFonts w:cs="Arial"/>
              </w:rPr>
              <w:t>De keuzetekst ‘</w:t>
            </w:r>
            <w:r w:rsidRPr="007E0AB2">
              <w:rPr>
                <w:rFonts w:cs="Arial"/>
                <w:color w:val="800080"/>
              </w:rPr>
              <w:t>onder meer</w:t>
            </w:r>
            <w:r w:rsidRPr="007E0AB2">
              <w:rPr>
                <w:rFonts w:cs="Arial"/>
              </w:rPr>
              <w:t>’</w:t>
            </w:r>
            <w:r w:rsidRPr="007E0AB2">
              <w:rPr>
                <w:rFonts w:cs="Arial"/>
                <w:color w:val="800080"/>
              </w:rPr>
              <w:t xml:space="preserve"> </w:t>
            </w:r>
            <w:r w:rsidRPr="007E0AB2">
              <w:rPr>
                <w:rFonts w:cs="Arial"/>
              </w:rPr>
              <w:t>is optioneel en mag weggelaten worden.</w:t>
            </w:r>
          </w:p>
          <w:p w14:paraId="4AB1E8F8" w14:textId="77777777" w:rsidR="00F841BD" w:rsidRPr="007E0AB2" w:rsidRDefault="00F841BD" w:rsidP="00D63E33">
            <w:pPr>
              <w:rPr>
                <w:lang w:val="nl"/>
              </w:rPr>
            </w:pPr>
          </w:p>
          <w:p w14:paraId="26434DE2" w14:textId="32E7A422" w:rsidR="00D63E33" w:rsidRPr="007E0AB2" w:rsidRDefault="00D63E33" w:rsidP="00D63E33">
            <w:pPr>
              <w:rPr>
                <w:lang w:val="nl"/>
              </w:rPr>
            </w:pPr>
            <w:r w:rsidRPr="007E0AB2">
              <w:rPr>
                <w:lang w:val="nl"/>
              </w:rPr>
              <w:t>De tekst</w:t>
            </w:r>
            <w:r w:rsidR="008C5610">
              <w:rPr>
                <w:lang w:val="nl"/>
              </w:rPr>
              <w:t>en</w:t>
            </w:r>
            <w:r w:rsidRPr="007E0AB2">
              <w:rPr>
                <w:lang w:val="nl"/>
              </w:rPr>
              <w:t xml:space="preserve"> </w:t>
            </w:r>
            <w:r w:rsidR="008C5610">
              <w:rPr>
                <w:lang w:val="nl"/>
              </w:rPr>
              <w:t>‘</w:t>
            </w:r>
            <w:r w:rsidR="008C5610" w:rsidRPr="008C5610">
              <w:rPr>
                <w:color w:val="339966"/>
                <w:lang w:val="nl"/>
              </w:rPr>
              <w:t>behoort/behoren</w:t>
            </w:r>
            <w:r w:rsidR="008C5610">
              <w:rPr>
                <w:lang w:val="nl"/>
              </w:rPr>
              <w:t xml:space="preserve">’ en </w:t>
            </w:r>
            <w:r w:rsidRPr="007E0AB2">
              <w:rPr>
                <w:lang w:val="nl"/>
              </w:rPr>
              <w:t>‘</w:t>
            </w:r>
            <w:r w:rsidRPr="007E0AB2">
              <w:rPr>
                <w:rFonts w:cs="Arial"/>
                <w:color w:val="339966"/>
              </w:rPr>
              <w:t>het/de</w:t>
            </w:r>
            <w:r w:rsidRPr="007E0AB2">
              <w:rPr>
                <w:rFonts w:cs="Arial"/>
                <w:color w:val="FF0000"/>
              </w:rPr>
              <w:t xml:space="preserve"> hierna te omschrijven </w:t>
            </w:r>
            <w:r w:rsidR="00E467FB" w:rsidRPr="009C39D1">
              <w:rPr>
                <w:rFonts w:cs="Arial"/>
                <w:color w:val="339966"/>
              </w:rPr>
              <w:t>registergoed</w:t>
            </w:r>
            <w:r w:rsidR="00E467FB">
              <w:rPr>
                <w:rFonts w:cs="Arial"/>
                <w:color w:val="339966"/>
              </w:rPr>
              <w:t>/ registergoed</w:t>
            </w:r>
            <w:r w:rsidR="00E467FB" w:rsidRPr="009C39D1">
              <w:rPr>
                <w:rFonts w:cs="Arial"/>
                <w:color w:val="339966"/>
              </w:rPr>
              <w:t>eren</w:t>
            </w:r>
            <w:r w:rsidRPr="007E0AB2">
              <w:rPr>
                <w:lang w:val="nl"/>
              </w:rPr>
              <w:t>’ word</w:t>
            </w:r>
            <w:r w:rsidR="008C5610">
              <w:rPr>
                <w:lang w:val="nl"/>
              </w:rPr>
              <w:t>en</w:t>
            </w:r>
            <w:r w:rsidRPr="007E0AB2">
              <w:rPr>
                <w:lang w:val="nl"/>
              </w:rPr>
              <w:t xml:space="preserve"> afgeleid van </w:t>
            </w:r>
            <w:r w:rsidR="00E467FB">
              <w:rPr>
                <w:lang w:val="nl"/>
              </w:rPr>
              <w:t>de keuze bepaald in</w:t>
            </w:r>
            <w:r w:rsidR="00186BC8" w:rsidRPr="007E0AB2">
              <w:rPr>
                <w:lang w:val="nl"/>
              </w:rPr>
              <w:t xml:space="preserve"> paragraaf </w:t>
            </w:r>
            <w:r w:rsidR="00186BC8" w:rsidRPr="007E0AB2">
              <w:rPr>
                <w:lang w:val="nl"/>
              </w:rPr>
              <w:fldChar w:fldCharType="begin"/>
            </w:r>
            <w:r w:rsidR="00186BC8" w:rsidRPr="007E0AB2">
              <w:rPr>
                <w:lang w:val="nl"/>
              </w:rPr>
              <w:instrText xml:space="preserve"> REF _Ref381865565 \r \h </w:instrText>
            </w:r>
            <w:r w:rsidR="00186BC8" w:rsidRPr="007E0AB2">
              <w:rPr>
                <w:lang w:val="nl"/>
              </w:rPr>
            </w:r>
            <w:r w:rsidR="00186BC8" w:rsidRPr="007E0AB2">
              <w:rPr>
                <w:lang w:val="nl"/>
              </w:rPr>
              <w:fldChar w:fldCharType="separate"/>
            </w:r>
            <w:r w:rsidR="00245648">
              <w:rPr>
                <w:lang w:val="nl"/>
              </w:rPr>
              <w:t>2</w:t>
            </w:r>
            <w:r w:rsidR="00186BC8" w:rsidRPr="007E0AB2">
              <w:rPr>
                <w:lang w:val="nl"/>
              </w:rPr>
              <w:fldChar w:fldCharType="end"/>
            </w:r>
            <w:r w:rsidR="004374A9">
              <w:rPr>
                <w:lang w:val="nl"/>
              </w:rPr>
              <w:t>.</w:t>
            </w:r>
            <w:r w:rsidR="00E467FB">
              <w:rPr>
                <w:lang w:val="nl"/>
              </w:rPr>
              <w:t>7</w:t>
            </w:r>
            <w:r w:rsidR="00F841BD" w:rsidRPr="007E0AB2">
              <w:rPr>
                <w:lang w:val="nl"/>
              </w:rPr>
              <w:t>:</w:t>
            </w:r>
          </w:p>
          <w:p w14:paraId="7F0F9E21" w14:textId="385EDF93" w:rsidR="00F841BD" w:rsidRDefault="00F841BD" w:rsidP="007E0AB2">
            <w:pPr>
              <w:numPr>
                <w:ilvl w:val="0"/>
                <w:numId w:val="9"/>
              </w:numPr>
            </w:pPr>
            <w:r>
              <w:t xml:space="preserve">bij </w:t>
            </w:r>
            <w:r w:rsidR="00561D18">
              <w:t xml:space="preserve">de keuze </w:t>
            </w:r>
            <w:r w:rsidR="00E467FB">
              <w:t>‘</w:t>
            </w:r>
            <w:r w:rsidRPr="00503D87">
              <w:rPr>
                <w:color w:val="339966"/>
                <w:lang w:val="nl"/>
              </w:rPr>
              <w:t>registergoed</w:t>
            </w:r>
            <w:r w:rsidR="00E467FB">
              <w:t>’</w:t>
            </w:r>
            <w:r w:rsidR="00561D18">
              <w:t xml:space="preserve"> wordt de tekst</w:t>
            </w:r>
            <w:r>
              <w:t xml:space="preserve">: </w:t>
            </w:r>
            <w:r w:rsidR="008C5610">
              <w:t xml:space="preserve">‘behoort’ en </w:t>
            </w:r>
            <w:r>
              <w:t>‘het hierna te omschrijven registergoed’,</w:t>
            </w:r>
          </w:p>
          <w:p w14:paraId="76CB7344" w14:textId="1BA278EF" w:rsidR="00C41635" w:rsidRPr="00C41635" w:rsidRDefault="00561D18" w:rsidP="00C41635">
            <w:pPr>
              <w:numPr>
                <w:ilvl w:val="0"/>
                <w:numId w:val="9"/>
              </w:numPr>
              <w:rPr>
                <w:rFonts w:cs="Arial"/>
              </w:rPr>
            </w:pPr>
            <w:r>
              <w:t>en bij de keuze</w:t>
            </w:r>
            <w:r w:rsidR="00F841BD">
              <w:t xml:space="preserve"> </w:t>
            </w:r>
            <w:r w:rsidR="00E467FB">
              <w:t>‘</w:t>
            </w:r>
            <w:r w:rsidR="00F841BD" w:rsidRPr="00503D87">
              <w:rPr>
                <w:color w:val="339966"/>
                <w:lang w:val="nl"/>
              </w:rPr>
              <w:t>registergoederen</w:t>
            </w:r>
            <w:r w:rsidR="00E467FB">
              <w:t>’</w:t>
            </w:r>
            <w:r>
              <w:t xml:space="preserve"> wordt de tekst</w:t>
            </w:r>
            <w:r w:rsidR="00F841BD">
              <w:t xml:space="preserve">: </w:t>
            </w:r>
            <w:r w:rsidR="008C5610">
              <w:t xml:space="preserve">‘behoren’ en </w:t>
            </w:r>
            <w:r w:rsidR="00F841BD">
              <w:t>‘de hierna te omschrijven registergoederen’.</w:t>
            </w:r>
          </w:p>
          <w:p w14:paraId="7A8B3548" w14:textId="61796847" w:rsidR="001434A3" w:rsidRPr="007E0AB2" w:rsidRDefault="001434A3" w:rsidP="001434A3">
            <w:pPr>
              <w:rPr>
                <w:u w:val="single"/>
              </w:rPr>
            </w:pPr>
            <w:proofErr w:type="spellStart"/>
            <w:r w:rsidRPr="007E0AB2">
              <w:rPr>
                <w:u w:val="single"/>
              </w:rPr>
              <w:t>Mapping</w:t>
            </w:r>
            <w:proofErr w:type="spellEnd"/>
            <w:r w:rsidR="00C41635">
              <w:rPr>
                <w:u w:val="single"/>
              </w:rPr>
              <w:t xml:space="preserve"> zonder</w:t>
            </w:r>
            <w:r w:rsidRPr="007E0AB2">
              <w:rPr>
                <w:u w:val="single"/>
              </w:rPr>
              <w:t>:</w:t>
            </w:r>
          </w:p>
          <w:p w14:paraId="4987FAB9" w14:textId="77777777" w:rsidR="007E1F31" w:rsidRPr="007E0AB2" w:rsidRDefault="001434A3"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7E1F31" w:rsidRPr="007E0AB2">
              <w:rPr>
                <w:sz w:val="16"/>
                <w:szCs w:val="16"/>
              </w:rPr>
              <w:t>/</w:t>
            </w:r>
          </w:p>
          <w:p w14:paraId="00AA76E2" w14:textId="77777777" w:rsidR="001434A3" w:rsidRPr="007E0AB2" w:rsidRDefault="00F841BD" w:rsidP="007E0AB2">
            <w:pPr>
              <w:spacing w:line="240" w:lineRule="auto"/>
              <w:rPr>
                <w:sz w:val="16"/>
                <w:szCs w:val="16"/>
              </w:rPr>
            </w:pPr>
            <w:r w:rsidRPr="007E0AB2">
              <w:rPr>
                <w:sz w:val="16"/>
                <w:szCs w:val="16"/>
              </w:rPr>
              <w:tab/>
            </w:r>
            <w:r w:rsidR="007E1F31" w:rsidRPr="007E0AB2">
              <w:rPr>
                <w:sz w:val="16"/>
                <w:szCs w:val="16"/>
              </w:rPr>
              <w:t>./</w:t>
            </w:r>
            <w:r w:rsidR="001434A3" w:rsidRPr="007E0AB2">
              <w:rPr>
                <w:sz w:val="16"/>
                <w:szCs w:val="16"/>
              </w:rPr>
              <w:t>tekstkeuze/</w:t>
            </w:r>
          </w:p>
          <w:p w14:paraId="269F7041" w14:textId="77777777" w:rsidR="001434A3" w:rsidRPr="007E0AB2" w:rsidRDefault="00F841BD" w:rsidP="007E0AB2">
            <w:pPr>
              <w:spacing w:line="240" w:lineRule="auto"/>
              <w:ind w:left="227"/>
              <w:rPr>
                <w:sz w:val="16"/>
                <w:szCs w:val="16"/>
              </w:rPr>
            </w:pPr>
            <w:r w:rsidRPr="007E0AB2">
              <w:rPr>
                <w:sz w:val="16"/>
                <w:szCs w:val="16"/>
              </w:rPr>
              <w:tab/>
            </w:r>
            <w:r w:rsidR="001434A3" w:rsidRPr="007E0AB2">
              <w:rPr>
                <w:sz w:val="16"/>
                <w:szCs w:val="16"/>
              </w:rPr>
              <w:t>./</w:t>
            </w:r>
            <w:proofErr w:type="spellStart"/>
            <w:r w:rsidR="001434A3" w:rsidRPr="007E0AB2">
              <w:rPr>
                <w:sz w:val="16"/>
                <w:szCs w:val="16"/>
              </w:rPr>
              <w:t>tagNaam</w:t>
            </w:r>
            <w:proofErr w:type="spellEnd"/>
            <w:r w:rsidR="001434A3" w:rsidRPr="007E0AB2">
              <w:rPr>
                <w:sz w:val="16"/>
                <w:szCs w:val="16"/>
              </w:rPr>
              <w:t>(</w:t>
            </w:r>
            <w:proofErr w:type="spellStart"/>
            <w:r w:rsidR="001434A3" w:rsidRPr="007E0AB2">
              <w:rPr>
                <w:sz w:val="16"/>
                <w:szCs w:val="16"/>
              </w:rPr>
              <w:t>k_Zonder</w:t>
            </w:r>
            <w:proofErr w:type="spellEnd"/>
            <w:r w:rsidR="001434A3" w:rsidRPr="007E0AB2">
              <w:rPr>
                <w:sz w:val="16"/>
                <w:szCs w:val="16"/>
              </w:rPr>
              <w:t>)</w:t>
            </w:r>
          </w:p>
          <w:p w14:paraId="4DA23146" w14:textId="77777777" w:rsidR="004B073E" w:rsidRPr="007E0AB2" w:rsidRDefault="00F841BD" w:rsidP="007E0AB2">
            <w:pPr>
              <w:spacing w:line="240" w:lineRule="auto"/>
              <w:ind w:left="227"/>
              <w:rPr>
                <w:sz w:val="16"/>
                <w:szCs w:val="16"/>
              </w:rPr>
            </w:pPr>
            <w:r w:rsidRPr="007E0AB2">
              <w:rPr>
                <w:sz w:val="16"/>
                <w:szCs w:val="16"/>
              </w:rPr>
              <w:tab/>
            </w:r>
            <w:r w:rsidR="001434A3" w:rsidRPr="007E0AB2">
              <w:rPr>
                <w:sz w:val="16"/>
                <w:szCs w:val="16"/>
              </w:rPr>
              <w:t>./tekst(</w:t>
            </w:r>
            <w:proofErr w:type="spellStart"/>
            <w:r w:rsidR="001434A3" w:rsidRPr="007E0AB2">
              <w:rPr>
                <w:sz w:val="16"/>
                <w:szCs w:val="16"/>
              </w:rPr>
              <w:t>z</w:t>
            </w:r>
            <w:proofErr w:type="spellEnd"/>
            <w:r w:rsidR="001434A3" w:rsidRPr="007E0AB2">
              <w:rPr>
                <w:sz w:val="16"/>
                <w:szCs w:val="16"/>
              </w:rPr>
              <w:t>)</w:t>
            </w:r>
          </w:p>
          <w:p w14:paraId="62493098" w14:textId="77777777" w:rsidR="007E1F31" w:rsidRPr="007E0AB2" w:rsidRDefault="00F841BD" w:rsidP="007E0AB2">
            <w:pPr>
              <w:spacing w:line="240" w:lineRule="auto"/>
              <w:rPr>
                <w:sz w:val="16"/>
                <w:szCs w:val="16"/>
              </w:rPr>
            </w:pPr>
            <w:r w:rsidRPr="007E0AB2">
              <w:rPr>
                <w:sz w:val="16"/>
                <w:szCs w:val="16"/>
              </w:rPr>
              <w:tab/>
            </w:r>
            <w:r w:rsidR="007E1F31" w:rsidRPr="007E0AB2">
              <w:rPr>
                <w:sz w:val="16"/>
                <w:szCs w:val="16"/>
              </w:rPr>
              <w:t>/tekstkeuze/</w:t>
            </w:r>
          </w:p>
          <w:p w14:paraId="2CDA176E" w14:textId="77777777" w:rsidR="007E1F31" w:rsidRPr="007E0AB2" w:rsidRDefault="00F841BD" w:rsidP="007E0AB2">
            <w:pPr>
              <w:spacing w:line="240" w:lineRule="auto"/>
              <w:ind w:left="227"/>
              <w:rPr>
                <w:sz w:val="16"/>
                <w:szCs w:val="16"/>
              </w:rPr>
            </w:pPr>
            <w:r w:rsidRPr="007E0AB2">
              <w:rPr>
                <w:sz w:val="16"/>
                <w:szCs w:val="16"/>
              </w:rPr>
              <w:tab/>
            </w:r>
            <w:r w:rsidR="007E1F31" w:rsidRPr="007E0AB2">
              <w:rPr>
                <w:sz w:val="16"/>
                <w:szCs w:val="16"/>
              </w:rPr>
              <w:t>./</w:t>
            </w:r>
            <w:proofErr w:type="spellStart"/>
            <w:r w:rsidR="007E1F31" w:rsidRPr="007E0AB2">
              <w:rPr>
                <w:sz w:val="16"/>
                <w:szCs w:val="16"/>
              </w:rPr>
              <w:t>tagNaam</w:t>
            </w:r>
            <w:proofErr w:type="spellEnd"/>
            <w:r w:rsidR="007E1F31" w:rsidRPr="007E0AB2">
              <w:rPr>
                <w:sz w:val="16"/>
                <w:szCs w:val="16"/>
              </w:rPr>
              <w:t>(</w:t>
            </w:r>
            <w:proofErr w:type="spellStart"/>
            <w:r w:rsidR="007E1F31" w:rsidRPr="007E0AB2">
              <w:rPr>
                <w:sz w:val="16"/>
                <w:szCs w:val="16"/>
              </w:rPr>
              <w:t>k_Ondermeer</w:t>
            </w:r>
            <w:r w:rsidR="00E8536B" w:rsidRPr="007E0AB2">
              <w:rPr>
                <w:sz w:val="16"/>
                <w:szCs w:val="16"/>
              </w:rPr>
              <w:t>Gemeenschap</w:t>
            </w:r>
            <w:proofErr w:type="spellEnd"/>
            <w:r w:rsidR="007E1F31" w:rsidRPr="007E0AB2">
              <w:rPr>
                <w:sz w:val="16"/>
                <w:szCs w:val="16"/>
              </w:rPr>
              <w:t>)</w:t>
            </w:r>
          </w:p>
          <w:p w14:paraId="7B66C1D4" w14:textId="77777777" w:rsidR="007E1F31" w:rsidRDefault="00F841BD" w:rsidP="007E0AB2">
            <w:pPr>
              <w:spacing w:line="240" w:lineRule="auto"/>
              <w:ind w:left="227"/>
              <w:rPr>
                <w:sz w:val="16"/>
                <w:szCs w:val="16"/>
              </w:rPr>
            </w:pPr>
            <w:r w:rsidRPr="007E0AB2">
              <w:rPr>
                <w:sz w:val="16"/>
                <w:szCs w:val="16"/>
              </w:rPr>
              <w:tab/>
            </w:r>
            <w:r w:rsidR="007E1F31" w:rsidRPr="007E0AB2">
              <w:rPr>
                <w:sz w:val="16"/>
                <w:szCs w:val="16"/>
              </w:rPr>
              <w:t>./tekst(onder meer)</w:t>
            </w:r>
          </w:p>
          <w:p w14:paraId="6CBCC457" w14:textId="77777777" w:rsidR="00C41635" w:rsidRDefault="00C41635" w:rsidP="007E0AB2">
            <w:pPr>
              <w:spacing w:line="240" w:lineRule="auto"/>
              <w:ind w:left="227"/>
              <w:rPr>
                <w:sz w:val="16"/>
                <w:szCs w:val="16"/>
              </w:rPr>
            </w:pPr>
          </w:p>
          <w:p w14:paraId="4C26E7D8" w14:textId="77777777" w:rsidR="00C41635" w:rsidRDefault="00C41635" w:rsidP="00C41635">
            <w:pPr>
              <w:spacing w:line="240" w:lineRule="auto"/>
              <w:rPr>
                <w:sz w:val="16"/>
                <w:szCs w:val="16"/>
              </w:rPr>
            </w:pPr>
            <w:proofErr w:type="spellStart"/>
            <w:r>
              <w:rPr>
                <w:sz w:val="16"/>
                <w:szCs w:val="16"/>
              </w:rPr>
              <w:t>Mapping</w:t>
            </w:r>
            <w:proofErr w:type="spellEnd"/>
            <w:r>
              <w:rPr>
                <w:sz w:val="16"/>
                <w:szCs w:val="16"/>
              </w:rPr>
              <w:t xml:space="preserve"> tussen hen te verdelen:</w:t>
            </w:r>
          </w:p>
          <w:p w14:paraId="0B9927B9" w14:textId="77777777" w:rsidR="00C41635" w:rsidRPr="007E0AB2" w:rsidRDefault="00C41635" w:rsidP="00C41635">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 xml:space="preserve">/ </w:t>
            </w:r>
            <w:proofErr w:type="spellStart"/>
            <w:r w:rsidRPr="007E0AB2">
              <w:rPr>
                <w:sz w:val="16"/>
                <w:szCs w:val="16"/>
              </w:rPr>
              <w:t>StukdeelVerdelingPartnerschap</w:t>
            </w:r>
            <w:proofErr w:type="spellEnd"/>
            <w:r w:rsidRPr="007E0AB2">
              <w:rPr>
                <w:sz w:val="16"/>
                <w:szCs w:val="16"/>
              </w:rPr>
              <w:t>//tekstkeuze/</w:t>
            </w:r>
          </w:p>
          <w:p w14:paraId="0D959BBB" w14:textId="77777777" w:rsidR="00C41635" w:rsidRPr="007E0AB2" w:rsidRDefault="00C41635" w:rsidP="00C41635">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w:t>
            </w:r>
            <w:r>
              <w:rPr>
                <w:sz w:val="16"/>
                <w:szCs w:val="16"/>
              </w:rPr>
              <w:t>GemeenschapGoederen</w:t>
            </w:r>
            <w:proofErr w:type="spellEnd"/>
            <w:r w:rsidRPr="007E0AB2">
              <w:rPr>
                <w:sz w:val="16"/>
                <w:szCs w:val="16"/>
              </w:rPr>
              <w:t>)</w:t>
            </w:r>
          </w:p>
          <w:p w14:paraId="3F841F43" w14:textId="37CE2697" w:rsidR="00C41635" w:rsidRDefault="00C41635" w:rsidP="00C41635">
            <w:pPr>
              <w:spacing w:line="240" w:lineRule="auto"/>
              <w:ind w:left="227"/>
              <w:rPr>
                <w:sz w:val="16"/>
                <w:szCs w:val="16"/>
              </w:rPr>
            </w:pPr>
            <w:r w:rsidRPr="007E0AB2">
              <w:rPr>
                <w:sz w:val="16"/>
                <w:szCs w:val="16"/>
              </w:rPr>
              <w:tab/>
              <w:t>./tekst(</w:t>
            </w:r>
            <w:r>
              <w:rPr>
                <w:sz w:val="16"/>
                <w:szCs w:val="16"/>
              </w:rPr>
              <w:t>‘tussen hen te verdelen’ of ‘</w:t>
            </w:r>
            <w:ins w:id="48" w:author="Willems, Igor" w:date="2019-12-30T14:41:00Z">
              <w:r w:rsidR="001F1F4A" w:rsidRPr="001F1F4A">
                <w:rPr>
                  <w:rFonts w:cs="Arial"/>
                  <w:sz w:val="16"/>
                  <w:szCs w:val="16"/>
                </w:rPr>
                <w:t>door beëindiging ontbonden beperkte gemeenschap van</w:t>
              </w:r>
            </w:ins>
            <w:del w:id="49" w:author="Willems, Igor" w:date="2019-12-30T14:41:00Z">
              <w:r w:rsidRPr="00397CDA" w:rsidDel="001F1F4A">
                <w:rPr>
                  <w:rFonts w:cs="Arial"/>
                  <w:sz w:val="16"/>
                  <w:szCs w:val="16"/>
                </w:rPr>
                <w:delText>door de indiening van het echtscheidingsverzoek ontbonden gemeenschap van</w:delText>
              </w:r>
            </w:del>
            <w:r w:rsidRPr="00B41478">
              <w:rPr>
                <w:rFonts w:cs="Arial"/>
                <w:sz w:val="16"/>
                <w:szCs w:val="16"/>
              </w:rPr>
              <w:t xml:space="preserve">’ </w:t>
            </w:r>
            <w:r w:rsidRPr="00397CDA">
              <w:rPr>
                <w:rFonts w:cs="Arial"/>
                <w:sz w:val="16"/>
                <w:szCs w:val="16"/>
              </w:rPr>
              <w:t>of</w:t>
            </w:r>
            <w:r>
              <w:rPr>
                <w:rFonts w:cs="Arial"/>
                <w:b/>
                <w:bCs/>
                <w:sz w:val="16"/>
                <w:szCs w:val="16"/>
              </w:rPr>
              <w:t xml:space="preserve"> </w:t>
            </w:r>
            <w:r>
              <w:rPr>
                <w:sz w:val="16"/>
                <w:szCs w:val="16"/>
              </w:rPr>
              <w:t>‘</w:t>
            </w:r>
            <w:ins w:id="50" w:author="Willems, Igor" w:date="2019-12-30T14:41:00Z">
              <w:r w:rsidR="001F1F4A" w:rsidRPr="001F1F4A">
                <w:rPr>
                  <w:rFonts w:cs="Arial"/>
                  <w:sz w:val="16"/>
                  <w:szCs w:val="16"/>
                </w:rPr>
                <w:t>door beëindiging ontbonden gemeenschap van</w:t>
              </w:r>
            </w:ins>
            <w:del w:id="51" w:author="Willems, Igor" w:date="2019-12-30T14:41:00Z">
              <w:r w:rsidRPr="00EE4C8C" w:rsidDel="001F1F4A">
                <w:rPr>
                  <w:rFonts w:cs="Arial"/>
                  <w:sz w:val="16"/>
                  <w:szCs w:val="16"/>
                </w:rPr>
                <w:delText>door de indiening van het echtscheidingsverzoek ontbonden beperkte gemeenschap van</w:delText>
              </w:r>
            </w:del>
            <w:bookmarkStart w:id="52" w:name="_GoBack"/>
            <w:bookmarkEnd w:id="52"/>
            <w:r w:rsidRPr="00EE4C8C">
              <w:rPr>
                <w:rFonts w:cs="Arial"/>
                <w:sz w:val="16"/>
                <w:szCs w:val="16"/>
              </w:rPr>
              <w:t>’</w:t>
            </w:r>
            <w:r w:rsidRPr="007E0AB2">
              <w:rPr>
                <w:sz w:val="16"/>
                <w:szCs w:val="16"/>
              </w:rPr>
              <w:t>)</w:t>
            </w:r>
          </w:p>
          <w:p w14:paraId="4AB02E5F" w14:textId="77777777" w:rsidR="00C41635" w:rsidRPr="007E0AB2" w:rsidRDefault="00C41635" w:rsidP="00C41635">
            <w:pPr>
              <w:spacing w:before="72"/>
              <w:rPr>
                <w:lang w:val="nl"/>
              </w:rPr>
            </w:pPr>
          </w:p>
          <w:p w14:paraId="45C19321" w14:textId="7EF73518" w:rsidR="00C41635" w:rsidRPr="007E0AB2" w:rsidRDefault="00C41635" w:rsidP="007E0AB2">
            <w:pPr>
              <w:spacing w:line="240" w:lineRule="auto"/>
              <w:ind w:left="227"/>
              <w:rPr>
                <w:sz w:val="16"/>
                <w:szCs w:val="16"/>
              </w:rPr>
            </w:pPr>
          </w:p>
        </w:tc>
      </w:tr>
      <w:tr w:rsidR="004B073E" w:rsidRPr="004B073E" w14:paraId="65C4E4DB" w14:textId="77777777" w:rsidTr="007E0AB2">
        <w:tc>
          <w:tcPr>
            <w:tcW w:w="6771" w:type="dxa"/>
            <w:shd w:val="clear" w:color="auto" w:fill="auto"/>
          </w:tcPr>
          <w:p w14:paraId="6F76EA20" w14:textId="344542B5" w:rsidR="004B073E" w:rsidRPr="007E0AB2" w:rsidRDefault="004B073E" w:rsidP="007E0AB2">
            <w:pPr>
              <w:autoSpaceDE w:val="0"/>
              <w:autoSpaceDN w:val="0"/>
              <w:adjustRightInd w:val="0"/>
              <w:ind w:left="300" w:hanging="300"/>
              <w:rPr>
                <w:rFonts w:cs="Arial"/>
                <w:color w:val="FF0000"/>
              </w:rPr>
            </w:pPr>
            <w:r w:rsidRPr="00FB2C02">
              <w:rPr>
                <w:rFonts w:cs="Arial"/>
                <w:color w:val="800080"/>
              </w:rPr>
              <w:lastRenderedPageBreak/>
              <w:t xml:space="preserve">3. </w:t>
            </w:r>
            <w:r w:rsidRPr="00FB2C02">
              <w:rPr>
                <w:rFonts w:cs="Arial"/>
                <w:color w:val="800080"/>
              </w:rPr>
              <w:tab/>
              <w:t>Zoals blijkt uit</w:t>
            </w:r>
            <w:r w:rsidRPr="00BD1362">
              <w:rPr>
                <w:rFonts w:cs="Arial"/>
                <w:color w:val="800080"/>
              </w:rPr>
              <w:t xml:space="preserve"> een door de deelgenoten ondertekende overeenkomst omtrent beëindiging van het geregistreerd partnerschap,</w:t>
            </w:r>
            <w:r w:rsidRPr="007E0AB2">
              <w:rPr>
                <w:rFonts w:cs="Arial"/>
                <w:color w:val="FF0000"/>
              </w:rPr>
              <w:t xml:space="preserve"> </w:t>
            </w:r>
            <w:r w:rsidR="000912A0" w:rsidRPr="00FB2C02">
              <w:rPr>
                <w:rFonts w:cs="Arial"/>
                <w:color w:val="3366FF"/>
              </w:rPr>
              <w:t>waarv</w:t>
            </w:r>
            <w:r w:rsidRPr="00BD1362">
              <w:rPr>
                <w:rFonts w:cs="Arial"/>
                <w:color w:val="3366FF"/>
              </w:rPr>
              <w:t xml:space="preserve">an </w:t>
            </w:r>
            <w:r w:rsidR="000912A0" w:rsidRPr="002A0691">
              <w:rPr>
                <w:rFonts w:cs="Arial"/>
                <w:color w:val="3366FF"/>
              </w:rPr>
              <w:t xml:space="preserve">een kopie </w:t>
            </w:r>
            <w:r w:rsidRPr="002A0691">
              <w:rPr>
                <w:rFonts w:cs="Arial"/>
                <w:color w:val="3366FF"/>
              </w:rPr>
              <w:t>aan deze akte wordt</w:t>
            </w:r>
            <w:r w:rsidR="000912A0" w:rsidRPr="002A0691">
              <w:rPr>
                <w:rFonts w:cs="Arial"/>
                <w:color w:val="3366FF"/>
              </w:rPr>
              <w:t>/is</w:t>
            </w:r>
            <w:r w:rsidRPr="002A0691">
              <w:rPr>
                <w:rFonts w:cs="Arial"/>
                <w:color w:val="3366FF"/>
              </w:rPr>
              <w:t xml:space="preserve"> gehecht,</w:t>
            </w:r>
            <w:r w:rsidRPr="007E0AB2">
              <w:rPr>
                <w:rFonts w:cs="Arial"/>
                <w:color w:val="FF0000"/>
              </w:rPr>
              <w:t xml:space="preserve"> </w:t>
            </w:r>
            <w:r w:rsidRPr="00FB2C02">
              <w:rPr>
                <w:rFonts w:cs="Arial"/>
                <w:color w:val="800080"/>
              </w:rPr>
              <w:t>hebben de deelgenoten een overeenkomst gesloten inzake</w:t>
            </w:r>
            <w:r w:rsidRPr="007E0AB2">
              <w:rPr>
                <w:rFonts w:cs="Arial"/>
                <w:color w:val="FF0000"/>
              </w:rPr>
              <w:t xml:space="preserve"> </w:t>
            </w:r>
            <w:r w:rsidRPr="00FB2C02">
              <w:rPr>
                <w:rFonts w:cs="Arial"/>
                <w:color w:val="3366FF"/>
              </w:rPr>
              <w:t>onder meer</w:t>
            </w:r>
            <w:r w:rsidRPr="007E0AB2">
              <w:rPr>
                <w:rFonts w:cs="Arial"/>
                <w:color w:val="FF0000"/>
              </w:rPr>
              <w:t xml:space="preserve"> </w:t>
            </w:r>
            <w:r w:rsidRPr="00FB2C02">
              <w:rPr>
                <w:rFonts w:cs="Arial"/>
                <w:color w:val="800080"/>
              </w:rPr>
              <w:t>de verdeling van</w:t>
            </w:r>
            <w:r w:rsidRPr="007E0AB2">
              <w:rPr>
                <w:rFonts w:cs="Arial"/>
                <w:color w:val="FF0000"/>
              </w:rPr>
              <w:t xml:space="preserve"> </w:t>
            </w:r>
            <w:r w:rsidR="00D63E33" w:rsidRPr="00FB2C02">
              <w:rPr>
                <w:rFonts w:cs="Arial"/>
                <w:color w:val="3366FF"/>
              </w:rPr>
              <w:t>het/de</w:t>
            </w:r>
            <w:r w:rsidR="00D63E33" w:rsidRPr="007E0AB2">
              <w:rPr>
                <w:rFonts w:cs="Arial"/>
                <w:color w:val="FF0000"/>
              </w:rPr>
              <w:t xml:space="preserve"> </w:t>
            </w:r>
            <w:r w:rsidRPr="00FB2C02">
              <w:rPr>
                <w:rFonts w:cs="Arial"/>
                <w:color w:val="800080"/>
              </w:rPr>
              <w:t xml:space="preserve">hierna te omschrijven </w:t>
            </w:r>
            <w:r w:rsidR="00D63E33" w:rsidRPr="00503D87">
              <w:rPr>
                <w:rFonts w:cs="Arial"/>
                <w:color w:val="3366FF"/>
              </w:rPr>
              <w:t>registergoed</w:t>
            </w:r>
            <w:r w:rsidR="00382BB4">
              <w:rPr>
                <w:rFonts w:cs="Arial"/>
                <w:color w:val="3366FF"/>
              </w:rPr>
              <w:t>/ registergoed</w:t>
            </w:r>
            <w:r w:rsidR="00D63E33" w:rsidRPr="00BD1362">
              <w:rPr>
                <w:rFonts w:cs="Arial"/>
                <w:color w:val="3366FF"/>
              </w:rPr>
              <w:t>eren</w:t>
            </w:r>
            <w:r w:rsidRPr="002A0691">
              <w:rPr>
                <w:rFonts w:cs="Arial"/>
                <w:color w:val="800080"/>
              </w:rPr>
              <w:t>.</w:t>
            </w:r>
          </w:p>
        </w:tc>
        <w:tc>
          <w:tcPr>
            <w:tcW w:w="7371" w:type="dxa"/>
            <w:shd w:val="clear" w:color="auto" w:fill="auto"/>
          </w:tcPr>
          <w:p w14:paraId="4000C74F" w14:textId="77777777" w:rsidR="009C0627" w:rsidRDefault="0012614D" w:rsidP="007E0AB2">
            <w:pPr>
              <w:spacing w:before="72"/>
            </w:pPr>
            <w:r>
              <w:t xml:space="preserve">Optionele </w:t>
            </w:r>
            <w:r w:rsidR="009C0627">
              <w:t>tekst</w:t>
            </w:r>
            <w:r>
              <w:t xml:space="preserve"> met optionele gebruikerskeuzes en afleidbare tekst</w:t>
            </w:r>
            <w:r w:rsidR="009C0627">
              <w:t>.</w:t>
            </w:r>
            <w:r>
              <w:t xml:space="preserve"> </w:t>
            </w:r>
          </w:p>
          <w:p w14:paraId="78EAFAF0" w14:textId="77777777" w:rsidR="009C0627" w:rsidRPr="007E0AB2" w:rsidRDefault="000912A0" w:rsidP="007E0AB2">
            <w:pPr>
              <w:spacing w:before="72"/>
              <w:rPr>
                <w:rFonts w:cs="Arial"/>
              </w:rPr>
            </w:pPr>
            <w:r w:rsidRPr="007E0AB2">
              <w:rPr>
                <w:rFonts w:cs="Arial"/>
              </w:rPr>
              <w:t>Optionel</w:t>
            </w:r>
            <w:r w:rsidR="008E5599" w:rsidRPr="007E0AB2">
              <w:rPr>
                <w:rFonts w:cs="Arial"/>
              </w:rPr>
              <w:t>e</w:t>
            </w:r>
            <w:r w:rsidRPr="007E0AB2">
              <w:rPr>
                <w:rFonts w:cs="Arial"/>
              </w:rPr>
              <w:t xml:space="preserve"> gebruikerskeuze voor het tonen van </w:t>
            </w:r>
            <w:r w:rsidRPr="00FB2C02">
              <w:rPr>
                <w:rFonts w:cs="Arial"/>
                <w:color w:val="3366FF"/>
              </w:rPr>
              <w:t>waarvan</w:t>
            </w:r>
            <w:r w:rsidR="009C0627" w:rsidRPr="00BD1362">
              <w:rPr>
                <w:rFonts w:cs="Arial"/>
                <w:color w:val="3366FF"/>
              </w:rPr>
              <w:t xml:space="preserve"> </w:t>
            </w:r>
            <w:r w:rsidR="009C0627" w:rsidRPr="002A0691">
              <w:rPr>
                <w:rFonts w:cs="Arial"/>
                <w:color w:val="3366FF"/>
              </w:rPr>
              <w:t>een kopie aan deze akte wordt</w:t>
            </w:r>
            <w:r w:rsidRPr="002A0691">
              <w:rPr>
                <w:rFonts w:cs="Arial"/>
                <w:color w:val="3366FF"/>
              </w:rPr>
              <w:t>/is</w:t>
            </w:r>
            <w:r w:rsidR="009C0627" w:rsidRPr="002A0691">
              <w:rPr>
                <w:rFonts w:cs="Arial"/>
                <w:color w:val="3366FF"/>
              </w:rPr>
              <w:t xml:space="preserve"> gehecht</w:t>
            </w:r>
            <w:r w:rsidRPr="007E0AB2">
              <w:rPr>
                <w:rFonts w:cs="Arial"/>
              </w:rPr>
              <w:t xml:space="preserve"> wanneer </w:t>
            </w:r>
            <w:r w:rsidR="008E5599" w:rsidRPr="007E0AB2">
              <w:rPr>
                <w:rFonts w:cs="Arial"/>
              </w:rPr>
              <w:t>hiervoor gekozen is</w:t>
            </w:r>
            <w:r w:rsidRPr="007E0AB2">
              <w:rPr>
                <w:rFonts w:cs="Arial"/>
              </w:rPr>
              <w:t xml:space="preserve"> dan wordt deze tekst afgesloten met een ‘,’. Optionele gebruikerskeuze voor het tonen van</w:t>
            </w:r>
            <w:r w:rsidR="009C0627" w:rsidRPr="007E0AB2">
              <w:rPr>
                <w:rFonts w:cs="Arial"/>
              </w:rPr>
              <w:t xml:space="preserve"> </w:t>
            </w:r>
            <w:r w:rsidR="009C0627" w:rsidRPr="00FB2C02">
              <w:rPr>
                <w:rFonts w:cs="Arial"/>
                <w:color w:val="3366FF"/>
              </w:rPr>
              <w:t>onder meer</w:t>
            </w:r>
            <w:r w:rsidR="009C0627" w:rsidRPr="007E0AB2">
              <w:rPr>
                <w:rFonts w:cs="Arial"/>
              </w:rPr>
              <w:t>.</w:t>
            </w:r>
            <w:r w:rsidRPr="007E0AB2">
              <w:rPr>
                <w:rFonts w:cs="Arial"/>
              </w:rPr>
              <w:t xml:space="preserve"> </w:t>
            </w:r>
          </w:p>
          <w:p w14:paraId="69A9AFD6" w14:textId="77777777" w:rsidR="00501EBF" w:rsidRPr="007E0AB2" w:rsidRDefault="00501EBF" w:rsidP="00D63E33">
            <w:pPr>
              <w:rPr>
                <w:lang w:val="nl"/>
              </w:rPr>
            </w:pPr>
          </w:p>
          <w:p w14:paraId="2DCB9F40" w14:textId="2669A605" w:rsidR="00D63E33" w:rsidRPr="007E0AB2" w:rsidRDefault="00D63E33" w:rsidP="00D63E33">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382BB4" w:rsidRPr="009C39D1">
              <w:rPr>
                <w:rFonts w:cs="Arial"/>
                <w:color w:val="3366FF"/>
              </w:rPr>
              <w:t>registergoed</w:t>
            </w:r>
            <w:r w:rsidR="00382BB4">
              <w:rPr>
                <w:rFonts w:cs="Arial"/>
                <w:color w:val="3366FF"/>
              </w:rPr>
              <w:t>/ registergoed</w:t>
            </w:r>
            <w:r w:rsidR="00382BB4" w:rsidRPr="00BD1362">
              <w:rPr>
                <w:rFonts w:cs="Arial"/>
                <w:color w:val="3366FF"/>
              </w:rPr>
              <w:t>eren</w:t>
            </w:r>
            <w:r w:rsidR="00382BB4" w:rsidRPr="00FB2C02" w:rsidDel="00382BB4">
              <w:rPr>
                <w:rFonts w:cs="Arial"/>
                <w:color w:val="800080"/>
              </w:rPr>
              <w:t xml:space="preserve"> </w:t>
            </w:r>
            <w:r w:rsidRPr="007E0AB2">
              <w:rPr>
                <w:lang w:val="nl"/>
              </w:rPr>
              <w:t xml:space="preserve">wordt afgeleid van </w:t>
            </w:r>
            <w:r w:rsidR="00382BB4">
              <w:rPr>
                <w:lang w:val="nl"/>
              </w:rPr>
              <w:t>de keuze bepaald in</w:t>
            </w:r>
            <w:r w:rsidR="00186BC8" w:rsidRPr="007E0AB2">
              <w:rPr>
                <w:lang w:val="nl"/>
              </w:rPr>
              <w:t xml:space="preserve"> paragraaf </w:t>
            </w:r>
            <w:r w:rsidR="000550F9">
              <w:rPr>
                <w:lang w:val="nl"/>
              </w:rPr>
              <w:t>2.</w:t>
            </w:r>
            <w:r w:rsidR="00382BB4">
              <w:rPr>
                <w:lang w:val="nl"/>
              </w:rPr>
              <w:t>7</w:t>
            </w:r>
            <w:r w:rsidR="00501EBF" w:rsidRPr="007E0AB2">
              <w:rPr>
                <w:lang w:val="nl"/>
              </w:rPr>
              <w:t>:</w:t>
            </w:r>
          </w:p>
          <w:p w14:paraId="2F73C5FD" w14:textId="01747890" w:rsidR="00382BB4" w:rsidRDefault="00382BB4" w:rsidP="00503D87">
            <w:pPr>
              <w:numPr>
                <w:ilvl w:val="0"/>
                <w:numId w:val="9"/>
              </w:numPr>
              <w:spacing w:line="240" w:lineRule="auto"/>
            </w:pPr>
            <w:r>
              <w:t>bij de keuze ‘</w:t>
            </w:r>
            <w:r w:rsidR="003F5EEF" w:rsidRPr="009C39D1">
              <w:rPr>
                <w:rFonts w:cs="Arial"/>
                <w:color w:val="3366FF"/>
              </w:rPr>
              <w:t>registergoed</w:t>
            </w:r>
            <w:r>
              <w:t>’ wordt de tekst: ’het hierna te omschrijven registergoed’,</w:t>
            </w:r>
          </w:p>
          <w:p w14:paraId="495C422F" w14:textId="41EA9B02" w:rsidR="00382BB4" w:rsidRDefault="00382BB4" w:rsidP="00503D87">
            <w:pPr>
              <w:numPr>
                <w:ilvl w:val="0"/>
                <w:numId w:val="9"/>
              </w:numPr>
              <w:spacing w:line="240" w:lineRule="auto"/>
            </w:pPr>
            <w:r>
              <w:t>en bij de keuze ‘</w:t>
            </w:r>
            <w:r w:rsidR="003F5EEF">
              <w:rPr>
                <w:rFonts w:cs="Arial"/>
                <w:color w:val="3366FF"/>
              </w:rPr>
              <w:t>registergoed</w:t>
            </w:r>
            <w:r w:rsidR="003F5EEF" w:rsidRPr="00BD1362">
              <w:rPr>
                <w:rFonts w:cs="Arial"/>
                <w:color w:val="3366FF"/>
              </w:rPr>
              <w:t>eren</w:t>
            </w:r>
            <w:r>
              <w:t>’ wordt de tekst: ’de hierna te omschrijven registergoederen’.</w:t>
            </w:r>
            <w:r w:rsidDel="00382BB4">
              <w:t xml:space="preserve"> </w:t>
            </w:r>
          </w:p>
          <w:p w14:paraId="24D2B4FE" w14:textId="77777777" w:rsidR="009C0627" w:rsidRPr="007E0AB2" w:rsidRDefault="009C0627" w:rsidP="00503D87">
            <w:pPr>
              <w:spacing w:before="72" w:line="240" w:lineRule="auto"/>
              <w:rPr>
                <w:lang w:val="nl"/>
              </w:rPr>
            </w:pPr>
          </w:p>
          <w:p w14:paraId="42764618" w14:textId="77777777" w:rsidR="009C0627" w:rsidRPr="007E0AB2" w:rsidRDefault="009C0627" w:rsidP="00503D87">
            <w:pPr>
              <w:spacing w:line="240" w:lineRule="auto"/>
              <w:rPr>
                <w:u w:val="single"/>
              </w:rPr>
            </w:pPr>
            <w:proofErr w:type="spellStart"/>
            <w:r w:rsidRPr="007E0AB2">
              <w:rPr>
                <w:u w:val="single"/>
              </w:rPr>
              <w:lastRenderedPageBreak/>
              <w:t>Mapping</w:t>
            </w:r>
            <w:proofErr w:type="spellEnd"/>
            <w:r w:rsidR="0069752A" w:rsidRPr="007E0AB2">
              <w:rPr>
                <w:u w:val="single"/>
              </w:rPr>
              <w:t xml:space="preserve"> tonen tekst</w:t>
            </w:r>
            <w:r w:rsidRPr="007E0AB2">
              <w:rPr>
                <w:u w:val="single"/>
              </w:rPr>
              <w:t>:</w:t>
            </w:r>
          </w:p>
          <w:p w14:paraId="4E6BEE0B" w14:textId="77777777" w:rsidR="0069752A" w:rsidRPr="007E0AB2" w:rsidRDefault="0069752A"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1D980858" w14:textId="77777777" w:rsidR="001434A3" w:rsidRPr="007E0AB2" w:rsidRDefault="009C0627"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B056F2" w:rsidRPr="007E0AB2">
              <w:rPr>
                <w:sz w:val="16"/>
                <w:szCs w:val="16"/>
              </w:rPr>
              <w:t>Partnerschap</w:t>
            </w:r>
            <w:proofErr w:type="spellEnd"/>
            <w:r w:rsidR="001434A3" w:rsidRPr="007E0AB2">
              <w:rPr>
                <w:sz w:val="16"/>
                <w:szCs w:val="16"/>
              </w:rPr>
              <w:t>/</w:t>
            </w:r>
            <w:r w:rsidR="0069752A" w:rsidRPr="007E0AB2">
              <w:rPr>
                <w:sz w:val="16"/>
                <w:szCs w:val="16"/>
              </w:rPr>
              <w:t>tekstkeuze/</w:t>
            </w:r>
          </w:p>
          <w:p w14:paraId="6C84E478" w14:textId="77777777" w:rsidR="0069752A" w:rsidRPr="007E0AB2" w:rsidRDefault="0069752A"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413DBAE4" w14:textId="77777777" w:rsidR="0069752A" w:rsidRPr="007E0AB2" w:rsidRDefault="0069752A"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78379ADC" w14:textId="77777777" w:rsidR="0069752A" w:rsidRPr="007E0AB2" w:rsidRDefault="0069752A" w:rsidP="007E0AB2">
            <w:pPr>
              <w:spacing w:line="240" w:lineRule="auto"/>
              <w:rPr>
                <w:sz w:val="16"/>
                <w:szCs w:val="16"/>
              </w:rPr>
            </w:pPr>
          </w:p>
          <w:p w14:paraId="083CE88E"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kopie overeenkomst:</w:t>
            </w:r>
          </w:p>
          <w:p w14:paraId="23B2422A"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08A1100A"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w:t>
            </w:r>
            <w:r w:rsidRPr="007E0AB2">
              <w:rPr>
                <w:sz w:val="16"/>
                <w:szCs w:val="16"/>
              </w:rPr>
              <w:t>Kopie</w:t>
            </w:r>
            <w:r w:rsidR="00B07A37" w:rsidRPr="007E0AB2">
              <w:rPr>
                <w:sz w:val="16"/>
                <w:szCs w:val="16"/>
              </w:rPr>
              <w:t>Overeenkomst</w:t>
            </w:r>
            <w:proofErr w:type="spellEnd"/>
            <w:r w:rsidR="009C0627" w:rsidRPr="007E0AB2">
              <w:rPr>
                <w:sz w:val="16"/>
                <w:szCs w:val="16"/>
              </w:rPr>
              <w:t>)</w:t>
            </w:r>
          </w:p>
          <w:p w14:paraId="25F10DC0" w14:textId="77777777" w:rsidR="009C0627"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w:t>
            </w:r>
            <w:r w:rsidR="008E5599" w:rsidRPr="007E0AB2">
              <w:rPr>
                <w:sz w:val="16"/>
                <w:szCs w:val="16"/>
              </w:rPr>
              <w:t>waar</w:t>
            </w:r>
            <w:r w:rsidR="009C0627" w:rsidRPr="007E0AB2">
              <w:rPr>
                <w:sz w:val="16"/>
                <w:szCs w:val="16"/>
              </w:rPr>
              <w:t>van een kopie aan deze akte wordt gehecht’</w:t>
            </w:r>
            <w:r w:rsidR="0069752A" w:rsidRPr="007E0AB2">
              <w:rPr>
                <w:sz w:val="16"/>
                <w:szCs w:val="16"/>
              </w:rPr>
              <w:t xml:space="preserve"> of ‘</w:t>
            </w:r>
            <w:r w:rsidR="008E5599" w:rsidRPr="007E0AB2">
              <w:rPr>
                <w:sz w:val="16"/>
                <w:szCs w:val="16"/>
              </w:rPr>
              <w:t>waar</w:t>
            </w:r>
            <w:r w:rsidR="0069752A" w:rsidRPr="007E0AB2">
              <w:rPr>
                <w:sz w:val="16"/>
                <w:szCs w:val="16"/>
              </w:rPr>
              <w:t xml:space="preserve">van een kopie aan deze akte </w:t>
            </w:r>
            <w:r w:rsidR="008E5599" w:rsidRPr="007E0AB2">
              <w:rPr>
                <w:sz w:val="16"/>
                <w:szCs w:val="16"/>
              </w:rPr>
              <w:tab/>
            </w:r>
            <w:r w:rsidR="0069752A" w:rsidRPr="007E0AB2">
              <w:rPr>
                <w:sz w:val="16"/>
                <w:szCs w:val="16"/>
              </w:rPr>
              <w:t>is gehecht’</w:t>
            </w:r>
            <w:r w:rsidR="009C0627" w:rsidRPr="007E0AB2">
              <w:rPr>
                <w:sz w:val="16"/>
                <w:szCs w:val="16"/>
              </w:rPr>
              <w:t>)</w:t>
            </w:r>
          </w:p>
          <w:p w14:paraId="2BA9487B" w14:textId="77777777" w:rsidR="0069752A" w:rsidRPr="007E0AB2" w:rsidRDefault="0069752A" w:rsidP="007E0AB2">
            <w:pPr>
              <w:spacing w:line="240" w:lineRule="auto"/>
              <w:rPr>
                <w:sz w:val="16"/>
                <w:szCs w:val="16"/>
              </w:rPr>
            </w:pPr>
          </w:p>
          <w:p w14:paraId="184E6656" w14:textId="77777777" w:rsidR="0069752A" w:rsidRPr="007E0AB2" w:rsidRDefault="0069752A" w:rsidP="0069752A">
            <w:pPr>
              <w:rPr>
                <w:u w:val="single"/>
              </w:rPr>
            </w:pPr>
            <w:proofErr w:type="spellStart"/>
            <w:r w:rsidRPr="007E0AB2">
              <w:rPr>
                <w:u w:val="single"/>
              </w:rPr>
              <w:t>Mapping</w:t>
            </w:r>
            <w:proofErr w:type="spellEnd"/>
            <w:r w:rsidRPr="007E0AB2">
              <w:rPr>
                <w:u w:val="single"/>
              </w:rPr>
              <w:t xml:space="preserve"> onder meer:</w:t>
            </w:r>
          </w:p>
          <w:p w14:paraId="12B8A7F1" w14:textId="77777777" w:rsidR="0069752A" w:rsidRPr="007E0AB2" w:rsidRDefault="0069752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StukdeelVerdelingPartnerschap</w:t>
            </w:r>
            <w:proofErr w:type="spellEnd"/>
            <w:r w:rsidRPr="007E0AB2">
              <w:rPr>
                <w:sz w:val="16"/>
                <w:szCs w:val="16"/>
              </w:rPr>
              <w:t>/tekstkeuze/</w:t>
            </w:r>
          </w:p>
          <w:p w14:paraId="510F92F4" w14:textId="77777777" w:rsidR="009C0627" w:rsidRPr="007E0AB2" w:rsidRDefault="0069752A"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009C0627" w:rsidRPr="007E0AB2">
              <w:rPr>
                <w:sz w:val="16"/>
                <w:szCs w:val="16"/>
              </w:rPr>
              <w:t>tagNaam</w:t>
            </w:r>
            <w:proofErr w:type="spellEnd"/>
            <w:r w:rsidR="009C0627" w:rsidRPr="007E0AB2">
              <w:rPr>
                <w:sz w:val="16"/>
                <w:szCs w:val="16"/>
              </w:rPr>
              <w:t>(</w:t>
            </w:r>
            <w:proofErr w:type="spellStart"/>
            <w:r w:rsidR="009C0627" w:rsidRPr="007E0AB2">
              <w:rPr>
                <w:sz w:val="16"/>
                <w:szCs w:val="16"/>
              </w:rPr>
              <w:t>k_Ondermeer</w:t>
            </w:r>
            <w:r w:rsidR="00E8536B" w:rsidRPr="007E0AB2">
              <w:rPr>
                <w:sz w:val="16"/>
                <w:szCs w:val="16"/>
              </w:rPr>
              <w:t>Overeenkomst</w:t>
            </w:r>
            <w:proofErr w:type="spellEnd"/>
            <w:r w:rsidR="009C0627" w:rsidRPr="007E0AB2">
              <w:rPr>
                <w:sz w:val="16"/>
                <w:szCs w:val="16"/>
              </w:rPr>
              <w:t>)</w:t>
            </w:r>
          </w:p>
          <w:p w14:paraId="5D8582A4" w14:textId="77777777" w:rsidR="004B073E" w:rsidRPr="007E0AB2" w:rsidRDefault="00501EBF" w:rsidP="007E0AB2">
            <w:pPr>
              <w:spacing w:line="240" w:lineRule="auto"/>
              <w:ind w:left="227"/>
              <w:rPr>
                <w:sz w:val="16"/>
                <w:szCs w:val="16"/>
              </w:rPr>
            </w:pPr>
            <w:r w:rsidRPr="007E0AB2">
              <w:rPr>
                <w:sz w:val="16"/>
                <w:szCs w:val="16"/>
              </w:rPr>
              <w:tab/>
            </w:r>
            <w:r w:rsidR="00A828B0" w:rsidRPr="007E0AB2">
              <w:rPr>
                <w:sz w:val="16"/>
                <w:szCs w:val="16"/>
              </w:rPr>
              <w:t>./</w:t>
            </w:r>
            <w:r w:rsidR="009C0627" w:rsidRPr="007E0AB2">
              <w:rPr>
                <w:sz w:val="16"/>
                <w:szCs w:val="16"/>
              </w:rPr>
              <w:t>tekst(onder meer)</w:t>
            </w:r>
          </w:p>
          <w:p w14:paraId="65F1ABE9" w14:textId="77777777" w:rsidR="0069752A" w:rsidRPr="007E0AB2" w:rsidRDefault="0069752A" w:rsidP="007E0AB2">
            <w:pPr>
              <w:spacing w:line="240" w:lineRule="auto"/>
              <w:ind w:left="227"/>
              <w:rPr>
                <w:sz w:val="16"/>
                <w:szCs w:val="16"/>
              </w:rPr>
            </w:pPr>
          </w:p>
          <w:p w14:paraId="2180D054" w14:textId="42FDDE63" w:rsidR="003F5EEF" w:rsidRPr="007E0AB2" w:rsidRDefault="003F5EEF" w:rsidP="00D80984">
            <w:pPr>
              <w:spacing w:line="240" w:lineRule="auto"/>
              <w:rPr>
                <w:sz w:val="16"/>
                <w:szCs w:val="16"/>
              </w:rPr>
            </w:pPr>
          </w:p>
        </w:tc>
      </w:tr>
    </w:tbl>
    <w:p w14:paraId="4D8C8431" w14:textId="65A56677" w:rsidR="004B073E" w:rsidRDefault="004B073E" w:rsidP="00290855">
      <w:pPr>
        <w:rPr>
          <w:lang w:val="nl"/>
        </w:rPr>
      </w:pPr>
    </w:p>
    <w:p w14:paraId="1558E143" w14:textId="77777777" w:rsidR="00735294" w:rsidRDefault="00735294" w:rsidP="00290855">
      <w:pPr>
        <w:rPr>
          <w:lang w:val="nl"/>
        </w:rPr>
      </w:pPr>
    </w:p>
    <w:p w14:paraId="22B83574" w14:textId="77777777" w:rsidR="000F1858" w:rsidRDefault="00156DEC" w:rsidP="000F1858">
      <w:pPr>
        <w:pStyle w:val="Kop3"/>
      </w:pPr>
      <w:bookmarkStart w:id="53" w:name="_Toc462997741"/>
      <w:r>
        <w:t xml:space="preserve">Variant </w:t>
      </w:r>
      <w:r w:rsidR="00796020">
        <w:t>e</w:t>
      </w:r>
      <w:r w:rsidR="000F1858">
        <w:t xml:space="preserve"> </w:t>
      </w:r>
      <w:r w:rsidR="00796020">
        <w:t xml:space="preserve">beëindiging </w:t>
      </w:r>
      <w:r w:rsidR="000F1858">
        <w:t>gemeenschap</w:t>
      </w:r>
      <w:r w:rsidR="00796020">
        <w:t xml:space="preserve"> algemeen</w:t>
      </w:r>
      <w:bookmarkEnd w:id="5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F1858" w:rsidRPr="007E0AB2" w14:paraId="4F403296" w14:textId="77777777" w:rsidTr="007E0AB2">
        <w:tc>
          <w:tcPr>
            <w:tcW w:w="6771" w:type="dxa"/>
            <w:shd w:val="clear" w:color="auto" w:fill="auto"/>
          </w:tcPr>
          <w:p w14:paraId="0FE75AF7" w14:textId="77777777" w:rsidR="000F1858" w:rsidRPr="007E0AB2" w:rsidRDefault="000F1858" w:rsidP="007E0AB2">
            <w:pPr>
              <w:autoSpaceDE w:val="0"/>
              <w:autoSpaceDN w:val="0"/>
              <w:adjustRightInd w:val="0"/>
              <w:rPr>
                <w:rFonts w:cs="Arial"/>
                <w:bCs/>
                <w:color w:val="FF0000"/>
              </w:rPr>
            </w:pPr>
            <w:r w:rsidRPr="007E0AB2">
              <w:rPr>
                <w:rFonts w:cs="Arial"/>
                <w:bCs/>
                <w:color w:val="FF0000"/>
              </w:rPr>
              <w:t>A. INLEIDING</w:t>
            </w:r>
          </w:p>
        </w:tc>
        <w:tc>
          <w:tcPr>
            <w:tcW w:w="7371" w:type="dxa"/>
            <w:shd w:val="clear" w:color="auto" w:fill="auto"/>
          </w:tcPr>
          <w:p w14:paraId="39997592" w14:textId="77777777" w:rsidR="000F1858" w:rsidRPr="007E0AB2" w:rsidRDefault="000F1858" w:rsidP="007E0AB2">
            <w:pPr>
              <w:spacing w:before="72"/>
              <w:rPr>
                <w:lang w:val="en-US"/>
              </w:rPr>
            </w:pPr>
            <w:proofErr w:type="spellStart"/>
            <w:r w:rsidRPr="007E0AB2">
              <w:rPr>
                <w:lang w:val="en-US"/>
              </w:rPr>
              <w:t>Vaste</w:t>
            </w:r>
            <w:proofErr w:type="spellEnd"/>
            <w:r w:rsidRPr="007E0AB2">
              <w:rPr>
                <w:lang w:val="en-US"/>
              </w:rPr>
              <w:t xml:space="preserve"> </w:t>
            </w:r>
            <w:proofErr w:type="spellStart"/>
            <w:r w:rsidRPr="007E0AB2">
              <w:rPr>
                <w:lang w:val="en-US"/>
              </w:rPr>
              <w:t>tekst</w:t>
            </w:r>
            <w:proofErr w:type="spellEnd"/>
            <w:r w:rsidRPr="007E0AB2">
              <w:rPr>
                <w:lang w:val="en-US"/>
              </w:rPr>
              <w:t>.</w:t>
            </w:r>
          </w:p>
        </w:tc>
      </w:tr>
      <w:tr w:rsidR="000F1858" w:rsidRPr="000F1858" w14:paraId="6259E33B" w14:textId="77777777" w:rsidTr="007E0AB2">
        <w:tc>
          <w:tcPr>
            <w:tcW w:w="6771" w:type="dxa"/>
            <w:shd w:val="clear" w:color="auto" w:fill="auto"/>
          </w:tcPr>
          <w:p w14:paraId="6CE18872" w14:textId="70901E19" w:rsidR="000F1858" w:rsidRPr="007E0AB2" w:rsidRDefault="000F1858" w:rsidP="007E0AB2">
            <w:pPr>
              <w:autoSpaceDE w:val="0"/>
              <w:autoSpaceDN w:val="0"/>
              <w:adjustRightInd w:val="0"/>
              <w:ind w:left="200" w:hanging="200"/>
              <w:rPr>
                <w:rFonts w:cs="Arial"/>
                <w:color w:val="FF0000"/>
              </w:rPr>
            </w:pPr>
            <w:r w:rsidRPr="007E0AB2">
              <w:rPr>
                <w:rFonts w:cs="Arial"/>
                <w:color w:val="800080"/>
              </w:rPr>
              <w:t>1.</w:t>
            </w:r>
            <w:r w:rsidRPr="007E0AB2">
              <w:rPr>
                <w:rFonts w:cs="Arial"/>
                <w:color w:val="FF0000"/>
              </w:rPr>
              <w:t xml:space="preserve"> </w:t>
            </w:r>
            <w:r w:rsidR="00131439" w:rsidRPr="00FB2C02">
              <w:rPr>
                <w:rFonts w:cs="Arial"/>
                <w:color w:val="FF0000"/>
              </w:rPr>
              <w:t>Zoals blijkt uit</w:t>
            </w:r>
            <w:r w:rsidR="00131439" w:rsidRPr="007E0AB2">
              <w:rPr>
                <w:rFonts w:cs="Arial"/>
                <w:color w:val="FF0000"/>
              </w:rPr>
              <w:t xml:space="preserve"> na te melden eigendomsverkrijging, bestaat er tussen de deelgenoten een gemeenschap ten aanzien van </w:t>
            </w:r>
            <w:r w:rsidR="00366674" w:rsidRPr="007E0AB2">
              <w:rPr>
                <w:rFonts w:cs="Arial"/>
                <w:color w:val="339966"/>
              </w:rPr>
              <w:t>het/de</w:t>
            </w:r>
            <w:r w:rsidR="00366674" w:rsidRPr="007E0AB2">
              <w:rPr>
                <w:rFonts w:cs="Arial"/>
                <w:color w:val="FF0000"/>
              </w:rPr>
              <w:t xml:space="preserve"> </w:t>
            </w:r>
            <w:r w:rsidR="00131439" w:rsidRPr="007E0AB2">
              <w:rPr>
                <w:rFonts w:cs="Arial"/>
                <w:color w:val="FF0000"/>
              </w:rPr>
              <w:t xml:space="preserve">hierna te omschrijven </w:t>
            </w:r>
            <w:r w:rsidR="00366674" w:rsidRPr="00503D87">
              <w:rPr>
                <w:rFonts w:cs="Arial"/>
                <w:color w:val="339966"/>
              </w:rPr>
              <w:t>registergoed</w:t>
            </w:r>
            <w:r w:rsidR="00812277">
              <w:rPr>
                <w:rFonts w:cs="Arial"/>
                <w:color w:val="339966"/>
              </w:rPr>
              <w:t>/ registergoed</w:t>
            </w:r>
            <w:r w:rsidR="00366674" w:rsidRPr="00503D87">
              <w:rPr>
                <w:rFonts w:cs="Arial"/>
                <w:color w:val="339966"/>
              </w:rPr>
              <w:t>eren</w:t>
            </w:r>
            <w:r w:rsidR="00131439" w:rsidRPr="007E0AB2">
              <w:rPr>
                <w:rFonts w:cs="Arial"/>
                <w:color w:val="FF0000"/>
              </w:rPr>
              <w:t>.</w:t>
            </w:r>
          </w:p>
          <w:p w14:paraId="233C6318" w14:textId="77777777" w:rsidR="000F1858" w:rsidRPr="007E0AB2" w:rsidRDefault="000F1858" w:rsidP="007E0AB2">
            <w:pPr>
              <w:autoSpaceDE w:val="0"/>
              <w:autoSpaceDN w:val="0"/>
              <w:adjustRightInd w:val="0"/>
              <w:rPr>
                <w:rFonts w:cs="Arial"/>
                <w:bCs/>
                <w:color w:val="FF0000"/>
              </w:rPr>
            </w:pPr>
          </w:p>
        </w:tc>
        <w:tc>
          <w:tcPr>
            <w:tcW w:w="7371" w:type="dxa"/>
            <w:shd w:val="clear" w:color="auto" w:fill="auto"/>
          </w:tcPr>
          <w:p w14:paraId="5EB255ED" w14:textId="77777777" w:rsidR="003A5FFF" w:rsidRDefault="003A5FFF" w:rsidP="007E0AB2">
            <w:pPr>
              <w:spacing w:before="72"/>
            </w:pPr>
            <w:r>
              <w:t>Vaste tekst.</w:t>
            </w:r>
            <w:r w:rsidR="00546198">
              <w:t xml:space="preserve"> De </w:t>
            </w:r>
            <w:r w:rsidR="00546198" w:rsidRPr="00FB2C02">
              <w:rPr>
                <w:color w:val="800080"/>
              </w:rPr>
              <w:t>1.</w:t>
            </w:r>
            <w:r w:rsidR="00546198">
              <w:t xml:space="preserve"> wordt alleen getoond wanneer paragraaf </w:t>
            </w:r>
            <w:r w:rsidR="00546198" w:rsidRPr="00FB2C02">
              <w:rPr>
                <w:color w:val="800080"/>
              </w:rPr>
              <w:t>2.</w:t>
            </w:r>
            <w:r w:rsidR="00546198">
              <w:t xml:space="preserve"> getoond wordt.</w:t>
            </w:r>
          </w:p>
          <w:p w14:paraId="7A974680" w14:textId="77777777" w:rsidR="00501EBF" w:rsidRPr="007E0AB2" w:rsidRDefault="00501EBF" w:rsidP="00366674">
            <w:pPr>
              <w:rPr>
                <w:lang w:val="nl"/>
              </w:rPr>
            </w:pPr>
          </w:p>
          <w:p w14:paraId="110A3E52" w14:textId="117D3665" w:rsidR="00812277" w:rsidRPr="007E0AB2" w:rsidRDefault="00366674">
            <w:pPr>
              <w:rPr>
                <w:lang w:val="nl"/>
              </w:rPr>
            </w:pPr>
            <w:r w:rsidRPr="007E0AB2">
              <w:rPr>
                <w:lang w:val="nl"/>
              </w:rPr>
              <w:t xml:space="preserve">De tekst </w:t>
            </w:r>
            <w:r w:rsidRPr="007E0AB2">
              <w:rPr>
                <w:rFonts w:cs="Arial"/>
                <w:color w:val="008000"/>
              </w:rPr>
              <w:t>het/de</w:t>
            </w:r>
            <w:r w:rsidRPr="007E0AB2">
              <w:rPr>
                <w:rFonts w:cs="Arial"/>
                <w:color w:val="FF0000"/>
              </w:rPr>
              <w:t xml:space="preserve"> hierna te omschrijven </w:t>
            </w:r>
            <w:r w:rsidR="00812277" w:rsidRPr="009C39D1">
              <w:rPr>
                <w:rFonts w:cs="Arial"/>
                <w:color w:val="339966"/>
              </w:rPr>
              <w:t>registergoed</w:t>
            </w:r>
            <w:r w:rsidR="00812277">
              <w:rPr>
                <w:rFonts w:cs="Arial"/>
                <w:color w:val="339966"/>
              </w:rPr>
              <w:t>/ registergoed</w:t>
            </w:r>
            <w:r w:rsidR="00812277" w:rsidRPr="009C39D1">
              <w:rPr>
                <w:rFonts w:cs="Arial"/>
                <w:color w:val="339966"/>
              </w:rPr>
              <w:t>eren</w:t>
            </w:r>
            <w:r w:rsidRPr="007E0AB2">
              <w:rPr>
                <w:lang w:val="nl"/>
              </w:rPr>
              <w:t xml:space="preserve"> </w:t>
            </w:r>
            <w:r w:rsidR="00812277" w:rsidRPr="00812277">
              <w:rPr>
                <w:lang w:val="nl"/>
              </w:rPr>
              <w:t>wordt afgeleid van de keuze bepaald in paragraaf 2.7:</w:t>
            </w:r>
          </w:p>
          <w:p w14:paraId="66E3EE57" w14:textId="0B9C78BE" w:rsidR="00501EBF" w:rsidRDefault="00812277" w:rsidP="00503D87">
            <w:pPr>
              <w:pStyle w:val="Lijstalinea"/>
              <w:numPr>
                <w:ilvl w:val="0"/>
                <w:numId w:val="9"/>
              </w:numPr>
            </w:pPr>
            <w:r w:rsidRPr="00812277">
              <w:t>bij de keuze ‘</w:t>
            </w:r>
            <w:r w:rsidRPr="009C39D1">
              <w:rPr>
                <w:rFonts w:cs="Arial"/>
                <w:color w:val="339966"/>
              </w:rPr>
              <w:t>registergoed</w:t>
            </w:r>
            <w:r w:rsidRPr="00812277">
              <w:t>’ wordt de tekst: ’het hierna te omschrijven registergoed’,</w:t>
            </w:r>
          </w:p>
          <w:p w14:paraId="513B7AA3" w14:textId="0CD0BF68" w:rsidR="00501EBF" w:rsidRPr="007E0AB2" w:rsidRDefault="00812277" w:rsidP="007E0AB2">
            <w:pPr>
              <w:numPr>
                <w:ilvl w:val="0"/>
                <w:numId w:val="9"/>
              </w:numPr>
              <w:rPr>
                <w:lang w:val="nl"/>
              </w:rPr>
            </w:pPr>
            <w:r w:rsidRPr="00812277">
              <w:t>en bij de keuze ‘</w:t>
            </w:r>
            <w:r>
              <w:rPr>
                <w:rFonts w:cs="Arial"/>
                <w:color w:val="339966"/>
              </w:rPr>
              <w:t>registergoed</w:t>
            </w:r>
            <w:r w:rsidRPr="009C39D1">
              <w:rPr>
                <w:rFonts w:cs="Arial"/>
                <w:color w:val="339966"/>
              </w:rPr>
              <w:t>eren</w:t>
            </w:r>
            <w:r w:rsidRPr="00812277">
              <w:t>’ wordt de tekst: ’de hierna te omschrijven registergoederen’</w:t>
            </w:r>
            <w:r w:rsidR="00501EBF">
              <w:t>.</w:t>
            </w:r>
          </w:p>
          <w:p w14:paraId="71DCA2CB" w14:textId="77777777" w:rsidR="000F1858" w:rsidRPr="007E0AB2" w:rsidRDefault="000F1858" w:rsidP="007E0AB2">
            <w:pPr>
              <w:spacing w:before="72"/>
              <w:rPr>
                <w:lang w:val="nl"/>
              </w:rPr>
            </w:pPr>
          </w:p>
          <w:p w14:paraId="103BD4A8" w14:textId="370F3018" w:rsidR="00ED7D9B" w:rsidRPr="007E0AB2" w:rsidRDefault="00ED7D9B" w:rsidP="00D80984">
            <w:pPr>
              <w:spacing w:line="240" w:lineRule="auto"/>
              <w:rPr>
                <w:sz w:val="16"/>
                <w:szCs w:val="16"/>
              </w:rPr>
            </w:pPr>
          </w:p>
        </w:tc>
      </w:tr>
      <w:tr w:rsidR="000F1858" w:rsidRPr="000F1858" w14:paraId="229EFE2F" w14:textId="77777777" w:rsidTr="007E0AB2">
        <w:tc>
          <w:tcPr>
            <w:tcW w:w="6771" w:type="dxa"/>
            <w:shd w:val="clear" w:color="auto" w:fill="auto"/>
          </w:tcPr>
          <w:p w14:paraId="2D6F4319" w14:textId="6EEFAFAB" w:rsidR="000F1858" w:rsidRPr="002A0691" w:rsidRDefault="000F1858" w:rsidP="007E0AB2">
            <w:pPr>
              <w:autoSpaceDE w:val="0"/>
              <w:autoSpaceDN w:val="0"/>
              <w:adjustRightInd w:val="0"/>
              <w:ind w:left="200" w:hanging="200"/>
              <w:rPr>
                <w:rFonts w:cs="Arial"/>
                <w:color w:val="800080"/>
              </w:rPr>
            </w:pPr>
            <w:r w:rsidRPr="00FB2C02">
              <w:rPr>
                <w:rFonts w:cs="Arial"/>
                <w:color w:val="800080"/>
              </w:rPr>
              <w:t xml:space="preserve">2. </w:t>
            </w:r>
            <w:r w:rsidR="00546198" w:rsidRPr="00FB2C02">
              <w:rPr>
                <w:rFonts w:cs="Arial"/>
                <w:color w:val="800080"/>
              </w:rPr>
              <w:t>Zoals blijkt uit een door d</w:t>
            </w:r>
            <w:r w:rsidR="00131439" w:rsidRPr="002A0691">
              <w:rPr>
                <w:rFonts w:cs="Arial"/>
                <w:color w:val="800080"/>
              </w:rPr>
              <w:t xml:space="preserve">e deelgenoten </w:t>
            </w:r>
            <w:r w:rsidR="00546198" w:rsidRPr="002A0691">
              <w:rPr>
                <w:rFonts w:cs="Arial"/>
                <w:color w:val="800080"/>
              </w:rPr>
              <w:t xml:space="preserve">ondertekende </w:t>
            </w:r>
            <w:r w:rsidR="00131439" w:rsidRPr="002A0691">
              <w:rPr>
                <w:rFonts w:cs="Arial"/>
                <w:color w:val="800080"/>
              </w:rPr>
              <w:t>overeenkomst</w:t>
            </w:r>
            <w:r w:rsidR="00546198" w:rsidRPr="002A0691">
              <w:rPr>
                <w:rFonts w:cs="Arial"/>
                <w:color w:val="800080"/>
              </w:rPr>
              <w:t xml:space="preserve">, </w:t>
            </w:r>
            <w:r w:rsidR="00546198" w:rsidRPr="002A0691">
              <w:rPr>
                <w:rFonts w:cs="Arial"/>
                <w:color w:val="3366FF"/>
              </w:rPr>
              <w:t>waarvan een kopie aan deze akte wordt/is gehecht,</w:t>
            </w:r>
            <w:r w:rsidR="00546198" w:rsidRPr="002A0691">
              <w:rPr>
                <w:rFonts w:cs="Arial"/>
                <w:color w:val="800080"/>
              </w:rPr>
              <w:t xml:space="preserve"> hebben de deelgenoten een overeenkomst</w:t>
            </w:r>
            <w:r w:rsidR="00131439" w:rsidRPr="002A0691">
              <w:rPr>
                <w:rFonts w:cs="Arial"/>
                <w:color w:val="800080"/>
              </w:rPr>
              <w:t xml:space="preserve"> gesloten </w:t>
            </w:r>
            <w:r w:rsidR="00546198" w:rsidRPr="007E0AB2">
              <w:rPr>
                <w:rFonts w:cs="Arial"/>
                <w:color w:val="800080"/>
              </w:rPr>
              <w:t xml:space="preserve">inzake </w:t>
            </w:r>
            <w:r w:rsidR="00546198" w:rsidRPr="00FB2C02">
              <w:rPr>
                <w:rFonts w:cs="Arial"/>
                <w:color w:val="3366FF"/>
              </w:rPr>
              <w:t>onder meer</w:t>
            </w:r>
            <w:r w:rsidR="00546198" w:rsidRPr="00FB2C02">
              <w:rPr>
                <w:rFonts w:cs="Arial"/>
                <w:color w:val="800080"/>
              </w:rPr>
              <w:t xml:space="preserve"> </w:t>
            </w:r>
            <w:r w:rsidR="00131439" w:rsidRPr="002A0691">
              <w:rPr>
                <w:rFonts w:cs="Arial"/>
                <w:color w:val="800080"/>
              </w:rPr>
              <w:t xml:space="preserve">de verdeling van </w:t>
            </w:r>
            <w:r w:rsidR="00366674" w:rsidRPr="002A0691">
              <w:rPr>
                <w:rFonts w:cs="Arial"/>
                <w:color w:val="3366FF"/>
              </w:rPr>
              <w:t>het/de</w:t>
            </w:r>
            <w:r w:rsidR="00366674" w:rsidRPr="002A0691">
              <w:rPr>
                <w:rFonts w:cs="Arial"/>
                <w:color w:val="800080"/>
              </w:rPr>
              <w:t xml:space="preserve"> </w:t>
            </w:r>
            <w:r w:rsidR="00131439" w:rsidRPr="002A0691">
              <w:rPr>
                <w:rFonts w:cs="Arial"/>
                <w:color w:val="800080"/>
              </w:rPr>
              <w:t xml:space="preserve">hierna te omschrijven </w:t>
            </w:r>
            <w:r w:rsidR="00366674" w:rsidRPr="00503D87">
              <w:rPr>
                <w:rFonts w:cs="Arial"/>
                <w:color w:val="3366FF"/>
              </w:rPr>
              <w:t>registergoed</w:t>
            </w:r>
            <w:r w:rsidR="00A00E14">
              <w:rPr>
                <w:rFonts w:cs="Arial"/>
                <w:color w:val="3366FF"/>
              </w:rPr>
              <w:t>/ registergoed</w:t>
            </w:r>
            <w:r w:rsidR="00366674" w:rsidRPr="00A00E14">
              <w:rPr>
                <w:rFonts w:cs="Arial"/>
                <w:color w:val="3366FF"/>
              </w:rPr>
              <w:t>eren</w:t>
            </w:r>
            <w:r w:rsidR="00131439" w:rsidRPr="002A0691">
              <w:rPr>
                <w:rFonts w:cs="Arial"/>
                <w:color w:val="800080"/>
              </w:rPr>
              <w:t xml:space="preserve">. </w:t>
            </w:r>
          </w:p>
          <w:p w14:paraId="206DE8CE" w14:textId="77777777" w:rsidR="000F1858" w:rsidRPr="007E0AB2" w:rsidRDefault="000F1858" w:rsidP="007E0AB2">
            <w:pPr>
              <w:autoSpaceDE w:val="0"/>
              <w:autoSpaceDN w:val="0"/>
              <w:adjustRightInd w:val="0"/>
              <w:ind w:left="200" w:hanging="200"/>
              <w:rPr>
                <w:rFonts w:cs="Arial"/>
                <w:color w:val="FF0000"/>
              </w:rPr>
            </w:pPr>
          </w:p>
        </w:tc>
        <w:tc>
          <w:tcPr>
            <w:tcW w:w="7371" w:type="dxa"/>
            <w:shd w:val="clear" w:color="auto" w:fill="auto"/>
          </w:tcPr>
          <w:p w14:paraId="3388EEB1" w14:textId="77777777" w:rsidR="008E5599" w:rsidRDefault="008E5599" w:rsidP="007E0AB2">
            <w:pPr>
              <w:spacing w:before="72"/>
            </w:pPr>
            <w:r>
              <w:t xml:space="preserve">Optionele tekst met optionele gebruikerskeuzes en afleidbare tekst. </w:t>
            </w:r>
          </w:p>
          <w:p w14:paraId="2739DD8F" w14:textId="77777777" w:rsidR="008E5599" w:rsidRPr="007E0AB2" w:rsidRDefault="008E5599" w:rsidP="007E0AB2">
            <w:pPr>
              <w:spacing w:before="72"/>
              <w:rPr>
                <w:rFonts w:cs="Arial"/>
              </w:rPr>
            </w:pPr>
            <w:r w:rsidRPr="007E0AB2">
              <w:rPr>
                <w:rFonts w:cs="Arial"/>
              </w:rPr>
              <w:t xml:space="preserve">Optionele gebruikerskeuze voor het tonen van </w:t>
            </w:r>
            <w:r w:rsidRPr="007E0AB2">
              <w:rPr>
                <w:rFonts w:cs="Arial"/>
                <w:color w:val="3366FF"/>
              </w:rPr>
              <w:t>waarvan een kopie aan deze akte wordt/is gehecht</w:t>
            </w:r>
            <w:r w:rsidRPr="007E0AB2">
              <w:rPr>
                <w:rFonts w:cs="Arial"/>
              </w:rPr>
              <w:t xml:space="preserve"> wanneer hiervoor gekozen is dan wordt deze tekst afgesloten met een ‘,’. Optionele gebruikerskeuze voor het tonen van </w:t>
            </w:r>
            <w:r w:rsidRPr="007E0AB2">
              <w:rPr>
                <w:rFonts w:cs="Arial"/>
                <w:color w:val="3366FF"/>
              </w:rPr>
              <w:t>onder meer</w:t>
            </w:r>
            <w:r w:rsidRPr="007E0AB2">
              <w:rPr>
                <w:rFonts w:cs="Arial"/>
              </w:rPr>
              <w:t xml:space="preserve">. </w:t>
            </w:r>
          </w:p>
          <w:p w14:paraId="71F587F2" w14:textId="77777777" w:rsidR="00E30DDD" w:rsidRPr="007E0AB2" w:rsidRDefault="00E30DDD" w:rsidP="00366674">
            <w:pPr>
              <w:rPr>
                <w:lang w:val="nl"/>
              </w:rPr>
            </w:pPr>
          </w:p>
          <w:p w14:paraId="736D3650" w14:textId="2FD7F6D9" w:rsidR="00366674" w:rsidRPr="007E0AB2" w:rsidRDefault="00366674" w:rsidP="00366674">
            <w:pPr>
              <w:rPr>
                <w:lang w:val="nl"/>
              </w:rPr>
            </w:pPr>
            <w:r w:rsidRPr="007E0AB2">
              <w:rPr>
                <w:lang w:val="nl"/>
              </w:rPr>
              <w:t xml:space="preserve">De tekst </w:t>
            </w:r>
            <w:r w:rsidRPr="00FB2C02">
              <w:rPr>
                <w:rFonts w:cs="Arial"/>
                <w:color w:val="3366FF"/>
              </w:rPr>
              <w:t>het/de</w:t>
            </w:r>
            <w:r w:rsidRPr="007E0AB2">
              <w:rPr>
                <w:rFonts w:cs="Arial"/>
                <w:color w:val="FF0000"/>
              </w:rPr>
              <w:t xml:space="preserve"> </w:t>
            </w:r>
            <w:r w:rsidRPr="00FB2C02">
              <w:rPr>
                <w:rFonts w:cs="Arial"/>
                <w:color w:val="800080"/>
              </w:rPr>
              <w:t xml:space="preserve">hierna te omschrijven </w:t>
            </w:r>
            <w:r w:rsidR="00A00E14" w:rsidRPr="009C39D1">
              <w:rPr>
                <w:rFonts w:cs="Arial"/>
                <w:color w:val="3366FF"/>
              </w:rPr>
              <w:t>registergoed</w:t>
            </w:r>
            <w:r w:rsidR="00A00E14">
              <w:rPr>
                <w:rFonts w:cs="Arial"/>
                <w:color w:val="3366FF"/>
              </w:rPr>
              <w:t>/ registergoed</w:t>
            </w:r>
            <w:r w:rsidR="00A00E14" w:rsidRPr="009C39D1">
              <w:rPr>
                <w:rFonts w:cs="Arial"/>
                <w:color w:val="3366FF"/>
              </w:rPr>
              <w:t>eren</w:t>
            </w:r>
            <w:r w:rsidR="00A00E14" w:rsidRPr="00FB2C02" w:rsidDel="00A00E14">
              <w:rPr>
                <w:rFonts w:cs="Arial"/>
                <w:color w:val="800080"/>
              </w:rPr>
              <w:t xml:space="preserve"> </w:t>
            </w:r>
            <w:r w:rsidRPr="007E0AB2">
              <w:rPr>
                <w:lang w:val="nl"/>
              </w:rPr>
              <w:t xml:space="preserve">wordt afgeleid van </w:t>
            </w:r>
            <w:r w:rsidR="00A00E14">
              <w:rPr>
                <w:lang w:val="nl"/>
              </w:rPr>
              <w:t>de keuze bepaald in</w:t>
            </w:r>
            <w:r w:rsidR="00186BC8" w:rsidRPr="007E0AB2">
              <w:rPr>
                <w:lang w:val="nl"/>
              </w:rPr>
              <w:t xml:space="preserve"> paragraaf </w:t>
            </w:r>
            <w:r w:rsidR="00354266">
              <w:rPr>
                <w:lang w:val="nl"/>
              </w:rPr>
              <w:t>2.</w:t>
            </w:r>
            <w:r w:rsidR="00A00E14">
              <w:rPr>
                <w:lang w:val="nl"/>
              </w:rPr>
              <w:t>7</w:t>
            </w:r>
            <w:r w:rsidR="00501EBF" w:rsidRPr="007E0AB2">
              <w:rPr>
                <w:lang w:val="nl"/>
              </w:rPr>
              <w:t>:</w:t>
            </w:r>
          </w:p>
          <w:p w14:paraId="425A4041" w14:textId="757F76B0" w:rsidR="00354266" w:rsidRDefault="00354266" w:rsidP="00354266">
            <w:pPr>
              <w:numPr>
                <w:ilvl w:val="0"/>
                <w:numId w:val="9"/>
              </w:numPr>
            </w:pPr>
            <w:r>
              <w:t>bij de keuze ‘</w:t>
            </w:r>
            <w:r w:rsidR="009934BD" w:rsidRPr="009C39D1">
              <w:rPr>
                <w:rFonts w:cs="Arial"/>
                <w:color w:val="3366FF"/>
              </w:rPr>
              <w:t>registergoed</w:t>
            </w:r>
            <w:r>
              <w:t>’ wordt de tekst: ’het hierna te omschrijven registergoed’,</w:t>
            </w:r>
          </w:p>
          <w:p w14:paraId="573063F1" w14:textId="049E5174" w:rsidR="003E5E0C" w:rsidRDefault="00354266" w:rsidP="008E5599">
            <w:pPr>
              <w:rPr>
                <w:u w:val="single"/>
              </w:rPr>
            </w:pPr>
            <w:r>
              <w:t>-      en bij de keuze ‘</w:t>
            </w:r>
            <w:r w:rsidR="009934BD">
              <w:rPr>
                <w:rFonts w:cs="Arial"/>
                <w:color w:val="3366FF"/>
              </w:rPr>
              <w:t>registergoed</w:t>
            </w:r>
            <w:r w:rsidR="009934BD" w:rsidRPr="009C39D1">
              <w:rPr>
                <w:rFonts w:cs="Arial"/>
                <w:color w:val="3366FF"/>
              </w:rPr>
              <w:t>eren</w:t>
            </w:r>
            <w:r>
              <w:t>’ wordt de tekst: ’de hierna te omschrijven registergoederen’.</w:t>
            </w:r>
            <w:r w:rsidDel="00354266">
              <w:t xml:space="preserve"> </w:t>
            </w:r>
          </w:p>
          <w:p w14:paraId="7BCC55E5" w14:textId="77777777" w:rsidR="00354266" w:rsidRPr="007E0AB2" w:rsidRDefault="00354266" w:rsidP="008E5599">
            <w:pPr>
              <w:rPr>
                <w:u w:val="single"/>
              </w:rPr>
            </w:pPr>
          </w:p>
          <w:p w14:paraId="7676EAF1"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tonen tekst:</w:t>
            </w:r>
          </w:p>
          <w:p w14:paraId="4B2009F3" w14:textId="77777777" w:rsidR="008E5599" w:rsidRPr="007E0AB2" w:rsidRDefault="008E5599" w:rsidP="007E0AB2">
            <w:pPr>
              <w:spacing w:line="240" w:lineRule="auto"/>
              <w:rPr>
                <w:sz w:val="16"/>
                <w:szCs w:val="16"/>
              </w:rPr>
            </w:pPr>
            <w:r w:rsidRPr="007E0AB2">
              <w:rPr>
                <w:sz w:val="16"/>
                <w:szCs w:val="16"/>
              </w:rPr>
              <w:t xml:space="preserve">-wordt alleen getoond wanneer de onderstaande tekstkeuze gevuld is met </w:t>
            </w:r>
            <w:proofErr w:type="spellStart"/>
            <w:r w:rsidRPr="007E0AB2">
              <w:rPr>
                <w:sz w:val="16"/>
                <w:szCs w:val="16"/>
              </w:rPr>
              <w:t>true</w:t>
            </w:r>
            <w:proofErr w:type="spellEnd"/>
            <w:r w:rsidRPr="007E0AB2">
              <w:rPr>
                <w:sz w:val="16"/>
                <w:szCs w:val="16"/>
              </w:rPr>
              <w:t xml:space="preserve"> en anders niet</w:t>
            </w:r>
          </w:p>
          <w:p w14:paraId="272A866C" w14:textId="77777777" w:rsidR="008E5599" w:rsidRPr="007E0AB2" w:rsidRDefault="008E5599" w:rsidP="007E0AB2">
            <w:pPr>
              <w:spacing w:line="240" w:lineRule="auto"/>
              <w:rPr>
                <w:i/>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25739A3A" w14:textId="77777777" w:rsidR="008E5599" w:rsidRPr="007E0AB2" w:rsidRDefault="008E5599" w:rsidP="007E0AB2">
            <w:pPr>
              <w:spacing w:line="240" w:lineRule="auto"/>
              <w:ind w:left="227"/>
              <w:rPr>
                <w:sz w:val="16"/>
                <w:szCs w:val="16"/>
              </w:rPr>
            </w:pPr>
            <w:r w:rsidRPr="007E0AB2">
              <w:rPr>
                <w:sz w:val="16"/>
                <w:szCs w:val="16"/>
              </w:rPr>
              <w:tab/>
              <w:t>./</w:t>
            </w:r>
            <w:proofErr w:type="spellStart"/>
            <w:r w:rsidRPr="007E0AB2">
              <w:rPr>
                <w:sz w:val="16"/>
                <w:szCs w:val="16"/>
              </w:rPr>
              <w:t>tagNaam</w:t>
            </w:r>
            <w:proofErr w:type="spellEnd"/>
            <w:r w:rsidRPr="007E0AB2">
              <w:rPr>
                <w:sz w:val="16"/>
                <w:szCs w:val="16"/>
              </w:rPr>
              <w:t>(</w:t>
            </w:r>
            <w:proofErr w:type="spellStart"/>
            <w:r w:rsidRPr="007E0AB2">
              <w:rPr>
                <w:sz w:val="16"/>
                <w:szCs w:val="16"/>
              </w:rPr>
              <w:t>k_OndertekendeOvereenkomst</w:t>
            </w:r>
            <w:proofErr w:type="spellEnd"/>
            <w:r w:rsidRPr="007E0AB2">
              <w:rPr>
                <w:sz w:val="16"/>
                <w:szCs w:val="16"/>
              </w:rPr>
              <w:t>)</w:t>
            </w:r>
          </w:p>
          <w:p w14:paraId="5EF0775D" w14:textId="77777777" w:rsidR="008E5599" w:rsidRPr="007E0AB2" w:rsidRDefault="008E5599" w:rsidP="007E0AB2">
            <w:pPr>
              <w:spacing w:line="240" w:lineRule="auto"/>
              <w:ind w:left="227"/>
              <w:rPr>
                <w:sz w:val="16"/>
                <w:szCs w:val="16"/>
              </w:rPr>
            </w:pPr>
            <w:r w:rsidRPr="007E0AB2">
              <w:rPr>
                <w:sz w:val="16"/>
                <w:szCs w:val="16"/>
              </w:rPr>
              <w:tab/>
              <w:t>./tekst(</w:t>
            </w:r>
            <w:proofErr w:type="spellStart"/>
            <w:r w:rsidRPr="007E0AB2">
              <w:rPr>
                <w:sz w:val="16"/>
                <w:szCs w:val="16"/>
              </w:rPr>
              <w:t>true</w:t>
            </w:r>
            <w:proofErr w:type="spellEnd"/>
            <w:r w:rsidRPr="007E0AB2">
              <w:rPr>
                <w:sz w:val="16"/>
                <w:szCs w:val="16"/>
              </w:rPr>
              <w:t>)</w:t>
            </w:r>
          </w:p>
          <w:p w14:paraId="4A2011E3" w14:textId="77777777" w:rsidR="008E5599" w:rsidRPr="007E0AB2" w:rsidRDefault="008E5599" w:rsidP="007E0AB2">
            <w:pPr>
              <w:spacing w:line="240" w:lineRule="auto"/>
              <w:rPr>
                <w:sz w:val="16"/>
                <w:szCs w:val="16"/>
              </w:rPr>
            </w:pPr>
          </w:p>
          <w:p w14:paraId="4B5B08E8"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kopie overeenkomst:</w:t>
            </w:r>
          </w:p>
          <w:p w14:paraId="7E718525" w14:textId="77777777" w:rsidR="008E5599" w:rsidRPr="007E0AB2" w:rsidRDefault="008E5599"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40DC69D"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k_Kopie</w:t>
            </w:r>
            <w:r w:rsidR="00B07A37" w:rsidRPr="007E0AB2">
              <w:rPr>
                <w:sz w:val="16"/>
                <w:szCs w:val="16"/>
              </w:rPr>
              <w:t>Overeenkomst</w:t>
            </w:r>
            <w:proofErr w:type="spellEnd"/>
            <w:r w:rsidRPr="007E0AB2">
              <w:rPr>
                <w:sz w:val="16"/>
                <w:szCs w:val="16"/>
              </w:rPr>
              <w:t>)</w:t>
            </w:r>
          </w:p>
          <w:p w14:paraId="7F895DB5"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tekst(‘waarvan een kopie aan deze akte wordt gehecht’ of ‘waarvan een kopie aan deze akte </w:t>
            </w:r>
            <w:r w:rsidRPr="007E0AB2">
              <w:rPr>
                <w:sz w:val="16"/>
                <w:szCs w:val="16"/>
              </w:rPr>
              <w:tab/>
              <w:t>is gehecht’)</w:t>
            </w:r>
          </w:p>
          <w:p w14:paraId="53DCDF70" w14:textId="77777777" w:rsidR="008E5599" w:rsidRPr="007E0AB2" w:rsidRDefault="008E5599" w:rsidP="007E0AB2">
            <w:pPr>
              <w:spacing w:line="240" w:lineRule="auto"/>
              <w:rPr>
                <w:sz w:val="16"/>
                <w:szCs w:val="16"/>
              </w:rPr>
            </w:pPr>
          </w:p>
          <w:p w14:paraId="5B74C119" w14:textId="77777777" w:rsidR="008E5599" w:rsidRPr="007E0AB2" w:rsidRDefault="008E5599" w:rsidP="008E5599">
            <w:pPr>
              <w:rPr>
                <w:u w:val="single"/>
              </w:rPr>
            </w:pPr>
            <w:proofErr w:type="spellStart"/>
            <w:r w:rsidRPr="007E0AB2">
              <w:rPr>
                <w:u w:val="single"/>
              </w:rPr>
              <w:t>Mapping</w:t>
            </w:r>
            <w:proofErr w:type="spellEnd"/>
            <w:r w:rsidRPr="007E0AB2">
              <w:rPr>
                <w:u w:val="single"/>
              </w:rPr>
              <w:t xml:space="preserve"> onder meer:</w:t>
            </w:r>
          </w:p>
          <w:p w14:paraId="2920CE20" w14:textId="77777777" w:rsidR="008E5599" w:rsidRPr="007E0AB2" w:rsidRDefault="008E5599"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r w:rsidR="00D76BC1" w:rsidRPr="007E0AB2">
              <w:rPr>
                <w:sz w:val="16"/>
                <w:szCs w:val="16"/>
              </w:rPr>
              <w:t>Gemeen</w:t>
            </w:r>
            <w:r w:rsidRPr="007E0AB2">
              <w:rPr>
                <w:sz w:val="16"/>
                <w:szCs w:val="16"/>
              </w:rPr>
              <w:t>schap</w:t>
            </w:r>
            <w:proofErr w:type="spellEnd"/>
            <w:r w:rsidRPr="007E0AB2">
              <w:rPr>
                <w:sz w:val="16"/>
                <w:szCs w:val="16"/>
              </w:rPr>
              <w:t>/tekstkeuze/</w:t>
            </w:r>
          </w:p>
          <w:p w14:paraId="6A9066A2"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k_OndermeerOvereenkomst</w:t>
            </w:r>
            <w:proofErr w:type="spellEnd"/>
            <w:r w:rsidRPr="007E0AB2">
              <w:rPr>
                <w:sz w:val="16"/>
                <w:szCs w:val="16"/>
              </w:rPr>
              <w:t>)</w:t>
            </w:r>
          </w:p>
          <w:p w14:paraId="40BE39DB" w14:textId="77777777" w:rsidR="008E5599" w:rsidRPr="007E0AB2" w:rsidRDefault="008E5599"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tekst(onder meer)</w:t>
            </w:r>
          </w:p>
          <w:p w14:paraId="5CBE5AB4" w14:textId="77777777" w:rsidR="008E5599" w:rsidRPr="007E0AB2" w:rsidRDefault="008E5599" w:rsidP="007E0AB2">
            <w:pPr>
              <w:spacing w:line="240" w:lineRule="auto"/>
              <w:rPr>
                <w:rFonts w:cs="Arial"/>
                <w:sz w:val="16"/>
                <w:szCs w:val="16"/>
              </w:rPr>
            </w:pPr>
          </w:p>
          <w:p w14:paraId="61AC1B45" w14:textId="07D81FAE" w:rsidR="00A352EC" w:rsidRDefault="00A352EC" w:rsidP="00D80984">
            <w:pPr>
              <w:spacing w:line="240" w:lineRule="auto"/>
            </w:pPr>
          </w:p>
        </w:tc>
      </w:tr>
    </w:tbl>
    <w:p w14:paraId="488A1BED" w14:textId="77777777" w:rsidR="00170E32" w:rsidRDefault="00170E32"/>
    <w:p w14:paraId="755E3E8B" w14:textId="77777777" w:rsidR="00170E32" w:rsidRDefault="00170E32" w:rsidP="00170E32">
      <w:pPr>
        <w:pStyle w:val="Kop2"/>
        <w:rPr>
          <w:lang w:val="en-US"/>
        </w:rPr>
      </w:pPr>
      <w:bookmarkStart w:id="54" w:name="_Toc462997742"/>
      <w:proofErr w:type="spellStart"/>
      <w:r>
        <w:rPr>
          <w:lang w:val="en-US"/>
        </w:rPr>
        <w:t>Verdeling</w:t>
      </w:r>
      <w:proofErr w:type="spellEnd"/>
      <w:r>
        <w:rPr>
          <w:lang w:val="en-US"/>
        </w:rPr>
        <w:t xml:space="preserve"> </w:t>
      </w:r>
      <w:proofErr w:type="spellStart"/>
      <w:r>
        <w:rPr>
          <w:lang w:val="en-US"/>
        </w:rPr>
        <w:t>en</w:t>
      </w:r>
      <w:proofErr w:type="spellEnd"/>
      <w:r>
        <w:rPr>
          <w:lang w:val="en-US"/>
        </w:rPr>
        <w:t xml:space="preserve"> levering </w:t>
      </w:r>
      <w:proofErr w:type="spellStart"/>
      <w:r>
        <w:rPr>
          <w:lang w:val="en-US"/>
        </w:rPr>
        <w:t>registergoederen</w:t>
      </w:r>
      <w:bookmarkEnd w:id="54"/>
      <w:proofErr w:type="spellEnd"/>
    </w:p>
    <w:p w14:paraId="3B924678" w14:textId="77777777" w:rsidR="00170E32" w:rsidRDefault="00170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70E32" w:rsidRPr="000F1858" w14:paraId="2BEBE704" w14:textId="77777777" w:rsidTr="007E0AB2">
        <w:tc>
          <w:tcPr>
            <w:tcW w:w="6771" w:type="dxa"/>
            <w:shd w:val="clear" w:color="auto" w:fill="auto"/>
          </w:tcPr>
          <w:p w14:paraId="75A639B0" w14:textId="68815B12" w:rsidR="00170E32" w:rsidRPr="007E0AB2" w:rsidRDefault="00B074DF" w:rsidP="007E0AB2">
            <w:pPr>
              <w:autoSpaceDE w:val="0"/>
              <w:autoSpaceDN w:val="0"/>
              <w:adjustRightInd w:val="0"/>
              <w:rPr>
                <w:rFonts w:cs="Arial"/>
                <w:color w:val="800080"/>
              </w:rPr>
            </w:pPr>
            <w:r w:rsidRPr="007E0AB2">
              <w:rPr>
                <w:rFonts w:cs="Arial"/>
                <w:color w:val="FF0000"/>
              </w:rPr>
              <w:t xml:space="preserve">De deelgenoten wensen </w:t>
            </w:r>
            <w:r w:rsidRPr="007E0AB2">
              <w:rPr>
                <w:rFonts w:cs="Arial"/>
                <w:color w:val="339966"/>
              </w:rPr>
              <w:t xml:space="preserve">de overeenkomst van verdeling bij deze akte vast te leggen en de verdeling en levering van </w:t>
            </w:r>
            <w:r w:rsidRPr="007E0AB2">
              <w:rPr>
                <w:rFonts w:cs="Arial"/>
                <w:color w:val="00FFFF"/>
              </w:rPr>
              <w:t>het/de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te doen plaatsvinden/uitvoering te geven aan de overeenkomst van verdeling door de verdeling en levering van </w:t>
            </w:r>
            <w:r w:rsidRPr="007E0AB2">
              <w:rPr>
                <w:rFonts w:cs="Arial"/>
                <w:color w:val="00FFFF"/>
              </w:rPr>
              <w:t>het /de</w:t>
            </w:r>
            <w:r w:rsidRPr="007E0AB2">
              <w:rPr>
                <w:rFonts w:cs="Arial"/>
                <w:color w:val="339966"/>
              </w:rPr>
              <w:t xml:space="preserve"> hierna te noemen </w:t>
            </w:r>
            <w:r w:rsidRPr="00503D87">
              <w:rPr>
                <w:rFonts w:cs="Arial"/>
                <w:color w:val="00FFFF"/>
              </w:rPr>
              <w:t>registergoed</w:t>
            </w:r>
            <w:r w:rsidR="004A158E">
              <w:rPr>
                <w:rFonts w:cs="Arial"/>
                <w:color w:val="00FFFF"/>
              </w:rPr>
              <w:t>/ registergoed</w:t>
            </w:r>
            <w:r w:rsidRPr="004A158E">
              <w:rPr>
                <w:rFonts w:cs="Arial"/>
                <w:color w:val="00FFFF"/>
              </w:rPr>
              <w:t>eren</w:t>
            </w:r>
            <w:r w:rsidRPr="007E0AB2">
              <w:rPr>
                <w:rFonts w:cs="Arial"/>
                <w:color w:val="339966"/>
              </w:rPr>
              <w:t xml:space="preserve"> bij deze akte te doen plaatsvinden.</w:t>
            </w:r>
          </w:p>
        </w:tc>
        <w:tc>
          <w:tcPr>
            <w:tcW w:w="7371" w:type="dxa"/>
            <w:shd w:val="clear" w:color="auto" w:fill="auto"/>
          </w:tcPr>
          <w:p w14:paraId="05001BD0" w14:textId="77777777" w:rsidR="00B07A37" w:rsidRDefault="00B07A37" w:rsidP="007E0AB2">
            <w:pPr>
              <w:spacing w:line="240" w:lineRule="auto"/>
            </w:pPr>
            <w:r>
              <w:t xml:space="preserve">Vaste tekst met afleidbare verplichte keuze. </w:t>
            </w:r>
          </w:p>
          <w:p w14:paraId="7037AC3D" w14:textId="77777777" w:rsidR="00B07A37" w:rsidRDefault="00B07A37" w:rsidP="007E0AB2">
            <w:pPr>
              <w:spacing w:line="240" w:lineRule="auto"/>
            </w:pPr>
          </w:p>
          <w:p w14:paraId="22D78A69" w14:textId="77777777" w:rsidR="00170E32" w:rsidRDefault="00B07A37" w:rsidP="007E0AB2">
            <w:pPr>
              <w:spacing w:line="240" w:lineRule="auto"/>
            </w:pPr>
            <w:r>
              <w:t>De tekst ‘</w:t>
            </w:r>
            <w:r w:rsidRPr="007E0AB2">
              <w:rPr>
                <w:color w:val="339966"/>
              </w:rPr>
              <w:t>uitvoering te geven</w:t>
            </w:r>
            <w:r>
              <w:t xml:space="preserve"> … </w:t>
            </w:r>
            <w:r w:rsidRPr="007E0AB2">
              <w:rPr>
                <w:color w:val="339966"/>
              </w:rPr>
              <w:t>plaatsvinden.</w:t>
            </w:r>
            <w:r>
              <w:t xml:space="preserve">’ wordt getoond wanneer een kopie </w:t>
            </w:r>
            <w:r w:rsidR="00C5412D">
              <w:t xml:space="preserve">van de </w:t>
            </w:r>
            <w:r>
              <w:t xml:space="preserve">overeenkomst of </w:t>
            </w:r>
            <w:r w:rsidR="00C5412D">
              <w:t xml:space="preserve">het </w:t>
            </w:r>
            <w:r>
              <w:t xml:space="preserve">convenant aan de akte </w:t>
            </w:r>
            <w:r w:rsidR="00C5412D">
              <w:t xml:space="preserve">van verdeling </w:t>
            </w:r>
            <w:r>
              <w:t>is gehecht. Is dit niet het geval dan wordt ‘</w:t>
            </w:r>
            <w:r w:rsidRPr="007E0AB2">
              <w:rPr>
                <w:color w:val="339966"/>
              </w:rPr>
              <w:t>de overeenkomst van</w:t>
            </w:r>
            <w:r>
              <w:t xml:space="preserve"> … </w:t>
            </w:r>
            <w:r w:rsidRPr="007E0AB2">
              <w:rPr>
                <w:color w:val="339966"/>
              </w:rPr>
              <w:t>plaatsvinden</w:t>
            </w:r>
            <w:r>
              <w:t>.’ getoond.</w:t>
            </w:r>
          </w:p>
          <w:p w14:paraId="41E5A780" w14:textId="77777777" w:rsidR="00B07A37" w:rsidRDefault="00B07A37" w:rsidP="007E0AB2">
            <w:pPr>
              <w:spacing w:line="240" w:lineRule="auto"/>
            </w:pPr>
          </w:p>
          <w:p w14:paraId="2257ACAC" w14:textId="7FF55FF9" w:rsidR="00B07A37" w:rsidRPr="007E0AB2" w:rsidRDefault="00B07A37" w:rsidP="00B07A37">
            <w:pPr>
              <w:rPr>
                <w:lang w:val="nl"/>
              </w:rPr>
            </w:pPr>
            <w:r w:rsidRPr="007E0AB2">
              <w:rPr>
                <w:lang w:val="nl"/>
              </w:rPr>
              <w:t xml:space="preserve">De tekst </w:t>
            </w:r>
            <w:r w:rsidRPr="007E0AB2">
              <w:rPr>
                <w:rFonts w:cs="Arial"/>
                <w:color w:val="00FFFF"/>
              </w:rPr>
              <w:t>het/de</w:t>
            </w:r>
            <w:r w:rsidRPr="007E0AB2">
              <w:rPr>
                <w:rFonts w:cs="Arial"/>
                <w:color w:val="FF0000"/>
              </w:rPr>
              <w:t xml:space="preserve"> </w:t>
            </w:r>
            <w:r w:rsidRPr="007E0AB2">
              <w:rPr>
                <w:rFonts w:cs="Arial"/>
                <w:color w:val="339966"/>
              </w:rPr>
              <w:t xml:space="preserve">hierna te </w:t>
            </w:r>
            <w:r w:rsidR="004A158E">
              <w:rPr>
                <w:rFonts w:cs="Arial"/>
                <w:color w:val="339966"/>
              </w:rPr>
              <w:t>noemen</w:t>
            </w:r>
            <w:r w:rsidR="004A158E" w:rsidRPr="007E0AB2">
              <w:rPr>
                <w:rFonts w:cs="Arial"/>
                <w:color w:val="339966"/>
              </w:rPr>
              <w:t xml:space="preserve"> </w:t>
            </w:r>
            <w:r w:rsidRPr="00503D87">
              <w:rPr>
                <w:rFonts w:cs="Arial"/>
                <w:color w:val="00FFFF"/>
              </w:rPr>
              <w:t>registergoed</w:t>
            </w:r>
            <w:r w:rsidR="004A158E">
              <w:rPr>
                <w:rFonts w:cs="Arial"/>
                <w:color w:val="00FFFF"/>
              </w:rPr>
              <w:t>/ registergoed</w:t>
            </w:r>
            <w:r w:rsidRPr="007E0AB2">
              <w:rPr>
                <w:rFonts w:cs="Arial"/>
                <w:color w:val="00FFFF"/>
              </w:rPr>
              <w:t>eren</w:t>
            </w:r>
            <w:r w:rsidRPr="007E0AB2">
              <w:rPr>
                <w:lang w:val="nl"/>
              </w:rPr>
              <w:t xml:space="preserve"> wordt afgeleid van </w:t>
            </w:r>
            <w:r w:rsidR="004A158E">
              <w:rPr>
                <w:lang w:val="nl"/>
              </w:rPr>
              <w:t xml:space="preserve">de keuze bepaald in </w:t>
            </w:r>
            <w:r w:rsidRPr="007E0AB2">
              <w:rPr>
                <w:lang w:val="nl"/>
              </w:rPr>
              <w:t xml:space="preserve">paragraaf </w:t>
            </w:r>
            <w:r w:rsidR="00876137">
              <w:rPr>
                <w:lang w:val="nl"/>
              </w:rPr>
              <w:t>2.7</w:t>
            </w:r>
            <w:r w:rsidRPr="007E0AB2">
              <w:rPr>
                <w:lang w:val="nl"/>
              </w:rPr>
              <w:t>:</w:t>
            </w:r>
          </w:p>
          <w:p w14:paraId="786AD30F" w14:textId="4DE3F683" w:rsidR="004A158E" w:rsidRDefault="004A158E" w:rsidP="004A158E">
            <w:pPr>
              <w:numPr>
                <w:ilvl w:val="0"/>
                <w:numId w:val="9"/>
              </w:numPr>
            </w:pPr>
            <w:r>
              <w:t>bij de keuze ‘</w:t>
            </w:r>
            <w:r w:rsidRPr="009C39D1">
              <w:rPr>
                <w:rFonts w:cs="Arial"/>
                <w:color w:val="00FFFF"/>
              </w:rPr>
              <w:t>registergoed</w:t>
            </w:r>
            <w:r>
              <w:rPr>
                <w:rFonts w:cs="Arial"/>
              </w:rPr>
              <w:t>’</w:t>
            </w:r>
            <w:r>
              <w:t xml:space="preserve"> wordt de tekst: ’het hierna te noemen registergoed’,</w:t>
            </w:r>
          </w:p>
          <w:p w14:paraId="452CD241" w14:textId="2BB0D837" w:rsidR="00B07A37" w:rsidRDefault="004A158E" w:rsidP="007E0AB2">
            <w:pPr>
              <w:spacing w:line="240" w:lineRule="auto"/>
              <w:rPr>
                <w:lang w:val="nl"/>
              </w:rPr>
            </w:pPr>
            <w:r>
              <w:t>-      en bij de keuze ‘</w:t>
            </w:r>
            <w:r>
              <w:rPr>
                <w:rFonts w:cs="Arial"/>
                <w:color w:val="00FFFF"/>
              </w:rPr>
              <w:t>registergoed</w:t>
            </w:r>
            <w:r w:rsidRPr="007E0AB2">
              <w:rPr>
                <w:rFonts w:cs="Arial"/>
                <w:color w:val="00FFFF"/>
              </w:rPr>
              <w:t>eren</w:t>
            </w:r>
            <w:r>
              <w:t>’ wordt de tekst: ’de hierna te omschrijven registergoederen’.</w:t>
            </w:r>
            <w:r w:rsidDel="004A158E">
              <w:t xml:space="preserve"> </w:t>
            </w:r>
          </w:p>
          <w:p w14:paraId="08A99E1A" w14:textId="77777777" w:rsidR="004A158E" w:rsidRPr="007E0AB2" w:rsidRDefault="004A158E" w:rsidP="007E0AB2">
            <w:pPr>
              <w:spacing w:line="240" w:lineRule="auto"/>
              <w:rPr>
                <w:lang w:val="nl"/>
              </w:rPr>
            </w:pPr>
          </w:p>
          <w:p w14:paraId="638AD9E2" w14:textId="77777777" w:rsidR="00B07A37" w:rsidRPr="007E0AB2" w:rsidRDefault="00B07A37" w:rsidP="007E0AB2">
            <w:pPr>
              <w:spacing w:line="240" w:lineRule="auto"/>
              <w:rPr>
                <w:u w:val="single"/>
                <w:lang w:val="nl"/>
              </w:rPr>
            </w:pPr>
            <w:r w:rsidRPr="007E0AB2">
              <w:rPr>
                <w:u w:val="single"/>
                <w:lang w:val="nl"/>
              </w:rPr>
              <w:t xml:space="preserve">Mapping </w:t>
            </w:r>
            <w:r w:rsidR="00E87D08" w:rsidRPr="007E0AB2">
              <w:rPr>
                <w:u w:val="single"/>
                <w:lang w:val="nl"/>
              </w:rPr>
              <w:t>‘</w:t>
            </w:r>
            <w:r w:rsidRPr="007E0AB2">
              <w:rPr>
                <w:u w:val="single"/>
                <w:lang w:val="nl"/>
              </w:rPr>
              <w:t>uitvoering te geven … plaatsvinden</w:t>
            </w:r>
            <w:r w:rsidR="00E87D08" w:rsidRPr="007E0AB2">
              <w:rPr>
                <w:u w:val="single"/>
                <w:lang w:val="nl"/>
              </w:rPr>
              <w:t>’</w:t>
            </w:r>
            <w:r w:rsidRPr="007E0AB2">
              <w:rPr>
                <w:u w:val="single"/>
                <w:lang w:val="nl"/>
              </w:rPr>
              <w:t>:</w:t>
            </w:r>
          </w:p>
          <w:p w14:paraId="60D59DDF" w14:textId="77777777" w:rsidR="008233B9" w:rsidRPr="007E0AB2" w:rsidRDefault="008233B9" w:rsidP="007E0AB2">
            <w:pPr>
              <w:spacing w:line="240" w:lineRule="auto"/>
              <w:rPr>
                <w:sz w:val="16"/>
                <w:szCs w:val="16"/>
              </w:rPr>
            </w:pPr>
            <w:r w:rsidRPr="007E0AB2">
              <w:rPr>
                <w:sz w:val="16"/>
                <w:szCs w:val="16"/>
              </w:rPr>
              <w:t>-de volgende tekstkeuze is aanwezig</w:t>
            </w:r>
          </w:p>
          <w:p w14:paraId="7E166DFE" w14:textId="77777777" w:rsidR="008233B9" w:rsidRPr="007E0AB2" w:rsidRDefault="008233B9" w:rsidP="007E0AB2">
            <w:pPr>
              <w:spacing w:line="240" w:lineRule="auto"/>
              <w:rPr>
                <w:sz w:val="16"/>
                <w:szCs w:val="16"/>
              </w:rPr>
            </w:pPr>
            <w:r w:rsidRPr="007E0AB2">
              <w:rPr>
                <w:sz w:val="16"/>
                <w:szCs w:val="16"/>
              </w:rPr>
              <w:t>//IMKAD_AangebodenStuk/StukdeelVerdeling*/tekstkeuze/tagNaam(k_KopieOvereenkomst)</w:t>
            </w:r>
          </w:p>
          <w:p w14:paraId="3D869E63" w14:textId="77777777" w:rsidR="00B07A37" w:rsidRPr="008233B9" w:rsidRDefault="00B07A37" w:rsidP="007E0AB2">
            <w:pPr>
              <w:spacing w:line="240" w:lineRule="auto"/>
            </w:pPr>
          </w:p>
          <w:p w14:paraId="230257B8" w14:textId="4D3E24F6" w:rsidR="00AE613B" w:rsidRPr="00FB2C02" w:rsidRDefault="00AE613B" w:rsidP="00D80984">
            <w:pPr>
              <w:spacing w:line="240" w:lineRule="auto"/>
              <w:rPr>
                <w:lang w:val="nl"/>
              </w:rPr>
            </w:pPr>
          </w:p>
        </w:tc>
      </w:tr>
    </w:tbl>
    <w:p w14:paraId="140A4EA3" w14:textId="77777777" w:rsidR="000F1858" w:rsidRDefault="000F1858" w:rsidP="00290855">
      <w:pPr>
        <w:rPr>
          <w:lang w:val="nl"/>
        </w:rPr>
      </w:pPr>
    </w:p>
    <w:p w14:paraId="6A776FF2" w14:textId="77777777" w:rsidR="00611B11" w:rsidRDefault="00611B11" w:rsidP="00611B11">
      <w:pPr>
        <w:pStyle w:val="Kop2"/>
        <w:rPr>
          <w:lang w:val="en-US"/>
        </w:rPr>
      </w:pPr>
      <w:bookmarkStart w:id="55" w:name="_Ref381865565"/>
      <w:bookmarkStart w:id="56" w:name="_Ref381866818"/>
      <w:bookmarkStart w:id="57" w:name="_Ref381870437"/>
      <w:bookmarkStart w:id="58" w:name="_Toc462997743"/>
      <w:proofErr w:type="spellStart"/>
      <w:r>
        <w:rPr>
          <w:lang w:val="en-US"/>
        </w:rPr>
        <w:t>Registergoederen</w:t>
      </w:r>
      <w:bookmarkEnd w:id="55"/>
      <w:bookmarkEnd w:id="56"/>
      <w:bookmarkEnd w:id="57"/>
      <w:bookmarkEnd w:id="58"/>
      <w:proofErr w:type="spellEnd"/>
    </w:p>
    <w:p w14:paraId="030E819E" w14:textId="77777777" w:rsidR="00611B11" w:rsidRPr="0075493F" w:rsidRDefault="00611B11" w:rsidP="00611B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611B11" w:rsidRPr="00350D80" w14:paraId="5107DE10" w14:textId="77777777" w:rsidTr="007E0AB2">
        <w:tc>
          <w:tcPr>
            <w:tcW w:w="6771" w:type="dxa"/>
            <w:shd w:val="clear" w:color="auto" w:fill="auto"/>
          </w:tcPr>
          <w:p w14:paraId="5E8F30AF" w14:textId="40165475" w:rsidR="00611B11" w:rsidRPr="007E0AB2" w:rsidRDefault="00611B11" w:rsidP="007E0AB2">
            <w:pPr>
              <w:autoSpaceDE w:val="0"/>
              <w:autoSpaceDN w:val="0"/>
              <w:adjustRightInd w:val="0"/>
              <w:rPr>
                <w:rFonts w:cs="Arial"/>
                <w:color w:val="800080"/>
              </w:rPr>
            </w:pPr>
            <w:r w:rsidRPr="007E0AB2">
              <w:rPr>
                <w:rFonts w:cs="Arial"/>
                <w:color w:val="FF0000"/>
              </w:rPr>
              <w:t xml:space="preserve">B. OMSCHRIJVING </w:t>
            </w:r>
            <w:r w:rsidRPr="00503D87">
              <w:rPr>
                <w:rFonts w:cs="Arial"/>
                <w:color w:val="339966"/>
              </w:rPr>
              <w:t>REGISTERGOED</w:t>
            </w:r>
            <w:r w:rsidR="0035559A">
              <w:rPr>
                <w:rFonts w:cs="Arial"/>
                <w:color w:val="339966"/>
              </w:rPr>
              <w:t>/ REGIST</w:t>
            </w:r>
            <w:r w:rsidR="00B02BF4">
              <w:rPr>
                <w:rFonts w:cs="Arial"/>
                <w:color w:val="339966"/>
              </w:rPr>
              <w:t>E</w:t>
            </w:r>
            <w:r w:rsidR="0035559A">
              <w:rPr>
                <w:rFonts w:cs="Arial"/>
                <w:color w:val="339966"/>
              </w:rPr>
              <w:t>RGOED</w:t>
            </w:r>
            <w:r w:rsidR="00A42F2A" w:rsidRPr="00503D87">
              <w:rPr>
                <w:rFonts w:cs="Arial"/>
                <w:color w:val="339966"/>
              </w:rPr>
              <w:t>EREN</w:t>
            </w:r>
          </w:p>
          <w:p w14:paraId="364BA2D0" w14:textId="77777777" w:rsidR="00611B11" w:rsidRPr="007E0AB2" w:rsidRDefault="00611B11"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47EC68A" w14:textId="5C4F293A" w:rsidR="0035559A" w:rsidRPr="007E0AB2" w:rsidRDefault="00A42F2A" w:rsidP="0035559A">
            <w:pPr>
              <w:rPr>
                <w:lang w:val="nl"/>
              </w:rPr>
            </w:pPr>
            <w:r w:rsidRPr="007E0AB2">
              <w:rPr>
                <w:lang w:val="nl"/>
              </w:rPr>
              <w:t xml:space="preserve">Vaste tekst, </w:t>
            </w:r>
            <w:r w:rsidR="0035559A" w:rsidRPr="007E0AB2">
              <w:rPr>
                <w:lang w:val="nl"/>
              </w:rPr>
              <w:t xml:space="preserve">wordt afgeleid van </w:t>
            </w:r>
            <w:r w:rsidR="0035559A">
              <w:rPr>
                <w:lang w:val="nl"/>
              </w:rPr>
              <w:t xml:space="preserve">de keuze bepaald in </w:t>
            </w:r>
            <w:r w:rsidR="0035559A" w:rsidRPr="007E0AB2">
              <w:rPr>
                <w:lang w:val="nl"/>
              </w:rPr>
              <w:t xml:space="preserve">paragraaf </w:t>
            </w:r>
            <w:r w:rsidR="00E73478">
              <w:rPr>
                <w:lang w:val="nl"/>
              </w:rPr>
              <w:t>2.</w:t>
            </w:r>
            <w:r w:rsidR="0035559A">
              <w:rPr>
                <w:lang w:val="nl"/>
              </w:rPr>
              <w:t>7</w:t>
            </w:r>
            <w:r w:rsidR="0035559A" w:rsidRPr="007E0AB2">
              <w:rPr>
                <w:lang w:val="nl"/>
              </w:rPr>
              <w:t>:</w:t>
            </w:r>
          </w:p>
          <w:p w14:paraId="662328F4" w14:textId="2ADFF487" w:rsidR="00001CEE" w:rsidRDefault="00001CEE" w:rsidP="00001CEE">
            <w:pPr>
              <w:rPr>
                <w:lang w:val="nl"/>
              </w:rPr>
            </w:pPr>
          </w:p>
          <w:p w14:paraId="1221B65F" w14:textId="6E7DB606" w:rsidR="0035559A" w:rsidRDefault="0035559A" w:rsidP="0035559A">
            <w:pPr>
              <w:pStyle w:val="Lijstalinea"/>
              <w:numPr>
                <w:ilvl w:val="0"/>
                <w:numId w:val="9"/>
              </w:numPr>
            </w:pPr>
            <w:r>
              <w:t>bij de keuze ‘</w:t>
            </w:r>
            <w:r w:rsidRPr="00503D87">
              <w:rPr>
                <w:rFonts w:cs="Arial"/>
                <w:color w:val="339966"/>
              </w:rPr>
              <w:t>registergoed</w:t>
            </w:r>
            <w:r>
              <w:rPr>
                <w:rFonts w:cs="Arial"/>
              </w:rPr>
              <w:t>’</w:t>
            </w:r>
            <w:r>
              <w:t xml:space="preserve"> wordt de tekst: ‘</w:t>
            </w:r>
            <w:r w:rsidRPr="00503D87">
              <w:rPr>
                <w:rFonts w:cs="Arial"/>
              </w:rPr>
              <w:t>OMSCHRIJVING</w:t>
            </w:r>
            <w:r w:rsidRPr="007E0AB2">
              <w:rPr>
                <w:rFonts w:cs="Arial"/>
                <w:color w:val="FF0000"/>
              </w:rPr>
              <w:t xml:space="preserve"> </w:t>
            </w:r>
            <w:r w:rsidRPr="00503D87">
              <w:rPr>
                <w:rFonts w:cs="Arial"/>
              </w:rPr>
              <w:t>REGISTERGOED</w:t>
            </w:r>
            <w:r>
              <w:rPr>
                <w:rFonts w:cs="Arial"/>
              </w:rPr>
              <w:t>’</w:t>
            </w:r>
            <w:r>
              <w:t>,</w:t>
            </w:r>
          </w:p>
          <w:p w14:paraId="170E8418" w14:textId="6A1D3F2E" w:rsidR="0035559A" w:rsidRPr="00397CDA" w:rsidRDefault="0035559A" w:rsidP="0035559A">
            <w:pPr>
              <w:pStyle w:val="Lijstalinea"/>
              <w:numPr>
                <w:ilvl w:val="0"/>
                <w:numId w:val="9"/>
              </w:numPr>
              <w:rPr>
                <w:lang w:val="nl"/>
              </w:rPr>
            </w:pPr>
            <w:r>
              <w:t>en bij de keuze ‘</w:t>
            </w:r>
            <w:r>
              <w:rPr>
                <w:rFonts w:cs="Arial"/>
                <w:color w:val="339966"/>
              </w:rPr>
              <w:t>registergoederen</w:t>
            </w:r>
            <w:r>
              <w:rPr>
                <w:rFonts w:cs="Arial"/>
              </w:rPr>
              <w:t>’</w:t>
            </w:r>
            <w:r>
              <w:t xml:space="preserve"> wordt de tekst: ‘</w:t>
            </w:r>
            <w:r w:rsidRPr="009C39D1">
              <w:rPr>
                <w:rFonts w:cs="Arial"/>
              </w:rPr>
              <w:t>OMSCHRIJVING</w:t>
            </w:r>
            <w:r w:rsidRPr="007E0AB2">
              <w:rPr>
                <w:rFonts w:cs="Arial"/>
                <w:color w:val="FF0000"/>
              </w:rPr>
              <w:t xml:space="preserve"> </w:t>
            </w:r>
            <w:r w:rsidRPr="009C39D1">
              <w:rPr>
                <w:rFonts w:cs="Arial"/>
              </w:rPr>
              <w:t>REGISTERGOED</w:t>
            </w:r>
            <w:r>
              <w:rPr>
                <w:rFonts w:cs="Arial"/>
              </w:rPr>
              <w:t>EREN’</w:t>
            </w:r>
          </w:p>
          <w:p w14:paraId="16ED9CC6" w14:textId="7F0DB22E" w:rsidR="0035559A" w:rsidRDefault="0035559A" w:rsidP="0035559A">
            <w:pPr>
              <w:rPr>
                <w:sz w:val="16"/>
                <w:szCs w:val="16"/>
              </w:rPr>
            </w:pPr>
          </w:p>
          <w:p w14:paraId="55EBC596" w14:textId="2879348F" w:rsidR="0035559A" w:rsidRPr="00503D87" w:rsidRDefault="0035559A" w:rsidP="00D80984">
            <w:pPr>
              <w:spacing w:line="240" w:lineRule="auto"/>
              <w:rPr>
                <w:sz w:val="16"/>
                <w:szCs w:val="16"/>
              </w:rPr>
            </w:pPr>
          </w:p>
        </w:tc>
      </w:tr>
      <w:tr w:rsidR="00337224" w:rsidRPr="00350D80" w14:paraId="3E39AE90" w14:textId="77777777" w:rsidTr="007E0AB2">
        <w:tc>
          <w:tcPr>
            <w:tcW w:w="6771" w:type="dxa"/>
            <w:shd w:val="clear" w:color="auto" w:fill="auto"/>
          </w:tcPr>
          <w:p w14:paraId="35DEEC19" w14:textId="45DB52D2" w:rsidR="00814431" w:rsidRPr="007E0AB2" w:rsidRDefault="00814431" w:rsidP="007E0AB2">
            <w:pPr>
              <w:tabs>
                <w:tab w:val="left" w:pos="6510"/>
              </w:tabs>
              <w:autoSpaceDE w:val="0"/>
              <w:autoSpaceDN w:val="0"/>
              <w:adjustRightInd w:val="0"/>
              <w:rPr>
                <w:rFonts w:cs="Arial"/>
                <w:color w:val="FF0000"/>
              </w:rPr>
            </w:pPr>
            <w:r w:rsidRPr="007E0AB2">
              <w:rPr>
                <w:rFonts w:cs="Arial"/>
                <w:color w:val="339966"/>
              </w:rPr>
              <w:t>Het/De</w:t>
            </w:r>
            <w:r w:rsidRPr="007E0AB2">
              <w:rPr>
                <w:rFonts w:cs="Arial"/>
                <w:color w:val="FF0000"/>
              </w:rPr>
              <w:t xml:space="preserve"> toe te delen </w:t>
            </w:r>
            <w:r w:rsidRPr="00503D87">
              <w:rPr>
                <w:rFonts w:cs="Arial"/>
                <w:color w:val="339966"/>
              </w:rPr>
              <w:t>registergoed</w:t>
            </w:r>
            <w:r w:rsidR="008B243F">
              <w:rPr>
                <w:rFonts w:cs="Arial"/>
                <w:color w:val="339966"/>
              </w:rPr>
              <w:t>/ registergoed</w:t>
            </w:r>
            <w:r w:rsidRPr="00503D87">
              <w:rPr>
                <w:rFonts w:cs="Arial"/>
                <w:color w:val="339966"/>
              </w:rPr>
              <w:t>eren</w:t>
            </w:r>
            <w:r w:rsidRPr="007E0AB2">
              <w:rPr>
                <w:rFonts w:cs="Arial"/>
                <w:color w:val="FF0000"/>
              </w:rPr>
              <w:t xml:space="preserve"> </w:t>
            </w:r>
            <w:r w:rsidRPr="007E0AB2">
              <w:rPr>
                <w:rFonts w:cs="Arial"/>
                <w:color w:val="339966"/>
              </w:rPr>
              <w:t>betreft/betreffen</w:t>
            </w:r>
            <w:r w:rsidRPr="007E0AB2">
              <w:rPr>
                <w:rFonts w:cs="Arial"/>
                <w:color w:val="FF0000"/>
              </w:rPr>
              <w:t>:</w:t>
            </w:r>
          </w:p>
          <w:p w14:paraId="44143E38" w14:textId="77777777" w:rsidR="00337224" w:rsidRPr="007E0AB2" w:rsidRDefault="00337224" w:rsidP="007E0AB2">
            <w:pPr>
              <w:autoSpaceDE w:val="0"/>
              <w:autoSpaceDN w:val="0"/>
              <w:adjustRightInd w:val="0"/>
              <w:rPr>
                <w:rFonts w:cs="Arial"/>
                <w:color w:val="FF0000"/>
              </w:rPr>
            </w:pPr>
          </w:p>
        </w:tc>
        <w:tc>
          <w:tcPr>
            <w:tcW w:w="7371" w:type="dxa"/>
            <w:shd w:val="clear" w:color="auto" w:fill="auto"/>
          </w:tcPr>
          <w:p w14:paraId="57A3BA97" w14:textId="12105150" w:rsidR="00FF7922" w:rsidRPr="007E0AB2" w:rsidRDefault="002B00AD" w:rsidP="00FF7922">
            <w:pPr>
              <w:rPr>
                <w:lang w:val="nl"/>
              </w:rPr>
            </w:pPr>
            <w:r w:rsidRPr="007E0AB2">
              <w:rPr>
                <w:lang w:val="nl"/>
              </w:rPr>
              <w:t>Vaste tekst, d</w:t>
            </w:r>
            <w:r w:rsidR="00FF7922" w:rsidRPr="007E0AB2">
              <w:rPr>
                <w:lang w:val="nl"/>
              </w:rPr>
              <w:t xml:space="preserve">e tekst </w:t>
            </w:r>
            <w:r w:rsidR="008B243F" w:rsidRPr="008B243F">
              <w:rPr>
                <w:lang w:val="nl"/>
              </w:rPr>
              <w:t>wordt afgeleid van de keuze bepaald in paragraaf 2.7:</w:t>
            </w:r>
          </w:p>
          <w:p w14:paraId="3F3A214D" w14:textId="460FB1BA" w:rsidR="00FF7922" w:rsidRDefault="00FF7922" w:rsidP="007E0AB2">
            <w:pPr>
              <w:numPr>
                <w:ilvl w:val="0"/>
                <w:numId w:val="9"/>
              </w:numPr>
            </w:pPr>
            <w:r>
              <w:t xml:space="preserve">bij </w:t>
            </w:r>
            <w:r w:rsidR="008B243F">
              <w:t>de keuze ‘</w:t>
            </w:r>
            <w:r w:rsidR="008B243F" w:rsidRPr="009C39D1">
              <w:rPr>
                <w:rFonts w:cs="Arial"/>
                <w:color w:val="339966"/>
              </w:rPr>
              <w:t>registergoed</w:t>
            </w:r>
            <w:r w:rsidR="008B243F">
              <w:t>’ wordt de tekst</w:t>
            </w:r>
            <w:r>
              <w:t xml:space="preserve">: </w:t>
            </w:r>
            <w:r w:rsidR="002B00AD">
              <w:t>‘</w:t>
            </w:r>
            <w:r>
              <w:t>Het toe te delen registergoed betreft:</w:t>
            </w:r>
            <w:r w:rsidR="002B00AD">
              <w:t>’,</w:t>
            </w:r>
          </w:p>
          <w:p w14:paraId="63348DDE" w14:textId="2DAA014E" w:rsidR="00337224" w:rsidRPr="00DC5363" w:rsidRDefault="008B243F" w:rsidP="007E0AB2">
            <w:pPr>
              <w:numPr>
                <w:ilvl w:val="0"/>
                <w:numId w:val="9"/>
              </w:numPr>
              <w:rPr>
                <w:rFonts w:cs="Arial"/>
              </w:rPr>
            </w:pPr>
            <w:r>
              <w:t xml:space="preserve">en </w:t>
            </w:r>
            <w:r w:rsidR="00FF7922">
              <w:t xml:space="preserve">bij </w:t>
            </w:r>
            <w:r>
              <w:t>de keuze ‘</w:t>
            </w:r>
            <w:r>
              <w:rPr>
                <w:rFonts w:cs="Arial"/>
                <w:color w:val="339966"/>
              </w:rPr>
              <w:t>registergoed</w:t>
            </w:r>
            <w:r w:rsidRPr="009C39D1">
              <w:rPr>
                <w:rFonts w:cs="Arial"/>
                <w:color w:val="339966"/>
              </w:rPr>
              <w:t>eren</w:t>
            </w:r>
            <w:r>
              <w:t>’ wordt de tekst</w:t>
            </w:r>
            <w:r w:rsidR="00FF7922">
              <w:t xml:space="preserve">: </w:t>
            </w:r>
            <w:r w:rsidR="002B00AD">
              <w:t>‘</w:t>
            </w:r>
            <w:r w:rsidR="00FF7922">
              <w:t>De toe te delen registergoederen betreffen:</w:t>
            </w:r>
            <w:r w:rsidR="002B00AD">
              <w:t>’.</w:t>
            </w:r>
          </w:p>
          <w:p w14:paraId="341C56C6" w14:textId="6C8A46EA" w:rsidR="00961D07" w:rsidRPr="007E0AB2" w:rsidRDefault="00961D07" w:rsidP="00D80984">
            <w:pPr>
              <w:spacing w:line="240" w:lineRule="auto"/>
              <w:rPr>
                <w:rFonts w:cs="Arial"/>
              </w:rPr>
            </w:pPr>
          </w:p>
        </w:tc>
      </w:tr>
      <w:tr w:rsidR="009531D0" w:rsidRPr="00350D80" w14:paraId="31DECA10" w14:textId="77777777" w:rsidTr="007E0AB2">
        <w:tc>
          <w:tcPr>
            <w:tcW w:w="6771" w:type="dxa"/>
            <w:shd w:val="clear" w:color="auto" w:fill="auto"/>
          </w:tcPr>
          <w:p w14:paraId="45EAB2D6" w14:textId="7E99B16D" w:rsidR="009531D0" w:rsidRPr="007E0AB2" w:rsidRDefault="009531D0" w:rsidP="007E0AB2">
            <w:pPr>
              <w:autoSpaceDE w:val="0"/>
              <w:autoSpaceDN w:val="0"/>
              <w:adjustRightInd w:val="0"/>
              <w:ind w:left="200" w:hanging="200"/>
              <w:rPr>
                <w:rFonts w:cs="Arial"/>
                <w:color w:val="FF0000"/>
              </w:rPr>
            </w:pPr>
            <w:r w:rsidRPr="007E0AB2">
              <w:rPr>
                <w:rFonts w:cs="Arial"/>
                <w:color w:val="FF0000"/>
                <w:highlight w:val="yellow"/>
              </w:rPr>
              <w:t xml:space="preserve">TEKSTBLOK RECHT </w:t>
            </w:r>
            <w:r w:rsidRPr="007E0AB2">
              <w:rPr>
                <w:rFonts w:cs="Arial"/>
                <w:color w:val="FF0000"/>
              </w:rPr>
              <w:t xml:space="preserve"> </w:t>
            </w:r>
            <w:r w:rsidRPr="007E0AB2">
              <w:rPr>
                <w:rFonts w:cs="Arial"/>
                <w:color w:val="FF0000"/>
                <w:highlight w:val="yellow"/>
              </w:rPr>
              <w:t>TEKSTBLOK REGISTERGOED</w:t>
            </w:r>
            <w:r w:rsidRPr="007E0AB2">
              <w:rPr>
                <w:rFonts w:cs="Arial"/>
                <w:color w:val="FF0000"/>
              </w:rPr>
              <w:t xml:space="preserve">, </w:t>
            </w:r>
          </w:p>
          <w:p w14:paraId="57DBA47E" w14:textId="77777777" w:rsidR="009531D0" w:rsidRPr="007E0AB2" w:rsidRDefault="009531D0" w:rsidP="007E0AB2">
            <w:pPr>
              <w:autoSpaceDE w:val="0"/>
              <w:autoSpaceDN w:val="0"/>
              <w:adjustRightInd w:val="0"/>
              <w:rPr>
                <w:rFonts w:cs="Arial"/>
                <w:color w:val="008000"/>
              </w:rPr>
            </w:pPr>
          </w:p>
        </w:tc>
        <w:tc>
          <w:tcPr>
            <w:tcW w:w="7371" w:type="dxa"/>
            <w:shd w:val="clear" w:color="auto" w:fill="auto"/>
          </w:tcPr>
          <w:p w14:paraId="20424D11" w14:textId="77777777" w:rsidR="003B6231" w:rsidRPr="007E0AB2" w:rsidRDefault="00DC24DC" w:rsidP="00337224">
            <w:pPr>
              <w:rPr>
                <w:lang w:val="nl"/>
              </w:rPr>
            </w:pPr>
            <w:r w:rsidRPr="007E0AB2">
              <w:rPr>
                <w:lang w:val="nl"/>
              </w:rPr>
              <w:t xml:space="preserve">Vaste tekst, de tekstblokken zijn gezamenlijk herhalend. </w:t>
            </w:r>
            <w:r w:rsidR="008E6CD8" w:rsidRPr="007E0AB2">
              <w:rPr>
                <w:lang w:val="nl"/>
              </w:rPr>
              <w:t>De g</w:t>
            </w:r>
            <w:r w:rsidR="003B6231" w:rsidRPr="007E0AB2">
              <w:rPr>
                <w:lang w:val="nl"/>
              </w:rPr>
              <w:t xml:space="preserve">egevens van </w:t>
            </w:r>
            <w:r w:rsidRPr="007E0AB2">
              <w:rPr>
                <w:lang w:val="nl"/>
              </w:rPr>
              <w:t>het</w:t>
            </w:r>
            <w:r w:rsidR="003B6231" w:rsidRPr="007E0AB2">
              <w:rPr>
                <w:lang w:val="nl"/>
              </w:rPr>
              <w:t xml:space="preserve"> recht en</w:t>
            </w:r>
            <w:r w:rsidRPr="007E0AB2">
              <w:rPr>
                <w:lang w:val="nl"/>
              </w:rPr>
              <w:t xml:space="preserve"> het</w:t>
            </w:r>
            <w:r w:rsidR="003B6231" w:rsidRPr="007E0AB2">
              <w:rPr>
                <w:lang w:val="nl"/>
              </w:rPr>
              <w:t xml:space="preserve"> bijbehorende registergoed.</w:t>
            </w:r>
          </w:p>
          <w:p w14:paraId="24783634" w14:textId="77777777" w:rsidR="00D55FC3" w:rsidRPr="007E0AB2" w:rsidRDefault="00D55FC3" w:rsidP="00337224">
            <w:pPr>
              <w:rPr>
                <w:lang w:val="nl"/>
              </w:rPr>
            </w:pPr>
          </w:p>
          <w:p w14:paraId="452078A1" w14:textId="5998CEF1" w:rsidR="00D55FC3" w:rsidRDefault="00D55FC3" w:rsidP="00D55FC3">
            <w:pPr>
              <w:rPr>
                <w:lang w:val="nl"/>
              </w:rPr>
            </w:pPr>
            <w:r>
              <w:rPr>
                <w:lang w:val="nl"/>
              </w:rPr>
              <w:lastRenderedPageBreak/>
              <w:t xml:space="preserve">Bij meer combinaties TEKSTBLOK RECHT en REGISTERGOED wordt de laatste combinatie afgesloten met een </w:t>
            </w:r>
            <w:r w:rsidR="00F65188">
              <w:rPr>
                <w:lang w:val="nl"/>
              </w:rPr>
              <w:t>komma</w:t>
            </w:r>
            <w:r>
              <w:rPr>
                <w:lang w:val="nl"/>
              </w:rPr>
              <w:t xml:space="preserve"> ‘</w:t>
            </w:r>
            <w:r w:rsidR="00F65188">
              <w:rPr>
                <w:lang w:val="nl"/>
              </w:rPr>
              <w:t>,</w:t>
            </w:r>
            <w:r>
              <w:rPr>
                <w:lang w:val="nl"/>
              </w:rPr>
              <w:t>’ en de andere combinaties met een puntkomma ‘;’.</w:t>
            </w:r>
          </w:p>
          <w:p w14:paraId="4FEFCAC6" w14:textId="77777777" w:rsidR="009531D0" w:rsidRPr="007E0AB2" w:rsidRDefault="009531D0" w:rsidP="00763C30">
            <w:pPr>
              <w:rPr>
                <w:lang w:val="nl"/>
              </w:rPr>
            </w:pPr>
          </w:p>
          <w:p w14:paraId="3D42DE7A" w14:textId="77777777" w:rsidR="00DC24DC" w:rsidRPr="007E0AB2" w:rsidRDefault="00DC24DC" w:rsidP="00763C30">
            <w:pPr>
              <w:rPr>
                <w:u w:val="single"/>
                <w:lang w:val="nl"/>
              </w:rPr>
            </w:pPr>
            <w:r w:rsidRPr="007E0AB2">
              <w:rPr>
                <w:u w:val="single"/>
                <w:lang w:val="nl"/>
              </w:rPr>
              <w:t>Mapping</w:t>
            </w:r>
            <w:r w:rsidR="006F7ECA" w:rsidRPr="007E0AB2">
              <w:rPr>
                <w:u w:val="single"/>
                <w:lang w:val="nl"/>
              </w:rPr>
              <w:t xml:space="preserve"> aantal registergoederen</w:t>
            </w:r>
            <w:r w:rsidRPr="007E0AB2">
              <w:rPr>
                <w:u w:val="single"/>
                <w:lang w:val="nl"/>
              </w:rPr>
              <w:t>:</w:t>
            </w:r>
          </w:p>
          <w:p w14:paraId="495DD246" w14:textId="77777777" w:rsidR="006F7ECA" w:rsidRPr="007E0AB2" w:rsidRDefault="006F7ECA" w:rsidP="007E0AB2">
            <w:pPr>
              <w:spacing w:line="240" w:lineRule="auto"/>
              <w:rPr>
                <w:sz w:val="16"/>
                <w:szCs w:val="16"/>
                <w:lang w:val="nl"/>
              </w:rPr>
            </w:pPr>
            <w:r w:rsidRPr="007E0AB2">
              <w:rPr>
                <w:sz w:val="16"/>
                <w:szCs w:val="16"/>
                <w:lang w:val="nl"/>
              </w:rPr>
              <w:t>-aantal voorkomens van</w:t>
            </w:r>
          </w:p>
          <w:p w14:paraId="2F58AD1C" w14:textId="77777777" w:rsidR="006F7ECA" w:rsidRPr="007E0AB2" w:rsidRDefault="006F7ECA" w:rsidP="007E0AB2">
            <w:pPr>
              <w:spacing w:line="240" w:lineRule="auto"/>
              <w:rPr>
                <w:sz w:val="16"/>
                <w:szCs w:val="16"/>
                <w:lang w:val="nl"/>
              </w:rPr>
            </w:pPr>
            <w:r w:rsidRPr="007E0AB2">
              <w:rPr>
                <w:sz w:val="16"/>
                <w:szCs w:val="16"/>
                <w:lang w:val="nl"/>
              </w:rPr>
              <w:t>//IMKAD_Perceel en/of //IMKAD_Appartemenstrecht en/of IMKAD_Leidingnetwerk en/of //Schip en/of //Luchtvaartuig</w:t>
            </w:r>
          </w:p>
          <w:p w14:paraId="77F5D14D" w14:textId="77777777" w:rsidR="006F7ECA" w:rsidRPr="007E0AB2" w:rsidRDefault="006F7ECA" w:rsidP="007E0AB2">
            <w:pPr>
              <w:spacing w:line="240" w:lineRule="auto"/>
              <w:rPr>
                <w:sz w:val="16"/>
                <w:szCs w:val="16"/>
                <w:lang w:val="nl"/>
              </w:rPr>
            </w:pPr>
          </w:p>
          <w:p w14:paraId="2C6B77C7" w14:textId="77777777" w:rsidR="006F7ECA" w:rsidRPr="007E0AB2" w:rsidRDefault="00DC24DC" w:rsidP="007E0AB2">
            <w:pPr>
              <w:spacing w:line="240" w:lineRule="auto"/>
              <w:rPr>
                <w:sz w:val="16"/>
                <w:szCs w:val="16"/>
              </w:rPr>
            </w:pPr>
            <w:r w:rsidRPr="007E0AB2">
              <w:rPr>
                <w:sz w:val="16"/>
                <w:szCs w:val="16"/>
                <w:lang w:val="nl"/>
              </w:rPr>
              <w:t xml:space="preserve">-zie </w:t>
            </w:r>
            <w:r w:rsidR="006F7ECA" w:rsidRPr="007E0AB2">
              <w:rPr>
                <w:sz w:val="16"/>
                <w:szCs w:val="16"/>
                <w:lang w:val="nl"/>
              </w:rPr>
              <w:t xml:space="preserve">verder </w:t>
            </w:r>
            <w:r w:rsidRPr="007E0AB2">
              <w:rPr>
                <w:sz w:val="16"/>
                <w:szCs w:val="16"/>
              </w:rPr>
              <w:t>tekstblokken</w:t>
            </w:r>
            <w:r w:rsidR="006F21EB" w:rsidRPr="007E0AB2">
              <w:rPr>
                <w:sz w:val="16"/>
                <w:szCs w:val="16"/>
              </w:rPr>
              <w:t xml:space="preserve"> Recht en Registergoed</w:t>
            </w:r>
          </w:p>
        </w:tc>
      </w:tr>
      <w:tr w:rsidR="009531D0" w:rsidRPr="00350D80" w14:paraId="0D76C098" w14:textId="77777777" w:rsidTr="007E0AB2">
        <w:tc>
          <w:tcPr>
            <w:tcW w:w="6771" w:type="dxa"/>
            <w:shd w:val="clear" w:color="auto" w:fill="auto"/>
          </w:tcPr>
          <w:p w14:paraId="4AFA8734" w14:textId="77777777" w:rsidR="009531D0" w:rsidRPr="007E0AB2" w:rsidRDefault="00445AFE" w:rsidP="007E0AB2">
            <w:pPr>
              <w:tabs>
                <w:tab w:val="center" w:pos="4989"/>
              </w:tabs>
              <w:autoSpaceDE w:val="0"/>
              <w:autoSpaceDN w:val="0"/>
              <w:adjustRightInd w:val="0"/>
              <w:rPr>
                <w:rFonts w:cs="Arial"/>
                <w:color w:val="FF0000"/>
              </w:rPr>
            </w:pPr>
            <w:r w:rsidRPr="007E0AB2">
              <w:rPr>
                <w:rFonts w:cs="Arial"/>
                <w:color w:val="FFFFFF"/>
                <w:highlight w:val="darkYellow"/>
              </w:rPr>
              <w:lastRenderedPageBreak/>
              <w:t>KEUZEBLOK BENAMING REGISTERGOED</w:t>
            </w:r>
          </w:p>
        </w:tc>
        <w:tc>
          <w:tcPr>
            <w:tcW w:w="7371" w:type="dxa"/>
            <w:shd w:val="clear" w:color="auto" w:fill="auto"/>
          </w:tcPr>
          <w:p w14:paraId="0821A2FF" w14:textId="0C94A723" w:rsidR="007F50A0" w:rsidRPr="00445AFE" w:rsidRDefault="00445AFE" w:rsidP="00337224">
            <w:r w:rsidRPr="00C655DD">
              <w:t xml:space="preserve">Het keuzeblok voor </w:t>
            </w:r>
            <w:r>
              <w:t>de benaming van het registergoed besta</w:t>
            </w:r>
            <w:r w:rsidR="007F50A0">
              <w:t>at uit verschillende varianten</w:t>
            </w:r>
            <w:r w:rsidR="00DC24DC">
              <w:t xml:space="preserve">, zie </w:t>
            </w:r>
            <w:r w:rsidR="00CD7011">
              <w:t>paragraaf</w:t>
            </w:r>
            <w:r w:rsidR="00DC24DC">
              <w:t xml:space="preserve"> </w:t>
            </w:r>
            <w:r w:rsidR="00DC24DC">
              <w:fldChar w:fldCharType="begin"/>
            </w:r>
            <w:r w:rsidR="00DC24DC">
              <w:instrText xml:space="preserve"> REF _Ref306885061 \r \h </w:instrText>
            </w:r>
            <w:r w:rsidR="00DC24DC">
              <w:fldChar w:fldCharType="separate"/>
            </w:r>
            <w:r w:rsidR="00245648">
              <w:t>2.7</w:t>
            </w:r>
            <w:r w:rsidR="00DC24DC">
              <w:fldChar w:fldCharType="end"/>
            </w:r>
            <w:r>
              <w:t>.</w:t>
            </w:r>
          </w:p>
        </w:tc>
      </w:tr>
    </w:tbl>
    <w:p w14:paraId="1FC7444A" w14:textId="77777777" w:rsidR="00611B11" w:rsidRDefault="00611B11" w:rsidP="00290855"/>
    <w:p w14:paraId="3A937FC8" w14:textId="77777777" w:rsidR="00CD7011" w:rsidRDefault="00CD7011" w:rsidP="00CD7011">
      <w:pPr>
        <w:pStyle w:val="Kop2"/>
        <w:rPr>
          <w:lang w:val="en-US"/>
        </w:rPr>
      </w:pPr>
      <w:bookmarkStart w:id="59" w:name="_Ref306885061"/>
      <w:bookmarkStart w:id="60" w:name="_Toc462997744"/>
      <w:proofErr w:type="spellStart"/>
      <w:r>
        <w:rPr>
          <w:lang w:val="en-US"/>
        </w:rPr>
        <w:t>Keuzeblok</w:t>
      </w:r>
      <w:proofErr w:type="spellEnd"/>
      <w:r>
        <w:rPr>
          <w:lang w:val="en-US"/>
        </w:rPr>
        <w:t xml:space="preserve"> </w:t>
      </w:r>
      <w:proofErr w:type="spellStart"/>
      <w:r>
        <w:rPr>
          <w:lang w:val="en-US"/>
        </w:rPr>
        <w:t>benaming</w:t>
      </w:r>
      <w:proofErr w:type="spellEnd"/>
      <w:r>
        <w:rPr>
          <w:lang w:val="en-US"/>
        </w:rPr>
        <w:t xml:space="preserve"> </w:t>
      </w:r>
      <w:proofErr w:type="spellStart"/>
      <w:r>
        <w:rPr>
          <w:lang w:val="en-US"/>
        </w:rPr>
        <w:t>registergoed</w:t>
      </w:r>
      <w:bookmarkEnd w:id="59"/>
      <w:bookmarkEnd w:id="60"/>
      <w:proofErr w:type="spellEnd"/>
    </w:p>
    <w:p w14:paraId="4799FEA3" w14:textId="77777777" w:rsidR="00445AFE" w:rsidRDefault="00CD7011" w:rsidP="00207116">
      <w:pPr>
        <w:pStyle w:val="Kop3"/>
      </w:pPr>
      <w:bookmarkStart w:id="61" w:name="_Toc381943484"/>
      <w:bookmarkStart w:id="62" w:name="_Toc381946593"/>
      <w:bookmarkStart w:id="63" w:name="_Toc381946761"/>
      <w:bookmarkStart w:id="64" w:name="_Toc382036200"/>
      <w:bookmarkStart w:id="65" w:name="_Toc382037895"/>
      <w:bookmarkStart w:id="66" w:name="_Toc382038051"/>
      <w:bookmarkStart w:id="67" w:name="_Toc382232014"/>
      <w:bookmarkStart w:id="68" w:name="_Toc382312600"/>
      <w:bookmarkStart w:id="69" w:name="_Toc382312781"/>
      <w:bookmarkStart w:id="70" w:name="_Toc382387247"/>
      <w:bookmarkStart w:id="71" w:name="_Toc381943485"/>
      <w:bookmarkStart w:id="72" w:name="_Toc381946594"/>
      <w:bookmarkStart w:id="73" w:name="_Toc381946762"/>
      <w:bookmarkStart w:id="74" w:name="_Toc382036201"/>
      <w:bookmarkStart w:id="75" w:name="_Toc382037896"/>
      <w:bookmarkStart w:id="76" w:name="_Toc382038052"/>
      <w:bookmarkStart w:id="77" w:name="_Toc382232015"/>
      <w:bookmarkStart w:id="78" w:name="_Toc382312601"/>
      <w:bookmarkStart w:id="79" w:name="_Toc382312782"/>
      <w:bookmarkStart w:id="80" w:name="_Toc382387248"/>
      <w:bookmarkStart w:id="81" w:name="_Toc381943487"/>
      <w:bookmarkStart w:id="82" w:name="_Toc381946596"/>
      <w:bookmarkStart w:id="83" w:name="_Toc381946764"/>
      <w:bookmarkStart w:id="84" w:name="_Toc382036203"/>
      <w:bookmarkStart w:id="85" w:name="_Toc382037898"/>
      <w:bookmarkStart w:id="86" w:name="_Toc382038054"/>
      <w:bookmarkStart w:id="87" w:name="_Toc382232017"/>
      <w:bookmarkStart w:id="88" w:name="_Toc382312603"/>
      <w:bookmarkStart w:id="89" w:name="_Toc382312784"/>
      <w:bookmarkStart w:id="90" w:name="_Toc382387250"/>
      <w:bookmarkStart w:id="91" w:name="_Toc381943488"/>
      <w:bookmarkStart w:id="92" w:name="_Toc381946597"/>
      <w:bookmarkStart w:id="93" w:name="_Toc381946765"/>
      <w:bookmarkStart w:id="94" w:name="_Toc382036204"/>
      <w:bookmarkStart w:id="95" w:name="_Toc382037899"/>
      <w:bookmarkStart w:id="96" w:name="_Toc382038055"/>
      <w:bookmarkStart w:id="97" w:name="_Toc382232018"/>
      <w:bookmarkStart w:id="98" w:name="_Toc382312604"/>
      <w:bookmarkStart w:id="99" w:name="_Toc382312785"/>
      <w:bookmarkStart w:id="100" w:name="_Toc382387251"/>
      <w:bookmarkStart w:id="101" w:name="_Toc381943489"/>
      <w:bookmarkStart w:id="102" w:name="_Toc381946598"/>
      <w:bookmarkStart w:id="103" w:name="_Toc381946766"/>
      <w:bookmarkStart w:id="104" w:name="_Toc382036205"/>
      <w:bookmarkStart w:id="105" w:name="_Toc382037900"/>
      <w:bookmarkStart w:id="106" w:name="_Toc382038056"/>
      <w:bookmarkStart w:id="107" w:name="_Toc382232019"/>
      <w:bookmarkStart w:id="108" w:name="_Toc382312605"/>
      <w:bookmarkStart w:id="109" w:name="_Toc382312786"/>
      <w:bookmarkStart w:id="110" w:name="_Toc382387252"/>
      <w:bookmarkStart w:id="111" w:name="_Toc462997745"/>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Variant a</w:t>
      </w:r>
      <w:r w:rsidR="007F50A0">
        <w:t xml:space="preserve"> </w:t>
      </w:r>
      <w:r w:rsidR="000C2FF3">
        <w:t>gezamenlijke naam voor alle registergoederen</w:t>
      </w:r>
      <w:bookmarkEnd w:id="111"/>
    </w:p>
    <w:p w14:paraId="79CA8B07" w14:textId="77777777" w:rsidR="00445AFE" w:rsidRDefault="00445AFE" w:rsidP="00290855"/>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45AFE" w:rsidRPr="00350D80" w14:paraId="62E11546" w14:textId="77777777" w:rsidTr="00682836">
        <w:trPr>
          <w:trHeight w:val="3536"/>
        </w:trPr>
        <w:tc>
          <w:tcPr>
            <w:tcW w:w="6771" w:type="dxa"/>
            <w:shd w:val="clear" w:color="auto" w:fill="auto"/>
          </w:tcPr>
          <w:p w14:paraId="6A44873F" w14:textId="6E00E5E6" w:rsidR="00445AFE" w:rsidRPr="007E0AB2" w:rsidRDefault="00CA4E24" w:rsidP="007E0AB2">
            <w:pPr>
              <w:tabs>
                <w:tab w:val="center" w:pos="4989"/>
              </w:tabs>
              <w:autoSpaceDE w:val="0"/>
              <w:autoSpaceDN w:val="0"/>
              <w:adjustRightInd w:val="0"/>
              <w:rPr>
                <w:rFonts w:cs="Arial"/>
                <w:color w:val="FF0000"/>
              </w:rPr>
            </w:pPr>
            <w:r>
              <w:rPr>
                <w:rFonts w:cs="Arial"/>
                <w:color w:val="FF0000"/>
              </w:rPr>
              <w:t>h</w:t>
            </w:r>
            <w:r w:rsidR="00445AFE" w:rsidRPr="007E0AB2">
              <w:rPr>
                <w:rFonts w:cs="Arial"/>
                <w:color w:val="FF0000"/>
              </w:rPr>
              <w:t xml:space="preserve">ierna ook te noemen: </w:t>
            </w:r>
            <w:r w:rsidR="00445AFE" w:rsidRPr="007E0AB2">
              <w:rPr>
                <w:rFonts w:cs="Arial"/>
                <w:color w:val="339966"/>
              </w:rPr>
              <w:t>“</w:t>
            </w:r>
            <w:r w:rsidR="00445AFE" w:rsidRPr="007E0AB2">
              <w:rPr>
                <w:rFonts w:cs="Arial"/>
                <w:color w:val="339966"/>
                <w:u w:val="single"/>
              </w:rPr>
              <w:t xml:space="preserve">het </w:t>
            </w:r>
            <w:r w:rsidR="00E926B8">
              <w:rPr>
                <w:rFonts w:cs="Arial"/>
                <w:color w:val="339966"/>
                <w:u w:val="single"/>
              </w:rPr>
              <w:t>r</w:t>
            </w:r>
            <w:r w:rsidR="00445AFE" w:rsidRPr="007E0AB2">
              <w:rPr>
                <w:rFonts w:cs="Arial"/>
                <w:color w:val="339966"/>
                <w:u w:val="single"/>
              </w:rPr>
              <w:t>egistergoed</w:t>
            </w:r>
            <w:r w:rsidR="00445AFE" w:rsidRPr="007E0AB2">
              <w:rPr>
                <w:rFonts w:cs="Arial"/>
                <w:color w:val="339966"/>
              </w:rPr>
              <w:t>” / “</w:t>
            </w:r>
            <w:r w:rsidR="00445AFE" w:rsidRPr="007E0AB2">
              <w:rPr>
                <w:rFonts w:cs="Arial"/>
                <w:color w:val="339966"/>
                <w:u w:val="single"/>
              </w:rPr>
              <w:t xml:space="preserve">de </w:t>
            </w:r>
            <w:r w:rsidR="00E926B8">
              <w:rPr>
                <w:rFonts w:cs="Arial"/>
                <w:color w:val="339966"/>
                <w:u w:val="single"/>
              </w:rPr>
              <w:t>r</w:t>
            </w:r>
            <w:r w:rsidR="00445AFE" w:rsidRPr="007E0AB2">
              <w:rPr>
                <w:rFonts w:cs="Arial"/>
                <w:color w:val="339966"/>
                <w:u w:val="single"/>
              </w:rPr>
              <w:t>egistergoederen</w:t>
            </w:r>
            <w:r w:rsidR="00445AFE" w:rsidRPr="007E0AB2">
              <w:rPr>
                <w:rFonts w:cs="Arial"/>
                <w:color w:val="339966"/>
              </w:rPr>
              <w:t>”</w:t>
            </w:r>
            <w:r w:rsidR="00445AFE" w:rsidRPr="007E0AB2">
              <w:rPr>
                <w:rFonts w:cs="Arial"/>
                <w:color w:val="FF0000"/>
              </w:rPr>
              <w:t>.</w:t>
            </w:r>
          </w:p>
          <w:p w14:paraId="620577E4" w14:textId="77777777" w:rsidR="00445AFE" w:rsidRPr="007E0AB2" w:rsidRDefault="00445AFE" w:rsidP="007E0AB2">
            <w:pPr>
              <w:autoSpaceDE w:val="0"/>
              <w:autoSpaceDN w:val="0"/>
              <w:adjustRightInd w:val="0"/>
              <w:ind w:left="200"/>
              <w:rPr>
                <w:rFonts w:cs="Arial"/>
                <w:color w:val="FF0000"/>
              </w:rPr>
            </w:pPr>
          </w:p>
        </w:tc>
        <w:tc>
          <w:tcPr>
            <w:tcW w:w="7371" w:type="dxa"/>
            <w:shd w:val="clear" w:color="auto" w:fill="auto"/>
          </w:tcPr>
          <w:p w14:paraId="689DA0E3" w14:textId="67E87D3D" w:rsidR="00F85E50" w:rsidRDefault="00F85E50" w:rsidP="00F85E50">
            <w:pPr>
              <w:rPr>
                <w:lang w:val="nl"/>
              </w:rPr>
            </w:pPr>
            <w:r>
              <w:rPr>
                <w:lang w:val="nl"/>
              </w:rPr>
              <w:t xml:space="preserve">Vaste tekst met keuzetekst </w:t>
            </w:r>
            <w:r w:rsidR="009067FC">
              <w:rPr>
                <w:lang w:val="nl"/>
              </w:rPr>
              <w:t>(indien geen toedeling per registergoed).</w:t>
            </w:r>
          </w:p>
          <w:p w14:paraId="6784DABB" w14:textId="3DB4492C" w:rsidR="00BA5B22" w:rsidRDefault="00BA5B22" w:rsidP="00F85E50"/>
          <w:p w14:paraId="4867EE6E" w14:textId="2568827B" w:rsidR="00BA5B22" w:rsidRDefault="00BA5B22" w:rsidP="00F85E50">
            <w:r>
              <w:t xml:space="preserve">Indien geen toedeling per registergoed dan keuzetekst </w:t>
            </w:r>
            <w:proofErr w:type="spellStart"/>
            <w:r w:rsidRPr="004E424C">
              <w:rPr>
                <w:rFonts w:cs="Arial"/>
                <w:szCs w:val="18"/>
              </w:rPr>
              <w:t>k_BenamingRegistergoed</w:t>
            </w:r>
            <w:proofErr w:type="spellEnd"/>
          </w:p>
          <w:p w14:paraId="1DCB38A6" w14:textId="556C2A9D" w:rsidR="00586FDF" w:rsidRDefault="00586FDF" w:rsidP="00586FDF">
            <w:pPr>
              <w:pStyle w:val="Lijstalinea"/>
              <w:numPr>
                <w:ilvl w:val="0"/>
                <w:numId w:val="9"/>
              </w:numPr>
            </w:pPr>
            <w:r>
              <w:t>bij de keuze ‘</w:t>
            </w:r>
            <w:r>
              <w:rPr>
                <w:rFonts w:cs="Arial"/>
                <w:color w:val="339966"/>
                <w:u w:val="single"/>
              </w:rPr>
              <w:t>r</w:t>
            </w:r>
            <w:r w:rsidRPr="007E0AB2">
              <w:rPr>
                <w:rFonts w:cs="Arial"/>
                <w:color w:val="339966"/>
                <w:u w:val="single"/>
              </w:rPr>
              <w:t>egistergoed</w:t>
            </w:r>
            <w:r>
              <w:t>’ wordt de tekst: hierna ook te noemen: “het registergoed”.’,</w:t>
            </w:r>
          </w:p>
          <w:p w14:paraId="1EECC1D0" w14:textId="1B103F76" w:rsidR="000C2FF3" w:rsidRPr="007E0AB2" w:rsidRDefault="00586FDF" w:rsidP="000C2FF3">
            <w:pPr>
              <w:rPr>
                <w:rFonts w:cs="Arial"/>
                <w:color w:val="008000"/>
              </w:rPr>
            </w:pPr>
            <w:r>
              <w:t>-      en bij de keuze ‘</w:t>
            </w:r>
            <w:r>
              <w:rPr>
                <w:rFonts w:cs="Arial"/>
                <w:color w:val="339966"/>
                <w:u w:val="single"/>
              </w:rPr>
              <w:t>r</w:t>
            </w:r>
            <w:r w:rsidRPr="007E0AB2">
              <w:rPr>
                <w:rFonts w:cs="Arial"/>
                <w:color w:val="339966"/>
                <w:u w:val="single"/>
              </w:rPr>
              <w:t>egistergoederen</w:t>
            </w:r>
            <w:r>
              <w:t>’ wordt de tekst: ’hierna ook te noemen “de registergoederen”.’</w:t>
            </w:r>
          </w:p>
          <w:p w14:paraId="1297CDD8" w14:textId="4763BF8B" w:rsidR="006F38F4" w:rsidRPr="007E0AB2" w:rsidRDefault="000C2FF3" w:rsidP="00682836">
            <w:pPr>
              <w:rPr>
                <w:sz w:val="16"/>
                <w:szCs w:val="16"/>
              </w:rPr>
            </w:pPr>
            <w:proofErr w:type="spellStart"/>
            <w:r w:rsidRPr="007E0AB2">
              <w:rPr>
                <w:u w:val="single"/>
              </w:rPr>
              <w:t>Mapping</w:t>
            </w:r>
            <w:proofErr w:type="spellEnd"/>
            <w:r w:rsidR="00BA5B22">
              <w:rPr>
                <w:u w:val="single"/>
              </w:rPr>
              <w:t xml:space="preserve"> </w:t>
            </w:r>
          </w:p>
          <w:p w14:paraId="64C0A0AC" w14:textId="276FAE13" w:rsidR="000C2FF3" w:rsidRPr="007E0AB2" w:rsidRDefault="006F38F4" w:rsidP="007E0AB2">
            <w:pPr>
              <w:spacing w:line="240" w:lineRule="auto"/>
              <w:rPr>
                <w:sz w:val="16"/>
                <w:szCs w:val="16"/>
              </w:rPr>
            </w:pPr>
            <w:r w:rsidRPr="007E0AB2">
              <w:rPr>
                <w:sz w:val="16"/>
                <w:szCs w:val="16"/>
              </w:rPr>
              <w:t>//</w:t>
            </w:r>
            <w:proofErr w:type="spellStart"/>
            <w:r w:rsidR="00D10755" w:rsidRPr="007E0AB2">
              <w:rPr>
                <w:sz w:val="16"/>
                <w:szCs w:val="16"/>
              </w:rPr>
              <w:t>IMKAD_StukdeelVerdeling</w:t>
            </w:r>
            <w:proofErr w:type="spellEnd"/>
            <w:r w:rsidR="00D10755" w:rsidRPr="007E0AB2">
              <w:rPr>
                <w:sz w:val="16"/>
                <w:szCs w:val="16"/>
              </w:rPr>
              <w:t>*</w:t>
            </w:r>
            <w:r w:rsidR="00BA5B22">
              <w:rPr>
                <w:sz w:val="16"/>
                <w:szCs w:val="16"/>
              </w:rPr>
              <w:t>/</w:t>
            </w:r>
            <w:proofErr w:type="spellStart"/>
            <w:r w:rsidR="00D10755" w:rsidRPr="007E0AB2">
              <w:rPr>
                <w:sz w:val="16"/>
                <w:szCs w:val="16"/>
              </w:rPr>
              <w:t>verkrijgerRechtRef</w:t>
            </w:r>
            <w:proofErr w:type="spellEnd"/>
          </w:p>
          <w:p w14:paraId="4CE0D215" w14:textId="77777777" w:rsidR="00DB430B" w:rsidRPr="007E0AB2" w:rsidRDefault="00DB430B" w:rsidP="007E0AB2">
            <w:pPr>
              <w:spacing w:line="240" w:lineRule="auto"/>
              <w:rPr>
                <w:sz w:val="16"/>
                <w:szCs w:val="16"/>
              </w:rPr>
            </w:pPr>
          </w:p>
          <w:p w14:paraId="67E8432C" w14:textId="595F41AC"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registergoed</w:t>
            </w:r>
            <w:r w:rsidR="00F85E50">
              <w:rPr>
                <w:rFonts w:cs="Arial"/>
                <w:szCs w:val="18"/>
                <w:u w:val="single"/>
              </w:rPr>
              <w:t>(</w:t>
            </w:r>
            <w:r w:rsidRPr="007E0AB2">
              <w:rPr>
                <w:rFonts w:cs="Arial"/>
                <w:szCs w:val="18"/>
                <w:u w:val="single"/>
              </w:rPr>
              <w:t>eren</w:t>
            </w:r>
            <w:r w:rsidR="00F85E50">
              <w:rPr>
                <w:rFonts w:cs="Arial"/>
                <w:szCs w:val="18"/>
                <w:u w:val="single"/>
              </w:rPr>
              <w:t>)</w:t>
            </w:r>
            <w:r w:rsidRPr="007E0AB2">
              <w:rPr>
                <w:rFonts w:cs="Arial"/>
                <w:szCs w:val="18"/>
                <w:u w:val="single"/>
              </w:rPr>
              <w:t>:</w:t>
            </w:r>
          </w:p>
          <w:p w14:paraId="6DBBD62F" w14:textId="77777777" w:rsidR="00F85E50" w:rsidRPr="00F85E50" w:rsidRDefault="00F85E50" w:rsidP="00F85E50">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5A14CC33" w14:textId="77777777" w:rsidR="00F85E50" w:rsidRPr="00F85E50" w:rsidRDefault="00F85E50" w:rsidP="00F85E50">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5465DD21" w14:textId="3E391A76" w:rsidR="00DB430B" w:rsidRPr="007E0AB2" w:rsidRDefault="00F85E50" w:rsidP="00F85E50">
            <w:pPr>
              <w:spacing w:line="240" w:lineRule="auto"/>
              <w:rPr>
                <w:sz w:val="16"/>
                <w:szCs w:val="16"/>
              </w:rPr>
            </w:pPr>
            <w:r w:rsidRPr="00F85E50">
              <w:rPr>
                <w:rFonts w:cs="Arial"/>
                <w:sz w:val="16"/>
                <w:szCs w:val="16"/>
              </w:rPr>
              <w:t xml:space="preserve">    ./tekst(‘registergoed’ of ‘registergoederen’)</w:t>
            </w:r>
          </w:p>
        </w:tc>
      </w:tr>
    </w:tbl>
    <w:p w14:paraId="6FFA19E9" w14:textId="77777777" w:rsidR="00445AFE" w:rsidRDefault="00445AFE" w:rsidP="00290855"/>
    <w:p w14:paraId="68C0E6AB" w14:textId="77777777" w:rsidR="007F50A0" w:rsidRDefault="00207116" w:rsidP="007F50A0">
      <w:pPr>
        <w:pStyle w:val="Kop3"/>
      </w:pPr>
      <w:r>
        <w:br w:type="page"/>
      </w:r>
      <w:bookmarkStart w:id="112" w:name="_Ref381871570"/>
      <w:bookmarkStart w:id="113" w:name="_Toc462997746"/>
      <w:r w:rsidR="007F50A0">
        <w:lastRenderedPageBreak/>
        <w:t xml:space="preserve">Variant b </w:t>
      </w:r>
      <w:r>
        <w:t xml:space="preserve">naam per </w:t>
      </w:r>
      <w:r w:rsidR="000C2FF3">
        <w:t>registergoed met volgnummer</w:t>
      </w:r>
      <w:bookmarkEnd w:id="112"/>
      <w:bookmarkEnd w:id="113"/>
      <w:r w:rsidDel="000C2FF3">
        <w:t xml:space="preserve"> </w:t>
      </w:r>
    </w:p>
    <w:p w14:paraId="4B5E2508" w14:textId="77777777" w:rsidR="00CD7011" w:rsidRDefault="00CD7011" w:rsidP="00CD7011"/>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D7011" w:rsidRPr="00350D80" w14:paraId="56691527" w14:textId="77777777" w:rsidTr="007E0AB2">
        <w:tc>
          <w:tcPr>
            <w:tcW w:w="6771" w:type="dxa"/>
            <w:shd w:val="clear" w:color="auto" w:fill="auto"/>
          </w:tcPr>
          <w:p w14:paraId="75BF87DC" w14:textId="4D9C79EE"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a.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r w:rsidR="00CA4E24">
              <w:rPr>
                <w:rFonts w:cs="Arial"/>
                <w:color w:val="FF0000"/>
              </w:rPr>
              <w:t>;</w:t>
            </w:r>
          </w:p>
          <w:p w14:paraId="4FCBE899" w14:textId="6E1572E6" w:rsidR="007F50A0" w:rsidRPr="007E0AB2" w:rsidRDefault="00D51EDF" w:rsidP="007E0AB2">
            <w:pPr>
              <w:autoSpaceDE w:val="0"/>
              <w:autoSpaceDN w:val="0"/>
              <w:adjustRightInd w:val="0"/>
              <w:rPr>
                <w:rFonts w:cs="Arial"/>
                <w:color w:val="FF0000"/>
              </w:rPr>
            </w:pPr>
            <w:r>
              <w:rPr>
                <w:rFonts w:cs="Arial"/>
                <w:color w:val="FF0000"/>
              </w:rPr>
              <w:t>h</w:t>
            </w:r>
            <w:r w:rsidR="007F50A0" w:rsidRPr="007E0AB2">
              <w:rPr>
                <w:rFonts w:cs="Arial"/>
                <w:color w:val="FF0000"/>
              </w:rPr>
              <w:t xml:space="preserve">et hiervoor onder b. omschreven registergoed wordt hierna aangeduid met: </w:t>
            </w:r>
            <w:r w:rsidR="00D20946" w:rsidRPr="007E0AB2">
              <w:rPr>
                <w:rFonts w:cs="Arial"/>
                <w:color w:val="FF0000"/>
              </w:rPr>
              <w:t xml:space="preserve">“het </w:t>
            </w:r>
            <w:r w:rsidR="009423D0">
              <w:rPr>
                <w:rFonts w:cs="Arial"/>
                <w:color w:val="FF0000"/>
                <w:u w:val="single"/>
              </w:rPr>
              <w:t>r</w:t>
            </w:r>
            <w:r w:rsidR="00D20946" w:rsidRPr="007E0AB2">
              <w:rPr>
                <w:rFonts w:cs="Arial"/>
                <w:color w:val="FF0000"/>
                <w:u w:val="single"/>
              </w:rPr>
              <w:t xml:space="preserve">egistergoed </w:t>
            </w:r>
            <w:r w:rsidR="00D20946" w:rsidRPr="007E0AB2">
              <w:rPr>
                <w:rFonts w:cs="Arial"/>
                <w:u w:val="single"/>
              </w:rPr>
              <w:t>[volgnummer]</w:t>
            </w:r>
            <w:r w:rsidR="00D20946" w:rsidRPr="007E0AB2">
              <w:rPr>
                <w:rFonts w:cs="Arial"/>
                <w:color w:val="FF0000"/>
              </w:rPr>
              <w:t>”.</w:t>
            </w:r>
          </w:p>
          <w:p w14:paraId="5CA72227" w14:textId="54F0D0D0" w:rsidR="007F50A0" w:rsidRPr="007E0AB2" w:rsidRDefault="00D51EDF" w:rsidP="007E0AB2">
            <w:pPr>
              <w:autoSpaceDE w:val="0"/>
              <w:autoSpaceDN w:val="0"/>
              <w:adjustRightInd w:val="0"/>
              <w:rPr>
                <w:rFonts w:cs="Arial"/>
                <w:color w:val="800080"/>
              </w:rPr>
            </w:pPr>
            <w:r>
              <w:rPr>
                <w:rFonts w:cs="Arial"/>
                <w:color w:val="800080"/>
              </w:rPr>
              <w:t>h</w:t>
            </w:r>
            <w:r w:rsidR="007F50A0" w:rsidRPr="007E0AB2">
              <w:rPr>
                <w:rFonts w:cs="Arial"/>
                <w:color w:val="800080"/>
              </w:rPr>
              <w:t xml:space="preserve">et hiervoor onder c. omschreven registergoed wordt hierna aangeduid met: </w:t>
            </w:r>
            <w:r w:rsidR="00D20946" w:rsidRPr="007E0AB2">
              <w:rPr>
                <w:rFonts w:cs="Arial"/>
                <w:color w:val="800080"/>
              </w:rPr>
              <w:t xml:space="preserve">“het </w:t>
            </w:r>
            <w:r w:rsidR="009423D0">
              <w:rPr>
                <w:rFonts w:cs="Arial"/>
                <w:color w:val="800080"/>
                <w:u w:val="single"/>
              </w:rPr>
              <w:t>r</w:t>
            </w:r>
            <w:r w:rsidR="00D20946" w:rsidRPr="007E0AB2">
              <w:rPr>
                <w:rFonts w:cs="Arial"/>
                <w:color w:val="800080"/>
                <w:u w:val="single"/>
              </w:rPr>
              <w:t xml:space="preserve">egistergoed </w:t>
            </w:r>
            <w:r w:rsidR="00D20946" w:rsidRPr="007E0AB2">
              <w:rPr>
                <w:rFonts w:cs="Arial"/>
                <w:color w:val="33CCCC"/>
                <w:u w:val="single"/>
              </w:rPr>
              <w:t>[volgnummer]</w:t>
            </w:r>
            <w:r w:rsidR="00D20946" w:rsidRPr="007E0AB2">
              <w:rPr>
                <w:rFonts w:cs="Arial"/>
                <w:color w:val="800080"/>
              </w:rPr>
              <w:t>”.</w:t>
            </w:r>
          </w:p>
          <w:p w14:paraId="12D61394" w14:textId="77777777" w:rsidR="00CD7011" w:rsidRPr="007E0AB2" w:rsidRDefault="00CD7011" w:rsidP="007E0AB2">
            <w:pPr>
              <w:autoSpaceDE w:val="0"/>
              <w:autoSpaceDN w:val="0"/>
              <w:adjustRightInd w:val="0"/>
              <w:ind w:left="200"/>
              <w:rPr>
                <w:rFonts w:cs="Arial"/>
                <w:color w:val="FF0000"/>
              </w:rPr>
            </w:pPr>
          </w:p>
        </w:tc>
        <w:tc>
          <w:tcPr>
            <w:tcW w:w="7371" w:type="dxa"/>
            <w:shd w:val="clear" w:color="auto" w:fill="auto"/>
          </w:tcPr>
          <w:p w14:paraId="39B9CD56" w14:textId="77777777" w:rsidR="0010575B" w:rsidRDefault="007F50A0" w:rsidP="007F50A0">
            <w:r>
              <w:t xml:space="preserve">Deze zin wordt </w:t>
            </w:r>
            <w:r w:rsidR="00775055">
              <w:t xml:space="preserve">per </w:t>
            </w:r>
            <w:r>
              <w:t>registergoed</w:t>
            </w:r>
            <w:r w:rsidR="00775055">
              <w:t xml:space="preserve"> </w:t>
            </w:r>
            <w:r w:rsidR="000C2FF3">
              <w:t>getoond, waarbij:</w:t>
            </w:r>
          </w:p>
          <w:p w14:paraId="28073B67" w14:textId="77777777" w:rsidR="0010575B" w:rsidRDefault="000C2FF3" w:rsidP="007E0AB2">
            <w:pPr>
              <w:numPr>
                <w:ilvl w:val="0"/>
                <w:numId w:val="9"/>
              </w:numPr>
            </w:pPr>
            <w:r>
              <w:t>d</w:t>
            </w:r>
            <w:r w:rsidR="0010575B">
              <w:t>e letter overeenkom</w:t>
            </w:r>
            <w:r>
              <w:t>t</w:t>
            </w:r>
            <w:r w:rsidR="0010575B">
              <w:t xml:space="preserve"> met de letter uit het tekstblok Recht</w:t>
            </w:r>
            <w:r w:rsidR="006F38F4">
              <w:t>,</w:t>
            </w:r>
          </w:p>
          <w:p w14:paraId="387EAC1F" w14:textId="77777777" w:rsidR="00BC3B74" w:rsidRDefault="000C2FF3" w:rsidP="007E0AB2">
            <w:pPr>
              <w:numPr>
                <w:ilvl w:val="0"/>
                <w:numId w:val="9"/>
              </w:numPr>
            </w:pPr>
            <w:r>
              <w:t>h</w:t>
            </w:r>
            <w:r w:rsidR="00775055">
              <w:t>et volg</w:t>
            </w:r>
            <w:r w:rsidR="007F50A0">
              <w:t xml:space="preserve">nummer </w:t>
            </w:r>
            <w:r w:rsidR="00775055">
              <w:t xml:space="preserve">oplopend </w:t>
            </w:r>
            <w:r>
              <w:t xml:space="preserve">is </w:t>
            </w:r>
            <w:r w:rsidR="00775055">
              <w:t xml:space="preserve">en begint met 1. </w:t>
            </w:r>
          </w:p>
          <w:p w14:paraId="6E9DE299" w14:textId="77777777" w:rsidR="000C2FF3" w:rsidRDefault="000C2FF3" w:rsidP="007F50A0"/>
          <w:p w14:paraId="3A0AF068" w14:textId="77777777" w:rsidR="000C2FF3" w:rsidRPr="007E0AB2" w:rsidRDefault="000C2FF3" w:rsidP="000C2FF3">
            <w:pPr>
              <w:rPr>
                <w:u w:val="single"/>
              </w:rPr>
            </w:pPr>
            <w:proofErr w:type="spellStart"/>
            <w:r w:rsidRPr="007E0AB2">
              <w:rPr>
                <w:u w:val="single"/>
              </w:rPr>
              <w:t>Mapping</w:t>
            </w:r>
            <w:proofErr w:type="spellEnd"/>
            <w:r w:rsidRPr="007E0AB2">
              <w:rPr>
                <w:u w:val="single"/>
              </w:rPr>
              <w:t>:</w:t>
            </w:r>
          </w:p>
          <w:p w14:paraId="50B5A41E" w14:textId="77777777" w:rsidR="006F38F4" w:rsidRDefault="006F38F4" w:rsidP="007E0AB2">
            <w:pPr>
              <w:spacing w:line="240" w:lineRule="auto"/>
            </w:pPr>
            <w:r w:rsidRPr="007E0AB2">
              <w:rPr>
                <w:sz w:val="16"/>
                <w:szCs w:val="16"/>
              </w:rPr>
              <w:t>-</w:t>
            </w:r>
            <w:r w:rsidR="00073961" w:rsidRPr="007E0AB2">
              <w:rPr>
                <w:sz w:val="16"/>
                <w:szCs w:val="16"/>
              </w:rPr>
              <w:t>voor elk voorkomen van</w:t>
            </w:r>
          </w:p>
          <w:p w14:paraId="6365E0AC" w14:textId="77777777" w:rsidR="006F38F4" w:rsidRPr="00445AFE" w:rsidRDefault="006F38F4" w:rsidP="007E0AB2">
            <w:pPr>
              <w:spacing w:line="240" w:lineRule="auto"/>
            </w:pPr>
            <w:r w:rsidRPr="007E0AB2">
              <w:rPr>
                <w:sz w:val="16"/>
                <w:szCs w:val="16"/>
              </w:rPr>
              <w:t>//IMKAD_StukdeelVerdeling*/IMKAD_ZakelijkRecht</w:t>
            </w:r>
            <w:r w:rsidR="000D61C6" w:rsidRPr="007E0AB2">
              <w:rPr>
                <w:sz w:val="16"/>
                <w:szCs w:val="16"/>
              </w:rPr>
              <w:t>/verkrijgerRechtRef</w:t>
            </w:r>
          </w:p>
        </w:tc>
      </w:tr>
    </w:tbl>
    <w:p w14:paraId="185D5DE0" w14:textId="77777777" w:rsidR="00CD7011" w:rsidRDefault="00CD7011" w:rsidP="00290855"/>
    <w:p w14:paraId="50E712A5" w14:textId="77777777" w:rsidR="00E57E32" w:rsidRDefault="00E57E32" w:rsidP="00EE7710">
      <w:pPr>
        <w:pStyle w:val="Kop2"/>
        <w:rPr>
          <w:lang w:val="nl-NL"/>
        </w:rPr>
      </w:pPr>
      <w:bookmarkStart w:id="114" w:name="_Toc462997747"/>
      <w:r>
        <w:rPr>
          <w:lang w:val="nl-NL"/>
        </w:rPr>
        <w:t>Erfpachtcanon</w:t>
      </w:r>
      <w:bookmarkEnd w:id="114"/>
    </w:p>
    <w:p w14:paraId="4BC32D97" w14:textId="77777777" w:rsidR="00E57E32" w:rsidRDefault="00E57E32" w:rsidP="00E57E3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57E32" w:rsidRPr="00350D80" w14:paraId="2BB63F34" w14:textId="77777777" w:rsidTr="007E0AB2">
        <w:tc>
          <w:tcPr>
            <w:tcW w:w="6771" w:type="dxa"/>
            <w:shd w:val="clear" w:color="auto" w:fill="auto"/>
          </w:tcPr>
          <w:p w14:paraId="19B8D80B" w14:textId="77777777" w:rsidR="00E57E32" w:rsidRPr="007E0AB2" w:rsidRDefault="00E57E32" w:rsidP="007E0AB2">
            <w:pPr>
              <w:autoSpaceDE w:val="0"/>
              <w:autoSpaceDN w:val="0"/>
              <w:adjustRightInd w:val="0"/>
              <w:rPr>
                <w:rFonts w:cs="Arial"/>
                <w:color w:val="800080"/>
                <w:u w:val="single"/>
              </w:rPr>
            </w:pPr>
            <w:r w:rsidRPr="007E0AB2">
              <w:rPr>
                <w:rFonts w:cs="Arial"/>
                <w:color w:val="800080"/>
                <w:u w:val="single"/>
              </w:rPr>
              <w:t>Erfpachtcanon</w:t>
            </w:r>
          </w:p>
          <w:p w14:paraId="6344DDD5" w14:textId="77777777" w:rsidR="00E57E32" w:rsidRPr="007E0AB2" w:rsidRDefault="00E57E32" w:rsidP="007E0AB2">
            <w:pPr>
              <w:autoSpaceDE w:val="0"/>
              <w:autoSpaceDN w:val="0"/>
              <w:adjustRightInd w:val="0"/>
              <w:rPr>
                <w:rFonts w:cs="Arial"/>
                <w:color w:val="800080"/>
                <w:u w:val="single"/>
              </w:rPr>
            </w:pPr>
            <w:r w:rsidRPr="007E0AB2">
              <w:rPr>
                <w:rFonts w:cs="Arial"/>
                <w:color w:val="800080"/>
                <w:highlight w:val="yellow"/>
              </w:rPr>
              <w:t>TEKSTBLOK ERFPACHTCANON</w:t>
            </w:r>
            <w:r w:rsidRPr="007E0AB2">
              <w:rPr>
                <w:rFonts w:cs="Arial"/>
                <w:color w:val="800080"/>
              </w:rPr>
              <w:t>.</w:t>
            </w:r>
          </w:p>
        </w:tc>
        <w:tc>
          <w:tcPr>
            <w:tcW w:w="7371" w:type="dxa"/>
            <w:shd w:val="clear" w:color="auto" w:fill="auto"/>
          </w:tcPr>
          <w:p w14:paraId="63FF2B4A" w14:textId="77777777" w:rsidR="00E57E32" w:rsidRDefault="00E57E32" w:rsidP="00A671D7">
            <w:r>
              <w:t xml:space="preserve">Combinatie van optionele tekst en optioneel </w:t>
            </w:r>
            <w:r w:rsidR="00C415F1">
              <w:t>tekst</w:t>
            </w:r>
            <w:r>
              <w:t>blok</w:t>
            </w:r>
            <w:r w:rsidR="00B63829">
              <w:t>; deze</w:t>
            </w:r>
            <w:r w:rsidR="00B70201">
              <w:t xml:space="preserve"> word</w:t>
            </w:r>
            <w:r w:rsidR="00B63829">
              <w:t xml:space="preserve">en beiden </w:t>
            </w:r>
            <w:r w:rsidR="00B70201">
              <w:t xml:space="preserve">getoond wanneer er voor </w:t>
            </w:r>
            <w:r w:rsidR="00B63829">
              <w:t>éé</w:t>
            </w:r>
            <w:r w:rsidR="00B70201">
              <w:t xml:space="preserve">n </w:t>
            </w:r>
            <w:r w:rsidR="00B63829">
              <w:t xml:space="preserve">of meer </w:t>
            </w:r>
            <w:r w:rsidR="00B70201">
              <w:t>registergoed</w:t>
            </w:r>
            <w:r w:rsidR="00B63829">
              <w:t>eren</w:t>
            </w:r>
            <w:r w:rsidR="00B70201">
              <w:t xml:space="preserve"> een erfpachtcanon van toepassing is</w:t>
            </w:r>
            <w:r>
              <w:t>.</w:t>
            </w:r>
          </w:p>
          <w:p w14:paraId="4F2C99D6" w14:textId="77777777" w:rsidR="00B9066F" w:rsidRDefault="00B63829" w:rsidP="00A671D7">
            <w:r>
              <w:t>Het tekstblok Erfpachtcanon kan herhaald voorkomen; het kopje wordt maar één keer getoond.</w:t>
            </w:r>
          </w:p>
          <w:p w14:paraId="7D168C6B" w14:textId="77777777" w:rsidR="00DB430B" w:rsidRPr="007E0AB2" w:rsidRDefault="00DB430B" w:rsidP="00B9066F">
            <w:pPr>
              <w:rPr>
                <w:u w:val="single"/>
                <w:lang w:val="nl"/>
              </w:rPr>
            </w:pPr>
          </w:p>
          <w:p w14:paraId="6515D15E" w14:textId="77777777" w:rsidR="00B9066F" w:rsidRPr="007E0AB2" w:rsidRDefault="00B9066F" w:rsidP="00B9066F">
            <w:pPr>
              <w:rPr>
                <w:u w:val="single"/>
                <w:lang w:val="nl"/>
              </w:rPr>
            </w:pPr>
            <w:r w:rsidRPr="007E0AB2">
              <w:rPr>
                <w:u w:val="single"/>
                <w:lang w:val="nl"/>
              </w:rPr>
              <w:t>Mapping</w:t>
            </w:r>
            <w:r w:rsidR="00B10105" w:rsidRPr="007E0AB2">
              <w:rPr>
                <w:u w:val="single"/>
                <w:lang w:val="nl"/>
              </w:rPr>
              <w:t xml:space="preserve"> tonen erfpachtcanon</w:t>
            </w:r>
            <w:r w:rsidRPr="007E0AB2">
              <w:rPr>
                <w:u w:val="single"/>
                <w:lang w:val="nl"/>
              </w:rPr>
              <w:t>:</w:t>
            </w:r>
          </w:p>
          <w:p w14:paraId="110DDD97"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 </w:t>
            </w:r>
          </w:p>
          <w:p w14:paraId="5BFAA68C" w14:textId="77777777" w:rsidR="00DB430B" w:rsidRPr="007E0AB2" w:rsidRDefault="00B10105" w:rsidP="007E0AB2">
            <w:pPr>
              <w:spacing w:line="240" w:lineRule="auto"/>
              <w:rPr>
                <w:sz w:val="16"/>
                <w:szCs w:val="16"/>
                <w:lang w:val="nl"/>
              </w:rPr>
            </w:pPr>
            <w:r w:rsidRPr="007E0AB2">
              <w:rPr>
                <w:sz w:val="16"/>
                <w:szCs w:val="16"/>
                <w:lang w:val="nl"/>
              </w:rPr>
              <w:t xml:space="preserve">//StukdeelErfpachtcanonTijdelijkAfgekocht of </w:t>
            </w:r>
          </w:p>
          <w:p w14:paraId="39D427A5" w14:textId="77777777" w:rsidR="00B10105" w:rsidRPr="007E0AB2" w:rsidRDefault="00B10105" w:rsidP="007E0AB2">
            <w:pPr>
              <w:spacing w:line="240" w:lineRule="auto"/>
              <w:rPr>
                <w:sz w:val="16"/>
                <w:szCs w:val="16"/>
                <w:lang w:val="nl"/>
              </w:rPr>
            </w:pPr>
            <w:r w:rsidRPr="007E0AB2">
              <w:rPr>
                <w:sz w:val="16"/>
                <w:szCs w:val="16"/>
                <w:lang w:val="nl"/>
              </w:rPr>
              <w:t>//StukdeelErfpachtcanonEeuwigAfgekocht aanwezig</w:t>
            </w:r>
          </w:p>
          <w:p w14:paraId="1B01B62B" w14:textId="77777777" w:rsidR="00B9066F" w:rsidRPr="00445AFE" w:rsidRDefault="00B9066F" w:rsidP="007E0AB2">
            <w:pPr>
              <w:spacing w:line="240" w:lineRule="auto"/>
            </w:pPr>
            <w:r w:rsidRPr="007E0AB2">
              <w:rPr>
                <w:sz w:val="16"/>
                <w:szCs w:val="16"/>
                <w:lang w:val="nl"/>
              </w:rPr>
              <w:t>-zie</w:t>
            </w:r>
            <w:r w:rsidR="00B10105" w:rsidRPr="007E0AB2">
              <w:rPr>
                <w:sz w:val="16"/>
                <w:szCs w:val="16"/>
                <w:lang w:val="nl"/>
              </w:rPr>
              <w:t xml:space="preserve"> verder</w:t>
            </w:r>
            <w:r w:rsidRPr="007E0AB2">
              <w:rPr>
                <w:sz w:val="16"/>
                <w:szCs w:val="16"/>
                <w:lang w:val="nl"/>
              </w:rPr>
              <w:t xml:space="preserve"> </w:t>
            </w:r>
            <w:r w:rsidRPr="007E0AB2">
              <w:rPr>
                <w:sz w:val="16"/>
                <w:szCs w:val="16"/>
              </w:rPr>
              <w:t>tekstblok</w:t>
            </w:r>
            <w:r w:rsidR="00073961" w:rsidRPr="007E0AB2">
              <w:rPr>
                <w:sz w:val="16"/>
                <w:szCs w:val="16"/>
              </w:rPr>
              <w:t xml:space="preserve"> Erfpachtcanon</w:t>
            </w:r>
          </w:p>
        </w:tc>
      </w:tr>
    </w:tbl>
    <w:p w14:paraId="09A36E7C" w14:textId="77777777" w:rsidR="00E57E32" w:rsidRPr="00E57E32" w:rsidRDefault="00E57E32" w:rsidP="00E57E32"/>
    <w:p w14:paraId="5DD22E30" w14:textId="77777777" w:rsidR="00EE7710" w:rsidRPr="00775055" w:rsidRDefault="0060337C" w:rsidP="00EE7710">
      <w:pPr>
        <w:pStyle w:val="Kop2"/>
        <w:rPr>
          <w:lang w:val="nl-NL"/>
        </w:rPr>
      </w:pPr>
      <w:bookmarkStart w:id="115" w:name="_Ref373159883"/>
      <w:r>
        <w:rPr>
          <w:lang w:val="nl-NL"/>
        </w:rPr>
        <w:br w:type="page"/>
      </w:r>
      <w:bookmarkStart w:id="116" w:name="_Toc462997748"/>
      <w:r w:rsidR="00EE7710" w:rsidRPr="00775055">
        <w:rPr>
          <w:lang w:val="nl-NL"/>
        </w:rPr>
        <w:lastRenderedPageBreak/>
        <w:t>Verdeling</w:t>
      </w:r>
      <w:bookmarkEnd w:id="115"/>
      <w:bookmarkEnd w:id="116"/>
    </w:p>
    <w:p w14:paraId="6342C88B" w14:textId="77777777" w:rsidR="00EE7710" w:rsidRPr="0075493F" w:rsidRDefault="00EE7710" w:rsidP="00EE771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E7710" w:rsidRPr="00350D80" w14:paraId="2967D10E" w14:textId="77777777" w:rsidTr="007E0AB2">
        <w:tc>
          <w:tcPr>
            <w:tcW w:w="6771" w:type="dxa"/>
            <w:shd w:val="clear" w:color="auto" w:fill="auto"/>
          </w:tcPr>
          <w:p w14:paraId="141465EC" w14:textId="77777777" w:rsidR="00EE7710" w:rsidRPr="007E0AB2" w:rsidRDefault="00EE7710" w:rsidP="007E0AB2">
            <w:pPr>
              <w:autoSpaceDE w:val="0"/>
              <w:autoSpaceDN w:val="0"/>
              <w:adjustRightInd w:val="0"/>
              <w:rPr>
                <w:rFonts w:cs="Arial"/>
                <w:color w:val="FF0000"/>
              </w:rPr>
            </w:pPr>
            <w:r w:rsidRPr="007E0AB2">
              <w:rPr>
                <w:rFonts w:cs="Arial"/>
                <w:color w:val="FF0000"/>
              </w:rPr>
              <w:t>C. VERDELING</w:t>
            </w:r>
          </w:p>
          <w:p w14:paraId="6D96D803" w14:textId="77777777" w:rsidR="00EE7710" w:rsidRPr="007E0AB2" w:rsidRDefault="00EE7710" w:rsidP="007E0AB2">
            <w:pPr>
              <w:autoSpaceDE w:val="0"/>
              <w:autoSpaceDN w:val="0"/>
              <w:adjustRightInd w:val="0"/>
              <w:rPr>
                <w:rFonts w:cs="Arial"/>
                <w:color w:val="FF0000"/>
              </w:rPr>
            </w:pPr>
            <w:r w:rsidRPr="007E0AB2">
              <w:rPr>
                <w:rFonts w:cs="Arial"/>
                <w:color w:val="FF0000"/>
              </w:rPr>
              <w:t xml:space="preserve">De deelgenoten gaan hierbij over tot verdeling van </w:t>
            </w:r>
            <w:r w:rsidR="007F50A0" w:rsidRPr="007E0AB2">
              <w:rPr>
                <w:rFonts w:cs="Arial"/>
                <w:color w:val="FFFFFF"/>
                <w:highlight w:val="darkYellow"/>
              </w:rPr>
              <w:t>KEUZEBLOK VERDELING</w:t>
            </w:r>
          </w:p>
          <w:p w14:paraId="4EE9DDA8" w14:textId="77777777" w:rsidR="00EE7710" w:rsidRPr="007E0AB2" w:rsidRDefault="00EE7710"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7CE94587" w14:textId="2DB87BAE" w:rsidR="003E6678" w:rsidRPr="006919F5" w:rsidRDefault="00B9066F" w:rsidP="003E6678">
            <w:r>
              <w:t xml:space="preserve">Vaste tekst. </w:t>
            </w:r>
            <w:r w:rsidR="003E6678" w:rsidRPr="00C655DD">
              <w:t xml:space="preserve">Het keuzeblok voor </w:t>
            </w:r>
            <w:r w:rsidR="003E6678">
              <w:t>de verdeling bestaat uit verschillende varianten</w:t>
            </w:r>
            <w:r w:rsidR="008057BC">
              <w:t xml:space="preserve">, zie paragraaf </w:t>
            </w:r>
            <w:r w:rsidR="008057BC">
              <w:fldChar w:fldCharType="begin"/>
            </w:r>
            <w:r w:rsidR="008057BC">
              <w:instrText xml:space="preserve"> REF _Ref381870193 \r \h </w:instrText>
            </w:r>
            <w:r w:rsidR="008057BC">
              <w:fldChar w:fldCharType="separate"/>
            </w:r>
            <w:r w:rsidR="00245648">
              <w:t>2.9.1</w:t>
            </w:r>
            <w:r w:rsidR="008057BC">
              <w:fldChar w:fldCharType="end"/>
            </w:r>
            <w:r w:rsidR="008057BC">
              <w:t xml:space="preserve"> en </w:t>
            </w:r>
            <w:r w:rsidR="008057BC">
              <w:fldChar w:fldCharType="begin"/>
            </w:r>
            <w:r w:rsidR="008057BC">
              <w:instrText xml:space="preserve"> REF _Ref381870205 \r \h </w:instrText>
            </w:r>
            <w:r w:rsidR="008057BC">
              <w:fldChar w:fldCharType="separate"/>
            </w:r>
            <w:r w:rsidR="00245648">
              <w:t>2.9.2</w:t>
            </w:r>
            <w:r w:rsidR="008057BC">
              <w:fldChar w:fldCharType="end"/>
            </w:r>
            <w:r w:rsidR="003E6678">
              <w:t>.</w:t>
            </w:r>
          </w:p>
          <w:p w14:paraId="1C1D4188" w14:textId="77777777" w:rsidR="00D012D9" w:rsidRPr="00D012D9" w:rsidRDefault="00D012D9" w:rsidP="006964CC"/>
        </w:tc>
      </w:tr>
    </w:tbl>
    <w:p w14:paraId="0ECBC6FA" w14:textId="77777777" w:rsidR="00EE7710" w:rsidRDefault="00EE7710" w:rsidP="00290855"/>
    <w:p w14:paraId="3A9D23D6" w14:textId="77777777" w:rsidR="007F50A0" w:rsidRDefault="007F50A0" w:rsidP="007F50A0">
      <w:pPr>
        <w:pStyle w:val="Kop3"/>
      </w:pPr>
      <w:bookmarkStart w:id="117" w:name="_Ref381870193"/>
      <w:bookmarkStart w:id="118" w:name="_Toc462997749"/>
      <w:r>
        <w:t xml:space="preserve">Variant a </w:t>
      </w:r>
      <w:r w:rsidR="008057BC">
        <w:t>Verdeling alle registergoederen</w:t>
      </w:r>
      <w:r w:rsidR="008057BC" w:rsidDel="008057BC">
        <w:t xml:space="preserve"> </w:t>
      </w:r>
      <w:r w:rsidR="00892CAC">
        <w:t xml:space="preserve">aan alle </w:t>
      </w:r>
      <w:r w:rsidR="00032584">
        <w:t>verkrijger-</w:t>
      </w:r>
      <w:r w:rsidR="00892CAC">
        <w:t>partijen</w:t>
      </w:r>
      <w:bookmarkEnd w:id="117"/>
      <w:bookmarkEnd w:id="118"/>
    </w:p>
    <w:p w14:paraId="3974995E" w14:textId="77777777" w:rsidR="007F50A0"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2DDBD912" w14:textId="77777777" w:rsidTr="007E0AB2">
        <w:tc>
          <w:tcPr>
            <w:tcW w:w="6771" w:type="dxa"/>
            <w:shd w:val="clear" w:color="auto" w:fill="auto"/>
          </w:tcPr>
          <w:p w14:paraId="492C6FB5" w14:textId="66751767" w:rsidR="003E6678" w:rsidRPr="007E0AB2" w:rsidRDefault="003E6678" w:rsidP="007E0AB2">
            <w:pPr>
              <w:autoSpaceDE w:val="0"/>
              <w:autoSpaceDN w:val="0"/>
              <w:adjustRightInd w:val="0"/>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FF0000"/>
              </w:rPr>
              <w:t xml:space="preserve"> en delen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rFonts w:cs="Arial"/>
                <w:color w:val="008000"/>
              </w:rPr>
              <w:t xml:space="preserve"> </w:t>
            </w:r>
            <w:r w:rsidRPr="00FB2C02">
              <w:rPr>
                <w:rFonts w:cs="Arial"/>
                <w:color w:val="339966"/>
              </w:rPr>
              <w:t>met ingang van heden</w:t>
            </w:r>
            <w:r w:rsidR="008D6DC7" w:rsidRPr="002A0691">
              <w:rPr>
                <w:rFonts w:cs="Arial"/>
                <w:color w:val="339966"/>
              </w:rPr>
              <w:t>/bij deze</w:t>
            </w:r>
            <w:r w:rsidRPr="007E0AB2">
              <w:rPr>
                <w:rFonts w:cs="Arial"/>
                <w:color w:val="FF0000"/>
              </w:rPr>
              <w:t xml:space="preserve"> toe aan </w:t>
            </w:r>
            <w:r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51922" w:rsidRPr="007E0AB2">
              <w:rPr>
                <w:rFonts w:cs="Arial"/>
                <w:color w:val="800080"/>
              </w:rPr>
              <w:t>,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 en [verkrijger / partij [volgletter]</w:t>
            </w:r>
            <w:r w:rsidR="005E67D2">
              <w:rPr>
                <w:rFonts w:cs="Arial"/>
                <w:color w:val="800080"/>
              </w:rPr>
              <w:t xml:space="preserve"> / </w:t>
            </w:r>
            <w:r w:rsidR="005E67D2" w:rsidRPr="007E0AB2">
              <w:rPr>
                <w:rFonts w:cs="Arial"/>
              </w:rPr>
              <w:fldChar w:fldCharType="begin"/>
            </w:r>
            <w:r w:rsidR="005E67D2" w:rsidRPr="007E0AB2">
              <w:rPr>
                <w:rFonts w:cs="Arial"/>
              </w:rPr>
              <w:instrText>MacroButton Nomacro §</w:instrText>
            </w:r>
            <w:r w:rsidR="005E67D2" w:rsidRPr="007E0AB2">
              <w:rPr>
                <w:rFonts w:cs="Arial"/>
              </w:rPr>
              <w:fldChar w:fldCharType="end"/>
            </w:r>
            <w:r w:rsidR="005E67D2">
              <w:rPr>
                <w:rFonts w:cs="Arial"/>
              </w:rPr>
              <w:t>naam partij</w:t>
            </w:r>
            <w:r w:rsidR="00051922" w:rsidRPr="007E0AB2">
              <w:rPr>
                <w:rFonts w:cs="Arial"/>
                <w:color w:val="800080"/>
              </w:rPr>
              <w:t>]</w:t>
            </w:r>
            <w:r w:rsidRPr="007E0AB2">
              <w:rPr>
                <w:rFonts w:cs="Arial"/>
                <w:color w:val="FF0000"/>
              </w:rPr>
              <w:t xml:space="preserve">. </w:t>
            </w:r>
          </w:p>
          <w:p w14:paraId="48C6544F" w14:textId="77777777" w:rsidR="007F50A0" w:rsidRPr="007E0AB2" w:rsidRDefault="007F50A0" w:rsidP="007E0AB2">
            <w:pPr>
              <w:autoSpaceDE w:val="0"/>
              <w:autoSpaceDN w:val="0"/>
              <w:adjustRightInd w:val="0"/>
              <w:ind w:left="200"/>
              <w:rPr>
                <w:rFonts w:cs="Arial"/>
                <w:color w:val="FF0000"/>
              </w:rPr>
            </w:pPr>
          </w:p>
        </w:tc>
        <w:tc>
          <w:tcPr>
            <w:tcW w:w="7371" w:type="dxa"/>
            <w:shd w:val="clear" w:color="auto" w:fill="auto"/>
          </w:tcPr>
          <w:p w14:paraId="7B9D4791" w14:textId="77777777" w:rsidR="008D6DC7" w:rsidRPr="007E0AB2" w:rsidRDefault="008D6DC7" w:rsidP="00A079BE">
            <w:pPr>
              <w:rPr>
                <w:lang w:val="nl"/>
              </w:rPr>
            </w:pPr>
            <w:r w:rsidRPr="007E0AB2">
              <w:rPr>
                <w:lang w:val="nl"/>
              </w:rPr>
              <w:t xml:space="preserve">Vaste tekst met verplichte gebruikerskeuze en verplichte afleidbare tekst. </w:t>
            </w:r>
          </w:p>
          <w:p w14:paraId="5BCF82F4" w14:textId="77777777" w:rsidR="008D6DC7" w:rsidRPr="007E0AB2" w:rsidRDefault="008D6DC7" w:rsidP="00A079BE">
            <w:pPr>
              <w:rPr>
                <w:lang w:val="nl"/>
              </w:rPr>
            </w:pPr>
          </w:p>
          <w:p w14:paraId="42DFBF74" w14:textId="1F47A4AD" w:rsidR="007F50A0" w:rsidRPr="007E0AB2" w:rsidRDefault="007F50A0" w:rsidP="00A079BE">
            <w:pPr>
              <w:rPr>
                <w:lang w:val="nl"/>
              </w:rPr>
            </w:pPr>
            <w:r w:rsidRPr="007E0AB2">
              <w:rPr>
                <w:lang w:val="nl"/>
              </w:rPr>
              <w:t xml:space="preserve">De tekst </w:t>
            </w:r>
            <w:r w:rsidR="003E6678" w:rsidRPr="007E0AB2">
              <w:rPr>
                <w:rFonts w:cs="Arial"/>
                <w:color w:val="339966"/>
              </w:rPr>
              <w:t xml:space="preserve">het </w:t>
            </w:r>
            <w:r w:rsidR="009423D0">
              <w:rPr>
                <w:rFonts w:cs="Arial"/>
                <w:color w:val="339966"/>
              </w:rPr>
              <w:t>r</w:t>
            </w:r>
            <w:r w:rsidR="003E6678" w:rsidRPr="007E0AB2">
              <w:rPr>
                <w:rFonts w:cs="Arial"/>
                <w:color w:val="339966"/>
              </w:rPr>
              <w:t xml:space="preserve">egistergoed / de </w:t>
            </w:r>
            <w:r w:rsidR="009423D0">
              <w:rPr>
                <w:rFonts w:cs="Arial"/>
                <w:color w:val="339966"/>
              </w:rPr>
              <w:t>r</w:t>
            </w:r>
            <w:r w:rsidR="003E6678" w:rsidRPr="007E0AB2">
              <w:rPr>
                <w:rFonts w:cs="Arial"/>
                <w:color w:val="339966"/>
              </w:rPr>
              <w:t>egistergoederen</w:t>
            </w:r>
            <w:r w:rsidR="003E6678" w:rsidRPr="007E0AB2">
              <w:rPr>
                <w:lang w:val="nl"/>
              </w:rPr>
              <w:t xml:space="preserve"> </w:t>
            </w:r>
            <w:r w:rsidRPr="007E0AB2">
              <w:rPr>
                <w:lang w:val="nl"/>
              </w:rPr>
              <w:t xml:space="preserve">wordt afgeleid van </w:t>
            </w:r>
            <w:r w:rsidR="00D4579E">
              <w:rPr>
                <w:lang w:val="nl"/>
              </w:rPr>
              <w:t xml:space="preserve">de keuze bepaald in </w:t>
            </w:r>
            <w:r w:rsidR="00892CAC" w:rsidRPr="007E0AB2">
              <w:rPr>
                <w:lang w:val="nl"/>
              </w:rPr>
              <w:t xml:space="preserve">paragraaf </w:t>
            </w:r>
            <w:r w:rsidR="00D4579E">
              <w:rPr>
                <w:lang w:val="nl"/>
              </w:rPr>
              <w:t>2.7</w:t>
            </w:r>
            <w:r w:rsidRPr="007E0AB2">
              <w:rPr>
                <w:lang w:val="nl"/>
              </w:rPr>
              <w:t>:</w:t>
            </w:r>
          </w:p>
          <w:p w14:paraId="229B8DDB" w14:textId="2D27B36C" w:rsidR="00D4579E" w:rsidRDefault="00D4579E" w:rsidP="00D4579E">
            <w:pPr>
              <w:numPr>
                <w:ilvl w:val="0"/>
                <w:numId w:val="9"/>
              </w:numPr>
            </w:pPr>
            <w:r>
              <w:t>bij de keuze ‘</w:t>
            </w:r>
            <w:r>
              <w:rPr>
                <w:rFonts w:cs="Arial"/>
                <w:color w:val="339966"/>
              </w:rPr>
              <w:t>r</w:t>
            </w:r>
            <w:r w:rsidRPr="007E0AB2">
              <w:rPr>
                <w:rFonts w:cs="Arial"/>
                <w:color w:val="339966"/>
              </w:rPr>
              <w:t>egistergoed</w:t>
            </w:r>
            <w:r>
              <w:t>’ wordt de tekst: ’het registergoed’,</w:t>
            </w:r>
          </w:p>
          <w:p w14:paraId="280521A6" w14:textId="1B160B61" w:rsidR="00D4579E" w:rsidRPr="003E6678" w:rsidRDefault="00D4579E" w:rsidP="00D4579E">
            <w:pPr>
              <w:numPr>
                <w:ilvl w:val="0"/>
                <w:numId w:val="9"/>
              </w:numPr>
            </w:pPr>
            <w:r>
              <w:t>en bij de keuze ‘</w:t>
            </w:r>
            <w:r>
              <w:rPr>
                <w:rFonts w:cs="Arial"/>
                <w:color w:val="339966"/>
              </w:rPr>
              <w:t>r</w:t>
            </w:r>
            <w:r w:rsidRPr="007E0AB2">
              <w:rPr>
                <w:rFonts w:cs="Arial"/>
                <w:color w:val="339966"/>
              </w:rPr>
              <w:t>egistergoed</w:t>
            </w:r>
            <w:r>
              <w:rPr>
                <w:rFonts w:cs="Arial"/>
                <w:color w:val="339966"/>
              </w:rPr>
              <w:t>eren</w:t>
            </w:r>
            <w:r>
              <w:t>’ wordt de tekst: ’de registergoederen’.</w:t>
            </w:r>
            <w:r w:rsidRPr="003E6678" w:rsidDel="00D4579E">
              <w:t xml:space="preserve"> </w:t>
            </w:r>
          </w:p>
          <w:p w14:paraId="55BD52FF" w14:textId="77777777" w:rsidR="008D6DC7" w:rsidRPr="007E0AB2" w:rsidRDefault="008D6DC7" w:rsidP="00EA0E52">
            <w:pPr>
              <w:rPr>
                <w:rFonts w:cs="Arial"/>
              </w:rPr>
            </w:pPr>
          </w:p>
          <w:p w14:paraId="5B25F0F4" w14:textId="77777777" w:rsidR="008D6DC7" w:rsidRPr="007E0AB2" w:rsidRDefault="008D6DC7" w:rsidP="00EA0E52">
            <w:pPr>
              <w:rPr>
                <w:rFonts w:cs="Arial"/>
              </w:rPr>
            </w:pPr>
            <w:r w:rsidRPr="00FB2C02">
              <w:rPr>
                <w:rFonts w:cs="Arial"/>
              </w:rPr>
              <w:t>Verplichte gebruikerskeuze tussen</w:t>
            </w:r>
            <w:r w:rsidRPr="007E0AB2">
              <w:rPr>
                <w:rFonts w:cs="Arial"/>
                <w:color w:val="008000"/>
              </w:rPr>
              <w:t xml:space="preserve"> </w:t>
            </w:r>
            <w:r w:rsidRPr="007E0AB2">
              <w:rPr>
                <w:rFonts w:cs="Arial"/>
                <w:color w:val="339966"/>
              </w:rPr>
              <w:t>met ingang van heden</w:t>
            </w:r>
            <w:r w:rsidRPr="007E0AB2">
              <w:rPr>
                <w:rFonts w:cs="Arial"/>
                <w:color w:val="008000"/>
              </w:rPr>
              <w:t xml:space="preserve"> </w:t>
            </w:r>
            <w:r w:rsidRPr="00FB2C02">
              <w:rPr>
                <w:rFonts w:cs="Arial"/>
              </w:rPr>
              <w:t>en</w:t>
            </w:r>
            <w:r w:rsidRPr="007E0AB2">
              <w:rPr>
                <w:rFonts w:cs="Arial"/>
                <w:color w:val="008000"/>
              </w:rPr>
              <w:t xml:space="preserve"> </w:t>
            </w:r>
            <w:r w:rsidRPr="007E0AB2">
              <w:rPr>
                <w:rFonts w:cs="Arial"/>
                <w:color w:val="339966"/>
              </w:rPr>
              <w:t>bij deze</w:t>
            </w:r>
            <w:r w:rsidRPr="007E0AB2">
              <w:rPr>
                <w:rFonts w:cs="Arial"/>
                <w:color w:val="008000"/>
              </w:rPr>
              <w:t>.</w:t>
            </w:r>
            <w:r w:rsidRPr="007E0AB2">
              <w:rPr>
                <w:rFonts w:cs="Arial"/>
              </w:rPr>
              <w:t xml:space="preserve"> </w:t>
            </w:r>
          </w:p>
          <w:p w14:paraId="5999A531" w14:textId="77777777" w:rsidR="008D6DC7" w:rsidRPr="007E0AB2" w:rsidRDefault="008D6DC7" w:rsidP="00EA0E52">
            <w:pPr>
              <w:rPr>
                <w:rFonts w:cs="Arial"/>
              </w:rPr>
            </w:pPr>
          </w:p>
          <w:p w14:paraId="76633FDC" w14:textId="77777777" w:rsidR="00EA0E52" w:rsidRPr="007E0AB2" w:rsidRDefault="00E2137E" w:rsidP="00EA0E52">
            <w:pPr>
              <w:rPr>
                <w:rFonts w:cs="Arial"/>
                <w:color w:val="FF0000"/>
              </w:rPr>
            </w:pPr>
            <w:r w:rsidRPr="007E0AB2">
              <w:rPr>
                <w:rFonts w:cs="Arial"/>
              </w:rPr>
              <w:t>D</w:t>
            </w:r>
            <w:r w:rsidR="00D012D9" w:rsidRPr="007E0AB2">
              <w:rPr>
                <w:rFonts w:cs="Arial"/>
              </w:rPr>
              <w:t>e partij</w:t>
            </w:r>
            <w:r w:rsidRPr="007E0AB2">
              <w:rPr>
                <w:rFonts w:cs="Arial"/>
              </w:rPr>
              <w:t xml:space="preserve"> </w:t>
            </w:r>
            <w:r w:rsidR="00D012D9" w:rsidRPr="007E0AB2">
              <w:rPr>
                <w:rFonts w:cs="Arial"/>
              </w:rPr>
              <w:t xml:space="preserve">aanduiding van de </w:t>
            </w:r>
            <w:r w:rsidR="00051922" w:rsidRPr="007E0AB2">
              <w:rPr>
                <w:rFonts w:cs="Arial"/>
              </w:rPr>
              <w:t>verkrijger-</w:t>
            </w:r>
            <w:r w:rsidR="00D012D9" w:rsidRPr="007E0AB2">
              <w:rPr>
                <w:rFonts w:cs="Arial"/>
              </w:rPr>
              <w:t>partij</w:t>
            </w:r>
            <w:r w:rsidRPr="007E0AB2">
              <w:rPr>
                <w:rFonts w:cs="Arial"/>
              </w:rPr>
              <w:t xml:space="preserve"> word</w:t>
            </w:r>
            <w:r w:rsidR="003D4B6E" w:rsidRPr="007E0AB2">
              <w:rPr>
                <w:rFonts w:cs="Arial"/>
              </w:rPr>
              <w:t>t</w:t>
            </w:r>
            <w:r w:rsidRPr="007E0AB2">
              <w:rPr>
                <w:rFonts w:cs="Arial"/>
              </w:rPr>
              <w:t xml:space="preserve"> getoond</w:t>
            </w:r>
            <w:r w:rsidR="00D012D9" w:rsidRPr="007E0AB2">
              <w:rPr>
                <w:rFonts w:cs="Arial"/>
              </w:rPr>
              <w:t xml:space="preserve"> </w:t>
            </w:r>
            <w:r w:rsidR="003D4B6E" w:rsidRPr="007E0AB2">
              <w:rPr>
                <w:rFonts w:cs="Arial"/>
              </w:rPr>
              <w:t xml:space="preserve">voor alle partijen </w:t>
            </w:r>
            <w:r w:rsidR="00D012D9" w:rsidRPr="007E0AB2">
              <w:rPr>
                <w:rFonts w:cs="Arial"/>
              </w:rPr>
              <w:t xml:space="preserve">die </w:t>
            </w:r>
            <w:r w:rsidRPr="007E0AB2">
              <w:rPr>
                <w:rFonts w:cs="Arial"/>
              </w:rPr>
              <w:t>de</w:t>
            </w:r>
            <w:r w:rsidR="00D012D9" w:rsidRPr="007E0AB2">
              <w:rPr>
                <w:rFonts w:cs="Arial"/>
              </w:rPr>
              <w:t xml:space="preserve"> registergoederen verkrijg</w:t>
            </w:r>
            <w:r w:rsidR="00051922" w:rsidRPr="007E0AB2">
              <w:rPr>
                <w:rFonts w:cs="Arial"/>
              </w:rPr>
              <w:t>en</w:t>
            </w:r>
            <w:r w:rsidR="00051922" w:rsidRPr="007E0AB2">
              <w:rPr>
                <w:szCs w:val="18"/>
              </w:rPr>
              <w:t>, in de volgorde waarin de verkrijger-partijen zijn vermeld</w:t>
            </w:r>
            <w:r w:rsidR="00634EBA" w:rsidRPr="007E0AB2">
              <w:rPr>
                <w:szCs w:val="18"/>
              </w:rPr>
              <w:t xml:space="preserve"> in de comparitie</w:t>
            </w:r>
            <w:r w:rsidR="00051922" w:rsidRPr="007E0AB2">
              <w:rPr>
                <w:szCs w:val="18"/>
              </w:rPr>
              <w:t>.</w:t>
            </w:r>
            <w:r w:rsidR="008D6DC7" w:rsidRPr="007E0AB2">
              <w:rPr>
                <w:szCs w:val="18"/>
              </w:rPr>
              <w:t xml:space="preserve"> </w:t>
            </w:r>
            <w:r w:rsidR="00E460DD" w:rsidRPr="007E0AB2">
              <w:rPr>
                <w:szCs w:val="18"/>
              </w:rPr>
              <w:t xml:space="preserve">De </w:t>
            </w:r>
            <w:r w:rsidR="00EA0E52" w:rsidRPr="007E0AB2">
              <w:rPr>
                <w:szCs w:val="18"/>
              </w:rPr>
              <w:t>verkrijger-partijen worden gescheiden door een komma</w:t>
            </w:r>
            <w:r w:rsidRPr="007E0AB2">
              <w:rPr>
                <w:szCs w:val="18"/>
              </w:rPr>
              <w:t>,</w:t>
            </w:r>
            <w:r w:rsidR="00E460DD" w:rsidRPr="007E0AB2">
              <w:rPr>
                <w:szCs w:val="18"/>
              </w:rPr>
              <w:t xml:space="preserve"> de laatste twee </w:t>
            </w:r>
            <w:r w:rsidR="00EA0E52" w:rsidRPr="007E0AB2">
              <w:rPr>
                <w:szCs w:val="18"/>
              </w:rPr>
              <w:t>partij</w:t>
            </w:r>
            <w:r w:rsidR="00E460DD" w:rsidRPr="007E0AB2">
              <w:rPr>
                <w:szCs w:val="18"/>
              </w:rPr>
              <w:t xml:space="preserve">en </w:t>
            </w:r>
            <w:r w:rsidR="00EA0E52" w:rsidRPr="007E0AB2">
              <w:rPr>
                <w:szCs w:val="18"/>
              </w:rPr>
              <w:t>door ‘</w:t>
            </w:r>
            <w:r w:rsidR="00EA0E52" w:rsidRPr="007E0AB2">
              <w:rPr>
                <w:color w:val="800080"/>
                <w:szCs w:val="18"/>
              </w:rPr>
              <w:t>en</w:t>
            </w:r>
            <w:r w:rsidR="00EA0E52" w:rsidRPr="007E0AB2">
              <w:rPr>
                <w:szCs w:val="18"/>
              </w:rPr>
              <w:t>’.</w:t>
            </w:r>
          </w:p>
          <w:p w14:paraId="5895CCD0" w14:textId="77777777" w:rsidR="00D012D9" w:rsidRPr="007E0AB2" w:rsidRDefault="00D012D9" w:rsidP="00D012D9">
            <w:pPr>
              <w:rPr>
                <w:rFonts w:cs="Arial"/>
                <w:color w:val="008000"/>
              </w:rPr>
            </w:pPr>
          </w:p>
          <w:p w14:paraId="05DF2501" w14:textId="77777777" w:rsidR="00DB430B" w:rsidRPr="007E0AB2" w:rsidRDefault="00DB430B"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aantal registergoederen:</w:t>
            </w:r>
          </w:p>
          <w:p w14:paraId="6AC96F65" w14:textId="77777777" w:rsidR="00CE6247" w:rsidRPr="00CE6247" w:rsidRDefault="00CE6247">
            <w:pPr>
              <w:spacing w:line="240" w:lineRule="auto"/>
              <w:rPr>
                <w:rFonts w:cs="Arial"/>
                <w:sz w:val="16"/>
                <w:szCs w:val="16"/>
              </w:rPr>
            </w:pPr>
            <w:r w:rsidRPr="00CE6247">
              <w:rPr>
                <w:rFonts w:cs="Arial"/>
                <w:sz w:val="16"/>
                <w:szCs w:val="16"/>
              </w:rPr>
              <w:t>//</w:t>
            </w:r>
            <w:proofErr w:type="spellStart"/>
            <w:r w:rsidRPr="00CE6247">
              <w:rPr>
                <w:rFonts w:cs="Arial"/>
                <w:sz w:val="16"/>
                <w:szCs w:val="16"/>
              </w:rPr>
              <w:t>IMKAD_AangebodenStuk</w:t>
            </w:r>
            <w:proofErr w:type="spellEnd"/>
            <w:r w:rsidRPr="00CE6247">
              <w:rPr>
                <w:rFonts w:cs="Arial"/>
                <w:sz w:val="16"/>
                <w:szCs w:val="16"/>
              </w:rPr>
              <w:t>/</w:t>
            </w:r>
            <w:proofErr w:type="spellStart"/>
            <w:r w:rsidRPr="00CE6247">
              <w:rPr>
                <w:rFonts w:cs="Arial"/>
                <w:sz w:val="16"/>
                <w:szCs w:val="16"/>
              </w:rPr>
              <w:t>tia_TekstKeuze</w:t>
            </w:r>
            <w:proofErr w:type="spellEnd"/>
          </w:p>
          <w:p w14:paraId="4CC362F0" w14:textId="77777777" w:rsidR="00CE6247" w:rsidRPr="00CE6247" w:rsidRDefault="00CE6247">
            <w:pPr>
              <w:spacing w:line="240" w:lineRule="auto"/>
              <w:rPr>
                <w:rFonts w:cs="Arial"/>
                <w:sz w:val="16"/>
                <w:szCs w:val="16"/>
              </w:rPr>
            </w:pPr>
            <w:r w:rsidRPr="00CE6247">
              <w:rPr>
                <w:rFonts w:cs="Arial"/>
                <w:sz w:val="16"/>
                <w:szCs w:val="16"/>
              </w:rPr>
              <w:t xml:space="preserve">    ./</w:t>
            </w:r>
            <w:proofErr w:type="spellStart"/>
            <w:r w:rsidRPr="00CE6247">
              <w:rPr>
                <w:rFonts w:cs="Arial"/>
                <w:sz w:val="16"/>
                <w:szCs w:val="16"/>
              </w:rPr>
              <w:t>tagNaam</w:t>
            </w:r>
            <w:proofErr w:type="spellEnd"/>
            <w:r w:rsidRPr="00CE6247">
              <w:rPr>
                <w:rFonts w:cs="Arial"/>
                <w:sz w:val="16"/>
                <w:szCs w:val="16"/>
              </w:rPr>
              <w:t>(</w:t>
            </w:r>
            <w:proofErr w:type="spellStart"/>
            <w:r w:rsidRPr="00CE6247">
              <w:rPr>
                <w:rFonts w:cs="Arial"/>
                <w:sz w:val="16"/>
                <w:szCs w:val="16"/>
              </w:rPr>
              <w:t>k_BenamingRegistergoed</w:t>
            </w:r>
            <w:proofErr w:type="spellEnd"/>
            <w:r w:rsidRPr="00CE6247">
              <w:rPr>
                <w:rFonts w:cs="Arial"/>
                <w:sz w:val="16"/>
                <w:szCs w:val="16"/>
              </w:rPr>
              <w:t>)</w:t>
            </w:r>
          </w:p>
          <w:p w14:paraId="4B232B53" w14:textId="4D668AA2" w:rsidR="00CE6247" w:rsidRPr="007E0AB2" w:rsidRDefault="00CE6247">
            <w:pPr>
              <w:spacing w:line="240" w:lineRule="auto"/>
              <w:rPr>
                <w:rFonts w:cs="Arial"/>
                <w:color w:val="008000"/>
              </w:rPr>
            </w:pPr>
            <w:r w:rsidRPr="00CE6247">
              <w:rPr>
                <w:rFonts w:cs="Arial"/>
                <w:sz w:val="16"/>
                <w:szCs w:val="16"/>
              </w:rPr>
              <w:t xml:space="preserve">    ./tekst(‘registergoed’ of ‘registergoederen’)</w:t>
            </w:r>
            <w:r w:rsidRPr="00CE6247" w:rsidDel="00CE6247">
              <w:rPr>
                <w:rFonts w:cs="Arial"/>
                <w:sz w:val="16"/>
                <w:szCs w:val="16"/>
              </w:rPr>
              <w:t xml:space="preserve"> </w:t>
            </w:r>
          </w:p>
          <w:p w14:paraId="49BBAC7F" w14:textId="77777777" w:rsidR="00DB430B" w:rsidRPr="007E0AB2" w:rsidRDefault="00DB430B" w:rsidP="00503D87">
            <w:pPr>
              <w:spacing w:line="240" w:lineRule="auto"/>
              <w:rPr>
                <w:rFonts w:cs="Arial"/>
                <w:color w:val="008000"/>
              </w:rPr>
            </w:pPr>
          </w:p>
          <w:p w14:paraId="3FD56458" w14:textId="77777777" w:rsidR="00DB430B" w:rsidRPr="007E0AB2" w:rsidRDefault="00DB430B" w:rsidP="00D012D9">
            <w:pPr>
              <w:rPr>
                <w:u w:val="single"/>
              </w:rPr>
            </w:pPr>
            <w:proofErr w:type="spellStart"/>
            <w:r w:rsidRPr="007E0AB2">
              <w:rPr>
                <w:u w:val="single"/>
              </w:rPr>
              <w:t>Mapping</w:t>
            </w:r>
            <w:proofErr w:type="spellEnd"/>
            <w:r w:rsidRPr="007E0AB2">
              <w:rPr>
                <w:u w:val="single"/>
              </w:rPr>
              <w:t xml:space="preserve"> met ingang van heden of bij deze:</w:t>
            </w:r>
          </w:p>
          <w:p w14:paraId="7877667F" w14:textId="77777777" w:rsidR="00DB430B" w:rsidRPr="007E0AB2" w:rsidRDefault="001E7D6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w:t>
            </w:r>
            <w:r w:rsidR="00DB430B" w:rsidRPr="007E0AB2">
              <w:rPr>
                <w:sz w:val="16"/>
                <w:szCs w:val="16"/>
              </w:rPr>
              <w:t>euze/</w:t>
            </w:r>
          </w:p>
          <w:p w14:paraId="17A410DF" w14:textId="77777777" w:rsidR="00DB430B" w:rsidRPr="007E0AB2" w:rsidRDefault="00DB430B"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w:t>
            </w:r>
            <w:r w:rsidR="00000408" w:rsidRPr="007E0AB2">
              <w:rPr>
                <w:sz w:val="16"/>
                <w:szCs w:val="16"/>
              </w:rPr>
              <w:t>Vanaf</w:t>
            </w:r>
            <w:proofErr w:type="spellEnd"/>
            <w:r w:rsidRPr="007E0AB2">
              <w:rPr>
                <w:sz w:val="16"/>
                <w:szCs w:val="16"/>
              </w:rPr>
              <w:t>)</w:t>
            </w:r>
          </w:p>
          <w:p w14:paraId="0C2802DF" w14:textId="77777777" w:rsidR="00DB430B" w:rsidRPr="007E0AB2" w:rsidRDefault="00A828B0" w:rsidP="007E0AB2">
            <w:pPr>
              <w:spacing w:line="240" w:lineRule="auto"/>
              <w:ind w:left="227"/>
              <w:rPr>
                <w:sz w:val="16"/>
                <w:szCs w:val="16"/>
              </w:rPr>
            </w:pPr>
            <w:r w:rsidRPr="007E0AB2">
              <w:rPr>
                <w:sz w:val="16"/>
                <w:szCs w:val="16"/>
              </w:rPr>
              <w:t>./</w:t>
            </w:r>
            <w:r w:rsidR="00DB430B" w:rsidRPr="007E0AB2">
              <w:rPr>
                <w:sz w:val="16"/>
                <w:szCs w:val="16"/>
              </w:rPr>
              <w:t>tekst (‘</w:t>
            </w:r>
            <w:r w:rsidR="00000408" w:rsidRPr="007E0AB2">
              <w:rPr>
                <w:rFonts w:cs="Arial"/>
                <w:sz w:val="16"/>
                <w:szCs w:val="16"/>
              </w:rPr>
              <w:t>met ingang van heden</w:t>
            </w:r>
            <w:r w:rsidR="00DB430B" w:rsidRPr="007E0AB2">
              <w:rPr>
                <w:rFonts w:cs="Arial"/>
                <w:sz w:val="16"/>
                <w:szCs w:val="16"/>
              </w:rPr>
              <w:t>’ of ‘</w:t>
            </w:r>
            <w:r w:rsidR="00000408" w:rsidRPr="007E0AB2">
              <w:rPr>
                <w:rFonts w:cs="Arial"/>
                <w:sz w:val="16"/>
                <w:szCs w:val="16"/>
              </w:rPr>
              <w:t>bij deze</w:t>
            </w:r>
            <w:r w:rsidR="00DB430B" w:rsidRPr="007E0AB2">
              <w:rPr>
                <w:rFonts w:cs="Arial"/>
                <w:sz w:val="16"/>
                <w:szCs w:val="16"/>
              </w:rPr>
              <w:t>’)</w:t>
            </w:r>
          </w:p>
          <w:p w14:paraId="7602DFE7" w14:textId="77777777" w:rsidR="00DB430B" w:rsidRPr="007E0AB2" w:rsidRDefault="00DB430B" w:rsidP="00D012D9">
            <w:pPr>
              <w:rPr>
                <w:u w:val="single"/>
              </w:rPr>
            </w:pPr>
          </w:p>
          <w:p w14:paraId="67549847" w14:textId="77777777" w:rsidR="00D012D9" w:rsidRPr="007E0AB2" w:rsidRDefault="00D012D9" w:rsidP="00D012D9">
            <w:pPr>
              <w:rPr>
                <w:u w:val="single"/>
              </w:rPr>
            </w:pPr>
            <w:proofErr w:type="spellStart"/>
            <w:r w:rsidRPr="007E0AB2">
              <w:rPr>
                <w:u w:val="single"/>
              </w:rPr>
              <w:t>Mapping</w:t>
            </w:r>
            <w:proofErr w:type="spellEnd"/>
            <w:r w:rsidR="00DB430B" w:rsidRPr="007E0AB2">
              <w:rPr>
                <w:u w:val="single"/>
              </w:rPr>
              <w:t xml:space="preserve"> verkrijger-partij</w:t>
            </w:r>
            <w:r w:rsidRPr="007E0AB2">
              <w:rPr>
                <w:u w:val="single"/>
              </w:rPr>
              <w:t>:</w:t>
            </w:r>
          </w:p>
          <w:p w14:paraId="3362C345" w14:textId="77777777" w:rsidR="00700BF3" w:rsidRPr="007E0AB2" w:rsidRDefault="00700BF3"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6EEA01FC" w14:textId="77777777" w:rsidR="00E2137E" w:rsidRPr="007E0AB2" w:rsidRDefault="00D012D9"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r w:rsidR="00E2137E"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E2137E" w:rsidRPr="007E0AB2">
              <w:rPr>
                <w:rFonts w:cs="Arial"/>
                <w:sz w:val="16"/>
                <w:szCs w:val="16"/>
              </w:rPr>
              <w:t>]</w:t>
            </w:r>
          </w:p>
          <w:p w14:paraId="225B0B2C" w14:textId="77777777" w:rsidR="00E2137E" w:rsidRPr="007E0AB2" w:rsidRDefault="00E2137E" w:rsidP="007E0AB2">
            <w:pPr>
              <w:spacing w:line="240" w:lineRule="auto"/>
              <w:rPr>
                <w:rFonts w:cs="Arial"/>
                <w:sz w:val="16"/>
                <w:szCs w:val="16"/>
              </w:rPr>
            </w:pPr>
          </w:p>
          <w:p w14:paraId="19C85CBF" w14:textId="77777777" w:rsidR="00E2137E" w:rsidRPr="007E0AB2" w:rsidRDefault="00E2137E"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369AC2FC" w14:textId="77777777" w:rsidR="00E2137E" w:rsidRPr="007E0AB2" w:rsidRDefault="00E2137E"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6A370ED8" w14:textId="77777777" w:rsidR="00D012D9" w:rsidRPr="007E0AB2" w:rsidRDefault="00E2137E"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D415161" w14:textId="77777777" w:rsidR="00D012D9" w:rsidRPr="00445AFE" w:rsidRDefault="00E2137E"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6623516B" w14:textId="77777777" w:rsidR="007F50A0" w:rsidRDefault="007F50A0" w:rsidP="00290855"/>
    <w:p w14:paraId="73F75374" w14:textId="77777777" w:rsidR="003E6678" w:rsidRDefault="003E6678" w:rsidP="003E6678">
      <w:pPr>
        <w:pStyle w:val="Kop3"/>
      </w:pPr>
      <w:bookmarkStart w:id="119" w:name="_Ref381870205"/>
      <w:bookmarkStart w:id="120" w:name="_Toc462997750"/>
      <w:r>
        <w:t>Variant b</w:t>
      </w:r>
      <w:r w:rsidR="008057BC">
        <w:t xml:space="preserve"> Verdeling per registergoed</w:t>
      </w:r>
      <w:bookmarkEnd w:id="119"/>
      <w:r w:rsidR="008057BC">
        <w:t xml:space="preserve"> en per </w:t>
      </w:r>
      <w:r w:rsidR="00032584">
        <w:t>verkrijger-</w:t>
      </w:r>
      <w:r w:rsidR="008057BC">
        <w:t>partij</w:t>
      </w:r>
      <w:bookmarkEnd w:id="120"/>
    </w:p>
    <w:p w14:paraId="72498452" w14:textId="77777777" w:rsidR="003E6678" w:rsidRDefault="003E6678" w:rsidP="003E6678"/>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80B0D" w:rsidRPr="00350D80" w14:paraId="5FD550AB" w14:textId="77777777" w:rsidTr="007E0AB2">
        <w:tc>
          <w:tcPr>
            <w:tcW w:w="6771" w:type="dxa"/>
            <w:shd w:val="clear" w:color="auto" w:fill="auto"/>
          </w:tcPr>
          <w:p w14:paraId="09662F4F" w14:textId="77777777" w:rsidR="00380B0D" w:rsidRPr="007E0AB2" w:rsidRDefault="00D06074" w:rsidP="007E0AB2">
            <w:pPr>
              <w:autoSpaceDE w:val="0"/>
              <w:autoSpaceDN w:val="0"/>
              <w:adjustRightInd w:val="0"/>
              <w:rPr>
                <w:rFonts w:cs="Arial"/>
                <w:color w:val="FF0000"/>
              </w:rPr>
            </w:pPr>
            <w:r w:rsidRPr="007E0AB2">
              <w:rPr>
                <w:rFonts w:cs="Arial"/>
                <w:color w:val="FF0000"/>
              </w:rPr>
              <w:t>d</w:t>
            </w:r>
            <w:r w:rsidR="00B70460" w:rsidRPr="007E0AB2">
              <w:rPr>
                <w:rFonts w:cs="Arial"/>
                <w:color w:val="FF0000"/>
              </w:rPr>
              <w:t xml:space="preserve">e </w:t>
            </w:r>
            <w:r w:rsidR="00380B0D" w:rsidRPr="007E0AB2">
              <w:rPr>
                <w:rFonts w:cs="Arial"/>
                <w:color w:val="FF0000"/>
              </w:rPr>
              <w:t>registergoed</w:t>
            </w:r>
            <w:r w:rsidR="00B70460" w:rsidRPr="007E0AB2">
              <w:rPr>
                <w:rFonts w:cs="Arial"/>
                <w:color w:val="FF0000"/>
              </w:rPr>
              <w:t>eren</w:t>
            </w:r>
            <w:r w:rsidR="00380B0D" w:rsidRPr="007E0AB2">
              <w:rPr>
                <w:rFonts w:cs="Arial"/>
                <w:color w:val="FF0000"/>
              </w:rPr>
              <w:t xml:space="preserve"> en delen </w:t>
            </w:r>
            <w:r w:rsidR="00380B0D" w:rsidRPr="007E0AB2">
              <w:rPr>
                <w:rFonts w:cs="Arial"/>
                <w:color w:val="339966"/>
              </w:rPr>
              <w:t>met ingang van heden</w:t>
            </w:r>
            <w:r w:rsidR="00DB430B" w:rsidRPr="007E0AB2">
              <w:rPr>
                <w:rFonts w:cs="Arial"/>
                <w:color w:val="339966"/>
              </w:rPr>
              <w:t>/bij deze</w:t>
            </w:r>
            <w:r w:rsidR="00380B0D" w:rsidRPr="007E0AB2">
              <w:rPr>
                <w:rFonts w:cs="Arial"/>
                <w:color w:val="FF0000"/>
              </w:rPr>
              <w:t xml:space="preserve"> toe als volgt:</w:t>
            </w:r>
          </w:p>
        </w:tc>
        <w:tc>
          <w:tcPr>
            <w:tcW w:w="7371" w:type="dxa"/>
            <w:shd w:val="clear" w:color="auto" w:fill="auto"/>
          </w:tcPr>
          <w:p w14:paraId="3031A45F" w14:textId="77777777" w:rsidR="00380B0D" w:rsidRDefault="00B70460" w:rsidP="00380B0D">
            <w:r>
              <w:t>Vaste tekst</w:t>
            </w:r>
            <w:r w:rsidR="00DB430B">
              <w:t xml:space="preserve"> met verplichte gebruikerskeuze tussen </w:t>
            </w:r>
            <w:r w:rsidR="00DB430B" w:rsidRPr="007E0AB2">
              <w:rPr>
                <w:color w:val="339966"/>
              </w:rPr>
              <w:t>met ingang van heden</w:t>
            </w:r>
            <w:r w:rsidR="00DB430B">
              <w:t xml:space="preserve"> en </w:t>
            </w:r>
            <w:r w:rsidR="00DB430B" w:rsidRPr="007E0AB2">
              <w:rPr>
                <w:color w:val="339966"/>
              </w:rPr>
              <w:t>bij deze</w:t>
            </w:r>
            <w:r w:rsidR="00C3139C">
              <w:t>.</w:t>
            </w:r>
          </w:p>
          <w:p w14:paraId="7B7B8C9A" w14:textId="77777777" w:rsidR="00DB430B" w:rsidRDefault="00DB430B" w:rsidP="00380B0D"/>
          <w:p w14:paraId="4DCDE3B6" w14:textId="77777777" w:rsidR="00000408" w:rsidRPr="007E0AB2" w:rsidRDefault="00000408" w:rsidP="00000408">
            <w:pPr>
              <w:rPr>
                <w:u w:val="single"/>
              </w:rPr>
            </w:pPr>
            <w:proofErr w:type="spellStart"/>
            <w:r w:rsidRPr="007E0AB2">
              <w:rPr>
                <w:u w:val="single"/>
              </w:rPr>
              <w:t>Mapping</w:t>
            </w:r>
            <w:proofErr w:type="spellEnd"/>
            <w:r w:rsidRPr="007E0AB2">
              <w:rPr>
                <w:u w:val="single"/>
              </w:rPr>
              <w:t xml:space="preserve"> met ingang van heden of bij deze:</w:t>
            </w:r>
          </w:p>
          <w:p w14:paraId="6EA58904" w14:textId="77777777" w:rsidR="006336DF" w:rsidRPr="007E0AB2" w:rsidRDefault="006336DF" w:rsidP="007E0AB2">
            <w:pPr>
              <w:spacing w:line="240" w:lineRule="auto"/>
              <w:rPr>
                <w:sz w:val="16"/>
                <w:szCs w:val="16"/>
              </w:rPr>
            </w:pPr>
            <w:r w:rsidRPr="007E0AB2">
              <w:rPr>
                <w:sz w:val="16"/>
                <w:szCs w:val="16"/>
              </w:rPr>
              <w:lastRenderedPageBreak/>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*/tekstkeuze/</w:t>
            </w:r>
          </w:p>
          <w:p w14:paraId="5F865EBB" w14:textId="77777777" w:rsidR="00000408" w:rsidRPr="007E0AB2" w:rsidRDefault="00000408" w:rsidP="007E0AB2">
            <w:pPr>
              <w:spacing w:line="240" w:lineRule="auto"/>
              <w:rPr>
                <w:sz w:val="16"/>
                <w:szCs w:val="16"/>
              </w:rPr>
            </w:pPr>
            <w:r w:rsidRPr="007E0AB2">
              <w:rPr>
                <w:sz w:val="16"/>
                <w:szCs w:val="16"/>
              </w:rPr>
              <w:tab/>
            </w:r>
            <w:r w:rsidR="00A828B0"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k_VerdelingVanaf</w:t>
            </w:r>
            <w:proofErr w:type="spellEnd"/>
            <w:r w:rsidRPr="007E0AB2">
              <w:rPr>
                <w:sz w:val="16"/>
                <w:szCs w:val="16"/>
              </w:rPr>
              <w:t>)</w:t>
            </w:r>
          </w:p>
          <w:p w14:paraId="40ED0493" w14:textId="77777777" w:rsidR="00DB430B" w:rsidRPr="00FB2C02" w:rsidRDefault="00000408" w:rsidP="007E0AB2">
            <w:pPr>
              <w:spacing w:line="240" w:lineRule="auto"/>
              <w:rPr>
                <w:u w:val="single"/>
              </w:rPr>
            </w:pPr>
            <w:r w:rsidRPr="007E0AB2">
              <w:rPr>
                <w:sz w:val="16"/>
                <w:szCs w:val="16"/>
              </w:rPr>
              <w:tab/>
            </w:r>
            <w:r w:rsidR="00A828B0" w:rsidRPr="007E0AB2">
              <w:rPr>
                <w:sz w:val="16"/>
                <w:szCs w:val="16"/>
              </w:rPr>
              <w:t>./</w:t>
            </w:r>
            <w:r w:rsidRPr="007E0AB2">
              <w:rPr>
                <w:sz w:val="16"/>
                <w:szCs w:val="16"/>
              </w:rPr>
              <w:t>tekst (‘</w:t>
            </w:r>
            <w:r w:rsidRPr="007E0AB2">
              <w:rPr>
                <w:rFonts w:cs="Arial"/>
                <w:sz w:val="16"/>
                <w:szCs w:val="16"/>
              </w:rPr>
              <w:t xml:space="preserve">met </w:t>
            </w:r>
            <w:r w:rsidRPr="007E0AB2">
              <w:rPr>
                <w:sz w:val="16"/>
                <w:szCs w:val="16"/>
              </w:rPr>
              <w:t>ingang</w:t>
            </w:r>
            <w:r w:rsidRPr="007E0AB2">
              <w:rPr>
                <w:rFonts w:cs="Arial"/>
                <w:sz w:val="16"/>
                <w:szCs w:val="16"/>
              </w:rPr>
              <w:t xml:space="preserve"> van heden’ of ‘bij deze’)</w:t>
            </w:r>
          </w:p>
        </w:tc>
      </w:tr>
      <w:tr w:rsidR="003E6678" w:rsidRPr="00350D80" w14:paraId="1B0AB26C" w14:textId="77777777" w:rsidTr="007E0AB2">
        <w:tc>
          <w:tcPr>
            <w:tcW w:w="6771" w:type="dxa"/>
            <w:shd w:val="clear" w:color="auto" w:fill="auto"/>
          </w:tcPr>
          <w:p w14:paraId="1584A516" w14:textId="02F02EA5" w:rsidR="003E6678" w:rsidRPr="007E0AB2" w:rsidRDefault="00B70460" w:rsidP="007E0AB2">
            <w:pPr>
              <w:autoSpaceDE w:val="0"/>
              <w:autoSpaceDN w:val="0"/>
              <w:adjustRightInd w:val="0"/>
              <w:ind w:left="300" w:hanging="300"/>
              <w:rPr>
                <w:rFonts w:cs="Arial"/>
                <w:color w:val="008000"/>
              </w:rPr>
            </w:pPr>
            <w:r w:rsidRPr="007E0AB2">
              <w:rPr>
                <w:rFonts w:cs="Arial"/>
                <w:color w:val="FF0000"/>
              </w:rPr>
              <w:lastRenderedPageBreak/>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1CBE053A" w14:textId="79286923" w:rsidR="003E6678" w:rsidRPr="007E0AB2" w:rsidRDefault="00B70460" w:rsidP="007E0AB2">
            <w:pPr>
              <w:autoSpaceDE w:val="0"/>
              <w:autoSpaceDN w:val="0"/>
              <w:adjustRightInd w:val="0"/>
              <w:ind w:left="300" w:hanging="300"/>
              <w:rPr>
                <w:rFonts w:cs="Arial"/>
                <w:color w:val="008000"/>
              </w:rPr>
            </w:pPr>
            <w:r w:rsidRPr="007E0AB2">
              <w:rPr>
                <w:rFonts w:cs="Arial"/>
                <w:color w:val="FF0000"/>
              </w:rPr>
              <w:t>-</w:t>
            </w:r>
            <w:r w:rsidRPr="007E0AB2">
              <w:rPr>
                <w:rFonts w:cs="Arial"/>
                <w:color w:val="FF0000"/>
              </w:rPr>
              <w:tab/>
            </w:r>
            <w:r w:rsidR="00D20946" w:rsidRPr="007E0AB2">
              <w:rPr>
                <w:rFonts w:cs="Arial"/>
                <w:color w:val="FF0000"/>
              </w:rPr>
              <w:t xml:space="preserve">het </w:t>
            </w:r>
            <w:r w:rsidR="009423D0">
              <w:rPr>
                <w:rFonts w:cs="Arial"/>
                <w:color w:val="FF0000"/>
              </w:rPr>
              <w:t>r</w:t>
            </w:r>
            <w:r w:rsidR="003E6678" w:rsidRPr="007E0AB2">
              <w:rPr>
                <w:rFonts w:cs="Arial"/>
                <w:color w:val="FF0000"/>
              </w:rPr>
              <w:t xml:space="preserve">egistergoed </w:t>
            </w:r>
            <w:r w:rsidR="003E6678" w:rsidRPr="007E0AB2">
              <w:rPr>
                <w:rFonts w:cs="Arial"/>
              </w:rPr>
              <w:t>[volgnummer]</w:t>
            </w:r>
            <w:r w:rsidR="003E6678" w:rsidRPr="007E0AB2">
              <w:rPr>
                <w:rFonts w:cs="Arial"/>
                <w:color w:val="FF0000"/>
              </w:rPr>
              <w:t xml:space="preserve"> aan </w:t>
            </w:r>
            <w:r w:rsidR="003E6678" w:rsidRPr="007E0AB2">
              <w:rPr>
                <w:rFonts w:cs="Arial"/>
                <w:color w:val="339966"/>
              </w:rPr>
              <w:t>verkrijger / partij [volgletter]</w:t>
            </w:r>
            <w:r w:rsidR="00D55FC3">
              <w:rPr>
                <w:rFonts w:cs="Arial"/>
                <w:color w:val="339966"/>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w:t>
            </w:r>
            <w:r w:rsidR="000A464B" w:rsidRPr="007E0AB2">
              <w:rPr>
                <w:rFonts w:cs="Arial"/>
                <w:color w:val="008000"/>
              </w:rPr>
              <w:t xml:space="preserve"> </w:t>
            </w:r>
            <w:r w:rsidR="000A464B" w:rsidRPr="007E0AB2">
              <w:rPr>
                <w:rFonts w:cs="Arial"/>
                <w:color w:val="800080"/>
              </w:rPr>
              <w:t>[verkrijger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FF0000"/>
              </w:rPr>
              <w:t>;</w:t>
            </w:r>
          </w:p>
          <w:p w14:paraId="40DB3971" w14:textId="70FF5A3D" w:rsidR="003E6678" w:rsidRPr="007E0AB2" w:rsidRDefault="00B70460" w:rsidP="007E0AB2">
            <w:pPr>
              <w:autoSpaceDE w:val="0"/>
              <w:autoSpaceDN w:val="0"/>
              <w:adjustRightInd w:val="0"/>
              <w:ind w:left="300" w:hanging="300"/>
              <w:rPr>
                <w:rFonts w:cs="Arial"/>
                <w:color w:val="800080"/>
              </w:rPr>
            </w:pPr>
            <w:r w:rsidRPr="007E0AB2">
              <w:rPr>
                <w:rFonts w:cs="Arial"/>
                <w:color w:val="800080"/>
              </w:rPr>
              <w:t>-</w:t>
            </w:r>
            <w:r w:rsidRPr="007E0AB2">
              <w:rPr>
                <w:rFonts w:cs="Arial"/>
                <w:color w:val="800080"/>
              </w:rPr>
              <w:tab/>
            </w:r>
            <w:r w:rsidR="00D20946" w:rsidRPr="007E0AB2">
              <w:rPr>
                <w:rFonts w:cs="Arial"/>
                <w:color w:val="800080"/>
              </w:rPr>
              <w:t xml:space="preserve">het </w:t>
            </w:r>
            <w:r w:rsidR="009423D0">
              <w:rPr>
                <w:rFonts w:cs="Arial"/>
                <w:color w:val="800080"/>
              </w:rPr>
              <w:t>r</w:t>
            </w:r>
            <w:r w:rsidR="003E6678" w:rsidRPr="007E0AB2">
              <w:rPr>
                <w:rFonts w:cs="Arial"/>
                <w:color w:val="800080"/>
              </w:rPr>
              <w:t xml:space="preserve">egistergoed </w:t>
            </w:r>
            <w:r w:rsidR="003E6678" w:rsidRPr="007E0AB2">
              <w:rPr>
                <w:rFonts w:cs="Arial"/>
                <w:color w:val="33CCCC"/>
              </w:rPr>
              <w:t>[volgnummer]</w:t>
            </w:r>
            <w:r w:rsidR="003E6678" w:rsidRPr="007E0AB2">
              <w:rPr>
                <w:rFonts w:cs="Arial"/>
                <w:color w:val="800080"/>
              </w:rPr>
              <w:t xml:space="preserve"> aan </w:t>
            </w:r>
            <w:r w:rsidR="003E6678" w:rsidRPr="007E0AB2">
              <w:rPr>
                <w:rFonts w:cs="Arial"/>
                <w:color w:val="3366FF"/>
              </w:rPr>
              <w:t>verkrijger / partij [volgletter]</w:t>
            </w:r>
            <w:r w:rsidR="00D55FC3">
              <w:rPr>
                <w:rFonts w:cs="Arial"/>
                <w:color w:val="3366FF"/>
              </w:rPr>
              <w:t xml:space="preserve"> / </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D55FC3">
              <w:rPr>
                <w:rFonts w:cs="Arial"/>
              </w:rPr>
              <w:t>naam partij</w:t>
            </w:r>
            <w:r w:rsidR="00D55FC3" w:rsidRPr="007E0AB2">
              <w:rPr>
                <w:rFonts w:cs="Arial"/>
              </w:rPr>
              <w:fldChar w:fldCharType="begin"/>
            </w:r>
            <w:r w:rsidR="00D55FC3" w:rsidRPr="007E0AB2">
              <w:rPr>
                <w:rFonts w:cs="Arial"/>
              </w:rPr>
              <w:instrText>MacroButton Nomacro §</w:instrText>
            </w:r>
            <w:r w:rsidR="00D55FC3" w:rsidRPr="007E0AB2">
              <w:rPr>
                <w:rFonts w:cs="Arial"/>
              </w:rPr>
              <w:fldChar w:fldCharType="end"/>
            </w:r>
            <w:r w:rsidR="000A464B" w:rsidRPr="007E0AB2">
              <w:rPr>
                <w:rFonts w:cs="Arial"/>
                <w:color w:val="800080"/>
              </w:rPr>
              <w:t>, [verkrijger / partij [volgletter]</w:t>
            </w:r>
            <w:r w:rsidR="00343BE3">
              <w:rPr>
                <w:rFonts w:cs="Arial"/>
                <w:color w:val="800080"/>
              </w:rPr>
              <w:t xml:space="preserve">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AC611A">
              <w:rPr>
                <w:rFonts w:cs="Arial"/>
                <w:color w:val="800080"/>
              </w:rPr>
              <w:t xml:space="preserve"> </w:t>
            </w:r>
            <w:r w:rsidR="000A464B"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0A464B" w:rsidRPr="007E0AB2">
              <w:rPr>
                <w:rFonts w:cs="Arial"/>
                <w:color w:val="800080"/>
              </w:rPr>
              <w:t>]</w:t>
            </w:r>
            <w:r w:rsidR="003E6678" w:rsidRPr="007E0AB2">
              <w:rPr>
                <w:rFonts w:cs="Arial"/>
                <w:color w:val="800080"/>
              </w:rPr>
              <w:t>;</w:t>
            </w:r>
          </w:p>
          <w:p w14:paraId="353786CF" w14:textId="77777777" w:rsidR="003E6678" w:rsidRPr="007E0AB2" w:rsidRDefault="003E6678" w:rsidP="007E0AB2">
            <w:pPr>
              <w:autoSpaceDE w:val="0"/>
              <w:autoSpaceDN w:val="0"/>
              <w:adjustRightInd w:val="0"/>
              <w:ind w:left="200"/>
              <w:rPr>
                <w:rFonts w:cs="Arial"/>
                <w:color w:val="FF0000"/>
              </w:rPr>
            </w:pPr>
          </w:p>
        </w:tc>
        <w:tc>
          <w:tcPr>
            <w:tcW w:w="7371" w:type="dxa"/>
            <w:shd w:val="clear" w:color="auto" w:fill="auto"/>
          </w:tcPr>
          <w:p w14:paraId="2E3B761D" w14:textId="77777777" w:rsidR="00D012D9" w:rsidRPr="007E0AB2" w:rsidRDefault="00C3139C" w:rsidP="00D012D9">
            <w:pPr>
              <w:rPr>
                <w:rFonts w:cs="Arial"/>
              </w:rPr>
            </w:pPr>
            <w:r>
              <w:t xml:space="preserve">Vaste tekst. </w:t>
            </w:r>
            <w:r w:rsidR="00D012D9" w:rsidRPr="000A464B">
              <w:t>In de</w:t>
            </w:r>
            <w:r w:rsidR="00380B0D" w:rsidRPr="000A464B">
              <w:t xml:space="preserve"> opsomming</w:t>
            </w:r>
            <w:r w:rsidR="00D012D9" w:rsidRPr="000A464B">
              <w:t xml:space="preserve"> wordt elk</w:t>
            </w:r>
            <w:r w:rsidR="00A777A5">
              <w:t>e combinatie van</w:t>
            </w:r>
            <w:r w:rsidR="00D012D9" w:rsidRPr="000A464B">
              <w:t xml:space="preserve"> </w:t>
            </w:r>
            <w:r w:rsidR="00941550">
              <w:t>één</w:t>
            </w:r>
            <w:r w:rsidR="00A777A5">
              <w:t xml:space="preserve"> </w:t>
            </w:r>
            <w:r w:rsidR="00D012D9" w:rsidRPr="000A464B">
              <w:t xml:space="preserve">registergoed </w:t>
            </w:r>
            <w:r w:rsidR="00941550">
              <w:t xml:space="preserve">met </w:t>
            </w:r>
            <w:r w:rsidR="00D012D9" w:rsidRPr="000A464B">
              <w:t xml:space="preserve">de </w:t>
            </w:r>
            <w:r w:rsidR="00D012D9" w:rsidRPr="007E0AB2">
              <w:rPr>
                <w:rFonts w:cs="Arial"/>
              </w:rPr>
              <w:t>partij</w:t>
            </w:r>
            <w:r w:rsidRPr="007E0AB2">
              <w:rPr>
                <w:rFonts w:cs="Arial"/>
              </w:rPr>
              <w:t xml:space="preserve"> </w:t>
            </w:r>
            <w:r w:rsidR="00D012D9" w:rsidRPr="007E0AB2">
              <w:rPr>
                <w:rFonts w:cs="Arial"/>
              </w:rPr>
              <w:t>aanduiding van de partij</w:t>
            </w:r>
            <w:r w:rsidR="000A464B" w:rsidRPr="007E0AB2">
              <w:rPr>
                <w:rFonts w:cs="Arial"/>
              </w:rPr>
              <w:t>(en)</w:t>
            </w:r>
            <w:r w:rsidR="00D012D9" w:rsidRPr="007E0AB2">
              <w:rPr>
                <w:rFonts w:cs="Arial"/>
              </w:rPr>
              <w:t xml:space="preserve"> die het betreffende registergoed verkrijgt</w:t>
            </w:r>
            <w:r w:rsidR="000A464B" w:rsidRPr="007E0AB2">
              <w:rPr>
                <w:rFonts w:cs="Arial"/>
              </w:rPr>
              <w:t>/verkrijgen</w:t>
            </w:r>
            <w:r w:rsidR="00A777A5" w:rsidRPr="007E0AB2">
              <w:rPr>
                <w:rFonts w:cs="Arial"/>
              </w:rPr>
              <w:t xml:space="preserve"> getoond op een eigen regel</w:t>
            </w:r>
            <w:r w:rsidR="00941550" w:rsidRPr="007E0AB2">
              <w:rPr>
                <w:rFonts w:cs="Arial"/>
              </w:rPr>
              <w:t>, voorafgegaan door een streepje</w:t>
            </w:r>
            <w:r w:rsidR="00D012D9" w:rsidRPr="007E0AB2">
              <w:rPr>
                <w:rFonts w:cs="Arial"/>
              </w:rPr>
              <w:t>.</w:t>
            </w:r>
            <w:r w:rsidR="008B40C2">
              <w:rPr>
                <w:rFonts w:cs="Arial"/>
              </w:rPr>
              <w:t xml:space="preserve"> De opsomming wordt oplopend getoond, op volgorde van het registergoed volgnummer.</w:t>
            </w:r>
          </w:p>
          <w:p w14:paraId="3A2EF1E1" w14:textId="77777777" w:rsidR="00FE7E57" w:rsidRPr="007E0AB2" w:rsidRDefault="00FE7E57" w:rsidP="00D012D9">
            <w:pPr>
              <w:rPr>
                <w:rFonts w:cs="Arial"/>
              </w:rPr>
            </w:pPr>
          </w:p>
          <w:p w14:paraId="3602192F" w14:textId="1970A82B" w:rsidR="00941550" w:rsidRPr="007E0AB2" w:rsidRDefault="00941550" w:rsidP="00D012D9">
            <w:pPr>
              <w:rPr>
                <w:rFonts w:cs="Arial"/>
              </w:rPr>
            </w:pPr>
            <w:r w:rsidRPr="007E0AB2">
              <w:rPr>
                <w:rFonts w:cs="Arial"/>
              </w:rPr>
              <w:t xml:space="preserve">Het registergoed wordt </w:t>
            </w:r>
            <w:r w:rsidR="00615D31" w:rsidRPr="007E0AB2">
              <w:rPr>
                <w:rFonts w:cs="Arial"/>
              </w:rPr>
              <w:t xml:space="preserve">getoond </w:t>
            </w:r>
            <w:r w:rsidRPr="007E0AB2">
              <w:rPr>
                <w:rFonts w:cs="Arial"/>
              </w:rPr>
              <w:t xml:space="preserve">met het volgnummer zoals bepaald is in paragraaf </w:t>
            </w:r>
            <w:r w:rsidRPr="007E0AB2">
              <w:rPr>
                <w:rFonts w:cs="Arial"/>
              </w:rPr>
              <w:fldChar w:fldCharType="begin"/>
            </w:r>
            <w:r w:rsidRPr="007E0AB2">
              <w:rPr>
                <w:rFonts w:cs="Arial"/>
              </w:rPr>
              <w:instrText xml:space="preserve"> REF _Ref381871570 \r \h </w:instrText>
            </w:r>
            <w:r w:rsidRPr="007E0AB2">
              <w:rPr>
                <w:rFonts w:cs="Arial"/>
              </w:rPr>
            </w:r>
            <w:r w:rsidRPr="007E0AB2">
              <w:rPr>
                <w:rFonts w:cs="Arial"/>
              </w:rPr>
              <w:fldChar w:fldCharType="separate"/>
            </w:r>
            <w:r w:rsidR="00245648">
              <w:rPr>
                <w:rFonts w:cs="Arial"/>
              </w:rPr>
              <w:t>2.7.2</w:t>
            </w:r>
            <w:r w:rsidRPr="007E0AB2">
              <w:rPr>
                <w:rFonts w:cs="Arial"/>
              </w:rPr>
              <w:fldChar w:fldCharType="end"/>
            </w:r>
            <w:r w:rsidR="00615D31" w:rsidRPr="007E0AB2">
              <w:rPr>
                <w:rFonts w:cs="Arial"/>
              </w:rPr>
              <w:t>.</w:t>
            </w:r>
          </w:p>
          <w:p w14:paraId="098CEEC1" w14:textId="77777777" w:rsidR="00941550" w:rsidRPr="007E0AB2" w:rsidRDefault="00941550" w:rsidP="00D012D9">
            <w:pPr>
              <w:rPr>
                <w:rFonts w:cs="Arial"/>
              </w:rPr>
            </w:pPr>
          </w:p>
          <w:p w14:paraId="7EB00AF2" w14:textId="77777777" w:rsidR="00FE7E57" w:rsidRPr="007E0AB2" w:rsidRDefault="00FE7E57" w:rsidP="00FE7E57">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42A0E5E4" w14:textId="77777777" w:rsidR="000A464B" w:rsidRPr="007E0AB2" w:rsidRDefault="000A464B" w:rsidP="00D012D9">
            <w:pPr>
              <w:rPr>
                <w:rFonts w:cs="Arial"/>
                <w:color w:val="FF0000"/>
              </w:rPr>
            </w:pPr>
          </w:p>
          <w:p w14:paraId="31A03EF6" w14:textId="77777777" w:rsidR="00D012D9" w:rsidRPr="000A464B" w:rsidRDefault="0008275F" w:rsidP="00A079BE">
            <w:r>
              <w:t xml:space="preserve">De </w:t>
            </w:r>
            <w:r w:rsidR="00B70460" w:rsidRPr="000A464B">
              <w:t xml:space="preserve">laatste </w:t>
            </w:r>
            <w:r>
              <w:t xml:space="preserve">opsomming van </w:t>
            </w:r>
            <w:r w:rsidR="00B70460" w:rsidRPr="000A464B">
              <w:t xml:space="preserve">registergoed </w:t>
            </w:r>
            <w:r>
              <w:t xml:space="preserve">en partij aanduiding(en) </w:t>
            </w:r>
            <w:r w:rsidR="00C3139C">
              <w:t xml:space="preserve">wordt </w:t>
            </w:r>
            <w:r w:rsidR="00B70460" w:rsidRPr="000A464B">
              <w:t>afgesloten met een punt</w:t>
            </w:r>
            <w:r w:rsidR="006F64AC">
              <w:t>, de andere</w:t>
            </w:r>
            <w:r>
              <w:t>n</w:t>
            </w:r>
            <w:r w:rsidR="006F64AC">
              <w:t xml:space="preserve"> met </w:t>
            </w:r>
            <w:r w:rsidR="00B70460" w:rsidRPr="000A464B">
              <w:t>een puntkomma.</w:t>
            </w:r>
          </w:p>
          <w:p w14:paraId="6B9C22C1" w14:textId="77777777" w:rsidR="00CF252C" w:rsidRPr="000A464B" w:rsidRDefault="00CF252C" w:rsidP="00A079BE"/>
          <w:p w14:paraId="5FEE3993" w14:textId="77777777" w:rsidR="001E2500" w:rsidRPr="007E0AB2" w:rsidRDefault="001E2500" w:rsidP="001E2500">
            <w:pPr>
              <w:rPr>
                <w:u w:val="single"/>
              </w:rPr>
            </w:pPr>
            <w:proofErr w:type="spellStart"/>
            <w:r w:rsidRPr="007E0AB2">
              <w:rPr>
                <w:u w:val="single"/>
              </w:rPr>
              <w:t>Mapping</w:t>
            </w:r>
            <w:proofErr w:type="spellEnd"/>
            <w:r w:rsidRPr="007E0AB2">
              <w:rPr>
                <w:u w:val="single"/>
              </w:rPr>
              <w:t>:</w:t>
            </w:r>
          </w:p>
          <w:p w14:paraId="5123B928" w14:textId="77777777" w:rsidR="00274940" w:rsidRPr="007E0AB2" w:rsidRDefault="00274940" w:rsidP="007E0AB2">
            <w:pPr>
              <w:spacing w:line="240" w:lineRule="auto"/>
              <w:rPr>
                <w:rFonts w:cs="Arial"/>
                <w:sz w:val="16"/>
                <w:szCs w:val="16"/>
              </w:rPr>
            </w:pPr>
            <w:r w:rsidRPr="007E0AB2">
              <w:rPr>
                <w:rFonts w:cs="Arial"/>
                <w:sz w:val="16"/>
                <w:szCs w:val="16"/>
              </w:rPr>
              <w:t xml:space="preserve">-voor elk zakelijk recht en voor elke </w:t>
            </w:r>
            <w:proofErr w:type="spellStart"/>
            <w:r w:rsidRPr="007E0AB2">
              <w:rPr>
                <w:rFonts w:cs="Arial"/>
                <w:sz w:val="16"/>
                <w:szCs w:val="16"/>
              </w:rPr>
              <w:t>verkrijgerRechtRef</w:t>
            </w:r>
            <w:proofErr w:type="spellEnd"/>
          </w:p>
          <w:p w14:paraId="62831DED" w14:textId="77777777" w:rsidR="001E2500" w:rsidRPr="007E0AB2" w:rsidRDefault="001E2500" w:rsidP="007E0AB2">
            <w:pPr>
              <w:spacing w:line="240" w:lineRule="auto"/>
              <w:rPr>
                <w:rFonts w:cs="Arial"/>
                <w:sz w:val="16"/>
                <w:szCs w:val="16"/>
              </w:rPr>
            </w:pPr>
            <w:r w:rsidRPr="007E0AB2">
              <w:rPr>
                <w:rFonts w:cs="Arial"/>
                <w:sz w:val="16"/>
                <w:szCs w:val="16"/>
              </w:rPr>
              <w:t>//IMKAD_AangebodenStuk/StukdeelVerdeling*/IMKAD_ZakelijkRecht/verkrijg</w:t>
            </w:r>
            <w:r w:rsidR="006964CC" w:rsidRPr="007E0AB2">
              <w:rPr>
                <w:rFonts w:cs="Arial"/>
                <w:sz w:val="16"/>
                <w:szCs w:val="16"/>
              </w:rPr>
              <w:t>er</w:t>
            </w:r>
            <w:r w:rsidRPr="007E0AB2">
              <w:rPr>
                <w:rFonts w:cs="Arial"/>
                <w:sz w:val="16"/>
                <w:szCs w:val="16"/>
              </w:rPr>
              <w:t xml:space="preserve">RechtRef </w:t>
            </w:r>
            <w:r w:rsidR="00250AC8" w:rsidRPr="007E0AB2">
              <w:rPr>
                <w:rFonts w:cs="Arial"/>
                <w:sz w:val="16"/>
                <w:szCs w:val="16"/>
              </w:rPr>
              <w:tab/>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r w:rsidR="00250AC8" w:rsidRPr="007E0AB2">
              <w:rPr>
                <w:rFonts w:cs="Arial"/>
                <w:sz w:val="16"/>
                <w:szCs w:val="16"/>
              </w:rPr>
              <w:t>]</w:t>
            </w:r>
          </w:p>
          <w:p w14:paraId="5B200A9A" w14:textId="77777777" w:rsidR="001E2500" w:rsidRDefault="001E2500" w:rsidP="00A079BE"/>
          <w:p w14:paraId="7743994C" w14:textId="77777777" w:rsidR="00250AC8" w:rsidRPr="007E0AB2" w:rsidRDefault="00250AC8"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775CF344" w14:textId="77777777" w:rsidR="00250AC8" w:rsidRPr="007E0AB2" w:rsidRDefault="00250AC8"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43ED5EE1" w14:textId="77777777" w:rsidR="00250AC8" w:rsidRPr="007E0AB2" w:rsidRDefault="00250AC8"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045DBC3A" w14:textId="77777777" w:rsidR="00250AC8" w:rsidRPr="00445AFE" w:rsidRDefault="00250AC8" w:rsidP="007E0AB2">
            <w:pPr>
              <w:spacing w:line="240" w:lineRule="auto"/>
            </w:pPr>
            <w:r w:rsidRPr="007E0AB2">
              <w:rPr>
                <w:sz w:val="16"/>
                <w:szCs w:val="16"/>
              </w:rPr>
              <w:tab/>
              <w:t>./</w:t>
            </w:r>
            <w:proofErr w:type="spellStart"/>
            <w:r w:rsidRPr="007E0AB2">
              <w:rPr>
                <w:rFonts w:cs="Arial"/>
                <w:sz w:val="16"/>
                <w:szCs w:val="16"/>
              </w:rPr>
              <w:t>aanduidingPartij</w:t>
            </w:r>
            <w:proofErr w:type="spellEnd"/>
          </w:p>
        </w:tc>
      </w:tr>
    </w:tbl>
    <w:p w14:paraId="046B994D" w14:textId="77777777" w:rsidR="007F50A0" w:rsidRDefault="00F349B9" w:rsidP="0060337C">
      <w:pPr>
        <w:pStyle w:val="Kop2"/>
        <w:rPr>
          <w:lang w:val="en-US"/>
        </w:rPr>
      </w:pPr>
      <w:r>
        <w:rPr>
          <w:lang w:val="en-US"/>
        </w:rPr>
        <w:br w:type="page"/>
      </w:r>
      <w:bookmarkStart w:id="121" w:name="_Ref385494516"/>
      <w:bookmarkStart w:id="122" w:name="_Toc462997751"/>
      <w:proofErr w:type="spellStart"/>
      <w:r w:rsidR="00F11DDC">
        <w:rPr>
          <w:lang w:val="en-US"/>
        </w:rPr>
        <w:lastRenderedPageBreak/>
        <w:t>Keuzeblok</w:t>
      </w:r>
      <w:proofErr w:type="spellEnd"/>
      <w:r w:rsidR="00F11DDC">
        <w:rPr>
          <w:lang w:val="en-US"/>
        </w:rPr>
        <w:t xml:space="preserve"> </w:t>
      </w:r>
      <w:r w:rsidR="00035773">
        <w:rPr>
          <w:lang w:val="en-US"/>
        </w:rPr>
        <w:t>Levering</w:t>
      </w:r>
      <w:bookmarkEnd w:id="121"/>
      <w:bookmarkEnd w:id="122"/>
    </w:p>
    <w:p w14:paraId="2EE4DE10" w14:textId="77777777" w:rsidR="007F50A0" w:rsidRPr="0075493F" w:rsidRDefault="007F50A0" w:rsidP="007F50A0"/>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7F50A0" w:rsidRPr="00350D80" w14:paraId="54BE4969" w14:textId="77777777" w:rsidTr="007E0AB2">
        <w:tc>
          <w:tcPr>
            <w:tcW w:w="6771" w:type="dxa"/>
            <w:shd w:val="clear" w:color="auto" w:fill="auto"/>
          </w:tcPr>
          <w:p w14:paraId="1D27E368" w14:textId="77777777" w:rsidR="007F50A0" w:rsidRPr="007E0AB2" w:rsidRDefault="007F50A0" w:rsidP="007E0AB2">
            <w:pPr>
              <w:autoSpaceDE w:val="0"/>
              <w:autoSpaceDN w:val="0"/>
              <w:adjustRightInd w:val="0"/>
              <w:rPr>
                <w:rFonts w:cs="Arial"/>
                <w:color w:val="FF0000"/>
              </w:rPr>
            </w:pPr>
            <w:r w:rsidRPr="007E0AB2">
              <w:rPr>
                <w:rFonts w:cs="Arial"/>
                <w:color w:val="FF0000"/>
              </w:rPr>
              <w:t xml:space="preserve">D. </w:t>
            </w:r>
            <w:r w:rsidR="00B074DF" w:rsidRPr="007E0AB2">
              <w:rPr>
                <w:rFonts w:cs="Arial"/>
                <w:color w:val="FF0000"/>
              </w:rPr>
              <w:t>LEVERING</w:t>
            </w:r>
          </w:p>
          <w:p w14:paraId="1E4BCD39" w14:textId="77777777" w:rsidR="00B054AF" w:rsidRDefault="007F50A0" w:rsidP="007E0AB2">
            <w:pPr>
              <w:autoSpaceDE w:val="0"/>
              <w:autoSpaceDN w:val="0"/>
              <w:adjustRightInd w:val="0"/>
              <w:rPr>
                <w:rFonts w:cs="Arial"/>
                <w:color w:val="FFFFFF"/>
              </w:rPr>
            </w:pPr>
            <w:r w:rsidRPr="007E0AB2">
              <w:rPr>
                <w:rFonts w:cs="Arial"/>
                <w:color w:val="FF0000"/>
              </w:rPr>
              <w:t xml:space="preserve">Ter uitvoering van </w:t>
            </w:r>
            <w:r w:rsidR="00B074DF" w:rsidRPr="007E0AB2">
              <w:rPr>
                <w:rFonts w:cs="Arial"/>
                <w:color w:val="FF0000"/>
              </w:rPr>
              <w:t xml:space="preserve">de hiervoor vermelde overeenkomst van verdeling wordt bij deze geleverd </w:t>
            </w:r>
            <w:r w:rsidR="00D20946" w:rsidRPr="007E0AB2">
              <w:rPr>
                <w:rFonts w:cs="Arial"/>
                <w:color w:val="FF0000"/>
              </w:rPr>
              <w:t>aan</w:t>
            </w:r>
            <w:r w:rsidR="00035773" w:rsidRPr="00035773">
              <w:rPr>
                <w:rFonts w:cs="Arial"/>
                <w:color w:val="800080"/>
              </w:rPr>
              <w:t>:</w:t>
            </w:r>
            <w:r w:rsidR="00B074DF" w:rsidRPr="007E0AB2">
              <w:rPr>
                <w:rFonts w:cs="Arial"/>
                <w:color w:val="FFFFFF"/>
              </w:rPr>
              <w:t xml:space="preserve"> </w:t>
            </w:r>
          </w:p>
          <w:p w14:paraId="5D0CBF46" w14:textId="77777777" w:rsidR="007F50A0" w:rsidRPr="007E0AB2" w:rsidRDefault="007F50A0" w:rsidP="00B054AF">
            <w:pPr>
              <w:numPr>
                <w:ilvl w:val="0"/>
                <w:numId w:val="9"/>
              </w:numPr>
              <w:autoSpaceDE w:val="0"/>
              <w:autoSpaceDN w:val="0"/>
              <w:adjustRightInd w:val="0"/>
              <w:rPr>
                <w:rFonts w:cs="Arial"/>
                <w:color w:val="FF0000"/>
              </w:rPr>
            </w:pPr>
            <w:r w:rsidRPr="007E0AB2">
              <w:rPr>
                <w:rFonts w:cs="Arial"/>
                <w:color w:val="FFFFFF"/>
                <w:highlight w:val="darkYellow"/>
              </w:rPr>
              <w:t>KEUZEBLOK</w:t>
            </w:r>
            <w:r w:rsidR="00D20946" w:rsidRPr="007E0AB2">
              <w:rPr>
                <w:rFonts w:cs="Arial"/>
                <w:color w:val="FFFFFF"/>
                <w:highlight w:val="darkYellow"/>
              </w:rPr>
              <w:t xml:space="preserve"> </w:t>
            </w:r>
            <w:r w:rsidR="00035773">
              <w:rPr>
                <w:rFonts w:cs="Arial"/>
                <w:color w:val="FFFFFF"/>
                <w:highlight w:val="darkYellow"/>
              </w:rPr>
              <w:t>LEVERING</w:t>
            </w:r>
          </w:p>
          <w:p w14:paraId="4D12C9C7" w14:textId="77777777" w:rsidR="007F50A0" w:rsidRPr="007E0AB2" w:rsidRDefault="007F50A0" w:rsidP="007E0AB2">
            <w:pPr>
              <w:autoSpaceDE w:val="0"/>
              <w:autoSpaceDN w:val="0"/>
              <w:adjustRightInd w:val="0"/>
              <w:rPr>
                <w:rFonts w:cs="Arial"/>
                <w:color w:val="FF0000"/>
              </w:rPr>
            </w:pPr>
          </w:p>
        </w:tc>
        <w:tc>
          <w:tcPr>
            <w:tcW w:w="7371" w:type="dxa"/>
            <w:shd w:val="clear" w:color="auto" w:fill="auto"/>
          </w:tcPr>
          <w:p w14:paraId="64D3BFF7" w14:textId="10D13D85" w:rsidR="00EF5995" w:rsidRPr="006919F5" w:rsidRDefault="00F349B9" w:rsidP="00EF5995">
            <w:r>
              <w:t>Vaste tekst</w:t>
            </w:r>
            <w:r w:rsidR="00B054AF">
              <w:t xml:space="preserve"> met optionele dubbele punt en opsommingsstreepje</w:t>
            </w:r>
            <w:r>
              <w:t xml:space="preserve">. </w:t>
            </w:r>
            <w:r w:rsidR="00EF5995" w:rsidRPr="00C655DD">
              <w:t xml:space="preserve">Het keuzeblok voor </w:t>
            </w:r>
            <w:r w:rsidR="00EF5995">
              <w:t xml:space="preserve">de </w:t>
            </w:r>
            <w:r w:rsidR="00035773">
              <w:t>levering</w:t>
            </w:r>
            <w:r w:rsidR="00EF5995">
              <w:t xml:space="preserve"> bestaat uit verschillende varianten</w:t>
            </w:r>
            <w:r>
              <w:t xml:space="preserve">, zie paragrafen </w:t>
            </w:r>
            <w:r w:rsidR="00CE52D7">
              <w:fldChar w:fldCharType="begin"/>
            </w:r>
            <w:r w:rsidR="00CE52D7">
              <w:instrText xml:space="preserve"> REF _Ref382226685 \r \h </w:instrText>
            </w:r>
            <w:r w:rsidR="00CE52D7">
              <w:fldChar w:fldCharType="separate"/>
            </w:r>
            <w:r w:rsidR="00245648">
              <w:t>2.10.1</w:t>
            </w:r>
            <w:r w:rsidR="00CE52D7">
              <w:fldChar w:fldCharType="end"/>
            </w:r>
            <w:r>
              <w:t xml:space="preserve"> en </w:t>
            </w:r>
            <w:r>
              <w:fldChar w:fldCharType="begin"/>
            </w:r>
            <w:r>
              <w:instrText xml:space="preserve"> REF _Ref373161613 \r \h </w:instrText>
            </w:r>
            <w:r>
              <w:fldChar w:fldCharType="separate"/>
            </w:r>
            <w:r w:rsidR="00245648">
              <w:t>2.10.2</w:t>
            </w:r>
            <w:r>
              <w:fldChar w:fldCharType="end"/>
            </w:r>
            <w:r w:rsidR="00EF5995">
              <w:t>.</w:t>
            </w:r>
          </w:p>
          <w:p w14:paraId="2A785D6B" w14:textId="77777777" w:rsidR="00EF5995" w:rsidRDefault="00EF5995" w:rsidP="00EF5995"/>
          <w:p w14:paraId="66A4A0EB" w14:textId="77777777" w:rsidR="00BC3B74" w:rsidRPr="00EF5995" w:rsidRDefault="00F0785C" w:rsidP="007E0AB2">
            <w:pPr>
              <w:spacing w:before="72"/>
            </w:pPr>
            <w:r>
              <w:t>Opsommingen worden oplopend gesorteerd op volgnummer registergoed getoond.</w:t>
            </w:r>
          </w:p>
        </w:tc>
      </w:tr>
    </w:tbl>
    <w:p w14:paraId="23132C85" w14:textId="77777777" w:rsidR="00C434B5" w:rsidRDefault="00C434B5" w:rsidP="00290855"/>
    <w:p w14:paraId="319FA8F5" w14:textId="77777777" w:rsidR="00C434B5" w:rsidRDefault="00C434B5" w:rsidP="00290855">
      <w:r>
        <w:t xml:space="preserve">In de </w:t>
      </w:r>
      <w:proofErr w:type="spellStart"/>
      <w:r>
        <w:t>ondertaande</w:t>
      </w:r>
      <w:proofErr w:type="spellEnd"/>
      <w:r>
        <w:t xml:space="preserve"> tabel zijn de mogelijke combinaties van varianten voor de </w:t>
      </w:r>
      <w:r w:rsidR="00035773">
        <w:t>levering</w:t>
      </w:r>
      <w:r>
        <w:t xml:space="preserve"> opge</w:t>
      </w:r>
      <w:r w:rsidR="00C47175">
        <w:t>nomen die getoond kunnen worden:</w:t>
      </w: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7"/>
        <w:gridCol w:w="2197"/>
        <w:gridCol w:w="2456"/>
        <w:gridCol w:w="2409"/>
        <w:gridCol w:w="2552"/>
        <w:gridCol w:w="2551"/>
        <w:gridCol w:w="1560"/>
      </w:tblGrid>
      <w:tr w:rsidR="007E0AB2" w:rsidRPr="007E0AB2" w14:paraId="2CF5C235" w14:textId="77777777" w:rsidTr="007E0AB2">
        <w:tc>
          <w:tcPr>
            <w:tcW w:w="417" w:type="dxa"/>
            <w:shd w:val="clear" w:color="auto" w:fill="auto"/>
          </w:tcPr>
          <w:p w14:paraId="55219326" w14:textId="77777777" w:rsidR="00662251" w:rsidRPr="007E0AB2" w:rsidRDefault="00662251" w:rsidP="00290855">
            <w:pPr>
              <w:rPr>
                <w:b/>
              </w:rPr>
            </w:pPr>
            <w:bookmarkStart w:id="123" w:name="_Hlk23324648"/>
          </w:p>
        </w:tc>
        <w:tc>
          <w:tcPr>
            <w:tcW w:w="2197" w:type="dxa"/>
            <w:shd w:val="clear" w:color="auto" w:fill="auto"/>
          </w:tcPr>
          <w:p w14:paraId="0416F1F9" w14:textId="77777777" w:rsidR="00F23482" w:rsidRPr="007E0AB2" w:rsidRDefault="00035773" w:rsidP="007E0AB2">
            <w:pPr>
              <w:jc w:val="center"/>
              <w:rPr>
                <w:b/>
              </w:rPr>
            </w:pPr>
            <w:r>
              <w:rPr>
                <w:b/>
              </w:rPr>
              <w:t>levering</w:t>
            </w:r>
            <w:r w:rsidRPr="007E0AB2">
              <w:rPr>
                <w:b/>
              </w:rPr>
              <w:t xml:space="preserve"> </w:t>
            </w:r>
            <w:r w:rsidR="00662251" w:rsidRPr="007E0AB2">
              <w:rPr>
                <w:b/>
              </w:rPr>
              <w:t>alle registergoederen aan partijen</w:t>
            </w:r>
            <w:r w:rsidR="004047D5" w:rsidRPr="007E0AB2">
              <w:rPr>
                <w:b/>
              </w:rPr>
              <w:t xml:space="preserve"> </w:t>
            </w:r>
            <w:r w:rsidR="00525E85" w:rsidRPr="007E0AB2">
              <w:rPr>
                <w:b/>
              </w:rPr>
              <w:t>via stukdeel</w:t>
            </w:r>
          </w:p>
          <w:p w14:paraId="7F4D96C6" w14:textId="77777777" w:rsidR="00C47175" w:rsidRDefault="00C47175" w:rsidP="007E0AB2">
            <w:pPr>
              <w:jc w:val="center"/>
            </w:pPr>
          </w:p>
          <w:p w14:paraId="5E9E2868" w14:textId="012089B2" w:rsidR="00E924A6" w:rsidRPr="00C47175" w:rsidRDefault="004047D5" w:rsidP="007E0AB2">
            <w:pPr>
              <w:jc w:val="center"/>
            </w:pPr>
            <w:r w:rsidRPr="00F23482">
              <w:t>(zie</w:t>
            </w:r>
            <w:r w:rsidR="00F23482">
              <w:t xml:space="preserve"> </w:t>
            </w:r>
            <w:r w:rsidR="0060337C">
              <w:t xml:space="preserve">voor </w:t>
            </w:r>
            <w:proofErr w:type="spellStart"/>
            <w:r w:rsidR="0060337C">
              <w:t>mapping</w:t>
            </w:r>
            <w:proofErr w:type="spellEnd"/>
            <w:r w:rsidRPr="00F23482">
              <w:t xml:space="preserve"> par. </w:t>
            </w:r>
            <w:r w:rsidR="00F23482" w:rsidRPr="00F23482">
              <w:fldChar w:fldCharType="begin"/>
            </w:r>
            <w:r w:rsidR="00F23482" w:rsidRPr="00F23482">
              <w:instrText xml:space="preserve"> REF _Ref382384479 \r \h </w:instrText>
            </w:r>
            <w:r w:rsidR="00F23482">
              <w:instrText xml:space="preserve"> \* MERGEFORMAT </w:instrText>
            </w:r>
            <w:r w:rsidR="00F23482" w:rsidRPr="00F23482">
              <w:fldChar w:fldCharType="separate"/>
            </w:r>
            <w:r w:rsidR="00245648">
              <w:t>2.10.1.1</w:t>
            </w:r>
            <w:r w:rsidR="00F23482" w:rsidRPr="00F23482">
              <w:fldChar w:fldCharType="end"/>
            </w:r>
            <w:r w:rsidR="00F23482" w:rsidRPr="00F23482">
              <w:t>)</w:t>
            </w:r>
          </w:p>
        </w:tc>
        <w:tc>
          <w:tcPr>
            <w:tcW w:w="2456" w:type="dxa"/>
            <w:shd w:val="clear" w:color="auto" w:fill="auto"/>
          </w:tcPr>
          <w:p w14:paraId="74810EFF" w14:textId="77777777" w:rsidR="00662251" w:rsidRPr="007E0AB2" w:rsidRDefault="00035773" w:rsidP="007E0AB2">
            <w:pPr>
              <w:jc w:val="center"/>
              <w:rPr>
                <w:b/>
              </w:rPr>
            </w:pPr>
            <w:r>
              <w:rPr>
                <w:b/>
              </w:rPr>
              <w:t>levering</w:t>
            </w:r>
            <w:r w:rsidRPr="007E0AB2">
              <w:rPr>
                <w:b/>
              </w:rPr>
              <w:t xml:space="preserve"> </w:t>
            </w:r>
            <w:r w:rsidR="00662251" w:rsidRPr="007E0AB2">
              <w:rPr>
                <w:b/>
              </w:rPr>
              <w:t>per registergoed aan partij(en)</w:t>
            </w:r>
            <w:r w:rsidR="00525E85" w:rsidRPr="007E0AB2">
              <w:rPr>
                <w:b/>
              </w:rPr>
              <w:t xml:space="preserve"> via zakelijk recht</w:t>
            </w:r>
          </w:p>
          <w:p w14:paraId="16293816" w14:textId="6EFA6BA1"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_Ref382384528 \r \h </w:instrText>
            </w:r>
            <w:r w:rsidR="003C40AE">
              <w:instrText xml:space="preserve"> \* MERGEFORMAT </w:instrText>
            </w:r>
            <w:r>
              <w:fldChar w:fldCharType="separate"/>
            </w:r>
            <w:r w:rsidR="00245648">
              <w:t>2.10.1.2</w:t>
            </w:r>
            <w:r>
              <w:fldChar w:fldCharType="end"/>
            </w:r>
            <w:r w:rsidRPr="00F23482">
              <w:t>)</w:t>
            </w:r>
          </w:p>
        </w:tc>
        <w:tc>
          <w:tcPr>
            <w:tcW w:w="2409" w:type="dxa"/>
            <w:shd w:val="clear" w:color="auto" w:fill="auto"/>
          </w:tcPr>
          <w:p w14:paraId="465969C0"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alle registergoederen aan personen </w:t>
            </w:r>
            <w:r w:rsidR="00525E85" w:rsidRPr="007E0AB2">
              <w:rPr>
                <w:b/>
              </w:rPr>
              <w:t>via stukdeel en persoon</w:t>
            </w:r>
          </w:p>
          <w:p w14:paraId="6F3AC8B5" w14:textId="502F7B6F"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_Ref382384579 \r \h </w:instrText>
            </w:r>
            <w:r w:rsidR="003C40AE">
              <w:instrText xml:space="preserve"> \* MERGEFORMAT </w:instrText>
            </w:r>
            <w:r>
              <w:fldChar w:fldCharType="separate"/>
            </w:r>
            <w:r w:rsidR="00245648">
              <w:t>2.10.2.1</w:t>
            </w:r>
            <w:r>
              <w:fldChar w:fldCharType="end"/>
            </w:r>
            <w:r w:rsidRPr="00F23482">
              <w:t>)</w:t>
            </w:r>
          </w:p>
        </w:tc>
        <w:tc>
          <w:tcPr>
            <w:tcW w:w="2552" w:type="dxa"/>
            <w:shd w:val="clear" w:color="auto" w:fill="auto"/>
          </w:tcPr>
          <w:p w14:paraId="3D32BF6A" w14:textId="77777777" w:rsidR="00F23482" w:rsidRPr="007E0AB2" w:rsidRDefault="00035773" w:rsidP="007E0AB2">
            <w:pPr>
              <w:jc w:val="center"/>
              <w:rPr>
                <w:b/>
              </w:rPr>
            </w:pPr>
            <w:r>
              <w:rPr>
                <w:b/>
              </w:rPr>
              <w:t>levering</w:t>
            </w:r>
            <w:r w:rsidRPr="007E0AB2">
              <w:rPr>
                <w:b/>
              </w:rPr>
              <w:t xml:space="preserve"> </w:t>
            </w:r>
            <w:r w:rsidR="00662251" w:rsidRPr="007E0AB2">
              <w:rPr>
                <w:b/>
              </w:rPr>
              <w:t xml:space="preserve">per registergoed aan personen </w:t>
            </w:r>
            <w:r w:rsidR="00525E85" w:rsidRPr="007E0AB2">
              <w:rPr>
                <w:b/>
              </w:rPr>
              <w:t>via zakelijk recht en persoon</w:t>
            </w:r>
            <w:r w:rsidR="00E924A6" w:rsidRPr="007E0AB2">
              <w:rPr>
                <w:b/>
              </w:rPr>
              <w:t xml:space="preserve"> </w:t>
            </w:r>
          </w:p>
          <w:p w14:paraId="5EE6227E" w14:textId="77777777" w:rsidR="00C47175" w:rsidRDefault="00C47175" w:rsidP="007E0AB2">
            <w:pPr>
              <w:jc w:val="center"/>
            </w:pPr>
          </w:p>
          <w:p w14:paraId="3DC62593" w14:textId="1CFFDF2A" w:rsidR="00F23482" w:rsidRPr="007E0AB2" w:rsidRDefault="00F23482" w:rsidP="007E0AB2">
            <w:pPr>
              <w:jc w:val="center"/>
              <w:rPr>
                <w:b/>
              </w:rPr>
            </w:pPr>
            <w:r w:rsidRPr="00F23482">
              <w:t xml:space="preserve">(zie </w:t>
            </w:r>
            <w:r w:rsidR="0060337C">
              <w:t xml:space="preserve">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2551" w:type="dxa"/>
            <w:shd w:val="clear" w:color="auto" w:fill="auto"/>
          </w:tcPr>
          <w:p w14:paraId="759C3E28" w14:textId="77777777" w:rsidR="00662251" w:rsidRPr="007E0AB2" w:rsidRDefault="00035773" w:rsidP="007E0AB2">
            <w:pPr>
              <w:jc w:val="center"/>
              <w:rPr>
                <w:b/>
              </w:rPr>
            </w:pPr>
            <w:r>
              <w:rPr>
                <w:b/>
              </w:rPr>
              <w:t>levering</w:t>
            </w:r>
            <w:r w:rsidRPr="007E0AB2">
              <w:rPr>
                <w:b/>
              </w:rPr>
              <w:t xml:space="preserve"> </w:t>
            </w:r>
            <w:r w:rsidR="00662251" w:rsidRPr="007E0AB2">
              <w:rPr>
                <w:b/>
              </w:rPr>
              <w:t xml:space="preserve">per registergoed </w:t>
            </w:r>
            <w:r w:rsidR="00F23482" w:rsidRPr="007E0AB2">
              <w:rPr>
                <w:b/>
              </w:rPr>
              <w:t xml:space="preserve">aan </w:t>
            </w:r>
            <w:r w:rsidR="00662251" w:rsidRPr="007E0AB2">
              <w:rPr>
                <w:b/>
              </w:rPr>
              <w:t>personen</w:t>
            </w:r>
            <w:r w:rsidR="00154CB0" w:rsidRPr="007E0AB2">
              <w:rPr>
                <w:b/>
              </w:rPr>
              <w:t xml:space="preserve"> </w:t>
            </w:r>
            <w:r w:rsidR="00F23482" w:rsidRPr="007E0AB2">
              <w:rPr>
                <w:b/>
              </w:rPr>
              <w:t xml:space="preserve">via </w:t>
            </w:r>
            <w:r w:rsidR="00525E85" w:rsidRPr="007E0AB2">
              <w:rPr>
                <w:b/>
              </w:rPr>
              <w:t xml:space="preserve">zakelijk recht en </w:t>
            </w:r>
            <w:r w:rsidR="00F23482" w:rsidRPr="007E0AB2">
              <w:rPr>
                <w:b/>
              </w:rPr>
              <w:t>toedeling</w:t>
            </w:r>
          </w:p>
          <w:p w14:paraId="060988DC" w14:textId="77777777" w:rsidR="00C47175" w:rsidRDefault="00C47175" w:rsidP="007E0AB2">
            <w:pPr>
              <w:jc w:val="center"/>
            </w:pPr>
          </w:p>
          <w:p w14:paraId="36D40B02" w14:textId="542C0E5A" w:rsidR="00F23482" w:rsidRPr="007E0AB2" w:rsidRDefault="00F23482" w:rsidP="007E0AB2">
            <w:pPr>
              <w:jc w:val="center"/>
              <w:rPr>
                <w:b/>
              </w:rPr>
            </w:pPr>
            <w:r w:rsidRPr="00F23482">
              <w:t>(zie</w:t>
            </w:r>
            <w:r w:rsidR="0060337C">
              <w:t xml:space="preserve"> voor </w:t>
            </w:r>
            <w:proofErr w:type="spellStart"/>
            <w:r w:rsidR="0060337C">
              <w:t>mapping</w:t>
            </w:r>
            <w:proofErr w:type="spellEnd"/>
            <w:r>
              <w:t xml:space="preserve"> </w:t>
            </w:r>
            <w:r w:rsidRPr="00F23482">
              <w:t>par.</w:t>
            </w:r>
            <w:r>
              <w:t xml:space="preserve"> </w:t>
            </w:r>
            <w:r>
              <w:fldChar w:fldCharType="begin"/>
            </w:r>
            <w:r>
              <w:instrText xml:space="preserve"> REF _Ref382384605 \r \h </w:instrText>
            </w:r>
            <w:r w:rsidR="003C40AE">
              <w:instrText xml:space="preserve"> \* MERGEFORMAT </w:instrText>
            </w:r>
            <w:r>
              <w:fldChar w:fldCharType="separate"/>
            </w:r>
            <w:r w:rsidR="00245648">
              <w:t>2.10.2.2</w:t>
            </w:r>
            <w:r>
              <w:fldChar w:fldCharType="end"/>
            </w:r>
            <w:r w:rsidRPr="00F23482">
              <w:t>)</w:t>
            </w:r>
          </w:p>
        </w:tc>
        <w:tc>
          <w:tcPr>
            <w:tcW w:w="1560" w:type="dxa"/>
            <w:shd w:val="clear" w:color="auto" w:fill="auto"/>
          </w:tcPr>
          <w:p w14:paraId="7FB71035" w14:textId="77777777" w:rsidR="00662251" w:rsidRPr="007E0AB2" w:rsidRDefault="004047D5" w:rsidP="007E0AB2">
            <w:pPr>
              <w:jc w:val="center"/>
              <w:rPr>
                <w:b/>
              </w:rPr>
            </w:pPr>
            <w:r w:rsidRPr="007E0AB2">
              <w:rPr>
                <w:b/>
              </w:rPr>
              <w:t>te tonen v</w:t>
            </w:r>
            <w:r w:rsidR="00662251" w:rsidRPr="007E0AB2">
              <w:rPr>
                <w:b/>
              </w:rPr>
              <w:t>ariant</w:t>
            </w:r>
          </w:p>
        </w:tc>
      </w:tr>
      <w:tr w:rsidR="007E0AB2" w14:paraId="2C9719FB" w14:textId="77777777" w:rsidTr="007E0AB2">
        <w:tc>
          <w:tcPr>
            <w:tcW w:w="417" w:type="dxa"/>
            <w:shd w:val="clear" w:color="auto" w:fill="auto"/>
          </w:tcPr>
          <w:p w14:paraId="6B2835F5" w14:textId="77777777" w:rsidR="00662251" w:rsidRDefault="00662251" w:rsidP="00290855">
            <w:r>
              <w:t>1</w:t>
            </w:r>
          </w:p>
        </w:tc>
        <w:tc>
          <w:tcPr>
            <w:tcW w:w="2197" w:type="dxa"/>
            <w:shd w:val="clear" w:color="auto" w:fill="auto"/>
          </w:tcPr>
          <w:p w14:paraId="00AAD585" w14:textId="77777777" w:rsidR="00662251" w:rsidRDefault="00557E11" w:rsidP="007E0AB2">
            <w:pPr>
              <w:jc w:val="center"/>
            </w:pPr>
            <w:r>
              <w:t>X</w:t>
            </w:r>
          </w:p>
        </w:tc>
        <w:tc>
          <w:tcPr>
            <w:tcW w:w="2456" w:type="dxa"/>
            <w:shd w:val="clear" w:color="auto" w:fill="auto"/>
          </w:tcPr>
          <w:p w14:paraId="34CDF6CE" w14:textId="77777777" w:rsidR="00662251" w:rsidRDefault="00662251" w:rsidP="007E0AB2">
            <w:pPr>
              <w:jc w:val="center"/>
            </w:pPr>
            <w:r>
              <w:t>-</w:t>
            </w:r>
          </w:p>
        </w:tc>
        <w:tc>
          <w:tcPr>
            <w:tcW w:w="2409" w:type="dxa"/>
            <w:shd w:val="clear" w:color="auto" w:fill="auto"/>
          </w:tcPr>
          <w:p w14:paraId="5C820C1C" w14:textId="77777777" w:rsidR="00662251" w:rsidRDefault="00662251" w:rsidP="007E0AB2">
            <w:pPr>
              <w:jc w:val="center"/>
            </w:pPr>
          </w:p>
        </w:tc>
        <w:tc>
          <w:tcPr>
            <w:tcW w:w="2552" w:type="dxa"/>
            <w:shd w:val="clear" w:color="auto" w:fill="auto"/>
          </w:tcPr>
          <w:p w14:paraId="04177A43" w14:textId="77777777" w:rsidR="00662251" w:rsidRDefault="00662251" w:rsidP="007E0AB2">
            <w:pPr>
              <w:jc w:val="center"/>
            </w:pPr>
            <w:r>
              <w:t>-</w:t>
            </w:r>
          </w:p>
        </w:tc>
        <w:tc>
          <w:tcPr>
            <w:tcW w:w="2551" w:type="dxa"/>
            <w:shd w:val="clear" w:color="auto" w:fill="auto"/>
          </w:tcPr>
          <w:p w14:paraId="13B9FD50" w14:textId="77777777" w:rsidR="00662251" w:rsidRDefault="00662251" w:rsidP="007E0AB2">
            <w:pPr>
              <w:jc w:val="center"/>
            </w:pPr>
            <w:r>
              <w:t>-</w:t>
            </w:r>
          </w:p>
        </w:tc>
        <w:tc>
          <w:tcPr>
            <w:tcW w:w="1560" w:type="dxa"/>
            <w:shd w:val="clear" w:color="auto" w:fill="auto"/>
          </w:tcPr>
          <w:p w14:paraId="6137968A" w14:textId="77777777" w:rsidR="00662251" w:rsidRDefault="00EC0277" w:rsidP="007E0AB2">
            <w:pPr>
              <w:jc w:val="center"/>
            </w:pPr>
            <w:r>
              <w:t>één keer</w:t>
            </w:r>
            <w:r w:rsidR="00662251">
              <w:t xml:space="preserve"> A1</w:t>
            </w:r>
          </w:p>
        </w:tc>
      </w:tr>
      <w:tr w:rsidR="007E0AB2" w14:paraId="09844A0C" w14:textId="77777777" w:rsidTr="007E0AB2">
        <w:tc>
          <w:tcPr>
            <w:tcW w:w="417" w:type="dxa"/>
            <w:shd w:val="clear" w:color="auto" w:fill="auto"/>
          </w:tcPr>
          <w:p w14:paraId="3BCC7099" w14:textId="77777777" w:rsidR="00662251" w:rsidRDefault="00662251" w:rsidP="00290855">
            <w:r>
              <w:t>2</w:t>
            </w:r>
          </w:p>
        </w:tc>
        <w:tc>
          <w:tcPr>
            <w:tcW w:w="2197" w:type="dxa"/>
            <w:shd w:val="clear" w:color="auto" w:fill="auto"/>
          </w:tcPr>
          <w:p w14:paraId="2D088330" w14:textId="77777777" w:rsidR="00662251" w:rsidRDefault="00557E11" w:rsidP="007E0AB2">
            <w:pPr>
              <w:jc w:val="center"/>
            </w:pPr>
            <w:r>
              <w:t xml:space="preserve">maximaal één </w:t>
            </w:r>
            <w:r w:rsidR="00662251">
              <w:t>partij</w:t>
            </w:r>
          </w:p>
        </w:tc>
        <w:tc>
          <w:tcPr>
            <w:tcW w:w="2456" w:type="dxa"/>
            <w:shd w:val="clear" w:color="auto" w:fill="auto"/>
          </w:tcPr>
          <w:p w14:paraId="3A9D879A" w14:textId="77777777" w:rsidR="00662251" w:rsidRDefault="00662251" w:rsidP="007E0AB2">
            <w:pPr>
              <w:jc w:val="center"/>
            </w:pPr>
            <w:r>
              <w:t>-</w:t>
            </w:r>
          </w:p>
        </w:tc>
        <w:tc>
          <w:tcPr>
            <w:tcW w:w="2409" w:type="dxa"/>
            <w:shd w:val="clear" w:color="auto" w:fill="auto"/>
          </w:tcPr>
          <w:p w14:paraId="4867FD81" w14:textId="77777777" w:rsidR="00662251" w:rsidRDefault="00557E11" w:rsidP="007E0AB2">
            <w:pPr>
              <w:jc w:val="center"/>
            </w:pPr>
            <w:r>
              <w:t>X</w:t>
            </w:r>
          </w:p>
        </w:tc>
        <w:tc>
          <w:tcPr>
            <w:tcW w:w="2552" w:type="dxa"/>
            <w:shd w:val="clear" w:color="auto" w:fill="auto"/>
          </w:tcPr>
          <w:p w14:paraId="5875208B" w14:textId="77777777" w:rsidR="00662251" w:rsidRDefault="00662251" w:rsidP="007E0AB2">
            <w:pPr>
              <w:jc w:val="center"/>
            </w:pPr>
            <w:r>
              <w:t>-</w:t>
            </w:r>
          </w:p>
        </w:tc>
        <w:tc>
          <w:tcPr>
            <w:tcW w:w="2551" w:type="dxa"/>
            <w:shd w:val="clear" w:color="auto" w:fill="auto"/>
          </w:tcPr>
          <w:p w14:paraId="206E56CE" w14:textId="77777777" w:rsidR="00662251" w:rsidRDefault="00662251" w:rsidP="007E0AB2">
            <w:pPr>
              <w:jc w:val="center"/>
            </w:pPr>
            <w:r>
              <w:t>-</w:t>
            </w:r>
          </w:p>
        </w:tc>
        <w:tc>
          <w:tcPr>
            <w:tcW w:w="1560" w:type="dxa"/>
            <w:shd w:val="clear" w:color="auto" w:fill="auto"/>
          </w:tcPr>
          <w:p w14:paraId="4404DC4D" w14:textId="77777777" w:rsidR="00662251" w:rsidRDefault="00EC0277" w:rsidP="007E0AB2">
            <w:pPr>
              <w:jc w:val="center"/>
            </w:pPr>
            <w:r>
              <w:t>één keer</w:t>
            </w:r>
            <w:r w:rsidR="00662251">
              <w:t xml:space="preserve"> B1</w:t>
            </w:r>
          </w:p>
        </w:tc>
      </w:tr>
      <w:tr w:rsidR="007E0AB2" w14:paraId="32E47F60" w14:textId="77777777" w:rsidTr="007E0AB2">
        <w:tc>
          <w:tcPr>
            <w:tcW w:w="417" w:type="dxa"/>
            <w:shd w:val="clear" w:color="auto" w:fill="auto"/>
          </w:tcPr>
          <w:p w14:paraId="33195A32" w14:textId="77777777" w:rsidR="00662251" w:rsidRDefault="00662251" w:rsidP="00290855">
            <w:r w:rsidRPr="006F5079">
              <w:t>3</w:t>
            </w:r>
          </w:p>
        </w:tc>
        <w:tc>
          <w:tcPr>
            <w:tcW w:w="2197" w:type="dxa"/>
            <w:shd w:val="clear" w:color="auto" w:fill="auto"/>
          </w:tcPr>
          <w:p w14:paraId="6EA5ED9A" w14:textId="77777777" w:rsidR="00662251" w:rsidRDefault="00557E11" w:rsidP="007E0AB2">
            <w:pPr>
              <w:jc w:val="center"/>
            </w:pPr>
            <w:r>
              <w:t>maximaal één partij</w:t>
            </w:r>
          </w:p>
        </w:tc>
        <w:tc>
          <w:tcPr>
            <w:tcW w:w="2456" w:type="dxa"/>
            <w:shd w:val="clear" w:color="auto" w:fill="auto"/>
          </w:tcPr>
          <w:p w14:paraId="6E992B0C" w14:textId="77777777" w:rsidR="00662251" w:rsidRDefault="00662251" w:rsidP="007E0AB2">
            <w:pPr>
              <w:jc w:val="center"/>
            </w:pPr>
            <w:r>
              <w:t>-</w:t>
            </w:r>
          </w:p>
        </w:tc>
        <w:tc>
          <w:tcPr>
            <w:tcW w:w="2409" w:type="dxa"/>
            <w:shd w:val="clear" w:color="auto" w:fill="auto"/>
          </w:tcPr>
          <w:p w14:paraId="0515602D" w14:textId="77777777" w:rsidR="00662251" w:rsidRDefault="006517A0" w:rsidP="007E0AB2">
            <w:pPr>
              <w:jc w:val="center"/>
            </w:pPr>
            <w:r>
              <w:t>-</w:t>
            </w:r>
          </w:p>
        </w:tc>
        <w:tc>
          <w:tcPr>
            <w:tcW w:w="2552" w:type="dxa"/>
            <w:shd w:val="clear" w:color="auto" w:fill="auto"/>
          </w:tcPr>
          <w:p w14:paraId="201758B8" w14:textId="77777777" w:rsidR="00662251" w:rsidRDefault="006F5079" w:rsidP="007E0AB2">
            <w:pPr>
              <w:jc w:val="center"/>
            </w:pPr>
            <w:r>
              <w:t>-</w:t>
            </w:r>
          </w:p>
        </w:tc>
        <w:tc>
          <w:tcPr>
            <w:tcW w:w="2551" w:type="dxa"/>
            <w:shd w:val="clear" w:color="auto" w:fill="auto"/>
          </w:tcPr>
          <w:p w14:paraId="3AB3516D" w14:textId="77777777" w:rsidR="00662251" w:rsidRDefault="00557E11" w:rsidP="007E0AB2">
            <w:pPr>
              <w:jc w:val="center"/>
            </w:pPr>
            <w:r>
              <w:t>X</w:t>
            </w:r>
          </w:p>
        </w:tc>
        <w:tc>
          <w:tcPr>
            <w:tcW w:w="1560" w:type="dxa"/>
            <w:shd w:val="clear" w:color="auto" w:fill="auto"/>
          </w:tcPr>
          <w:p w14:paraId="0C47A07C" w14:textId="77777777" w:rsidR="00662251" w:rsidRDefault="00EC0277" w:rsidP="007E0AB2">
            <w:pPr>
              <w:jc w:val="center"/>
            </w:pPr>
            <w:r>
              <w:t>één keer</w:t>
            </w:r>
            <w:r w:rsidR="00AF2618">
              <w:t xml:space="preserve"> B2</w:t>
            </w:r>
          </w:p>
        </w:tc>
      </w:tr>
      <w:tr w:rsidR="007E0AB2" w14:paraId="32079F51" w14:textId="77777777" w:rsidTr="007E0AB2">
        <w:tc>
          <w:tcPr>
            <w:tcW w:w="417" w:type="dxa"/>
            <w:shd w:val="clear" w:color="auto" w:fill="auto"/>
          </w:tcPr>
          <w:p w14:paraId="02F766E9" w14:textId="77777777" w:rsidR="00662251" w:rsidRPr="007E0AB2" w:rsidRDefault="00662251" w:rsidP="00290855">
            <w:pPr>
              <w:rPr>
                <w:highlight w:val="yellow"/>
              </w:rPr>
            </w:pPr>
            <w:r w:rsidRPr="00BB1755">
              <w:t>4</w:t>
            </w:r>
          </w:p>
        </w:tc>
        <w:tc>
          <w:tcPr>
            <w:tcW w:w="2197" w:type="dxa"/>
            <w:shd w:val="clear" w:color="auto" w:fill="auto"/>
          </w:tcPr>
          <w:p w14:paraId="6833B4BC" w14:textId="77777777" w:rsidR="00662251" w:rsidRDefault="00662251" w:rsidP="007E0AB2">
            <w:pPr>
              <w:jc w:val="center"/>
            </w:pPr>
            <w:r>
              <w:t>-</w:t>
            </w:r>
          </w:p>
        </w:tc>
        <w:tc>
          <w:tcPr>
            <w:tcW w:w="2456" w:type="dxa"/>
            <w:shd w:val="clear" w:color="auto" w:fill="auto"/>
          </w:tcPr>
          <w:p w14:paraId="22A98411" w14:textId="77777777" w:rsidR="00662251" w:rsidRDefault="00662251" w:rsidP="007E0AB2">
            <w:pPr>
              <w:jc w:val="center"/>
            </w:pPr>
            <w:r>
              <w:t>per registergoed aan dezelfde partij(en)</w:t>
            </w:r>
          </w:p>
        </w:tc>
        <w:tc>
          <w:tcPr>
            <w:tcW w:w="2409" w:type="dxa"/>
            <w:shd w:val="clear" w:color="auto" w:fill="auto"/>
          </w:tcPr>
          <w:p w14:paraId="5C3C3CA4" w14:textId="77777777" w:rsidR="00662251" w:rsidRDefault="00662251" w:rsidP="007E0AB2">
            <w:pPr>
              <w:jc w:val="center"/>
            </w:pPr>
            <w:r>
              <w:t>-</w:t>
            </w:r>
          </w:p>
        </w:tc>
        <w:tc>
          <w:tcPr>
            <w:tcW w:w="2552" w:type="dxa"/>
            <w:shd w:val="clear" w:color="auto" w:fill="auto"/>
          </w:tcPr>
          <w:p w14:paraId="0DEF4FD3" w14:textId="77777777" w:rsidR="00662251" w:rsidRDefault="00662251" w:rsidP="007E0AB2">
            <w:pPr>
              <w:jc w:val="center"/>
            </w:pPr>
            <w:r>
              <w:t>-</w:t>
            </w:r>
          </w:p>
        </w:tc>
        <w:tc>
          <w:tcPr>
            <w:tcW w:w="2551" w:type="dxa"/>
            <w:shd w:val="clear" w:color="auto" w:fill="auto"/>
          </w:tcPr>
          <w:p w14:paraId="30D608E0" w14:textId="77777777" w:rsidR="00662251" w:rsidRDefault="00662251" w:rsidP="007E0AB2">
            <w:pPr>
              <w:jc w:val="center"/>
            </w:pPr>
            <w:r>
              <w:t>-</w:t>
            </w:r>
          </w:p>
        </w:tc>
        <w:tc>
          <w:tcPr>
            <w:tcW w:w="1560" w:type="dxa"/>
            <w:shd w:val="clear" w:color="auto" w:fill="auto"/>
          </w:tcPr>
          <w:p w14:paraId="1E1F4E32" w14:textId="77777777" w:rsidR="00662251" w:rsidRDefault="00EC0277" w:rsidP="007E0AB2">
            <w:pPr>
              <w:jc w:val="center"/>
            </w:pPr>
            <w:r>
              <w:t>één keer</w:t>
            </w:r>
            <w:r w:rsidR="00662251">
              <w:t xml:space="preserve"> A2</w:t>
            </w:r>
          </w:p>
        </w:tc>
      </w:tr>
      <w:tr w:rsidR="007E0AB2" w14:paraId="55E91AAE" w14:textId="77777777" w:rsidTr="007E0AB2">
        <w:tc>
          <w:tcPr>
            <w:tcW w:w="417" w:type="dxa"/>
            <w:shd w:val="clear" w:color="auto" w:fill="auto"/>
          </w:tcPr>
          <w:p w14:paraId="6977C761" w14:textId="77777777" w:rsidR="00662251" w:rsidRPr="00BB1755" w:rsidRDefault="00662251" w:rsidP="00290855">
            <w:r>
              <w:t>5</w:t>
            </w:r>
          </w:p>
        </w:tc>
        <w:tc>
          <w:tcPr>
            <w:tcW w:w="2197" w:type="dxa"/>
            <w:shd w:val="clear" w:color="auto" w:fill="auto"/>
          </w:tcPr>
          <w:p w14:paraId="3328D617" w14:textId="77777777" w:rsidR="00662251" w:rsidRDefault="00662251" w:rsidP="007E0AB2">
            <w:pPr>
              <w:jc w:val="center"/>
            </w:pPr>
            <w:r>
              <w:t>-</w:t>
            </w:r>
          </w:p>
        </w:tc>
        <w:tc>
          <w:tcPr>
            <w:tcW w:w="2456" w:type="dxa"/>
            <w:shd w:val="clear" w:color="auto" w:fill="auto"/>
          </w:tcPr>
          <w:p w14:paraId="40AA01E1" w14:textId="77777777" w:rsidR="00662251" w:rsidRDefault="00662251" w:rsidP="007E0AB2">
            <w:pPr>
              <w:jc w:val="center"/>
            </w:pPr>
            <w:r>
              <w:t>per registergoed aan dezelfde partij(en)</w:t>
            </w:r>
          </w:p>
        </w:tc>
        <w:tc>
          <w:tcPr>
            <w:tcW w:w="2409" w:type="dxa"/>
            <w:shd w:val="clear" w:color="auto" w:fill="auto"/>
          </w:tcPr>
          <w:p w14:paraId="5516E031" w14:textId="77777777" w:rsidR="00662251" w:rsidRDefault="00662251" w:rsidP="007E0AB2">
            <w:pPr>
              <w:jc w:val="center"/>
            </w:pPr>
            <w:r>
              <w:t>-</w:t>
            </w:r>
          </w:p>
        </w:tc>
        <w:tc>
          <w:tcPr>
            <w:tcW w:w="2552" w:type="dxa"/>
            <w:shd w:val="clear" w:color="auto" w:fill="auto"/>
          </w:tcPr>
          <w:p w14:paraId="69A38E44" w14:textId="77777777" w:rsidR="00662251" w:rsidRDefault="00662251" w:rsidP="007E0AB2">
            <w:pPr>
              <w:jc w:val="center"/>
            </w:pPr>
            <w:r>
              <w:t>alle personen binnen de partij</w:t>
            </w:r>
            <w:r w:rsidR="003C40AE">
              <w:t>(</w:t>
            </w:r>
            <w:r>
              <w:t>en</w:t>
            </w:r>
            <w:r w:rsidR="003C40AE">
              <w:t>)</w:t>
            </w:r>
          </w:p>
        </w:tc>
        <w:tc>
          <w:tcPr>
            <w:tcW w:w="2551" w:type="dxa"/>
            <w:shd w:val="clear" w:color="auto" w:fill="auto"/>
          </w:tcPr>
          <w:p w14:paraId="4295B812" w14:textId="77777777" w:rsidR="00662251" w:rsidRDefault="00662251" w:rsidP="007E0AB2">
            <w:pPr>
              <w:jc w:val="center"/>
            </w:pPr>
            <w:r>
              <w:t>-</w:t>
            </w:r>
          </w:p>
        </w:tc>
        <w:tc>
          <w:tcPr>
            <w:tcW w:w="1560" w:type="dxa"/>
            <w:shd w:val="clear" w:color="auto" w:fill="auto"/>
          </w:tcPr>
          <w:p w14:paraId="04C35D90" w14:textId="77777777" w:rsidR="00662251" w:rsidRDefault="00EC0277" w:rsidP="007E0AB2">
            <w:pPr>
              <w:jc w:val="center"/>
            </w:pPr>
            <w:r>
              <w:t>één keer</w:t>
            </w:r>
            <w:r w:rsidR="00662251">
              <w:t xml:space="preserve"> B</w:t>
            </w:r>
            <w:r w:rsidR="008B58F5">
              <w:t>2</w:t>
            </w:r>
          </w:p>
        </w:tc>
      </w:tr>
      <w:tr w:rsidR="007E0AB2" w14:paraId="77E940C6" w14:textId="77777777" w:rsidTr="007E0AB2">
        <w:tc>
          <w:tcPr>
            <w:tcW w:w="417" w:type="dxa"/>
            <w:shd w:val="clear" w:color="auto" w:fill="auto"/>
          </w:tcPr>
          <w:p w14:paraId="6AB155FB" w14:textId="77777777" w:rsidR="00662251" w:rsidRPr="00BB1755" w:rsidRDefault="00154CB0" w:rsidP="00290855">
            <w:r w:rsidRPr="006F5079">
              <w:t>6</w:t>
            </w:r>
          </w:p>
        </w:tc>
        <w:tc>
          <w:tcPr>
            <w:tcW w:w="2197" w:type="dxa"/>
            <w:shd w:val="clear" w:color="auto" w:fill="auto"/>
          </w:tcPr>
          <w:p w14:paraId="303C770B" w14:textId="77777777" w:rsidR="00662251" w:rsidRDefault="00662251" w:rsidP="007E0AB2">
            <w:pPr>
              <w:jc w:val="center"/>
            </w:pPr>
            <w:r>
              <w:t>-</w:t>
            </w:r>
          </w:p>
        </w:tc>
        <w:tc>
          <w:tcPr>
            <w:tcW w:w="2456" w:type="dxa"/>
            <w:shd w:val="clear" w:color="auto" w:fill="auto"/>
          </w:tcPr>
          <w:p w14:paraId="1AAFBA50" w14:textId="77777777" w:rsidR="00662251" w:rsidRDefault="00154CB0" w:rsidP="007E0AB2">
            <w:pPr>
              <w:jc w:val="center"/>
            </w:pPr>
            <w:r>
              <w:t>per registergoed aan dezelfde partij(en)</w:t>
            </w:r>
          </w:p>
        </w:tc>
        <w:tc>
          <w:tcPr>
            <w:tcW w:w="2409" w:type="dxa"/>
            <w:shd w:val="clear" w:color="auto" w:fill="auto"/>
          </w:tcPr>
          <w:p w14:paraId="628B5651" w14:textId="77777777" w:rsidR="00662251" w:rsidRDefault="00154CB0" w:rsidP="007E0AB2">
            <w:pPr>
              <w:jc w:val="center"/>
            </w:pPr>
            <w:r>
              <w:t>-</w:t>
            </w:r>
          </w:p>
        </w:tc>
        <w:tc>
          <w:tcPr>
            <w:tcW w:w="2552" w:type="dxa"/>
            <w:shd w:val="clear" w:color="auto" w:fill="auto"/>
          </w:tcPr>
          <w:p w14:paraId="167B57AA" w14:textId="77777777" w:rsidR="00662251" w:rsidRDefault="00154CB0" w:rsidP="007E0AB2">
            <w:pPr>
              <w:jc w:val="center"/>
            </w:pPr>
            <w:r>
              <w:t>-</w:t>
            </w:r>
          </w:p>
        </w:tc>
        <w:tc>
          <w:tcPr>
            <w:tcW w:w="2551" w:type="dxa"/>
            <w:shd w:val="clear" w:color="auto" w:fill="auto"/>
          </w:tcPr>
          <w:p w14:paraId="14DEE05D" w14:textId="77777777" w:rsidR="00662251" w:rsidRDefault="003C40AE" w:rsidP="007E0AB2">
            <w:pPr>
              <w:jc w:val="center"/>
            </w:pPr>
            <w:r>
              <w:t>X</w:t>
            </w:r>
          </w:p>
        </w:tc>
        <w:tc>
          <w:tcPr>
            <w:tcW w:w="1560" w:type="dxa"/>
            <w:shd w:val="clear" w:color="auto" w:fill="auto"/>
          </w:tcPr>
          <w:p w14:paraId="45520DD3" w14:textId="77777777" w:rsidR="00662251" w:rsidRDefault="00EC0277" w:rsidP="007E0AB2">
            <w:pPr>
              <w:jc w:val="center"/>
            </w:pPr>
            <w:r>
              <w:t>één keer</w:t>
            </w:r>
            <w:r w:rsidR="00154CB0">
              <w:t xml:space="preserve"> B2</w:t>
            </w:r>
          </w:p>
        </w:tc>
      </w:tr>
      <w:tr w:rsidR="007E0AB2" w14:paraId="7076B39A" w14:textId="77777777" w:rsidTr="007E0AB2">
        <w:tc>
          <w:tcPr>
            <w:tcW w:w="417" w:type="dxa"/>
            <w:shd w:val="clear" w:color="auto" w:fill="auto"/>
          </w:tcPr>
          <w:p w14:paraId="4A66E610" w14:textId="77777777" w:rsidR="00662251" w:rsidRPr="00BB1755" w:rsidRDefault="00154CB0" w:rsidP="00290855">
            <w:r>
              <w:t>7</w:t>
            </w:r>
          </w:p>
        </w:tc>
        <w:tc>
          <w:tcPr>
            <w:tcW w:w="2197" w:type="dxa"/>
            <w:shd w:val="clear" w:color="auto" w:fill="auto"/>
          </w:tcPr>
          <w:p w14:paraId="6894D0A6" w14:textId="77777777" w:rsidR="00662251" w:rsidRDefault="00662251" w:rsidP="007E0AB2">
            <w:pPr>
              <w:jc w:val="center"/>
            </w:pPr>
            <w:r>
              <w:t>-</w:t>
            </w:r>
          </w:p>
        </w:tc>
        <w:tc>
          <w:tcPr>
            <w:tcW w:w="2456" w:type="dxa"/>
            <w:shd w:val="clear" w:color="auto" w:fill="auto"/>
          </w:tcPr>
          <w:p w14:paraId="30154C2B" w14:textId="77777777" w:rsidR="00662251" w:rsidRDefault="00154CB0"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3C17DB9F" w14:textId="77777777" w:rsidR="00662251" w:rsidRDefault="00154CB0" w:rsidP="007E0AB2">
            <w:pPr>
              <w:jc w:val="center"/>
            </w:pPr>
            <w:r>
              <w:t>-</w:t>
            </w:r>
          </w:p>
        </w:tc>
        <w:tc>
          <w:tcPr>
            <w:tcW w:w="2552" w:type="dxa"/>
            <w:shd w:val="clear" w:color="auto" w:fill="auto"/>
          </w:tcPr>
          <w:p w14:paraId="7A513FF8" w14:textId="77777777" w:rsidR="00662251" w:rsidRDefault="00F60436" w:rsidP="007E0AB2">
            <w:pPr>
              <w:jc w:val="center"/>
            </w:pPr>
            <w:r>
              <w:t>-</w:t>
            </w:r>
          </w:p>
        </w:tc>
        <w:tc>
          <w:tcPr>
            <w:tcW w:w="2551" w:type="dxa"/>
            <w:shd w:val="clear" w:color="auto" w:fill="auto"/>
          </w:tcPr>
          <w:p w14:paraId="1A100BCD" w14:textId="77777777" w:rsidR="00662251" w:rsidRDefault="00F60436" w:rsidP="007E0AB2">
            <w:pPr>
              <w:jc w:val="center"/>
            </w:pPr>
            <w:r>
              <w:t>-</w:t>
            </w:r>
          </w:p>
        </w:tc>
        <w:tc>
          <w:tcPr>
            <w:tcW w:w="1560" w:type="dxa"/>
            <w:shd w:val="clear" w:color="auto" w:fill="auto"/>
          </w:tcPr>
          <w:p w14:paraId="74A170F1" w14:textId="77777777" w:rsidR="00662251" w:rsidRDefault="00EC0277" w:rsidP="007E0AB2">
            <w:pPr>
              <w:jc w:val="center"/>
            </w:pPr>
            <w:r>
              <w:t>meer dan één keer</w:t>
            </w:r>
            <w:r w:rsidR="00F60436">
              <w:t xml:space="preserve"> A2</w:t>
            </w:r>
          </w:p>
        </w:tc>
      </w:tr>
      <w:tr w:rsidR="007E0AB2" w14:paraId="2807B53C" w14:textId="77777777" w:rsidTr="007E0AB2">
        <w:tc>
          <w:tcPr>
            <w:tcW w:w="417" w:type="dxa"/>
            <w:shd w:val="clear" w:color="auto" w:fill="auto"/>
          </w:tcPr>
          <w:p w14:paraId="14D50413" w14:textId="77777777" w:rsidR="00662251" w:rsidRPr="00BB1755" w:rsidRDefault="00154CB0" w:rsidP="00290855">
            <w:r>
              <w:t>8</w:t>
            </w:r>
          </w:p>
        </w:tc>
        <w:tc>
          <w:tcPr>
            <w:tcW w:w="2197" w:type="dxa"/>
            <w:shd w:val="clear" w:color="auto" w:fill="auto"/>
          </w:tcPr>
          <w:p w14:paraId="4B09FA62" w14:textId="77777777" w:rsidR="00662251" w:rsidRDefault="00662251" w:rsidP="007E0AB2">
            <w:pPr>
              <w:jc w:val="center"/>
            </w:pPr>
            <w:r>
              <w:t>-</w:t>
            </w:r>
          </w:p>
        </w:tc>
        <w:tc>
          <w:tcPr>
            <w:tcW w:w="2456" w:type="dxa"/>
            <w:shd w:val="clear" w:color="auto" w:fill="auto"/>
          </w:tcPr>
          <w:p w14:paraId="58D76541" w14:textId="77777777" w:rsidR="00662251" w:rsidRDefault="004F4FEA" w:rsidP="007E0AB2">
            <w:pPr>
              <w:jc w:val="center"/>
            </w:pPr>
            <w:r>
              <w:t>per registergoed</w:t>
            </w:r>
            <w:r w:rsidR="00C07E91">
              <w:t>, de registergoederen verdeeld over</w:t>
            </w:r>
            <w:r>
              <w:t xml:space="preserve"> </w:t>
            </w:r>
            <w:r w:rsidR="00C07E91">
              <w:t xml:space="preserve">minimaal twee </w:t>
            </w:r>
            <w:r>
              <w:t>verschillende partijen</w:t>
            </w:r>
          </w:p>
        </w:tc>
        <w:tc>
          <w:tcPr>
            <w:tcW w:w="2409" w:type="dxa"/>
            <w:shd w:val="clear" w:color="auto" w:fill="auto"/>
          </w:tcPr>
          <w:p w14:paraId="5A545EC8" w14:textId="77777777" w:rsidR="00662251" w:rsidRDefault="004F4FEA" w:rsidP="007E0AB2">
            <w:pPr>
              <w:jc w:val="center"/>
            </w:pPr>
            <w:r>
              <w:t>-</w:t>
            </w:r>
          </w:p>
        </w:tc>
        <w:tc>
          <w:tcPr>
            <w:tcW w:w="2552" w:type="dxa"/>
            <w:shd w:val="clear" w:color="auto" w:fill="auto"/>
          </w:tcPr>
          <w:p w14:paraId="71C4F545" w14:textId="77777777" w:rsidR="00662251" w:rsidRDefault="006F5079" w:rsidP="007E0AB2">
            <w:pPr>
              <w:jc w:val="center"/>
            </w:pPr>
            <w:r>
              <w:t>alle pers</w:t>
            </w:r>
            <w:r w:rsidR="004F4FEA">
              <w:t>on</w:t>
            </w:r>
            <w:r>
              <w:t>en</w:t>
            </w:r>
            <w:r w:rsidR="004F4FEA">
              <w:t xml:space="preserve"> </w:t>
            </w:r>
            <w:r w:rsidR="003C40AE">
              <w:t>binnen de</w:t>
            </w:r>
            <w:r w:rsidR="004F4FEA">
              <w:t xml:space="preserve"> partij</w:t>
            </w:r>
          </w:p>
        </w:tc>
        <w:tc>
          <w:tcPr>
            <w:tcW w:w="2551" w:type="dxa"/>
            <w:shd w:val="clear" w:color="auto" w:fill="auto"/>
          </w:tcPr>
          <w:p w14:paraId="2C02575F" w14:textId="77777777" w:rsidR="00662251" w:rsidRDefault="004F4FEA" w:rsidP="007E0AB2">
            <w:pPr>
              <w:jc w:val="center"/>
            </w:pPr>
            <w:r>
              <w:t>-</w:t>
            </w:r>
          </w:p>
        </w:tc>
        <w:tc>
          <w:tcPr>
            <w:tcW w:w="1560" w:type="dxa"/>
            <w:shd w:val="clear" w:color="auto" w:fill="auto"/>
          </w:tcPr>
          <w:p w14:paraId="70DEA25D" w14:textId="77777777" w:rsidR="00662251" w:rsidRDefault="00EC0277" w:rsidP="007E0AB2">
            <w:pPr>
              <w:jc w:val="center"/>
            </w:pPr>
            <w:r>
              <w:t>meer dan één keer</w:t>
            </w:r>
            <w:r w:rsidR="004F4FEA">
              <w:t xml:space="preserve"> B2</w:t>
            </w:r>
          </w:p>
        </w:tc>
      </w:tr>
      <w:tr w:rsidR="007E0AB2" w14:paraId="42EDF863" w14:textId="77777777" w:rsidTr="007E0AB2">
        <w:tc>
          <w:tcPr>
            <w:tcW w:w="417" w:type="dxa"/>
            <w:shd w:val="clear" w:color="auto" w:fill="auto"/>
          </w:tcPr>
          <w:p w14:paraId="4AC0848E" w14:textId="77777777" w:rsidR="00662251" w:rsidRPr="00BB1755" w:rsidRDefault="00154CB0" w:rsidP="00290855">
            <w:r>
              <w:t>9</w:t>
            </w:r>
          </w:p>
        </w:tc>
        <w:tc>
          <w:tcPr>
            <w:tcW w:w="2197" w:type="dxa"/>
            <w:shd w:val="clear" w:color="auto" w:fill="auto"/>
          </w:tcPr>
          <w:p w14:paraId="56AA198C" w14:textId="77777777" w:rsidR="00662251" w:rsidRDefault="00662251" w:rsidP="007E0AB2">
            <w:pPr>
              <w:jc w:val="center"/>
            </w:pPr>
            <w:r>
              <w:t>-</w:t>
            </w:r>
          </w:p>
        </w:tc>
        <w:tc>
          <w:tcPr>
            <w:tcW w:w="2456" w:type="dxa"/>
            <w:shd w:val="clear" w:color="auto" w:fill="auto"/>
          </w:tcPr>
          <w:p w14:paraId="56A2E128" w14:textId="77777777" w:rsidR="00662251" w:rsidRDefault="00C07E91" w:rsidP="007E0AB2">
            <w:pPr>
              <w:jc w:val="center"/>
            </w:pPr>
            <w:r>
              <w:t xml:space="preserve">per registergoed, de registergoederen verdeeld over minimaal twee </w:t>
            </w:r>
            <w:r w:rsidR="00E43836">
              <w:t>verschillende partijen</w:t>
            </w:r>
          </w:p>
        </w:tc>
        <w:tc>
          <w:tcPr>
            <w:tcW w:w="2409" w:type="dxa"/>
            <w:shd w:val="clear" w:color="auto" w:fill="auto"/>
          </w:tcPr>
          <w:p w14:paraId="41A49871" w14:textId="77777777" w:rsidR="00662251" w:rsidRDefault="00E43836" w:rsidP="007E0AB2">
            <w:pPr>
              <w:jc w:val="center"/>
            </w:pPr>
            <w:r>
              <w:t>-</w:t>
            </w:r>
          </w:p>
        </w:tc>
        <w:tc>
          <w:tcPr>
            <w:tcW w:w="2552" w:type="dxa"/>
            <w:shd w:val="clear" w:color="auto" w:fill="auto"/>
          </w:tcPr>
          <w:p w14:paraId="627909E1" w14:textId="77777777" w:rsidR="00662251" w:rsidRDefault="00B527DC" w:rsidP="007E0AB2">
            <w:pPr>
              <w:jc w:val="center"/>
            </w:pPr>
            <w:r>
              <w:t>-</w:t>
            </w:r>
          </w:p>
        </w:tc>
        <w:tc>
          <w:tcPr>
            <w:tcW w:w="2551" w:type="dxa"/>
            <w:shd w:val="clear" w:color="auto" w:fill="auto"/>
          </w:tcPr>
          <w:p w14:paraId="587CECFB" w14:textId="77777777" w:rsidR="00662251" w:rsidRDefault="003C40AE" w:rsidP="007E0AB2">
            <w:pPr>
              <w:jc w:val="center"/>
            </w:pPr>
            <w:r>
              <w:t>X</w:t>
            </w:r>
          </w:p>
        </w:tc>
        <w:tc>
          <w:tcPr>
            <w:tcW w:w="1560" w:type="dxa"/>
            <w:shd w:val="clear" w:color="auto" w:fill="auto"/>
          </w:tcPr>
          <w:p w14:paraId="4B9C36C5" w14:textId="77777777" w:rsidR="00662251" w:rsidRDefault="00EC0277" w:rsidP="007E0AB2">
            <w:pPr>
              <w:jc w:val="center"/>
            </w:pPr>
            <w:r>
              <w:t>meer dan één keer</w:t>
            </w:r>
            <w:r w:rsidR="00E43836">
              <w:t xml:space="preserve"> B2</w:t>
            </w:r>
          </w:p>
        </w:tc>
      </w:tr>
      <w:tr w:rsidR="007E0AB2" w14:paraId="245EBE61" w14:textId="77777777" w:rsidTr="007E0AB2">
        <w:tc>
          <w:tcPr>
            <w:tcW w:w="417" w:type="dxa"/>
            <w:shd w:val="clear" w:color="auto" w:fill="auto"/>
          </w:tcPr>
          <w:p w14:paraId="3E5EB91E" w14:textId="77777777" w:rsidR="00662251" w:rsidRPr="00BB1755" w:rsidRDefault="00695F5F" w:rsidP="00290855">
            <w:r>
              <w:t>10</w:t>
            </w:r>
          </w:p>
        </w:tc>
        <w:tc>
          <w:tcPr>
            <w:tcW w:w="2197" w:type="dxa"/>
            <w:shd w:val="clear" w:color="auto" w:fill="auto"/>
          </w:tcPr>
          <w:p w14:paraId="52F094DB" w14:textId="77777777" w:rsidR="00662251" w:rsidRDefault="00662251" w:rsidP="007E0AB2">
            <w:pPr>
              <w:jc w:val="center"/>
            </w:pPr>
            <w:r>
              <w:t>-</w:t>
            </w:r>
          </w:p>
        </w:tc>
        <w:tc>
          <w:tcPr>
            <w:tcW w:w="2456" w:type="dxa"/>
            <w:shd w:val="clear" w:color="auto" w:fill="auto"/>
          </w:tcPr>
          <w:p w14:paraId="728B710B" w14:textId="77777777" w:rsidR="00662251" w:rsidRDefault="006F5079" w:rsidP="007E0AB2">
            <w:pPr>
              <w:jc w:val="center"/>
            </w:pPr>
            <w:r>
              <w:t>per registergoed</w:t>
            </w:r>
            <w:r w:rsidR="00C07E91">
              <w:t xml:space="preserve">, de registergoederen verdeeld over minimaal twee </w:t>
            </w:r>
            <w:r>
              <w:t>verschillende partijen</w:t>
            </w:r>
          </w:p>
        </w:tc>
        <w:tc>
          <w:tcPr>
            <w:tcW w:w="2409" w:type="dxa"/>
            <w:shd w:val="clear" w:color="auto" w:fill="auto"/>
          </w:tcPr>
          <w:p w14:paraId="6A7CAAE1" w14:textId="77777777" w:rsidR="00662251" w:rsidRDefault="006F5079" w:rsidP="007E0AB2">
            <w:pPr>
              <w:jc w:val="center"/>
            </w:pPr>
            <w:r>
              <w:t>-</w:t>
            </w:r>
          </w:p>
        </w:tc>
        <w:tc>
          <w:tcPr>
            <w:tcW w:w="2552" w:type="dxa"/>
            <w:shd w:val="clear" w:color="auto" w:fill="auto"/>
          </w:tcPr>
          <w:p w14:paraId="4BB46B8E" w14:textId="77777777" w:rsidR="00662251" w:rsidRDefault="006F5079" w:rsidP="007E0AB2">
            <w:pPr>
              <w:jc w:val="center"/>
            </w:pPr>
            <w:r>
              <w:t>alle personen binnen een deel van de partijen</w:t>
            </w:r>
          </w:p>
        </w:tc>
        <w:tc>
          <w:tcPr>
            <w:tcW w:w="2551" w:type="dxa"/>
            <w:shd w:val="clear" w:color="auto" w:fill="auto"/>
          </w:tcPr>
          <w:p w14:paraId="638EFD0D" w14:textId="77777777" w:rsidR="00662251" w:rsidRDefault="006F5079" w:rsidP="007E0AB2">
            <w:pPr>
              <w:jc w:val="center"/>
            </w:pPr>
            <w:r>
              <w:t xml:space="preserve">per registergoed aan de personen van </w:t>
            </w:r>
            <w:r w:rsidR="00C07E91">
              <w:t xml:space="preserve">het andere </w:t>
            </w:r>
            <w:r>
              <w:t>deel van de partijen</w:t>
            </w:r>
          </w:p>
        </w:tc>
        <w:tc>
          <w:tcPr>
            <w:tcW w:w="1560" w:type="dxa"/>
            <w:shd w:val="clear" w:color="auto" w:fill="auto"/>
          </w:tcPr>
          <w:p w14:paraId="7F8ECD16" w14:textId="77777777" w:rsidR="00662251" w:rsidRDefault="00EC0277" w:rsidP="007E0AB2">
            <w:pPr>
              <w:jc w:val="center"/>
            </w:pPr>
            <w:r>
              <w:t>meer dan één keer</w:t>
            </w:r>
            <w:r w:rsidR="00C07E91">
              <w:t xml:space="preserve"> B2</w:t>
            </w:r>
          </w:p>
        </w:tc>
      </w:tr>
      <w:tr w:rsidR="007E0AB2" w14:paraId="65360DFE" w14:textId="77777777" w:rsidTr="007E0AB2">
        <w:tc>
          <w:tcPr>
            <w:tcW w:w="417" w:type="dxa"/>
            <w:shd w:val="clear" w:color="auto" w:fill="auto"/>
          </w:tcPr>
          <w:p w14:paraId="61BA4C9A" w14:textId="77777777" w:rsidR="006F5079" w:rsidRDefault="006F5079" w:rsidP="00290855">
            <w:r>
              <w:t>11</w:t>
            </w:r>
          </w:p>
        </w:tc>
        <w:tc>
          <w:tcPr>
            <w:tcW w:w="2197" w:type="dxa"/>
            <w:shd w:val="clear" w:color="auto" w:fill="auto"/>
          </w:tcPr>
          <w:p w14:paraId="4319A715" w14:textId="77777777" w:rsidR="006F5079" w:rsidRDefault="006F5079" w:rsidP="007E0AB2">
            <w:pPr>
              <w:jc w:val="center"/>
            </w:pPr>
            <w:r>
              <w:t>-</w:t>
            </w:r>
          </w:p>
        </w:tc>
        <w:tc>
          <w:tcPr>
            <w:tcW w:w="2456" w:type="dxa"/>
            <w:shd w:val="clear" w:color="auto" w:fill="auto"/>
          </w:tcPr>
          <w:p w14:paraId="4A2BA320" w14:textId="77777777" w:rsidR="006F5079" w:rsidRDefault="00C07E91" w:rsidP="007E0AB2">
            <w:pPr>
              <w:jc w:val="center"/>
            </w:pPr>
            <w:r>
              <w:t xml:space="preserve">per registergoed, de registergoederen verdeeld </w:t>
            </w:r>
            <w:r>
              <w:lastRenderedPageBreak/>
              <w:t>over minimaal twee verschillende partijen</w:t>
            </w:r>
          </w:p>
        </w:tc>
        <w:tc>
          <w:tcPr>
            <w:tcW w:w="2409" w:type="dxa"/>
            <w:shd w:val="clear" w:color="auto" w:fill="auto"/>
          </w:tcPr>
          <w:p w14:paraId="071DDBF1" w14:textId="77777777" w:rsidR="006F5079" w:rsidRDefault="00552EEA" w:rsidP="007E0AB2">
            <w:pPr>
              <w:jc w:val="center"/>
            </w:pPr>
            <w:r>
              <w:lastRenderedPageBreak/>
              <w:t>-</w:t>
            </w:r>
          </w:p>
        </w:tc>
        <w:tc>
          <w:tcPr>
            <w:tcW w:w="2552" w:type="dxa"/>
            <w:shd w:val="clear" w:color="auto" w:fill="auto"/>
          </w:tcPr>
          <w:p w14:paraId="1F8B73CF" w14:textId="77777777" w:rsidR="006F5079" w:rsidRDefault="00552EEA" w:rsidP="007E0AB2">
            <w:pPr>
              <w:jc w:val="center"/>
            </w:pPr>
            <w:r>
              <w:t>alle personen binnen een deel van de partijen</w:t>
            </w:r>
          </w:p>
        </w:tc>
        <w:tc>
          <w:tcPr>
            <w:tcW w:w="2551" w:type="dxa"/>
            <w:shd w:val="clear" w:color="auto" w:fill="auto"/>
          </w:tcPr>
          <w:p w14:paraId="43E69C13" w14:textId="77777777" w:rsidR="006F5079" w:rsidRDefault="00552EEA" w:rsidP="007E0AB2">
            <w:pPr>
              <w:jc w:val="center"/>
            </w:pPr>
            <w:r>
              <w:t>-</w:t>
            </w:r>
          </w:p>
        </w:tc>
        <w:tc>
          <w:tcPr>
            <w:tcW w:w="1560" w:type="dxa"/>
            <w:shd w:val="clear" w:color="auto" w:fill="auto"/>
          </w:tcPr>
          <w:p w14:paraId="00FE5082" w14:textId="77777777" w:rsidR="006F5079" w:rsidRDefault="00EC0277" w:rsidP="007E0AB2">
            <w:pPr>
              <w:jc w:val="center"/>
            </w:pPr>
            <w:r>
              <w:t>meer dan één keer</w:t>
            </w:r>
            <w:r w:rsidR="00552EEA">
              <w:t xml:space="preserve"> A2</w:t>
            </w:r>
          </w:p>
          <w:p w14:paraId="37634945" w14:textId="77777777" w:rsidR="00183A0E" w:rsidRDefault="00183A0E" w:rsidP="007E0AB2">
            <w:pPr>
              <w:jc w:val="center"/>
            </w:pPr>
            <w:r>
              <w:t>(partijen)</w:t>
            </w:r>
          </w:p>
          <w:p w14:paraId="76FE9ED3" w14:textId="77777777" w:rsidR="00552EEA" w:rsidRDefault="00EC0277" w:rsidP="007E0AB2">
            <w:pPr>
              <w:jc w:val="center"/>
            </w:pPr>
            <w:r>
              <w:lastRenderedPageBreak/>
              <w:t xml:space="preserve">één of meer keer </w:t>
            </w:r>
            <w:r w:rsidR="00552EEA">
              <w:t>B2</w:t>
            </w:r>
          </w:p>
          <w:p w14:paraId="21200A40" w14:textId="77777777" w:rsidR="00183A0E" w:rsidRDefault="00183A0E" w:rsidP="007E0AB2">
            <w:pPr>
              <w:jc w:val="center"/>
            </w:pPr>
            <w:r>
              <w:t>(personen)</w:t>
            </w:r>
          </w:p>
        </w:tc>
      </w:tr>
      <w:tr w:rsidR="007E0AB2" w14:paraId="02BD0169" w14:textId="77777777" w:rsidTr="007E0AB2">
        <w:tc>
          <w:tcPr>
            <w:tcW w:w="417" w:type="dxa"/>
            <w:shd w:val="clear" w:color="auto" w:fill="auto"/>
          </w:tcPr>
          <w:p w14:paraId="65C3B3D2" w14:textId="77777777" w:rsidR="006F5079" w:rsidRDefault="006F5079" w:rsidP="00290855">
            <w:r>
              <w:lastRenderedPageBreak/>
              <w:t>12</w:t>
            </w:r>
          </w:p>
        </w:tc>
        <w:tc>
          <w:tcPr>
            <w:tcW w:w="2197" w:type="dxa"/>
            <w:shd w:val="clear" w:color="auto" w:fill="auto"/>
          </w:tcPr>
          <w:p w14:paraId="1FD6645F" w14:textId="77777777" w:rsidR="006F5079" w:rsidRDefault="006F5079" w:rsidP="007E0AB2">
            <w:pPr>
              <w:jc w:val="center"/>
            </w:pPr>
            <w:r>
              <w:t>-</w:t>
            </w:r>
          </w:p>
        </w:tc>
        <w:tc>
          <w:tcPr>
            <w:tcW w:w="2456" w:type="dxa"/>
            <w:shd w:val="clear" w:color="auto" w:fill="auto"/>
          </w:tcPr>
          <w:p w14:paraId="7ED5454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56CEF062" w14:textId="77777777" w:rsidR="006F5079" w:rsidRDefault="00C47D50" w:rsidP="007E0AB2">
            <w:pPr>
              <w:jc w:val="center"/>
            </w:pPr>
            <w:r>
              <w:t>-</w:t>
            </w:r>
          </w:p>
        </w:tc>
        <w:tc>
          <w:tcPr>
            <w:tcW w:w="2552" w:type="dxa"/>
            <w:shd w:val="clear" w:color="auto" w:fill="auto"/>
          </w:tcPr>
          <w:p w14:paraId="5BE8BFBC" w14:textId="77777777" w:rsidR="006F5079" w:rsidRDefault="00522EE0" w:rsidP="007E0AB2">
            <w:pPr>
              <w:jc w:val="center"/>
            </w:pPr>
            <w:r>
              <w:t>-</w:t>
            </w:r>
          </w:p>
        </w:tc>
        <w:tc>
          <w:tcPr>
            <w:tcW w:w="2551" w:type="dxa"/>
            <w:shd w:val="clear" w:color="auto" w:fill="auto"/>
          </w:tcPr>
          <w:p w14:paraId="0B106ADD" w14:textId="77777777" w:rsidR="006F5079" w:rsidRDefault="00522EE0" w:rsidP="007E0AB2">
            <w:pPr>
              <w:jc w:val="center"/>
            </w:pPr>
            <w:r>
              <w:t>per registergoed aan de personen van een deel van de partijen</w:t>
            </w:r>
          </w:p>
        </w:tc>
        <w:tc>
          <w:tcPr>
            <w:tcW w:w="1560" w:type="dxa"/>
            <w:shd w:val="clear" w:color="auto" w:fill="auto"/>
          </w:tcPr>
          <w:p w14:paraId="0FE0526A" w14:textId="77777777" w:rsidR="00522EE0" w:rsidRDefault="00EC0277" w:rsidP="007E0AB2">
            <w:pPr>
              <w:jc w:val="center"/>
            </w:pPr>
            <w:r>
              <w:t>meer dan één keer</w:t>
            </w:r>
            <w:r w:rsidR="00522EE0">
              <w:t xml:space="preserve"> A2</w:t>
            </w:r>
          </w:p>
          <w:p w14:paraId="2BC673D7" w14:textId="77777777" w:rsidR="00522EE0" w:rsidRDefault="00522EE0" w:rsidP="007E0AB2">
            <w:pPr>
              <w:jc w:val="center"/>
            </w:pPr>
            <w:r>
              <w:t>(partijen)</w:t>
            </w:r>
          </w:p>
          <w:p w14:paraId="7756D5F2" w14:textId="77777777" w:rsidR="00522EE0" w:rsidRDefault="00EC0277" w:rsidP="007E0AB2">
            <w:pPr>
              <w:jc w:val="center"/>
            </w:pPr>
            <w:r>
              <w:t>één of meer keer</w:t>
            </w:r>
            <w:r w:rsidR="00522EE0">
              <w:t xml:space="preserve"> B2</w:t>
            </w:r>
          </w:p>
          <w:p w14:paraId="595A92C2" w14:textId="77777777" w:rsidR="006F5079" w:rsidRDefault="00522EE0" w:rsidP="007E0AB2">
            <w:pPr>
              <w:jc w:val="center"/>
            </w:pPr>
            <w:r>
              <w:t>(personen)</w:t>
            </w:r>
          </w:p>
        </w:tc>
      </w:tr>
      <w:tr w:rsidR="007E0AB2" w14:paraId="0D81D6D2" w14:textId="77777777" w:rsidTr="007E0AB2">
        <w:tc>
          <w:tcPr>
            <w:tcW w:w="417" w:type="dxa"/>
            <w:shd w:val="clear" w:color="auto" w:fill="auto"/>
          </w:tcPr>
          <w:p w14:paraId="27EBBFF6" w14:textId="77777777" w:rsidR="006F5079" w:rsidRDefault="006F5079" w:rsidP="00290855">
            <w:r>
              <w:t>13</w:t>
            </w:r>
          </w:p>
        </w:tc>
        <w:tc>
          <w:tcPr>
            <w:tcW w:w="2197" w:type="dxa"/>
            <w:shd w:val="clear" w:color="auto" w:fill="auto"/>
          </w:tcPr>
          <w:p w14:paraId="1A2FF74B" w14:textId="77777777" w:rsidR="006F5079" w:rsidRDefault="006F5079" w:rsidP="007E0AB2">
            <w:pPr>
              <w:jc w:val="center"/>
            </w:pPr>
            <w:r>
              <w:t>-</w:t>
            </w:r>
          </w:p>
        </w:tc>
        <w:tc>
          <w:tcPr>
            <w:tcW w:w="2456" w:type="dxa"/>
            <w:shd w:val="clear" w:color="auto" w:fill="auto"/>
          </w:tcPr>
          <w:p w14:paraId="3D2EC832" w14:textId="77777777" w:rsidR="006F5079" w:rsidRDefault="00C47D50" w:rsidP="007E0AB2">
            <w:pPr>
              <w:jc w:val="center"/>
            </w:pPr>
            <w:r>
              <w:t>per registergoed, de registergoederen verdeeld over minimaal twee verschillende partijen</w:t>
            </w:r>
          </w:p>
        </w:tc>
        <w:tc>
          <w:tcPr>
            <w:tcW w:w="2409" w:type="dxa"/>
            <w:shd w:val="clear" w:color="auto" w:fill="auto"/>
          </w:tcPr>
          <w:p w14:paraId="46C2F8BC" w14:textId="77777777" w:rsidR="006F5079" w:rsidRDefault="00C47D50" w:rsidP="007E0AB2">
            <w:pPr>
              <w:jc w:val="center"/>
            </w:pPr>
            <w:r>
              <w:t>-</w:t>
            </w:r>
          </w:p>
        </w:tc>
        <w:tc>
          <w:tcPr>
            <w:tcW w:w="2552" w:type="dxa"/>
            <w:shd w:val="clear" w:color="auto" w:fill="auto"/>
          </w:tcPr>
          <w:p w14:paraId="40CD2494" w14:textId="77777777" w:rsidR="006F5079" w:rsidRDefault="00522EE0" w:rsidP="007E0AB2">
            <w:pPr>
              <w:jc w:val="center"/>
            </w:pPr>
            <w:r>
              <w:t>alle personen binnen een deel van de partijen</w:t>
            </w:r>
          </w:p>
        </w:tc>
        <w:tc>
          <w:tcPr>
            <w:tcW w:w="2551" w:type="dxa"/>
            <w:shd w:val="clear" w:color="auto" w:fill="auto"/>
          </w:tcPr>
          <w:p w14:paraId="19012B44" w14:textId="77777777" w:rsidR="006F5079" w:rsidRDefault="00522EE0" w:rsidP="007E0AB2">
            <w:pPr>
              <w:jc w:val="center"/>
            </w:pPr>
            <w:r>
              <w:t>per registergoed aan de personen van het andere deel van de partijen</w:t>
            </w:r>
          </w:p>
        </w:tc>
        <w:tc>
          <w:tcPr>
            <w:tcW w:w="1560" w:type="dxa"/>
            <w:shd w:val="clear" w:color="auto" w:fill="auto"/>
          </w:tcPr>
          <w:p w14:paraId="5CE59FF3" w14:textId="77777777" w:rsidR="00522EE0" w:rsidRDefault="00EC0277" w:rsidP="007E0AB2">
            <w:pPr>
              <w:jc w:val="center"/>
            </w:pPr>
            <w:r>
              <w:t>meer dan één keer</w:t>
            </w:r>
            <w:r w:rsidR="00522EE0">
              <w:t xml:space="preserve"> A2</w:t>
            </w:r>
          </w:p>
          <w:p w14:paraId="70361BB8" w14:textId="77777777" w:rsidR="00522EE0" w:rsidRDefault="00522EE0" w:rsidP="007E0AB2">
            <w:pPr>
              <w:jc w:val="center"/>
            </w:pPr>
            <w:r>
              <w:t>(partijen)</w:t>
            </w:r>
          </w:p>
          <w:p w14:paraId="66D25801" w14:textId="77777777" w:rsidR="00522EE0" w:rsidRDefault="00EC0277" w:rsidP="007E0AB2">
            <w:pPr>
              <w:jc w:val="center"/>
            </w:pPr>
            <w:r>
              <w:t>één of meer keer</w:t>
            </w:r>
            <w:r w:rsidR="00522EE0">
              <w:t xml:space="preserve"> B2</w:t>
            </w:r>
          </w:p>
          <w:p w14:paraId="2E870970" w14:textId="77777777" w:rsidR="006F5079" w:rsidRDefault="00522EE0" w:rsidP="007E0AB2">
            <w:pPr>
              <w:jc w:val="center"/>
            </w:pPr>
            <w:r>
              <w:t>(personen)</w:t>
            </w:r>
          </w:p>
        </w:tc>
      </w:tr>
    </w:tbl>
    <w:bookmarkEnd w:id="123"/>
    <w:p w14:paraId="491AF48E" w14:textId="77777777" w:rsidR="00D34853" w:rsidRDefault="00557D20" w:rsidP="00290855">
      <w:r>
        <w:t>X = situatie in kolomkop is van toepassing, extra condities zijn in tekst toegelicht.</w:t>
      </w:r>
    </w:p>
    <w:p w14:paraId="2A24C341" w14:textId="77777777" w:rsidR="00F622A4" w:rsidRDefault="00D34853" w:rsidP="00D34853">
      <w:pPr>
        <w:pStyle w:val="Kop3"/>
      </w:pPr>
      <w:bookmarkStart w:id="124" w:name="_Ref382226685"/>
      <w:bookmarkStart w:id="125" w:name="_Toc462997752"/>
      <w:r>
        <w:t xml:space="preserve">Variant a </w:t>
      </w:r>
      <w:r w:rsidR="00035773">
        <w:t xml:space="preserve">Levering </w:t>
      </w:r>
      <w:r w:rsidRPr="00D34853">
        <w:t>registergoederen</w:t>
      </w:r>
      <w:r>
        <w:t xml:space="preserve"> aan </w:t>
      </w:r>
      <w:r w:rsidR="00032584">
        <w:t>verkrijger-</w:t>
      </w:r>
      <w:r>
        <w:t>partijen</w:t>
      </w:r>
      <w:r w:rsidR="003C50A2">
        <w:t xml:space="preserve"> met gelijke aandelen</w:t>
      </w:r>
      <w:bookmarkEnd w:id="124"/>
      <w:bookmarkEnd w:id="125"/>
    </w:p>
    <w:p w14:paraId="5F635C05" w14:textId="77777777" w:rsidR="00E9283C" w:rsidRDefault="00E9283C" w:rsidP="00F622A4"/>
    <w:p w14:paraId="01CE09A1" w14:textId="77777777" w:rsidR="003D79A2" w:rsidRDefault="003E6678" w:rsidP="00437727">
      <w:pPr>
        <w:pStyle w:val="Kop4"/>
        <w:tabs>
          <w:tab w:val="clear" w:pos="864"/>
          <w:tab w:val="clear" w:pos="1588"/>
          <w:tab w:val="left" w:pos="851"/>
        </w:tabs>
        <w:ind w:left="0" w:firstLine="0"/>
      </w:pPr>
      <w:bookmarkStart w:id="126" w:name="_Toc381943612"/>
      <w:bookmarkStart w:id="127" w:name="_Toc381946722"/>
      <w:bookmarkStart w:id="128" w:name="_Toc381946890"/>
      <w:bookmarkStart w:id="129" w:name="_Toc382036329"/>
      <w:bookmarkStart w:id="130" w:name="_Toc382038024"/>
      <w:bookmarkStart w:id="131" w:name="_Toc382038180"/>
      <w:bookmarkStart w:id="132" w:name="_Toc382232143"/>
      <w:bookmarkStart w:id="133" w:name="_Toc382312729"/>
      <w:bookmarkStart w:id="134" w:name="_Toc382312910"/>
      <w:bookmarkStart w:id="135" w:name="_Toc382387376"/>
      <w:bookmarkStart w:id="136" w:name="_Ref382384479"/>
      <w:bookmarkStart w:id="137" w:name="_Toc462997753"/>
      <w:bookmarkStart w:id="138" w:name="_Ref381871793"/>
      <w:bookmarkEnd w:id="126"/>
      <w:bookmarkEnd w:id="127"/>
      <w:bookmarkEnd w:id="128"/>
      <w:bookmarkEnd w:id="129"/>
      <w:bookmarkEnd w:id="130"/>
      <w:bookmarkEnd w:id="131"/>
      <w:bookmarkEnd w:id="132"/>
      <w:bookmarkEnd w:id="133"/>
      <w:bookmarkEnd w:id="134"/>
      <w:bookmarkEnd w:id="135"/>
      <w:r>
        <w:t>Variant a</w:t>
      </w:r>
      <w:r w:rsidR="003D79A2">
        <w:t>1</w:t>
      </w:r>
      <w:r>
        <w:t xml:space="preserve"> </w:t>
      </w:r>
      <w:r w:rsidR="00035773">
        <w:t xml:space="preserve">Levering </w:t>
      </w:r>
      <w:r w:rsidR="003D79A2">
        <w:t xml:space="preserve">alle registergoederen </w:t>
      </w:r>
      <w:r>
        <w:t xml:space="preserve">aan </w:t>
      </w:r>
      <w:r w:rsidR="003D79A2">
        <w:t xml:space="preserve">alle </w:t>
      </w:r>
      <w:r w:rsidR="00C8738F">
        <w:t>verkrijger-</w:t>
      </w:r>
      <w:r>
        <w:t>partij</w:t>
      </w:r>
      <w:r w:rsidR="003C50A2">
        <w:t>en</w:t>
      </w:r>
      <w:bookmarkEnd w:id="136"/>
      <w:bookmarkEnd w:id="137"/>
      <w:r w:rsidR="001002A2">
        <w:t xml:space="preserve"> </w:t>
      </w:r>
    </w:p>
    <w:p w14:paraId="585428D9" w14:textId="77777777" w:rsidR="00437727" w:rsidRDefault="00437727" w:rsidP="00437727">
      <w:r>
        <w:t>Deze variant komt éénmaal voor</w:t>
      </w:r>
      <w:r w:rsidR="006F28AC">
        <w:t xml:space="preserve"> en kan niet in combinatie met andere varianten a en b getoond worden</w:t>
      </w:r>
      <w:r>
        <w:t>.</w:t>
      </w:r>
    </w:p>
    <w:p w14:paraId="2FAFF1FD" w14:textId="77777777" w:rsidR="00F622A4" w:rsidRPr="003D460A" w:rsidRDefault="00F622A4" w:rsidP="003D460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35773" w:rsidRPr="00350D80" w14:paraId="7DA20C15" w14:textId="77777777" w:rsidTr="007E0AB2">
        <w:tc>
          <w:tcPr>
            <w:tcW w:w="6771" w:type="dxa"/>
            <w:shd w:val="clear" w:color="auto" w:fill="auto"/>
          </w:tcPr>
          <w:p w14:paraId="0BE349A2" w14:textId="77777777" w:rsidR="00035773" w:rsidRDefault="00035773" w:rsidP="00A7250A">
            <w:pPr>
              <w:rPr>
                <w:rFonts w:cs="Arial"/>
                <w:color w:val="800080"/>
              </w:rPr>
            </w:pPr>
            <w:r w:rsidRPr="00035773">
              <w:rPr>
                <w:rFonts w:cs="Arial"/>
                <w:color w:val="800080"/>
              </w:rPr>
              <w:t>:</w:t>
            </w:r>
          </w:p>
          <w:p w14:paraId="298C93B6" w14:textId="77777777" w:rsidR="00B054AF" w:rsidRDefault="00B054AF" w:rsidP="00B054AF">
            <w:pPr>
              <w:numPr>
                <w:ilvl w:val="0"/>
                <w:numId w:val="9"/>
              </w:numPr>
              <w:rPr>
                <w:rFonts w:cs="Arial"/>
                <w:color w:val="339966"/>
              </w:rPr>
            </w:pPr>
          </w:p>
        </w:tc>
        <w:tc>
          <w:tcPr>
            <w:tcW w:w="7371" w:type="dxa"/>
            <w:shd w:val="clear" w:color="auto" w:fill="auto"/>
          </w:tcPr>
          <w:p w14:paraId="110B6804" w14:textId="77777777" w:rsidR="00035773" w:rsidRPr="007E0AB2" w:rsidRDefault="00035773" w:rsidP="00B054AF">
            <w:pPr>
              <w:rPr>
                <w:szCs w:val="18"/>
              </w:rPr>
            </w:pPr>
            <w:r>
              <w:rPr>
                <w:szCs w:val="18"/>
              </w:rPr>
              <w:t xml:space="preserve">Dubbele punt </w:t>
            </w:r>
            <w:r w:rsidR="00B054AF">
              <w:rPr>
                <w:szCs w:val="18"/>
              </w:rPr>
              <w:t xml:space="preserve">en opsommingsstreepje </w:t>
            </w:r>
            <w:r>
              <w:rPr>
                <w:szCs w:val="18"/>
              </w:rPr>
              <w:t>word</w:t>
            </w:r>
            <w:r w:rsidR="00B054AF">
              <w:rPr>
                <w:szCs w:val="18"/>
              </w:rPr>
              <w:t>en</w:t>
            </w:r>
            <w:r>
              <w:rPr>
                <w:szCs w:val="18"/>
              </w:rPr>
              <w:t xml:space="preserve"> niet getoond en onderstaande tekst </w:t>
            </w:r>
            <w:r w:rsidR="00A7250A">
              <w:rPr>
                <w:szCs w:val="18"/>
              </w:rPr>
              <w:t>wordt getoond</w:t>
            </w:r>
            <w:r>
              <w:rPr>
                <w:szCs w:val="18"/>
              </w:rPr>
              <w:t xml:space="preserve"> op dezelfde regel</w:t>
            </w:r>
            <w:r w:rsidR="00FE10FC">
              <w:rPr>
                <w:szCs w:val="18"/>
              </w:rPr>
              <w:t xml:space="preserve"> aansluitend op de voorgaande tekst</w:t>
            </w:r>
            <w:r>
              <w:rPr>
                <w:szCs w:val="18"/>
              </w:rPr>
              <w:t>.</w:t>
            </w:r>
          </w:p>
        </w:tc>
      </w:tr>
      <w:tr w:rsidR="003D460A" w:rsidRPr="00350D80" w14:paraId="13470942" w14:textId="77777777" w:rsidTr="007E0AB2">
        <w:tc>
          <w:tcPr>
            <w:tcW w:w="6771" w:type="dxa"/>
            <w:shd w:val="clear" w:color="auto" w:fill="auto"/>
          </w:tcPr>
          <w:p w14:paraId="4CB68F65" w14:textId="0F35D158" w:rsidR="003D460A" w:rsidRPr="007E0AB2" w:rsidRDefault="008C5610" w:rsidP="00CC05C4">
            <w:pPr>
              <w:rPr>
                <w:rFonts w:cs="Arial"/>
                <w:color w:val="008000"/>
              </w:rPr>
            </w:pPr>
            <w:r>
              <w:rPr>
                <w:rFonts w:cs="Arial"/>
                <w:color w:val="339966"/>
              </w:rPr>
              <w:t>v</w:t>
            </w:r>
            <w:r w:rsidR="003D460A" w:rsidRPr="007E0AB2">
              <w:rPr>
                <w:rFonts w:cs="Arial"/>
                <w:color w:val="339966"/>
              </w:rPr>
              <w:t xml:space="preserve">erkrijger / </w:t>
            </w:r>
            <w:r>
              <w:rPr>
                <w:rFonts w:cs="Arial"/>
                <w:color w:val="339966"/>
              </w:rPr>
              <w:t>p</w:t>
            </w:r>
            <w:r w:rsidR="003D460A"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3D460A" w:rsidRPr="007E0AB2">
              <w:rPr>
                <w:rFonts w:cs="Arial"/>
                <w:color w:val="800080"/>
              </w:rPr>
              <w:t>,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r w:rsidR="00AC611A">
              <w:rPr>
                <w:rFonts w:cs="Arial"/>
                <w:color w:val="800080"/>
              </w:rPr>
              <w:t xml:space="preserve"> </w:t>
            </w:r>
            <w:r w:rsidR="003D460A" w:rsidRPr="007E0AB2">
              <w:rPr>
                <w:rFonts w:cs="Arial"/>
                <w:color w:val="800080"/>
              </w:rPr>
              <w:t>en [verkrijger / partij [volgletter]</w:t>
            </w:r>
            <w:r w:rsidR="00343BE3">
              <w:rPr>
                <w:rFonts w:cs="Arial"/>
                <w:color w:val="800080"/>
              </w:rPr>
              <w:t xml:space="preserve"> / </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43BE3">
              <w:rPr>
                <w:rFonts w:cs="Arial"/>
              </w:rPr>
              <w:t>naam partij</w:t>
            </w:r>
            <w:r w:rsidR="00343BE3" w:rsidRPr="007E0AB2">
              <w:rPr>
                <w:rFonts w:cs="Arial"/>
              </w:rPr>
              <w:fldChar w:fldCharType="begin"/>
            </w:r>
            <w:r w:rsidR="00343BE3" w:rsidRPr="007E0AB2">
              <w:rPr>
                <w:rFonts w:cs="Arial"/>
              </w:rPr>
              <w:instrText>MacroButton Nomacro §</w:instrText>
            </w:r>
            <w:r w:rsidR="00343BE3" w:rsidRPr="007E0AB2">
              <w:rPr>
                <w:rFonts w:cs="Arial"/>
              </w:rPr>
              <w:fldChar w:fldCharType="end"/>
            </w:r>
            <w:r w:rsidR="003D460A" w:rsidRPr="007E0AB2">
              <w:rPr>
                <w:rFonts w:cs="Arial"/>
                <w:color w:val="800080"/>
              </w:rPr>
              <w:t>]</w:t>
            </w:r>
          </w:p>
        </w:tc>
        <w:tc>
          <w:tcPr>
            <w:tcW w:w="7371" w:type="dxa"/>
            <w:shd w:val="clear" w:color="auto" w:fill="auto"/>
          </w:tcPr>
          <w:p w14:paraId="12A7E2A5" w14:textId="77777777" w:rsidR="003D460A" w:rsidRPr="007E0AB2" w:rsidRDefault="00BC13F1" w:rsidP="00CC05C4">
            <w:pPr>
              <w:rPr>
                <w:lang w:val="nl"/>
              </w:rPr>
            </w:pPr>
            <w:r w:rsidRPr="007E0AB2">
              <w:rPr>
                <w:szCs w:val="18"/>
              </w:rPr>
              <w:t xml:space="preserve">Vaste tekst. </w:t>
            </w:r>
            <w:r w:rsidR="003D460A" w:rsidRPr="007E0AB2">
              <w:rPr>
                <w:szCs w:val="18"/>
              </w:rPr>
              <w:t>Hier worden de aanduidingen van de verkrijger</w:t>
            </w:r>
            <w:r w:rsidR="00FD5BCB" w:rsidRPr="007E0AB2">
              <w:rPr>
                <w:szCs w:val="18"/>
              </w:rPr>
              <w:t>-partijen</w:t>
            </w:r>
            <w:r w:rsidR="003D460A" w:rsidRPr="007E0AB2">
              <w:rPr>
                <w:szCs w:val="18"/>
              </w:rPr>
              <w:t xml:space="preserve"> opgesomd, in de volgorde waarin de verkrijger-partijen zijn vermeld</w:t>
            </w:r>
            <w:r w:rsidR="00FD5BCB" w:rsidRPr="007E0AB2">
              <w:rPr>
                <w:szCs w:val="18"/>
              </w:rPr>
              <w:t xml:space="preserve"> in de comparitie</w:t>
            </w:r>
            <w:r w:rsidR="003D460A" w:rsidRPr="007E0AB2">
              <w:rPr>
                <w:szCs w:val="18"/>
              </w:rPr>
              <w:t xml:space="preserve">. </w:t>
            </w:r>
          </w:p>
          <w:p w14:paraId="4DAE9C52" w14:textId="77777777" w:rsidR="003D460A" w:rsidRPr="007E0AB2" w:rsidRDefault="003D460A" w:rsidP="00CC05C4">
            <w:pPr>
              <w:rPr>
                <w:szCs w:val="18"/>
                <w:lang w:val="nl"/>
              </w:rPr>
            </w:pPr>
          </w:p>
          <w:p w14:paraId="3EAFE176" w14:textId="77777777" w:rsidR="003D460A" w:rsidRPr="007E0AB2" w:rsidRDefault="003D460A" w:rsidP="003D460A">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7C694661" w14:textId="77777777" w:rsidR="003D460A" w:rsidRPr="007E0AB2" w:rsidRDefault="003D460A" w:rsidP="00CC05C4">
            <w:pPr>
              <w:rPr>
                <w:szCs w:val="18"/>
              </w:rPr>
            </w:pPr>
          </w:p>
          <w:p w14:paraId="6DBDE142" w14:textId="77777777" w:rsidR="003D460A" w:rsidRPr="007E0AB2" w:rsidRDefault="003D460A" w:rsidP="00CC05C4">
            <w:pPr>
              <w:rPr>
                <w:szCs w:val="18"/>
                <w:u w:val="single"/>
              </w:rPr>
            </w:pPr>
            <w:proofErr w:type="spellStart"/>
            <w:r w:rsidRPr="007E0AB2">
              <w:rPr>
                <w:szCs w:val="18"/>
                <w:u w:val="single"/>
              </w:rPr>
              <w:t>Mapping</w:t>
            </w:r>
            <w:proofErr w:type="spellEnd"/>
            <w:r w:rsidRPr="007E0AB2">
              <w:rPr>
                <w:szCs w:val="18"/>
                <w:u w:val="single"/>
              </w:rPr>
              <w:t xml:space="preserve"> tonen variant a1:</w:t>
            </w:r>
          </w:p>
          <w:p w14:paraId="2877A214" w14:textId="77777777" w:rsidR="00356161" w:rsidRPr="007E0AB2" w:rsidRDefault="00356161" w:rsidP="007E0AB2">
            <w:pPr>
              <w:spacing w:line="240" w:lineRule="auto"/>
              <w:rPr>
                <w:rFonts w:cs="Arial"/>
                <w:sz w:val="16"/>
                <w:szCs w:val="16"/>
              </w:rPr>
            </w:pPr>
            <w:r w:rsidRPr="007E0AB2">
              <w:rPr>
                <w:rFonts w:cs="Arial"/>
                <w:sz w:val="16"/>
                <w:szCs w:val="16"/>
              </w:rPr>
              <w:t xml:space="preserve">-voor elke </w:t>
            </w:r>
            <w:proofErr w:type="spellStart"/>
            <w:r w:rsidRPr="007E0AB2">
              <w:rPr>
                <w:rFonts w:cs="Arial"/>
                <w:sz w:val="16"/>
                <w:szCs w:val="16"/>
              </w:rPr>
              <w:t>verkrijgerRechtRef</w:t>
            </w:r>
            <w:proofErr w:type="spellEnd"/>
          </w:p>
          <w:p w14:paraId="1091B1E9" w14:textId="77777777" w:rsidR="00356161" w:rsidRPr="007E0AB2" w:rsidRDefault="00356161"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4062E68D" w14:textId="77777777" w:rsidR="000D7CDC" w:rsidRPr="007E0AB2" w:rsidRDefault="000D7CDC" w:rsidP="007E0AB2">
            <w:pPr>
              <w:spacing w:line="240" w:lineRule="auto"/>
              <w:rPr>
                <w:rFonts w:cs="Arial"/>
                <w:sz w:val="16"/>
                <w:szCs w:val="16"/>
              </w:rPr>
            </w:pPr>
            <w:r w:rsidRPr="007E0AB2">
              <w:rPr>
                <w:rFonts w:cs="Arial"/>
                <w:sz w:val="16"/>
                <w:szCs w:val="16"/>
              </w:rPr>
              <w:t xml:space="preserve">-geen aandeel voor de </w:t>
            </w:r>
            <w:r w:rsidR="007D3DDE" w:rsidRPr="007E0AB2">
              <w:rPr>
                <w:rFonts w:cs="Arial"/>
                <w:sz w:val="16"/>
                <w:szCs w:val="16"/>
              </w:rPr>
              <w:t>verkrijger-</w:t>
            </w:r>
            <w:r w:rsidRPr="007E0AB2">
              <w:rPr>
                <w:rFonts w:cs="Arial"/>
                <w:sz w:val="16"/>
                <w:szCs w:val="16"/>
              </w:rPr>
              <w:t>persoon aanwezig</w:t>
            </w:r>
          </w:p>
          <w:p w14:paraId="2D337DD3" w14:textId="77777777" w:rsidR="00356161" w:rsidRPr="007E0AB2" w:rsidRDefault="000D7CDC"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IMKAD_Persoon</w:t>
            </w:r>
            <w:proofErr w:type="spellEnd"/>
            <w:r w:rsidRPr="007E0AB2">
              <w:rPr>
                <w:rFonts w:cs="Arial"/>
                <w:sz w:val="16"/>
                <w:szCs w:val="16"/>
              </w:rPr>
              <w:t>/</w:t>
            </w:r>
          </w:p>
          <w:p w14:paraId="2B6ECFE3" w14:textId="77777777" w:rsidR="00D57A6E" w:rsidRPr="007E0AB2" w:rsidRDefault="00D57A6E" w:rsidP="007E0AB2">
            <w:pPr>
              <w:spacing w:line="240" w:lineRule="auto"/>
              <w:rPr>
                <w:u w:val="single"/>
              </w:rPr>
            </w:pPr>
          </w:p>
          <w:p w14:paraId="5529EED6" w14:textId="77777777" w:rsidR="00356161" w:rsidRPr="007E0AB2" w:rsidRDefault="00356161"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44BC6A7F" w14:textId="77777777" w:rsidR="00356161" w:rsidRPr="007E0AB2" w:rsidRDefault="00356161"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0B4E736A" w14:textId="77777777" w:rsidR="00356161" w:rsidRPr="007E0AB2" w:rsidRDefault="00356161"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5BAE64DA" w14:textId="77777777" w:rsidR="00356161" w:rsidRPr="007E0AB2" w:rsidRDefault="00356161"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4C5FD3A4" w14:textId="77777777" w:rsidR="003D460A" w:rsidRPr="007F2012" w:rsidRDefault="003D460A" w:rsidP="007E0AB2">
            <w:pPr>
              <w:spacing w:line="240" w:lineRule="auto"/>
            </w:pPr>
          </w:p>
        </w:tc>
      </w:tr>
      <w:tr w:rsidR="003D460A" w:rsidRPr="00350D80" w14:paraId="08D16DD0" w14:textId="77777777" w:rsidTr="007E0AB2">
        <w:tc>
          <w:tcPr>
            <w:tcW w:w="6771" w:type="dxa"/>
            <w:shd w:val="clear" w:color="auto" w:fill="auto"/>
          </w:tcPr>
          <w:p w14:paraId="273AD1D0" w14:textId="77777777" w:rsidR="003D460A" w:rsidRPr="007E0AB2" w:rsidRDefault="003D460A" w:rsidP="00CC05C4">
            <w:pPr>
              <w:rPr>
                <w:rFonts w:cs="Arial"/>
                <w:color w:val="FF0000"/>
              </w:rPr>
            </w:pPr>
            <w:r w:rsidRPr="007E0AB2">
              <w:rPr>
                <w:rFonts w:cs="Arial"/>
                <w:color w:val="FF0000"/>
              </w:rPr>
              <w:t xml:space="preserve">, die bij deze </w:t>
            </w:r>
            <w:r w:rsidRPr="007E0AB2">
              <w:rPr>
                <w:rFonts w:cs="Arial"/>
                <w:color w:val="339966"/>
              </w:rPr>
              <w:t>verklaart/verklaren</w:t>
            </w:r>
            <w:r w:rsidRPr="007E0AB2">
              <w:rPr>
                <w:rFonts w:cs="Arial"/>
                <w:color w:val="FF0000"/>
              </w:rPr>
              <w:t xml:space="preserve"> te aanvaarden</w:t>
            </w:r>
          </w:p>
        </w:tc>
        <w:tc>
          <w:tcPr>
            <w:tcW w:w="7371" w:type="dxa"/>
            <w:shd w:val="clear" w:color="auto" w:fill="auto"/>
          </w:tcPr>
          <w:p w14:paraId="168FF22E" w14:textId="77777777" w:rsidR="003D460A" w:rsidRDefault="003D460A" w:rsidP="00CC05C4">
            <w:r>
              <w:t xml:space="preserve">Vaste tekst, waarbij </w:t>
            </w:r>
            <w:r w:rsidR="0074081F">
              <w:t>de keuze tussen</w:t>
            </w:r>
            <w:r>
              <w:t xml:space="preserve"> </w:t>
            </w:r>
            <w:r w:rsidRPr="007E0AB2">
              <w:rPr>
                <w:rFonts w:cs="Arial"/>
                <w:color w:val="339966"/>
              </w:rPr>
              <w:t>verklaart/verklaren</w:t>
            </w:r>
            <w:r>
              <w:t xml:space="preserve"> wordt afgeleid van het aantal verkrijger-partijen:</w:t>
            </w:r>
          </w:p>
          <w:p w14:paraId="2B4A8B7B" w14:textId="77777777" w:rsidR="003D460A" w:rsidRDefault="003D460A" w:rsidP="007E0AB2">
            <w:pPr>
              <w:numPr>
                <w:ilvl w:val="0"/>
                <w:numId w:val="9"/>
              </w:numPr>
            </w:pPr>
            <w:r>
              <w:t xml:space="preserve">één partij: </w:t>
            </w:r>
            <w:r w:rsidRPr="007E0AB2">
              <w:rPr>
                <w:color w:val="339966"/>
              </w:rPr>
              <w:t>verklaart</w:t>
            </w:r>
          </w:p>
          <w:p w14:paraId="65D5AD12" w14:textId="77777777" w:rsidR="003D460A" w:rsidRPr="00156F5A" w:rsidRDefault="003D460A" w:rsidP="007E0AB2">
            <w:pPr>
              <w:numPr>
                <w:ilvl w:val="0"/>
                <w:numId w:val="9"/>
              </w:numPr>
            </w:pPr>
            <w:r>
              <w:t xml:space="preserve">meer partijen: </w:t>
            </w:r>
            <w:r w:rsidRPr="007E0AB2">
              <w:rPr>
                <w:color w:val="339966"/>
              </w:rPr>
              <w:t>verklaren</w:t>
            </w:r>
          </w:p>
          <w:p w14:paraId="515D7F01" w14:textId="77777777" w:rsidR="00156F5A" w:rsidRPr="007E0AB2" w:rsidRDefault="00156F5A" w:rsidP="00156F5A">
            <w:pPr>
              <w:rPr>
                <w:color w:val="008000"/>
              </w:rPr>
            </w:pPr>
          </w:p>
          <w:p w14:paraId="0ADE1FAF" w14:textId="77777777" w:rsidR="00156F5A" w:rsidRPr="007E0AB2" w:rsidRDefault="00156F5A" w:rsidP="00156F5A">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067239A5" w14:textId="77777777" w:rsidR="00156F5A" w:rsidRPr="007E0AB2" w:rsidRDefault="00156F5A"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671A23D7" w14:textId="77777777" w:rsidR="00156F5A" w:rsidRPr="007E0AB2" w:rsidRDefault="00156F5A"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0DDD215" w14:textId="77777777" w:rsidR="00156F5A" w:rsidRPr="006964CC" w:rsidRDefault="00156F5A" w:rsidP="00156F5A"/>
        </w:tc>
      </w:tr>
      <w:tr w:rsidR="003D460A" w:rsidRPr="00350D80" w14:paraId="78D996D0" w14:textId="77777777" w:rsidTr="007E0AB2">
        <w:tblPrEx>
          <w:tblLook w:val="01E0" w:firstRow="1" w:lastRow="1" w:firstColumn="1" w:lastColumn="1" w:noHBand="0" w:noVBand="0"/>
        </w:tblPrEx>
        <w:tc>
          <w:tcPr>
            <w:tcW w:w="6771" w:type="dxa"/>
            <w:shd w:val="clear" w:color="auto" w:fill="auto"/>
          </w:tcPr>
          <w:p w14:paraId="656E738A" w14:textId="77777777" w:rsidR="003D460A" w:rsidRPr="007E0AB2" w:rsidRDefault="003D460A" w:rsidP="00CC05C4">
            <w:pPr>
              <w:rPr>
                <w:rFonts w:cs="Arial"/>
                <w:color w:val="FF0000"/>
              </w:rPr>
            </w:pPr>
            <w:r w:rsidRPr="007E0AB2">
              <w:rPr>
                <w:rFonts w:cs="Arial"/>
                <w:color w:val="800080"/>
              </w:rPr>
              <w:lastRenderedPageBreak/>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59537110" w14:textId="77777777" w:rsidR="003D460A" w:rsidRDefault="003D460A" w:rsidP="007E0AB2">
            <w:pPr>
              <w:spacing w:before="72"/>
            </w:pPr>
            <w:r w:rsidRPr="0058189E">
              <w:t>De</w:t>
            </w:r>
            <w:r>
              <w:t>ze optionele</w:t>
            </w:r>
            <w:r w:rsidRPr="0058189E">
              <w:t xml:space="preserve"> tekst wordt alleen getoond als</w:t>
            </w:r>
            <w:r>
              <w:t>:</w:t>
            </w:r>
          </w:p>
          <w:p w14:paraId="71255D48" w14:textId="77777777" w:rsidR="00FD30BA" w:rsidRDefault="00FD30BA" w:rsidP="007E0AB2">
            <w:pPr>
              <w:numPr>
                <w:ilvl w:val="0"/>
                <w:numId w:val="21"/>
              </w:numPr>
              <w:spacing w:before="72"/>
            </w:pPr>
            <w:r w:rsidRPr="0058189E">
              <w:t xml:space="preserve">er </w:t>
            </w:r>
            <w:r>
              <w:t xml:space="preserve">één verkrijger-partij wordt getoond en deze </w:t>
            </w:r>
            <w:r w:rsidRPr="0058189E">
              <w:t xml:space="preserve">meer dan één </w:t>
            </w:r>
            <w:r w:rsidR="007D3DDE">
              <w:t>verkrijger-</w:t>
            </w:r>
            <w:r w:rsidRPr="0058189E">
              <w:t xml:space="preserve">persoon </w:t>
            </w:r>
            <w:r>
              <w:t>bevat,</w:t>
            </w:r>
          </w:p>
          <w:p w14:paraId="417897A1" w14:textId="77777777" w:rsidR="003D460A" w:rsidRDefault="00FD30BA" w:rsidP="007E0AB2">
            <w:pPr>
              <w:numPr>
                <w:ilvl w:val="0"/>
                <w:numId w:val="21"/>
              </w:numPr>
              <w:spacing w:before="72"/>
            </w:pPr>
            <w:r>
              <w:t>er meer verkrijger-partijen worden getoond.</w:t>
            </w:r>
          </w:p>
          <w:p w14:paraId="4A5DDAB9" w14:textId="77777777" w:rsidR="003D460A" w:rsidRDefault="003D460A" w:rsidP="007E0AB2">
            <w:pPr>
              <w:spacing w:before="72"/>
            </w:pPr>
          </w:p>
          <w:p w14:paraId="0D9CBFE1" w14:textId="77777777" w:rsidR="00FD30BA" w:rsidRPr="00FC6E75" w:rsidRDefault="00FD30BA" w:rsidP="007E0AB2">
            <w:pPr>
              <w:spacing w:before="72"/>
            </w:pPr>
            <w:r>
              <w:t>Afhankelijk van het aantal verkrijger-personen of verkrijger-partijen wordt de volgende tekst getoond:</w:t>
            </w:r>
          </w:p>
          <w:p w14:paraId="5179D7F4" w14:textId="77777777" w:rsidR="00FD30BA" w:rsidRPr="00FC6E75" w:rsidRDefault="00FD30BA" w:rsidP="007E0AB2">
            <w:pPr>
              <w:numPr>
                <w:ilvl w:val="0"/>
                <w:numId w:val="9"/>
              </w:numPr>
              <w:spacing w:before="72"/>
            </w:pPr>
            <w:r w:rsidRPr="00FC6E75">
              <w:t xml:space="preserve">Als er </w:t>
            </w:r>
            <w:r>
              <w:t>één verkrijger-partij is die twee</w:t>
            </w:r>
            <w:r w:rsidR="00116485">
              <w:t xml:space="preserve"> gerechtigde </w:t>
            </w:r>
            <w:r w:rsidR="00D57A6E">
              <w:t>verkrijger-</w:t>
            </w:r>
            <w:r>
              <w:t xml:space="preserve">personen bevat of er </w:t>
            </w:r>
            <w:r w:rsidRPr="00FC6E75">
              <w:t>twee verkrijger-</w:t>
            </w:r>
            <w:r>
              <w:t xml:space="preserve">partijen </w:t>
            </w:r>
            <w:r w:rsidRPr="00FC6E75">
              <w:t xml:space="preserve">zijn,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4A5E94D7" w14:textId="77777777" w:rsidR="003D460A" w:rsidRDefault="00FD30BA" w:rsidP="007E0AB2">
            <w:pPr>
              <w:numPr>
                <w:ilvl w:val="0"/>
                <w:numId w:val="9"/>
              </w:numPr>
              <w:spacing w:before="72"/>
            </w:pPr>
            <w:r w:rsidRPr="00FC6E75">
              <w:t xml:space="preserve">Als er </w:t>
            </w:r>
            <w:r>
              <w:t xml:space="preserve">één verkrijger-partij is die drie of meer </w:t>
            </w:r>
            <w:r w:rsidR="00116485">
              <w:t xml:space="preserve">gerechtigde </w:t>
            </w:r>
            <w:r w:rsidR="00D57A6E">
              <w:t>verkrijger-</w:t>
            </w:r>
            <w:r>
              <w:t xml:space="preserve">personen bevat of </w:t>
            </w:r>
            <w:r w:rsidRPr="00FC6E75">
              <w:t xml:space="preserve">drie of </w:t>
            </w:r>
            <w:r>
              <w:t xml:space="preserve">er </w:t>
            </w:r>
            <w:r w:rsidRPr="00FC6E75">
              <w:t xml:space="preserve">meer </w:t>
            </w:r>
            <w:r>
              <w:t xml:space="preserve">dan twee </w:t>
            </w:r>
            <w:r w:rsidRPr="00FC6E75">
              <w:t>verkrijger-</w:t>
            </w:r>
            <w:r>
              <w:t>partijen</w:t>
            </w:r>
            <w:r w:rsidRPr="00FC6E75">
              <w:t xml:space="preserve"> zijn, dan wordt de tekst ”</w:t>
            </w:r>
            <w:r w:rsidRPr="007E0AB2">
              <w:rPr>
                <w:bCs/>
                <w:color w:val="800080"/>
              </w:rPr>
              <w:t xml:space="preserve">ieder voor het </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7C1D68">
              <w:t>breukdeel</w:t>
            </w:r>
            <w:r w:rsidR="00E10360" w:rsidRPr="007E0AB2">
              <w:rPr>
                <w:rFonts w:cs="Arial"/>
              </w:rPr>
              <w:fldChar w:fldCharType="begin"/>
            </w:r>
            <w:r w:rsidR="00E10360" w:rsidRPr="007E0AB2">
              <w:rPr>
                <w:rFonts w:cs="Arial"/>
              </w:rPr>
              <w:instrText>MacroButton Nomacro §</w:instrText>
            </w:r>
            <w:r w:rsidR="00E10360"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aantal </w:t>
            </w:r>
            <w:r w:rsidR="00116485">
              <w:t xml:space="preserve">gerechtigde </w:t>
            </w:r>
            <w:r w:rsidR="00D57A6E">
              <w:t>verkrijger-</w:t>
            </w:r>
            <w:r w:rsidRPr="00FC6E75">
              <w:t>personen</w:t>
            </w:r>
            <w:r>
              <w:t xml:space="preserve"> binnen één verkrijger-partij of aantal verkrijger-partijen</w:t>
            </w:r>
            <w:r w:rsidRPr="00FC6E75">
              <w:t xml:space="preserve">’ is. </w:t>
            </w:r>
            <w:r w:rsidR="003D460A" w:rsidRPr="00FC6E75">
              <w:t xml:space="preserve"> </w:t>
            </w:r>
          </w:p>
          <w:p w14:paraId="2980D6D8" w14:textId="77777777" w:rsidR="003D460A" w:rsidRPr="007E0AB2" w:rsidRDefault="003D460A" w:rsidP="00CC05C4">
            <w:pPr>
              <w:rPr>
                <w:u w:val="single"/>
              </w:rPr>
            </w:pPr>
          </w:p>
          <w:p w14:paraId="4EBEF509" w14:textId="77777777" w:rsidR="003D460A" w:rsidRPr="00D61425" w:rsidRDefault="003D460A" w:rsidP="00CC05C4">
            <w:r w:rsidRPr="00D61425">
              <w:t>Het woord ‘</w:t>
            </w:r>
            <w:r w:rsidRPr="007E0AB2">
              <w:rPr>
                <w:color w:val="3366FF"/>
              </w:rPr>
              <w:t>onverdeeld(e)</w:t>
            </w:r>
            <w:r w:rsidRPr="00D61425">
              <w:t xml:space="preserve">’ is </w:t>
            </w:r>
            <w:r w:rsidR="0003251A">
              <w:t xml:space="preserve">een </w:t>
            </w:r>
            <w:r w:rsidRPr="00D61425">
              <w:t>optionel</w:t>
            </w:r>
            <w:r w:rsidR="0003251A">
              <w:t>e gebruikerskeuze</w:t>
            </w:r>
            <w:r w:rsidRPr="00D61425">
              <w:t xml:space="preserve">. </w:t>
            </w:r>
          </w:p>
          <w:p w14:paraId="0ECB2893" w14:textId="77777777" w:rsidR="003D460A" w:rsidRDefault="003D460A" w:rsidP="00CC05C4"/>
          <w:p w14:paraId="22E03BC3" w14:textId="77777777" w:rsidR="0003251A" w:rsidRPr="007E0AB2" w:rsidRDefault="0003251A" w:rsidP="0003251A">
            <w:pPr>
              <w:rPr>
                <w:szCs w:val="18"/>
                <w:u w:val="single"/>
              </w:rPr>
            </w:pPr>
            <w:proofErr w:type="spellStart"/>
            <w:r w:rsidRPr="007E0AB2">
              <w:rPr>
                <w:szCs w:val="18"/>
                <w:u w:val="single"/>
              </w:rPr>
              <w:t>Mapping</w:t>
            </w:r>
            <w:proofErr w:type="spellEnd"/>
            <w:r w:rsidR="00BA141F" w:rsidRPr="007E0AB2">
              <w:rPr>
                <w:szCs w:val="18"/>
                <w:u w:val="single"/>
              </w:rPr>
              <w:t xml:space="preserve"> aantal partijen</w:t>
            </w:r>
            <w:r w:rsidRPr="007E0AB2">
              <w:rPr>
                <w:szCs w:val="18"/>
                <w:u w:val="single"/>
              </w:rPr>
              <w:t>:</w:t>
            </w:r>
          </w:p>
          <w:p w14:paraId="0F616FB3" w14:textId="77777777" w:rsidR="00BA141F" w:rsidRPr="007E0AB2" w:rsidRDefault="00BA14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p>
          <w:p w14:paraId="2806E0EC"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AEF8EBC" w14:textId="77777777" w:rsidR="00840A7D" w:rsidRPr="007E0AB2" w:rsidRDefault="00840A7D" w:rsidP="007E0AB2">
            <w:pPr>
              <w:spacing w:line="240" w:lineRule="auto"/>
              <w:rPr>
                <w:sz w:val="16"/>
                <w:szCs w:val="16"/>
              </w:rPr>
            </w:pPr>
          </w:p>
          <w:p w14:paraId="43438356" w14:textId="77777777" w:rsidR="00840A7D" w:rsidRPr="007E0AB2" w:rsidRDefault="00BA141F"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 </w:t>
            </w:r>
            <w:r w:rsidR="00116485" w:rsidRPr="007E0AB2">
              <w:rPr>
                <w:szCs w:val="18"/>
                <w:u w:val="single"/>
              </w:rPr>
              <w:t>gerechtigde verkrijger-</w:t>
            </w:r>
            <w:r w:rsidRPr="007E0AB2">
              <w:rPr>
                <w:szCs w:val="18"/>
                <w:u w:val="single"/>
              </w:rPr>
              <w:t>personen, wanneer er één partij is:</w:t>
            </w:r>
          </w:p>
          <w:p w14:paraId="10124732" w14:textId="77777777" w:rsidR="00BA141F" w:rsidRPr="007E0AB2" w:rsidRDefault="00BA141F" w:rsidP="007E0AB2">
            <w:pPr>
              <w:spacing w:line="240" w:lineRule="auto"/>
              <w:rPr>
                <w:rFonts w:cs="Arial"/>
                <w:sz w:val="16"/>
                <w:szCs w:val="16"/>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rFonts w:cs="Arial"/>
                <w:sz w:val="16"/>
                <w:szCs w:val="16"/>
              </w:rPr>
              <w:t>StukdeelVerdeling</w:t>
            </w:r>
            <w:proofErr w:type="spellEnd"/>
            <w:r w:rsidRPr="007E0AB2">
              <w:rPr>
                <w:rFonts w:cs="Arial"/>
                <w:sz w:val="16"/>
                <w:szCs w:val="16"/>
              </w:rPr>
              <w:t>*/</w:t>
            </w:r>
            <w:proofErr w:type="spellStart"/>
            <w:r w:rsidRPr="007E0AB2">
              <w:rPr>
                <w:rFonts w:cs="Arial"/>
                <w:sz w:val="16"/>
                <w:szCs w:val="16"/>
              </w:rPr>
              <w:t>verkrijgerRechtRef</w:t>
            </w:r>
            <w:proofErr w:type="spellEnd"/>
            <w:r w:rsidRPr="007E0AB2">
              <w:rPr>
                <w:rFonts w:cs="Arial"/>
                <w:sz w:val="16"/>
                <w:szCs w:val="16"/>
              </w:rPr>
              <w:t xml:space="preserve">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842118C" w14:textId="77777777" w:rsidR="00BA141F" w:rsidRPr="007E0AB2" w:rsidRDefault="00BA141F" w:rsidP="007E0AB2">
            <w:pPr>
              <w:spacing w:line="240" w:lineRule="auto"/>
              <w:rPr>
                <w:sz w:val="16"/>
                <w:szCs w:val="16"/>
              </w:rPr>
            </w:pPr>
            <w:r w:rsidRPr="007E0AB2">
              <w:rPr>
                <w:sz w:val="16"/>
                <w:szCs w:val="16"/>
              </w:rPr>
              <w:t>-aantal personen</w:t>
            </w:r>
          </w:p>
          <w:p w14:paraId="09A7ED2C" w14:textId="77777777" w:rsidR="00BA141F" w:rsidRPr="007E0AB2" w:rsidRDefault="00BA141F" w:rsidP="007E0AB2">
            <w:pPr>
              <w:spacing w:line="240" w:lineRule="auto"/>
              <w:rPr>
                <w:sz w:val="16"/>
                <w:szCs w:val="16"/>
              </w:rPr>
            </w:pPr>
            <w:r w:rsidRPr="007E0AB2">
              <w:rPr>
                <w:sz w:val="16"/>
                <w:szCs w:val="16"/>
              </w:rPr>
              <w:t>//Partij[id]/[IMKAD_Persoon/GerelateerdPersoon/IMKAD_Persoon/GerelateerdPersoon]</w:t>
            </w:r>
          </w:p>
          <w:p w14:paraId="0A426523" w14:textId="77777777" w:rsidR="00BA141F" w:rsidRPr="007E0AB2" w:rsidRDefault="00BA141F"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302EB360" w14:textId="77777777" w:rsidR="00BA141F" w:rsidRPr="007E0AB2" w:rsidRDefault="00BA141F" w:rsidP="007E0AB2">
            <w:pPr>
              <w:spacing w:line="240" w:lineRule="auto"/>
              <w:rPr>
                <w:sz w:val="16"/>
                <w:szCs w:val="16"/>
              </w:rPr>
            </w:pPr>
            <w:r w:rsidRPr="007E0AB2">
              <w:rPr>
                <w:sz w:val="16"/>
                <w:szCs w:val="16"/>
              </w:rPr>
              <w:t xml:space="preserve">-waarbij </w:t>
            </w:r>
            <w:proofErr w:type="spellStart"/>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0AA4448B" w14:textId="77777777" w:rsidR="00BA141F" w:rsidRPr="007E0AB2" w:rsidRDefault="00BA141F" w:rsidP="007E0AB2">
            <w:pPr>
              <w:spacing w:line="240" w:lineRule="auto"/>
              <w:rPr>
                <w:sz w:val="16"/>
                <w:szCs w:val="16"/>
              </w:rPr>
            </w:pPr>
          </w:p>
          <w:p w14:paraId="5AE633BA" w14:textId="77777777" w:rsidR="003D460A" w:rsidRPr="007E0AB2" w:rsidRDefault="0003251A"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r w:rsidR="003D460A" w:rsidRPr="007E0AB2">
              <w:rPr>
                <w:szCs w:val="18"/>
                <w:u w:val="single"/>
              </w:rPr>
              <w:t>:</w:t>
            </w:r>
          </w:p>
          <w:p w14:paraId="4C5B5F5B" w14:textId="77777777" w:rsidR="003D460A" w:rsidRPr="007E0AB2" w:rsidRDefault="003D460A"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6865F867" w14:textId="77777777" w:rsidR="003D460A" w:rsidRPr="007E0AB2" w:rsidRDefault="003D460A" w:rsidP="007E0AB2">
            <w:pPr>
              <w:spacing w:line="240" w:lineRule="auto"/>
              <w:ind w:left="227"/>
              <w:rPr>
                <w:sz w:val="16"/>
                <w:szCs w:val="16"/>
              </w:rPr>
            </w:pPr>
            <w:r w:rsidRPr="007E0AB2">
              <w:rPr>
                <w:sz w:val="16"/>
                <w:szCs w:val="16"/>
              </w:rPr>
              <w:t>./tekstkeuze/</w:t>
            </w:r>
          </w:p>
          <w:p w14:paraId="2AF77929" w14:textId="77777777" w:rsidR="003D460A" w:rsidRPr="007E0AB2" w:rsidRDefault="003D460A"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72EFE964" w14:textId="77777777" w:rsidR="003D460A" w:rsidRPr="007E0AB2" w:rsidRDefault="003D460A" w:rsidP="007E0AB2">
            <w:pPr>
              <w:spacing w:line="240" w:lineRule="auto"/>
              <w:ind w:left="454"/>
              <w:rPr>
                <w:sz w:val="16"/>
                <w:szCs w:val="16"/>
              </w:rPr>
            </w:pPr>
            <w:r w:rsidRPr="007E0AB2">
              <w:rPr>
                <w:sz w:val="16"/>
                <w:szCs w:val="16"/>
              </w:rPr>
              <w:t>./tekst(onverdeeld)</w:t>
            </w:r>
          </w:p>
        </w:tc>
      </w:tr>
      <w:tr w:rsidR="003D460A" w:rsidRPr="00350D80" w14:paraId="6419B621" w14:textId="77777777" w:rsidTr="007E0AB2">
        <w:tblPrEx>
          <w:tblLook w:val="01E0" w:firstRow="1" w:lastRow="1" w:firstColumn="1" w:lastColumn="1" w:noHBand="0" w:noVBand="0"/>
        </w:tblPrEx>
        <w:tc>
          <w:tcPr>
            <w:tcW w:w="6771" w:type="dxa"/>
            <w:shd w:val="clear" w:color="auto" w:fill="auto"/>
          </w:tcPr>
          <w:p w14:paraId="4E7BA292" w14:textId="77777777" w:rsidR="003D460A" w:rsidRPr="007E0AB2" w:rsidRDefault="003D460A" w:rsidP="00CC05C4">
            <w:pPr>
              <w:rPr>
                <w:rFonts w:cs="Arial"/>
                <w:color w:val="008000"/>
              </w:rPr>
            </w:pPr>
            <w:r w:rsidRPr="007E0AB2">
              <w:rPr>
                <w:rFonts w:cs="Arial"/>
                <w:color w:val="FF0000"/>
              </w:rPr>
              <w:t>:</w:t>
            </w:r>
          </w:p>
        </w:tc>
        <w:tc>
          <w:tcPr>
            <w:tcW w:w="7371" w:type="dxa"/>
            <w:shd w:val="clear" w:color="auto" w:fill="auto"/>
          </w:tcPr>
          <w:p w14:paraId="7818A25D" w14:textId="77777777" w:rsidR="003D460A" w:rsidRDefault="003D460A" w:rsidP="00CC05C4">
            <w:r>
              <w:t>Verplichte tekst</w:t>
            </w:r>
          </w:p>
        </w:tc>
      </w:tr>
      <w:tr w:rsidR="003D460A" w:rsidRPr="00350D80" w14:paraId="097E58BB" w14:textId="77777777" w:rsidTr="007E0AB2">
        <w:tblPrEx>
          <w:tblLook w:val="01E0" w:firstRow="1" w:lastRow="1" w:firstColumn="1" w:lastColumn="1" w:noHBand="0" w:noVBand="0"/>
        </w:tblPrEx>
        <w:tc>
          <w:tcPr>
            <w:tcW w:w="6771" w:type="dxa"/>
            <w:shd w:val="clear" w:color="auto" w:fill="auto"/>
          </w:tcPr>
          <w:p w14:paraId="496D0301" w14:textId="6A51CE37" w:rsidR="003D460A" w:rsidRPr="007E0AB2" w:rsidRDefault="003D460A" w:rsidP="00CC05C4">
            <w:pPr>
              <w:rPr>
                <w:rFonts w:cs="Arial"/>
                <w:color w:val="FF0000"/>
              </w:rPr>
            </w:pP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00B42AF9" w:rsidRPr="007E0AB2">
              <w:rPr>
                <w:rFonts w:cs="Arial"/>
                <w:color w:val="008000"/>
              </w:rPr>
              <w:t>.</w:t>
            </w:r>
          </w:p>
        </w:tc>
        <w:tc>
          <w:tcPr>
            <w:tcW w:w="7371" w:type="dxa"/>
            <w:shd w:val="clear" w:color="auto" w:fill="auto"/>
          </w:tcPr>
          <w:p w14:paraId="7619103B" w14:textId="6D0FAC35" w:rsidR="0071281C" w:rsidRPr="007E0AB2" w:rsidRDefault="0071281C" w:rsidP="0071281C">
            <w:pPr>
              <w:rPr>
                <w:lang w:val="nl"/>
              </w:rPr>
            </w:pPr>
            <w:r w:rsidRPr="007E0AB2">
              <w:rPr>
                <w:lang w:val="nl"/>
              </w:rPr>
              <w:t xml:space="preserve">De verplichte keuzetekst </w:t>
            </w:r>
            <w:r w:rsidRPr="007E0AB2">
              <w:rPr>
                <w:rFonts w:cs="Arial"/>
                <w:color w:val="339966"/>
              </w:rPr>
              <w:t xml:space="preserve">het </w:t>
            </w:r>
            <w:r w:rsidR="009423D0">
              <w:rPr>
                <w:rFonts w:cs="Arial"/>
                <w:color w:val="339966"/>
              </w:rPr>
              <w:t>r</w:t>
            </w:r>
            <w:r w:rsidRPr="007E0AB2">
              <w:rPr>
                <w:rFonts w:cs="Arial"/>
                <w:color w:val="339966"/>
              </w:rPr>
              <w:t xml:space="preserve">egistergoed / de </w:t>
            </w:r>
            <w:r w:rsidR="009423D0">
              <w:rPr>
                <w:rFonts w:cs="Arial"/>
                <w:color w:val="339966"/>
              </w:rPr>
              <w:t>r</w:t>
            </w:r>
            <w:r w:rsidRPr="007E0AB2">
              <w:rPr>
                <w:rFonts w:cs="Arial"/>
                <w:color w:val="339966"/>
              </w:rPr>
              <w:t>egistergoederen</w:t>
            </w:r>
            <w:r w:rsidRPr="007E0AB2">
              <w:rPr>
                <w:lang w:val="nl"/>
              </w:rPr>
              <w:t xml:space="preserve"> wordt afgeleid van </w:t>
            </w:r>
            <w:r w:rsidR="00692596">
              <w:rPr>
                <w:lang w:val="nl"/>
              </w:rPr>
              <w:t>de keuze bepaald in</w:t>
            </w:r>
            <w:r w:rsidRPr="007E0AB2">
              <w:rPr>
                <w:lang w:val="nl"/>
              </w:rPr>
              <w:t xml:space="preserve"> paragraaf </w:t>
            </w:r>
            <w:r w:rsidR="00692596">
              <w:rPr>
                <w:lang w:val="nl"/>
              </w:rPr>
              <w:t>2.7</w:t>
            </w:r>
            <w:r w:rsidRPr="007E0AB2">
              <w:rPr>
                <w:lang w:val="nl"/>
              </w:rPr>
              <w:t>:</w:t>
            </w:r>
          </w:p>
          <w:p w14:paraId="02059C6C" w14:textId="15978E8C" w:rsidR="00692596" w:rsidRDefault="00692596" w:rsidP="00692596">
            <w:pPr>
              <w:numPr>
                <w:ilvl w:val="0"/>
                <w:numId w:val="9"/>
              </w:numPr>
            </w:pPr>
            <w:r>
              <w:t>bij de keuze ‘</w:t>
            </w:r>
            <w:r>
              <w:rPr>
                <w:rFonts w:cs="Arial"/>
                <w:color w:val="339966"/>
              </w:rPr>
              <w:t>r</w:t>
            </w:r>
            <w:r w:rsidRPr="007E0AB2">
              <w:rPr>
                <w:rFonts w:cs="Arial"/>
                <w:color w:val="339966"/>
              </w:rPr>
              <w:t>egistergoed</w:t>
            </w:r>
            <w:r>
              <w:t>’ wordt de tekst: ’het registergoed’,</w:t>
            </w:r>
          </w:p>
          <w:p w14:paraId="4F97B74A" w14:textId="755332A0" w:rsidR="0074081F" w:rsidRDefault="00692596" w:rsidP="00692596">
            <w:r>
              <w:t>-      en bij de keuze ‘</w:t>
            </w:r>
            <w:r>
              <w:rPr>
                <w:rFonts w:cs="Arial"/>
                <w:color w:val="339966"/>
              </w:rPr>
              <w:t>r</w:t>
            </w:r>
            <w:r w:rsidRPr="007E0AB2">
              <w:rPr>
                <w:rFonts w:cs="Arial"/>
                <w:color w:val="339966"/>
              </w:rPr>
              <w:t>egistergoederen</w:t>
            </w:r>
            <w:r>
              <w:t>’ wordt de tekst: ’de registergoederen’.</w:t>
            </w:r>
            <w:r w:rsidRPr="003E6678" w:rsidDel="00692596">
              <w:t xml:space="preserve"> </w:t>
            </w:r>
          </w:p>
          <w:p w14:paraId="49F3F34F" w14:textId="77777777" w:rsidR="00692596" w:rsidRPr="00503D87" w:rsidRDefault="00692596" w:rsidP="00692596">
            <w:pPr>
              <w:rPr>
                <w:u w:val="single"/>
              </w:rPr>
            </w:pPr>
            <w:proofErr w:type="spellStart"/>
            <w:r w:rsidRPr="00503D87">
              <w:rPr>
                <w:u w:val="single"/>
              </w:rPr>
              <w:t>Mapping</w:t>
            </w:r>
            <w:proofErr w:type="spellEnd"/>
            <w:r w:rsidRPr="00503D87">
              <w:rPr>
                <w:u w:val="single"/>
              </w:rPr>
              <w:t xml:space="preserve"> registergoed(eren):</w:t>
            </w:r>
          </w:p>
          <w:p w14:paraId="2EC9FBE3" w14:textId="77777777" w:rsidR="00692596" w:rsidRPr="00503D87" w:rsidRDefault="00692596" w:rsidP="00692596">
            <w:pPr>
              <w:rPr>
                <w:sz w:val="16"/>
                <w:szCs w:val="16"/>
              </w:rPr>
            </w:pPr>
            <w:r w:rsidRPr="00503D87">
              <w:rPr>
                <w:sz w:val="16"/>
                <w:szCs w:val="16"/>
              </w:rPr>
              <w:lastRenderedPageBreak/>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15D0F34F" w14:textId="77777777" w:rsidR="00692596" w:rsidRPr="00503D87" w:rsidRDefault="00692596" w:rsidP="00692596">
            <w:pPr>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08CDDAE9" w14:textId="77777777" w:rsidR="00692596" w:rsidRPr="00503D87" w:rsidRDefault="00692596" w:rsidP="00692596">
            <w:pPr>
              <w:rPr>
                <w:sz w:val="16"/>
                <w:szCs w:val="16"/>
              </w:rPr>
            </w:pPr>
            <w:r w:rsidRPr="00503D87">
              <w:rPr>
                <w:sz w:val="16"/>
                <w:szCs w:val="16"/>
              </w:rPr>
              <w:t xml:space="preserve">    ./tekst(‘registergoed’ of ‘registergoederen’)</w:t>
            </w:r>
          </w:p>
          <w:p w14:paraId="1BF10CA2" w14:textId="71CE0CCC" w:rsidR="00692596" w:rsidRPr="00445AFE" w:rsidRDefault="00692596" w:rsidP="00692596"/>
        </w:tc>
      </w:tr>
    </w:tbl>
    <w:p w14:paraId="4F1EA20C" w14:textId="77777777" w:rsidR="003D460A" w:rsidRPr="003D460A" w:rsidRDefault="003D460A" w:rsidP="003D460A"/>
    <w:p w14:paraId="653B9554" w14:textId="77777777" w:rsidR="003D460A" w:rsidRDefault="003D79A2" w:rsidP="00437727">
      <w:pPr>
        <w:pStyle w:val="Kop4"/>
        <w:tabs>
          <w:tab w:val="clear" w:pos="864"/>
          <w:tab w:val="clear" w:pos="1588"/>
          <w:tab w:val="left" w:pos="851"/>
        </w:tabs>
        <w:ind w:left="0" w:firstLine="0"/>
      </w:pPr>
      <w:bookmarkStart w:id="139" w:name="_Ref382384528"/>
      <w:bookmarkStart w:id="140" w:name="_Toc462997754"/>
      <w:r>
        <w:t xml:space="preserve">Variant a2 </w:t>
      </w:r>
      <w:r w:rsidR="003D460A">
        <w:t>T</w:t>
      </w:r>
      <w:r>
        <w:t xml:space="preserve">oedeling per registergoed aan één of meer </w:t>
      </w:r>
      <w:r w:rsidR="00BC13F1">
        <w:t>verkrijger-</w:t>
      </w:r>
      <w:r>
        <w:t>partije</w:t>
      </w:r>
      <w:r w:rsidR="003C50A2">
        <w:t>n</w:t>
      </w:r>
      <w:bookmarkEnd w:id="139"/>
      <w:bookmarkEnd w:id="140"/>
    </w:p>
    <w:p w14:paraId="39DC91BB" w14:textId="77777777" w:rsidR="0074081F" w:rsidRDefault="00222147" w:rsidP="0074081F">
      <w:pPr>
        <w:rPr>
          <w:lang w:val="nl"/>
        </w:rPr>
      </w:pPr>
      <w:r>
        <w:rPr>
          <w:lang w:val="nl"/>
        </w:rPr>
        <w:t xml:space="preserve">De tekst uit deze variant is in zijn geheel herhalend </w:t>
      </w:r>
      <w:r w:rsidR="00345982">
        <w:rPr>
          <w:lang w:val="nl"/>
        </w:rPr>
        <w:t>(ook in combinatie met var</w:t>
      </w:r>
      <w:r w:rsidR="00106341">
        <w:rPr>
          <w:lang w:val="nl"/>
        </w:rPr>
        <w:t>i</w:t>
      </w:r>
      <w:r w:rsidR="00345982">
        <w:rPr>
          <w:lang w:val="nl"/>
        </w:rPr>
        <w:t>ant b</w:t>
      </w:r>
      <w:r w:rsidR="006F28AC">
        <w:rPr>
          <w:lang w:val="nl"/>
        </w:rPr>
        <w:t>2</w:t>
      </w:r>
      <w:r w:rsidR="00345982">
        <w:rPr>
          <w:lang w:val="nl"/>
        </w:rPr>
        <w:t xml:space="preserve">) </w:t>
      </w:r>
      <w:r w:rsidR="00062310">
        <w:rPr>
          <w:lang w:val="nl"/>
        </w:rPr>
        <w:t xml:space="preserve">en wordt getoond voor de </w:t>
      </w:r>
      <w:r>
        <w:rPr>
          <w:lang w:val="nl"/>
        </w:rPr>
        <w:t xml:space="preserve">volgende </w:t>
      </w:r>
      <w:r w:rsidR="00062310">
        <w:rPr>
          <w:lang w:val="nl"/>
        </w:rPr>
        <w:t>situaties</w:t>
      </w:r>
      <w:r>
        <w:rPr>
          <w:lang w:val="nl"/>
        </w:rPr>
        <w:t>:</w:t>
      </w:r>
    </w:p>
    <w:p w14:paraId="5DCF8115" w14:textId="77777777" w:rsidR="00A41278" w:rsidRDefault="00A41278" w:rsidP="00CE56A9">
      <w:pPr>
        <w:numPr>
          <w:ilvl w:val="0"/>
          <w:numId w:val="35"/>
        </w:numPr>
        <w:rPr>
          <w:lang w:val="nl"/>
        </w:rPr>
      </w:pPr>
      <w:r>
        <w:rPr>
          <w:lang w:val="nl"/>
        </w:rPr>
        <w:t xml:space="preserve">één </w:t>
      </w:r>
      <w:r w:rsidR="00BC13F1">
        <w:rPr>
          <w:lang w:val="nl"/>
        </w:rPr>
        <w:t>verkrijger-</w:t>
      </w:r>
      <w:r>
        <w:rPr>
          <w:lang w:val="nl"/>
        </w:rPr>
        <w:t>partij krijgt één registergoed toegedeeld</w:t>
      </w:r>
      <w:r w:rsidR="00CB345B">
        <w:rPr>
          <w:lang w:val="nl"/>
        </w:rPr>
        <w:t xml:space="preserve"> (partij en registergoed worden éénmaal getoond)</w:t>
      </w:r>
      <w:r>
        <w:rPr>
          <w:lang w:val="nl"/>
        </w:rPr>
        <w:t>,</w:t>
      </w:r>
    </w:p>
    <w:p w14:paraId="7C97EDC6" w14:textId="77777777" w:rsidR="00222147" w:rsidRDefault="00222147" w:rsidP="00CE56A9">
      <w:pPr>
        <w:numPr>
          <w:ilvl w:val="0"/>
          <w:numId w:val="35"/>
        </w:numPr>
        <w:rPr>
          <w:lang w:val="nl"/>
        </w:rPr>
      </w:pPr>
      <w:r>
        <w:rPr>
          <w:lang w:val="nl"/>
        </w:rPr>
        <w:t xml:space="preserve">één </w:t>
      </w:r>
      <w:r w:rsidR="00BC13F1">
        <w:rPr>
          <w:lang w:val="nl"/>
        </w:rPr>
        <w:t>verkrijger-</w:t>
      </w:r>
      <w:r>
        <w:rPr>
          <w:lang w:val="nl"/>
        </w:rPr>
        <w:t>partij krijgt meer registergoederen toegedeeld</w:t>
      </w:r>
      <w:r w:rsidR="00A41278">
        <w:rPr>
          <w:lang w:val="nl"/>
        </w:rPr>
        <w:t xml:space="preserve"> (registergoederen worden opgesomd)</w:t>
      </w:r>
      <w:r>
        <w:rPr>
          <w:lang w:val="nl"/>
        </w:rPr>
        <w:t>,</w:t>
      </w:r>
    </w:p>
    <w:p w14:paraId="6B89BB64" w14:textId="77777777" w:rsidR="00222147" w:rsidRDefault="00222147" w:rsidP="00CE56A9">
      <w:pPr>
        <w:numPr>
          <w:ilvl w:val="0"/>
          <w:numId w:val="35"/>
        </w:numPr>
        <w:rPr>
          <w:lang w:val="nl"/>
        </w:rPr>
      </w:pPr>
      <w:r>
        <w:rPr>
          <w:lang w:val="nl"/>
        </w:rPr>
        <w:t xml:space="preserve">meer </w:t>
      </w:r>
      <w:r w:rsidR="00BC13F1">
        <w:rPr>
          <w:lang w:val="nl"/>
        </w:rPr>
        <w:t>verkrijger-</w:t>
      </w:r>
      <w:r>
        <w:rPr>
          <w:lang w:val="nl"/>
        </w:rPr>
        <w:t>partijen krijgen één registergoed toegedeeld</w:t>
      </w:r>
      <w:r w:rsidR="00A41278">
        <w:rPr>
          <w:lang w:val="nl"/>
        </w:rPr>
        <w:t xml:space="preserve"> (partijen worden opgesomd)</w:t>
      </w:r>
      <w:r>
        <w:rPr>
          <w:lang w:val="nl"/>
        </w:rPr>
        <w:t>,</w:t>
      </w:r>
    </w:p>
    <w:p w14:paraId="1DE6CBEA" w14:textId="77777777" w:rsidR="00FE10FC" w:rsidRDefault="00222147" w:rsidP="00FE10FC">
      <w:pPr>
        <w:numPr>
          <w:ilvl w:val="0"/>
          <w:numId w:val="35"/>
        </w:numPr>
        <w:rPr>
          <w:lang w:val="nl"/>
        </w:rPr>
      </w:pPr>
      <w:r>
        <w:rPr>
          <w:lang w:val="nl"/>
        </w:rPr>
        <w:t xml:space="preserve">meer </w:t>
      </w:r>
      <w:r w:rsidR="00BC13F1">
        <w:rPr>
          <w:lang w:val="nl"/>
        </w:rPr>
        <w:t>verkrijger-</w:t>
      </w:r>
      <w:r>
        <w:rPr>
          <w:lang w:val="nl"/>
        </w:rPr>
        <w:t xml:space="preserve">partijen krijgen </w:t>
      </w:r>
      <w:r w:rsidR="0018559F">
        <w:rPr>
          <w:lang w:val="nl"/>
        </w:rPr>
        <w:t>al</w:t>
      </w:r>
      <w:r w:rsidR="00F12E4B">
        <w:rPr>
          <w:lang w:val="nl"/>
        </w:rPr>
        <w:t>lemaal dezelfde</w:t>
      </w:r>
      <w:r>
        <w:rPr>
          <w:lang w:val="nl"/>
        </w:rPr>
        <w:t xml:space="preserve"> registergoederen toegedeeld</w:t>
      </w:r>
      <w:r w:rsidR="00A41278">
        <w:rPr>
          <w:lang w:val="nl"/>
        </w:rPr>
        <w:t xml:space="preserve"> (partijen en registergoederen worden opgesomd)</w:t>
      </w:r>
      <w:r>
        <w:rPr>
          <w:lang w:val="nl"/>
        </w:rPr>
        <w:t>.</w:t>
      </w:r>
    </w:p>
    <w:p w14:paraId="3A2988BB" w14:textId="77777777" w:rsidR="00FE10FC" w:rsidRPr="00FE10FC" w:rsidRDefault="00FE10FC" w:rsidP="00FE10FC">
      <w:pPr>
        <w:rPr>
          <w:lang w:val="nl"/>
        </w:rPr>
      </w:pPr>
      <w:r>
        <w:rPr>
          <w:lang w:val="nl"/>
        </w:rPr>
        <w:t xml:space="preserve">Er zijn minimaal twee registergoederen die geleverd worden aan verschillende verkrijger-partijen. </w:t>
      </w:r>
    </w:p>
    <w:bookmarkEnd w:id="138"/>
    <w:p w14:paraId="666F34AA" w14:textId="77777777" w:rsidR="008B40C2" w:rsidRPr="008B40C2" w:rsidRDefault="008B40C2" w:rsidP="008B40C2">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E10FC" w:rsidRPr="00350D80" w14:paraId="58980A53" w14:textId="77777777" w:rsidTr="00FE10FC">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53444994" w14:textId="77777777" w:rsidR="00FE10FC" w:rsidRPr="00FE10FC" w:rsidRDefault="00FE10FC" w:rsidP="00F1628D">
            <w:pPr>
              <w:rPr>
                <w:rFonts w:cs="Arial"/>
                <w:color w:val="800080"/>
              </w:rPr>
            </w:pPr>
            <w:r w:rsidRPr="00FE10FC">
              <w:rPr>
                <w:rFonts w:cs="Arial"/>
                <w:color w:val="800080"/>
              </w:rPr>
              <w:t xml:space="preserve">: </w:t>
            </w:r>
          </w:p>
          <w:p w14:paraId="7DC79B36" w14:textId="77777777" w:rsidR="00FE10FC" w:rsidRDefault="00FE10FC" w:rsidP="00FE10FC">
            <w:pPr>
              <w:numPr>
                <w:ilvl w:val="0"/>
                <w:numId w:val="9"/>
              </w:numPr>
              <w:rPr>
                <w:rFonts w:cs="Arial"/>
                <w:color w:val="339966"/>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6D9A6EC2" w14:textId="77777777" w:rsidR="00FE10FC" w:rsidRPr="007E0AB2" w:rsidRDefault="00FE10FC" w:rsidP="00A7250A">
            <w:pPr>
              <w:rPr>
                <w:szCs w:val="18"/>
              </w:rPr>
            </w:pPr>
            <w:r>
              <w:rPr>
                <w:szCs w:val="18"/>
              </w:rPr>
              <w:t xml:space="preserve">Dubbele punt wordt getoond en onderstaande tekst </w:t>
            </w:r>
            <w:r w:rsidR="00A7250A">
              <w:rPr>
                <w:szCs w:val="18"/>
              </w:rPr>
              <w:t>wordt op de volgende regel getoond</w:t>
            </w:r>
            <w:r>
              <w:rPr>
                <w:szCs w:val="18"/>
              </w:rPr>
              <w:t xml:space="preserve"> voorafgeg</w:t>
            </w:r>
            <w:r w:rsidR="00A7250A">
              <w:rPr>
                <w:szCs w:val="18"/>
              </w:rPr>
              <w:t>aan door een opsommingsstreepje</w:t>
            </w:r>
            <w:r>
              <w:rPr>
                <w:szCs w:val="18"/>
              </w:rPr>
              <w:t>.</w:t>
            </w:r>
          </w:p>
        </w:tc>
      </w:tr>
      <w:tr w:rsidR="00CF6DFF" w:rsidRPr="00350D80" w14:paraId="14221D47" w14:textId="77777777" w:rsidTr="007E0AB2">
        <w:tc>
          <w:tcPr>
            <w:tcW w:w="6771" w:type="dxa"/>
            <w:shd w:val="clear" w:color="auto" w:fill="auto"/>
          </w:tcPr>
          <w:p w14:paraId="5BD10A1C" w14:textId="6C8E54C6" w:rsidR="00CF6DFF" w:rsidRPr="007E0AB2" w:rsidRDefault="008C5610" w:rsidP="00CF6DFF">
            <w:pPr>
              <w:rPr>
                <w:rFonts w:cs="Arial"/>
                <w:color w:val="008000"/>
              </w:rPr>
            </w:pPr>
            <w:r>
              <w:rPr>
                <w:rFonts w:cs="Arial"/>
                <w:color w:val="339966"/>
              </w:rPr>
              <w:t>v</w:t>
            </w:r>
            <w:r w:rsidR="007E42C5" w:rsidRPr="007E0AB2">
              <w:rPr>
                <w:rFonts w:cs="Arial"/>
                <w:color w:val="339966"/>
              </w:rPr>
              <w:t xml:space="preserve">erkrijger / </w:t>
            </w:r>
            <w:r>
              <w:rPr>
                <w:rFonts w:cs="Arial"/>
                <w:color w:val="339966"/>
              </w:rPr>
              <w:t>p</w:t>
            </w:r>
            <w:r w:rsidR="007E42C5" w:rsidRPr="007E0AB2">
              <w:rPr>
                <w:rFonts w:cs="Arial"/>
                <w:color w:val="339966"/>
              </w:rPr>
              <w:t>artij [volgletter]</w:t>
            </w:r>
            <w:r w:rsidR="00AC611A">
              <w:rPr>
                <w:rFonts w:cs="Arial"/>
                <w:color w:val="339966"/>
              </w:rPr>
              <w:t xml:space="preserve"> / </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AC611A">
              <w:rPr>
                <w:rFonts w:cs="Arial"/>
              </w:rPr>
              <w:t>naam partij</w:t>
            </w:r>
            <w:r w:rsidR="00AC611A" w:rsidRPr="007E0AB2">
              <w:rPr>
                <w:rFonts w:cs="Arial"/>
              </w:rPr>
              <w:fldChar w:fldCharType="begin"/>
            </w:r>
            <w:r w:rsidR="00AC611A" w:rsidRPr="007E0AB2">
              <w:rPr>
                <w:rFonts w:cs="Arial"/>
              </w:rPr>
              <w:instrText>MacroButton Nomacro §</w:instrText>
            </w:r>
            <w:r w:rsidR="00AC611A" w:rsidRPr="007E0AB2">
              <w:rPr>
                <w:rFonts w:cs="Arial"/>
              </w:rPr>
              <w:fldChar w:fldCharType="end"/>
            </w:r>
            <w:r w:rsidR="007E42C5" w:rsidRPr="007E0AB2">
              <w:rPr>
                <w:rFonts w:cs="Arial"/>
                <w:color w:val="800080"/>
              </w:rPr>
              <w:t>,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 en [verkrijger / partij [volgletter]</w:t>
            </w:r>
            <w:r w:rsidR="000C4312">
              <w:rPr>
                <w:rFonts w:cs="Arial"/>
                <w:color w:val="800080"/>
              </w:rPr>
              <w:t xml:space="preserve"> / </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0C4312">
              <w:rPr>
                <w:rFonts w:cs="Arial"/>
              </w:rPr>
              <w:t>naam partij</w:t>
            </w:r>
            <w:r w:rsidR="000C4312" w:rsidRPr="007E0AB2">
              <w:rPr>
                <w:rFonts w:cs="Arial"/>
              </w:rPr>
              <w:fldChar w:fldCharType="begin"/>
            </w:r>
            <w:r w:rsidR="000C4312" w:rsidRPr="007E0AB2">
              <w:rPr>
                <w:rFonts w:cs="Arial"/>
              </w:rPr>
              <w:instrText>MacroButton Nomacro §</w:instrText>
            </w:r>
            <w:r w:rsidR="000C4312" w:rsidRPr="007E0AB2">
              <w:rPr>
                <w:rFonts w:cs="Arial"/>
              </w:rPr>
              <w:fldChar w:fldCharType="end"/>
            </w:r>
            <w:r w:rsidR="007E42C5" w:rsidRPr="007E0AB2">
              <w:rPr>
                <w:rFonts w:cs="Arial"/>
                <w:color w:val="800080"/>
              </w:rPr>
              <w:t>]</w:t>
            </w:r>
          </w:p>
        </w:tc>
        <w:tc>
          <w:tcPr>
            <w:tcW w:w="7371" w:type="dxa"/>
            <w:shd w:val="clear" w:color="auto" w:fill="auto"/>
          </w:tcPr>
          <w:p w14:paraId="7D7DCCF4" w14:textId="77777777" w:rsidR="00FD5BCB" w:rsidRPr="007E0AB2" w:rsidRDefault="00FD5BCB" w:rsidP="00FD5BCB">
            <w:pPr>
              <w:rPr>
                <w:lang w:val="nl"/>
              </w:rPr>
            </w:pPr>
            <w:r w:rsidRPr="007E0AB2">
              <w:rPr>
                <w:szCs w:val="18"/>
              </w:rPr>
              <w:t xml:space="preserve">Hier worden de aanduidingen van de verkrijger-partijen opgesomd, in de volgorde waarin de verkrijger-partijen zijn vermeld in de comparitie. </w:t>
            </w:r>
          </w:p>
          <w:p w14:paraId="5E2CA559" w14:textId="77777777" w:rsidR="00FD5BCB" w:rsidRPr="007E0AB2" w:rsidRDefault="00FD5BCB" w:rsidP="00FD5BCB">
            <w:pPr>
              <w:rPr>
                <w:szCs w:val="18"/>
                <w:lang w:val="nl"/>
              </w:rPr>
            </w:pPr>
          </w:p>
          <w:p w14:paraId="71D03925" w14:textId="77777777" w:rsidR="00FD5BCB" w:rsidRPr="007E0AB2" w:rsidRDefault="00FD5BCB" w:rsidP="00FD5BCB">
            <w:pPr>
              <w:rPr>
                <w:rFonts w:cs="Arial"/>
                <w:color w:val="FF0000"/>
              </w:rPr>
            </w:pPr>
            <w:r w:rsidRPr="007E0AB2">
              <w:rPr>
                <w:szCs w:val="18"/>
              </w:rPr>
              <w:t>De aanduidingen van de verkrijger-partijen worden gescheiden door een komma, de laatste twee partijen door ‘</w:t>
            </w:r>
            <w:r w:rsidRPr="007E0AB2">
              <w:rPr>
                <w:color w:val="800080"/>
                <w:szCs w:val="18"/>
              </w:rPr>
              <w:t>en</w:t>
            </w:r>
            <w:r w:rsidRPr="007E0AB2">
              <w:rPr>
                <w:szCs w:val="18"/>
              </w:rPr>
              <w:t>’.</w:t>
            </w:r>
          </w:p>
          <w:p w14:paraId="5C2D3D45" w14:textId="77777777" w:rsidR="007F2012" w:rsidRPr="007E0AB2" w:rsidRDefault="007F2012" w:rsidP="00CD2A8D">
            <w:pPr>
              <w:rPr>
                <w:szCs w:val="18"/>
              </w:rPr>
            </w:pPr>
          </w:p>
          <w:p w14:paraId="4E947195" w14:textId="77777777" w:rsidR="007F2012" w:rsidRPr="007E0AB2" w:rsidRDefault="007F2012" w:rsidP="00CD2A8D">
            <w:pPr>
              <w:rPr>
                <w:szCs w:val="18"/>
                <w:u w:val="single"/>
              </w:rPr>
            </w:pPr>
            <w:proofErr w:type="spellStart"/>
            <w:r w:rsidRPr="007E0AB2">
              <w:rPr>
                <w:szCs w:val="18"/>
                <w:u w:val="single"/>
              </w:rPr>
              <w:t>Mapping</w:t>
            </w:r>
            <w:proofErr w:type="spellEnd"/>
            <w:r w:rsidR="00FD5BCB" w:rsidRPr="007E0AB2">
              <w:rPr>
                <w:szCs w:val="18"/>
                <w:u w:val="single"/>
              </w:rPr>
              <w:t xml:space="preserve"> tonen variant a2</w:t>
            </w:r>
            <w:r w:rsidRPr="007E0AB2">
              <w:rPr>
                <w:szCs w:val="18"/>
                <w:u w:val="single"/>
              </w:rPr>
              <w:t>:</w:t>
            </w:r>
          </w:p>
          <w:p w14:paraId="2FD64216" w14:textId="77777777" w:rsidR="007F2012" w:rsidRPr="007E0AB2" w:rsidRDefault="007F2012" w:rsidP="007E0AB2">
            <w:pPr>
              <w:spacing w:line="240" w:lineRule="auto"/>
              <w:rPr>
                <w:rFonts w:cs="Arial"/>
                <w:sz w:val="16"/>
                <w:szCs w:val="16"/>
              </w:rPr>
            </w:pPr>
            <w:r w:rsidRPr="007E0AB2">
              <w:rPr>
                <w:rFonts w:cs="Arial"/>
                <w:sz w:val="16"/>
                <w:szCs w:val="16"/>
              </w:rPr>
              <w:t>//IMKAD_AangebodenStuk/StukdeelVerdeling*/IMKAD_ZakelijkRecht/verkrijgerRechtRef</w:t>
            </w:r>
            <w:r w:rsidR="00B7641D" w:rsidRPr="007E0AB2">
              <w:rPr>
                <w:rFonts w:cs="Arial"/>
                <w:sz w:val="16"/>
                <w:szCs w:val="16"/>
              </w:rPr>
              <w:t xml:space="preserve"> </w:t>
            </w:r>
            <w:r w:rsidR="00B7641D" w:rsidRPr="007E0AB2">
              <w:rPr>
                <w:rFonts w:cs="Arial"/>
                <w:sz w:val="16"/>
                <w:szCs w:val="16"/>
              </w:rPr>
              <w:tab/>
              <w:t>[</w:t>
            </w:r>
            <w:proofErr w:type="spellStart"/>
            <w:r w:rsidR="00B7641D" w:rsidRPr="007E0AB2">
              <w:rPr>
                <w:rFonts w:cs="Arial"/>
                <w:sz w:val="16"/>
                <w:szCs w:val="16"/>
              </w:rPr>
              <w:t>xlink:href</w:t>
            </w:r>
            <w:proofErr w:type="spellEnd"/>
            <w:r w:rsidR="00B7641D" w:rsidRPr="007E0AB2">
              <w:rPr>
                <w:rFonts w:cs="Arial"/>
                <w:sz w:val="16"/>
                <w:szCs w:val="16"/>
              </w:rPr>
              <w:t>="</w:t>
            </w:r>
            <w:proofErr w:type="spellStart"/>
            <w:r w:rsidR="00B7641D" w:rsidRPr="007E0AB2">
              <w:rPr>
                <w:rFonts w:cs="Arial"/>
                <w:sz w:val="16"/>
                <w:szCs w:val="16"/>
              </w:rPr>
              <w:t>id</w:t>
            </w:r>
            <w:proofErr w:type="spellEnd"/>
            <w:r w:rsidR="00B7641D" w:rsidRPr="007E0AB2">
              <w:rPr>
                <w:rFonts w:cs="Arial"/>
                <w:sz w:val="16"/>
                <w:szCs w:val="16"/>
              </w:rPr>
              <w:t xml:space="preserve"> van de als verkrijger geselecteerde Partij"]</w:t>
            </w:r>
          </w:p>
          <w:p w14:paraId="49B2217B" w14:textId="77777777" w:rsidR="00FD5BCB" w:rsidRPr="007E0AB2" w:rsidRDefault="00FD5BCB" w:rsidP="007E0AB2">
            <w:pPr>
              <w:spacing w:line="240" w:lineRule="auto"/>
              <w:rPr>
                <w:rFonts w:cs="Arial"/>
                <w:sz w:val="16"/>
                <w:szCs w:val="16"/>
              </w:rPr>
            </w:pPr>
          </w:p>
          <w:p w14:paraId="51BB3D34" w14:textId="77777777" w:rsidR="00FD5BCB" w:rsidRPr="007E0AB2" w:rsidRDefault="00FD5BCB" w:rsidP="007E0AB2">
            <w:pPr>
              <w:spacing w:line="240" w:lineRule="auto"/>
              <w:rPr>
                <w:u w:val="single"/>
              </w:rPr>
            </w:pPr>
            <w:proofErr w:type="spellStart"/>
            <w:r w:rsidRPr="007E0AB2">
              <w:rPr>
                <w:u w:val="single"/>
              </w:rPr>
              <w:t>Mapping</w:t>
            </w:r>
            <w:proofErr w:type="spellEnd"/>
            <w:r w:rsidRPr="007E0AB2">
              <w:rPr>
                <w:u w:val="single"/>
              </w:rPr>
              <w:t xml:space="preserve"> verkrijger-partij aanduiding:</w:t>
            </w:r>
          </w:p>
          <w:p w14:paraId="1727E5B6" w14:textId="77777777" w:rsidR="00FD5BCB" w:rsidRPr="007E0AB2" w:rsidRDefault="00FD5BCB" w:rsidP="007E0AB2">
            <w:pPr>
              <w:spacing w:line="240" w:lineRule="auto"/>
              <w:rPr>
                <w:rFonts w:cs="Arial"/>
                <w:sz w:val="16"/>
                <w:szCs w:val="16"/>
              </w:rPr>
            </w:pPr>
            <w:r w:rsidRPr="007E0AB2">
              <w:rPr>
                <w:sz w:val="16"/>
                <w:szCs w:val="16"/>
              </w:rPr>
              <w:t xml:space="preserve">-voorgaande </w:t>
            </w:r>
            <w:proofErr w:type="spellStart"/>
            <w:r w:rsidRPr="007E0AB2">
              <w:rPr>
                <w:sz w:val="16"/>
                <w:szCs w:val="16"/>
              </w:rPr>
              <w:t>mapping</w:t>
            </w:r>
            <w:proofErr w:type="spellEnd"/>
            <w:r w:rsidRPr="007E0AB2">
              <w:rPr>
                <w:sz w:val="16"/>
                <w:szCs w:val="16"/>
              </w:rPr>
              <w:t xml:space="preserve"> aangevuld met</w:t>
            </w:r>
          </w:p>
          <w:p w14:paraId="70A42738" w14:textId="77777777" w:rsidR="00FD5BCB" w:rsidRPr="007E0AB2" w:rsidRDefault="00FD5BCB" w:rsidP="007E0AB2">
            <w:pPr>
              <w:spacing w:line="240" w:lineRule="auto"/>
              <w:rPr>
                <w:rFonts w:cs="Arial"/>
                <w:sz w:val="16"/>
                <w:szCs w:val="16"/>
              </w:rPr>
            </w:pPr>
            <w:r w:rsidRPr="007E0AB2">
              <w:rPr>
                <w:rFonts w:cs="Arial"/>
                <w:sz w:val="16"/>
                <w:szCs w:val="16"/>
              </w:rPr>
              <w:t>//Partij[</w:t>
            </w:r>
            <w:proofErr w:type="spellStart"/>
            <w:r w:rsidRPr="007E0AB2">
              <w:rPr>
                <w:rFonts w:cs="Arial"/>
                <w:sz w:val="16"/>
                <w:szCs w:val="16"/>
              </w:rPr>
              <w:t>id</w:t>
            </w:r>
            <w:proofErr w:type="spellEnd"/>
            <w:r w:rsidRPr="007E0AB2">
              <w:rPr>
                <w:rFonts w:cs="Arial"/>
                <w:sz w:val="16"/>
                <w:szCs w:val="16"/>
              </w:rPr>
              <w:t>]/</w:t>
            </w:r>
          </w:p>
          <w:p w14:paraId="648180B5" w14:textId="77777777" w:rsidR="00FD5BCB" w:rsidRPr="007E0AB2" w:rsidRDefault="00FD5BCB" w:rsidP="007E0AB2">
            <w:pPr>
              <w:spacing w:line="240" w:lineRule="auto"/>
              <w:rPr>
                <w:sz w:val="16"/>
                <w:szCs w:val="16"/>
              </w:rPr>
            </w:pPr>
            <w:r w:rsidRPr="007E0AB2">
              <w:rPr>
                <w:sz w:val="16"/>
                <w:szCs w:val="16"/>
              </w:rPr>
              <w:tab/>
              <w:t>./</w:t>
            </w:r>
            <w:proofErr w:type="spellStart"/>
            <w:r w:rsidRPr="007E0AB2">
              <w:rPr>
                <w:rFonts w:cs="Arial"/>
                <w:sz w:val="16"/>
                <w:szCs w:val="16"/>
              </w:rPr>
              <w:t>aanduidingPartij</w:t>
            </w:r>
            <w:proofErr w:type="spellEnd"/>
          </w:p>
          <w:p w14:paraId="57339936" w14:textId="77777777" w:rsidR="00FD5BCB" w:rsidRPr="007E0AB2" w:rsidRDefault="00FD5BCB" w:rsidP="007F2012">
            <w:pPr>
              <w:rPr>
                <w:sz w:val="16"/>
                <w:szCs w:val="16"/>
              </w:rPr>
            </w:pPr>
          </w:p>
          <w:p w14:paraId="71899750" w14:textId="77777777" w:rsidR="00CE56A9" w:rsidRPr="007E0AB2" w:rsidRDefault="00CE56A9" w:rsidP="00FD5BCB">
            <w:pPr>
              <w:rPr>
                <w:szCs w:val="18"/>
                <w:u w:val="single"/>
              </w:rPr>
            </w:pPr>
            <w:proofErr w:type="spellStart"/>
            <w:r w:rsidRPr="007E0AB2">
              <w:rPr>
                <w:szCs w:val="18"/>
                <w:u w:val="single"/>
              </w:rPr>
              <w:t>Mapping</w:t>
            </w:r>
            <w:proofErr w:type="spellEnd"/>
            <w:r w:rsidRPr="007E0AB2">
              <w:rPr>
                <w:szCs w:val="18"/>
                <w:u w:val="single"/>
              </w:rPr>
              <w:t xml:space="preserve"> Situatie </w:t>
            </w:r>
            <w:r w:rsidR="00030DD0" w:rsidRPr="007E0AB2">
              <w:rPr>
                <w:szCs w:val="18"/>
                <w:u w:val="single"/>
              </w:rPr>
              <w:t>1</w:t>
            </w:r>
            <w:r w:rsidRPr="007E0AB2">
              <w:rPr>
                <w:szCs w:val="18"/>
                <w:u w:val="single"/>
              </w:rPr>
              <w:t>:</w:t>
            </w:r>
          </w:p>
          <w:p w14:paraId="467ECB14" w14:textId="77777777" w:rsidR="00CE56A9" w:rsidRPr="007E0AB2" w:rsidRDefault="00CE56A9"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w:t>
            </w:r>
            <w:r w:rsidR="00F53998" w:rsidRPr="007E0AB2">
              <w:rPr>
                <w:rFonts w:cs="Arial"/>
                <w:sz w:val="16"/>
                <w:szCs w:val="16"/>
              </w:rPr>
              <w:t xml:space="preserve">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proofErr w:type="spellEnd"/>
            <w:r w:rsidRPr="007E0AB2">
              <w:rPr>
                <w:rFonts w:cs="Arial"/>
                <w:sz w:val="16"/>
                <w:szCs w:val="16"/>
              </w:rPr>
              <w:t xml:space="preserve"> komt </w:t>
            </w:r>
            <w:r w:rsidR="00F53998" w:rsidRPr="007E0AB2">
              <w:rPr>
                <w:rFonts w:cs="Arial"/>
                <w:sz w:val="16"/>
                <w:szCs w:val="16"/>
              </w:rPr>
              <w:t xml:space="preserve">alleen </w:t>
            </w:r>
            <w:r w:rsidRPr="007E0AB2">
              <w:rPr>
                <w:rFonts w:cs="Arial"/>
                <w:sz w:val="16"/>
                <w:szCs w:val="16"/>
              </w:rPr>
              <w:t xml:space="preserve">voor bij </w:t>
            </w:r>
            <w:r w:rsidR="003B63F4" w:rsidRPr="007E0AB2">
              <w:rPr>
                <w:rFonts w:cs="Arial"/>
                <w:sz w:val="16"/>
                <w:szCs w:val="16"/>
              </w:rPr>
              <w:t>dit zakelijke recht</w:t>
            </w:r>
          </w:p>
          <w:p w14:paraId="09419137" w14:textId="77777777" w:rsidR="00CE56A9" w:rsidRPr="007E0AB2" w:rsidRDefault="00CE56A9"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(1x)</w:t>
            </w:r>
          </w:p>
          <w:p w14:paraId="336CA161" w14:textId="77777777" w:rsidR="008F7BCC" w:rsidRPr="007E0AB2" w:rsidRDefault="008F7BCC" w:rsidP="007E0AB2">
            <w:pPr>
              <w:spacing w:line="240" w:lineRule="auto"/>
              <w:rPr>
                <w:rFonts w:cs="Arial"/>
                <w:sz w:val="16"/>
                <w:szCs w:val="16"/>
              </w:rPr>
            </w:pPr>
          </w:p>
          <w:p w14:paraId="6977DB21"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2</w:t>
            </w:r>
            <w:r w:rsidRPr="007E0AB2">
              <w:rPr>
                <w:rFonts w:cs="Arial"/>
                <w:szCs w:val="18"/>
                <w:u w:val="single"/>
              </w:rPr>
              <w:t>:</w:t>
            </w:r>
          </w:p>
          <w:p w14:paraId="361E7979" w14:textId="77777777" w:rsidR="008F7BCC" w:rsidRPr="007E0AB2" w:rsidRDefault="008F7BCC" w:rsidP="007E0AB2">
            <w:pPr>
              <w:spacing w:line="240" w:lineRule="auto"/>
              <w:rPr>
                <w:rFonts w:cs="Arial"/>
                <w:sz w:val="16"/>
                <w:szCs w:val="16"/>
              </w:rPr>
            </w:pPr>
            <w:r w:rsidRPr="007E0AB2">
              <w:rPr>
                <w:rFonts w:cs="Arial"/>
                <w:sz w:val="16"/>
                <w:szCs w:val="16"/>
              </w:rPr>
              <w:t xml:space="preserve">-zakelijk recht bevat precies één </w:t>
            </w:r>
            <w:proofErr w:type="spellStart"/>
            <w:r w:rsidRPr="007E0AB2">
              <w:rPr>
                <w:sz w:val="16"/>
                <w:szCs w:val="16"/>
              </w:rPr>
              <w:t>verkrijgerRechtRef</w:t>
            </w:r>
            <w:proofErr w:type="spellEnd"/>
            <w:r w:rsidRPr="007E0AB2">
              <w:rPr>
                <w:rFonts w:cs="Arial"/>
                <w:sz w:val="16"/>
                <w:szCs w:val="16"/>
              </w:rPr>
              <w:t xml:space="preserve"> en deze </w:t>
            </w:r>
            <w:proofErr w:type="spellStart"/>
            <w:r w:rsidRPr="007E0AB2">
              <w:rPr>
                <w:rFonts w:cs="Arial"/>
                <w:sz w:val="16"/>
                <w:szCs w:val="16"/>
              </w:rPr>
              <w:t>verkrijgerRechtRef</w:t>
            </w:r>
            <w:proofErr w:type="spellEnd"/>
            <w:r w:rsidRPr="007E0AB2">
              <w:rPr>
                <w:rFonts w:cs="Arial"/>
                <w:sz w:val="16"/>
                <w:szCs w:val="16"/>
              </w:rPr>
              <w:t xml:space="preserve"> komt voor bij meer zakelijke rechten</w:t>
            </w:r>
            <w:r w:rsidR="00F53998" w:rsidRPr="007E0AB2">
              <w:rPr>
                <w:rFonts w:cs="Arial"/>
                <w:sz w:val="16"/>
                <w:szCs w:val="16"/>
              </w:rPr>
              <w:t xml:space="preserve"> </w:t>
            </w:r>
            <w:r w:rsidR="002A6B58" w:rsidRPr="007E0AB2">
              <w:rPr>
                <w:rFonts w:cs="Arial"/>
                <w:sz w:val="16"/>
                <w:szCs w:val="16"/>
              </w:rPr>
              <w:t xml:space="preserve">die geen andere </w:t>
            </w:r>
            <w:proofErr w:type="spellStart"/>
            <w:r w:rsidR="002A6B58" w:rsidRPr="007E0AB2">
              <w:rPr>
                <w:rFonts w:cs="Arial"/>
                <w:sz w:val="16"/>
                <w:szCs w:val="16"/>
              </w:rPr>
              <w:t>verkrijgerRechtRef’s</w:t>
            </w:r>
            <w:proofErr w:type="spellEnd"/>
            <w:r w:rsidR="002A6B58" w:rsidRPr="007E0AB2">
              <w:rPr>
                <w:rFonts w:cs="Arial"/>
                <w:sz w:val="16"/>
                <w:szCs w:val="16"/>
              </w:rPr>
              <w:t xml:space="preserve"> bevatten</w:t>
            </w:r>
          </w:p>
          <w:p w14:paraId="4A26F3CB" w14:textId="77777777" w:rsidR="008F7BCC" w:rsidRPr="007E0AB2" w:rsidRDefault="008F7BCC"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*/IMKAD_ZakelijkRecht/verkrijgerRechtRef (geheel vaker)</w:t>
            </w:r>
          </w:p>
          <w:p w14:paraId="53638E9B" w14:textId="77777777" w:rsidR="008F7BCC" w:rsidRPr="007E0AB2" w:rsidRDefault="008F7BCC" w:rsidP="007E0AB2">
            <w:pPr>
              <w:spacing w:line="240" w:lineRule="auto"/>
              <w:rPr>
                <w:rFonts w:cs="Arial"/>
                <w:szCs w:val="18"/>
              </w:rPr>
            </w:pPr>
          </w:p>
          <w:p w14:paraId="2D62C4AC" w14:textId="77777777" w:rsidR="008F7BCC" w:rsidRPr="007E0AB2" w:rsidRDefault="008F7BCC"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situatie </w:t>
            </w:r>
            <w:r w:rsidR="00030DD0" w:rsidRPr="007E0AB2">
              <w:rPr>
                <w:rFonts w:cs="Arial"/>
                <w:szCs w:val="18"/>
                <w:u w:val="single"/>
              </w:rPr>
              <w:t>3</w:t>
            </w:r>
            <w:r w:rsidRPr="007E0AB2">
              <w:rPr>
                <w:rFonts w:cs="Arial"/>
                <w:szCs w:val="18"/>
                <w:u w:val="single"/>
              </w:rPr>
              <w:t>:</w:t>
            </w:r>
          </w:p>
          <w:p w14:paraId="411FD7B2"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w:t>
            </w:r>
            <w:r w:rsidR="00AB402A" w:rsidRPr="007E0AB2">
              <w:rPr>
                <w:rFonts w:cs="Arial"/>
                <w:sz w:val="16"/>
                <w:szCs w:val="16"/>
              </w:rPr>
              <w:t>ze</w:t>
            </w:r>
            <w:r w:rsidRPr="007E0AB2">
              <w:rPr>
                <w:rFonts w:cs="Arial"/>
                <w:sz w:val="16"/>
                <w:szCs w:val="16"/>
              </w:rPr>
              <w:t xml:space="preserve"> </w:t>
            </w:r>
            <w:proofErr w:type="spellStart"/>
            <w:r w:rsidRPr="007E0AB2">
              <w:rPr>
                <w:rFonts w:cs="Arial"/>
                <w:sz w:val="16"/>
                <w:szCs w:val="16"/>
              </w:rPr>
              <w:t>verkrijgerRechtRef</w:t>
            </w:r>
            <w:r w:rsidR="00F53998" w:rsidRPr="007E0AB2">
              <w:rPr>
                <w:rFonts w:cs="Arial"/>
                <w:sz w:val="16"/>
                <w:szCs w:val="16"/>
              </w:rPr>
              <w:t>’</w:t>
            </w:r>
            <w:r w:rsidRPr="007E0AB2">
              <w:rPr>
                <w:rFonts w:cs="Arial"/>
                <w:sz w:val="16"/>
                <w:szCs w:val="16"/>
              </w:rPr>
              <w:t>s</w:t>
            </w:r>
            <w:proofErr w:type="spellEnd"/>
            <w:r w:rsidRPr="007E0AB2">
              <w:rPr>
                <w:rFonts w:cs="Arial"/>
                <w:sz w:val="16"/>
                <w:szCs w:val="16"/>
              </w:rPr>
              <w:t xml:space="preserve"> komen</w:t>
            </w:r>
            <w:r w:rsidR="00F53998" w:rsidRPr="007E0AB2">
              <w:rPr>
                <w:rFonts w:cs="Arial"/>
                <w:sz w:val="16"/>
                <w:szCs w:val="16"/>
              </w:rPr>
              <w:t xml:space="preserve"> in dezelfde combinatie</w:t>
            </w:r>
            <w:r w:rsidRPr="007E0AB2">
              <w:rPr>
                <w:rFonts w:cs="Arial"/>
                <w:sz w:val="16"/>
                <w:szCs w:val="16"/>
              </w:rPr>
              <w:t xml:space="preserve"> niet voor bij andere zakelijke rechten</w:t>
            </w:r>
          </w:p>
          <w:p w14:paraId="7DA2A000" w14:textId="77777777" w:rsidR="00030DD0" w:rsidRPr="007E0AB2" w:rsidRDefault="00030DD0" w:rsidP="007E0AB2">
            <w:pPr>
              <w:spacing w:line="240" w:lineRule="auto"/>
              <w:rPr>
                <w:rFonts w:cs="Arial"/>
                <w:sz w:val="16"/>
                <w:szCs w:val="16"/>
              </w:rPr>
            </w:pPr>
            <w:r w:rsidRPr="007E0AB2">
              <w:rPr>
                <w:rFonts w:cs="Arial"/>
                <w:sz w:val="16"/>
                <w:szCs w:val="16"/>
              </w:rPr>
              <w:t>//IMKAD_AangebodenStuk/</w:t>
            </w:r>
            <w:r w:rsidRPr="007E0AB2">
              <w:rPr>
                <w:sz w:val="16"/>
                <w:szCs w:val="16"/>
              </w:rPr>
              <w:t>StukdeelVerdeling</w:t>
            </w:r>
            <w:r w:rsidRPr="007E0AB2">
              <w:rPr>
                <w:rFonts w:cs="Arial"/>
                <w:sz w:val="16"/>
                <w:szCs w:val="16"/>
              </w:rPr>
              <w:t xml:space="preserve">*/IMKAD_ZakelijkRecht/verkrijgerRechtRef (meer </w:t>
            </w:r>
            <w:proofErr w:type="spellStart"/>
            <w:r w:rsidRPr="007E0AB2">
              <w:rPr>
                <w:rFonts w:cs="Arial"/>
                <w:sz w:val="16"/>
                <w:szCs w:val="16"/>
              </w:rPr>
              <w:t>verkrijgerRechtRef</w:t>
            </w:r>
            <w:proofErr w:type="spellEnd"/>
            <w:r w:rsidRPr="007E0AB2">
              <w:rPr>
                <w:rFonts w:cs="Arial"/>
                <w:sz w:val="16"/>
                <w:szCs w:val="16"/>
              </w:rPr>
              <w:t>)</w:t>
            </w:r>
          </w:p>
          <w:p w14:paraId="62E1261F" w14:textId="77777777" w:rsidR="00CE56A9" w:rsidRPr="007E0AB2" w:rsidRDefault="00CE56A9" w:rsidP="00FD5BCB">
            <w:pPr>
              <w:rPr>
                <w:sz w:val="16"/>
                <w:szCs w:val="16"/>
              </w:rPr>
            </w:pPr>
          </w:p>
          <w:p w14:paraId="7280527E" w14:textId="77777777" w:rsidR="00030DD0" w:rsidRPr="007E0AB2" w:rsidRDefault="00030DD0" w:rsidP="00FD5BCB">
            <w:pPr>
              <w:rPr>
                <w:szCs w:val="18"/>
                <w:u w:val="single"/>
              </w:rPr>
            </w:pPr>
            <w:proofErr w:type="spellStart"/>
            <w:r w:rsidRPr="007E0AB2">
              <w:rPr>
                <w:szCs w:val="18"/>
                <w:u w:val="single"/>
              </w:rPr>
              <w:t>Mapping</w:t>
            </w:r>
            <w:proofErr w:type="spellEnd"/>
            <w:r w:rsidRPr="007E0AB2">
              <w:rPr>
                <w:szCs w:val="18"/>
                <w:u w:val="single"/>
              </w:rPr>
              <w:t xml:space="preserve"> situatie 4:</w:t>
            </w:r>
          </w:p>
          <w:p w14:paraId="3FE9A6CE" w14:textId="77777777" w:rsidR="00030DD0" w:rsidRPr="007E0AB2" w:rsidRDefault="00030DD0" w:rsidP="007E0AB2">
            <w:pPr>
              <w:spacing w:line="240" w:lineRule="auto"/>
              <w:rPr>
                <w:rFonts w:cs="Arial"/>
                <w:sz w:val="16"/>
                <w:szCs w:val="16"/>
              </w:rPr>
            </w:pPr>
            <w:r w:rsidRPr="007E0AB2">
              <w:rPr>
                <w:rFonts w:cs="Arial"/>
                <w:sz w:val="16"/>
                <w:szCs w:val="16"/>
              </w:rPr>
              <w:t xml:space="preserve">-zakelijk recht bevat meer </w:t>
            </w:r>
            <w:proofErr w:type="spellStart"/>
            <w:r w:rsidRPr="007E0AB2">
              <w:rPr>
                <w:sz w:val="16"/>
                <w:szCs w:val="16"/>
              </w:rPr>
              <w:t>verkrijgerRechtRef’s</w:t>
            </w:r>
            <w:proofErr w:type="spellEnd"/>
            <w:r w:rsidRPr="007E0AB2">
              <w:rPr>
                <w:rFonts w:cs="Arial"/>
                <w:sz w:val="16"/>
                <w:szCs w:val="16"/>
              </w:rPr>
              <w:t xml:space="preserve"> en deze combinatie van </w:t>
            </w:r>
            <w:proofErr w:type="spellStart"/>
            <w:r w:rsidRPr="007E0AB2">
              <w:rPr>
                <w:rFonts w:cs="Arial"/>
                <w:sz w:val="16"/>
                <w:szCs w:val="16"/>
              </w:rPr>
              <w:t>verkrijgerRechtRef’s</w:t>
            </w:r>
            <w:proofErr w:type="spellEnd"/>
            <w:r w:rsidRPr="007E0AB2">
              <w:rPr>
                <w:rFonts w:cs="Arial"/>
                <w:sz w:val="16"/>
                <w:szCs w:val="16"/>
              </w:rPr>
              <w:t xml:space="preserve"> kom</w:t>
            </w:r>
            <w:r w:rsidR="00B35C29" w:rsidRPr="007E0AB2">
              <w:rPr>
                <w:rFonts w:cs="Arial"/>
                <w:sz w:val="16"/>
                <w:szCs w:val="16"/>
              </w:rPr>
              <w:t>t</w:t>
            </w:r>
            <w:r w:rsidRPr="007E0AB2">
              <w:rPr>
                <w:rFonts w:cs="Arial"/>
                <w:sz w:val="16"/>
                <w:szCs w:val="16"/>
              </w:rPr>
              <w:t xml:space="preserve"> voor bij meer zakelijke rechten</w:t>
            </w:r>
          </w:p>
          <w:p w14:paraId="01B11092" w14:textId="77777777" w:rsidR="00030DD0" w:rsidRPr="007E0AB2" w:rsidRDefault="00030DD0" w:rsidP="007E0AB2">
            <w:pPr>
              <w:spacing w:line="240" w:lineRule="auto"/>
              <w:rPr>
                <w:rFonts w:cs="Arial"/>
                <w:sz w:val="16"/>
                <w:szCs w:val="16"/>
              </w:rPr>
            </w:pPr>
            <w:r w:rsidRPr="007E0AB2">
              <w:rPr>
                <w:rFonts w:cs="Arial"/>
                <w:sz w:val="16"/>
                <w:szCs w:val="16"/>
              </w:rPr>
              <w:lastRenderedPageBreak/>
              <w:t>//IMKAD_AangebodenStuk/</w:t>
            </w:r>
            <w:r w:rsidRPr="007E0AB2">
              <w:rPr>
                <w:sz w:val="16"/>
                <w:szCs w:val="16"/>
              </w:rPr>
              <w:t>StukdeelVerdeling</w:t>
            </w:r>
            <w:r w:rsidRPr="007E0AB2">
              <w:rPr>
                <w:rFonts w:cs="Arial"/>
                <w:sz w:val="16"/>
                <w:szCs w:val="16"/>
              </w:rPr>
              <w:t xml:space="preserve">*/IMKAD_ZakelijkRecht/verkrijgerRechtRef (geheel vaker met meer </w:t>
            </w:r>
            <w:proofErr w:type="spellStart"/>
            <w:r w:rsidRPr="007E0AB2">
              <w:rPr>
                <w:rFonts w:cs="Arial"/>
                <w:sz w:val="16"/>
                <w:szCs w:val="16"/>
              </w:rPr>
              <w:t>verkrijgerRechtRef’s</w:t>
            </w:r>
            <w:proofErr w:type="spellEnd"/>
            <w:r w:rsidRPr="007E0AB2">
              <w:rPr>
                <w:rFonts w:cs="Arial"/>
                <w:sz w:val="16"/>
                <w:szCs w:val="16"/>
              </w:rPr>
              <w:t>)</w:t>
            </w:r>
          </w:p>
          <w:p w14:paraId="00D55B74" w14:textId="77777777" w:rsidR="007F2012" w:rsidRPr="007E0AB2" w:rsidRDefault="007F2012" w:rsidP="00FD5BCB">
            <w:pPr>
              <w:rPr>
                <w:u w:val="single"/>
              </w:rPr>
            </w:pPr>
          </w:p>
        </w:tc>
      </w:tr>
      <w:tr w:rsidR="00E34256" w:rsidRPr="00350D80" w14:paraId="754925A6" w14:textId="77777777" w:rsidTr="007E0AB2">
        <w:tc>
          <w:tcPr>
            <w:tcW w:w="6771" w:type="dxa"/>
            <w:shd w:val="clear" w:color="auto" w:fill="auto"/>
          </w:tcPr>
          <w:p w14:paraId="7BC9F6BD" w14:textId="77777777" w:rsidR="00E34256" w:rsidRPr="007E0AB2" w:rsidRDefault="007E42C5" w:rsidP="00CF6DFF">
            <w:pPr>
              <w:rPr>
                <w:rFonts w:cs="Arial"/>
                <w:color w:val="FF0000"/>
              </w:rPr>
            </w:pPr>
            <w:r w:rsidRPr="007E0AB2">
              <w:rPr>
                <w:rFonts w:cs="Arial"/>
                <w:color w:val="FF0000"/>
              </w:rPr>
              <w:lastRenderedPageBreak/>
              <w:t xml:space="preserve">, </w:t>
            </w:r>
            <w:r w:rsidR="00E34256" w:rsidRPr="007E0AB2">
              <w:rPr>
                <w:rFonts w:cs="Arial"/>
                <w:color w:val="FF0000"/>
              </w:rPr>
              <w:t>die bij deze</w:t>
            </w:r>
            <w:r w:rsidR="00846CAF" w:rsidRPr="007E0AB2">
              <w:rPr>
                <w:rFonts w:cs="Arial"/>
                <w:color w:val="FF0000"/>
              </w:rPr>
              <w:t xml:space="preserve"> </w:t>
            </w:r>
            <w:r w:rsidR="00846CAF" w:rsidRPr="007E0AB2">
              <w:rPr>
                <w:rFonts w:cs="Arial"/>
                <w:color w:val="339966"/>
              </w:rPr>
              <w:t>verklaart/verklaren</w:t>
            </w:r>
            <w:r w:rsidR="00846CAF" w:rsidRPr="007E0AB2">
              <w:rPr>
                <w:rFonts w:cs="Arial"/>
                <w:color w:val="FF0000"/>
              </w:rPr>
              <w:t xml:space="preserve"> te aanvaarden</w:t>
            </w:r>
          </w:p>
        </w:tc>
        <w:tc>
          <w:tcPr>
            <w:tcW w:w="7371" w:type="dxa"/>
            <w:shd w:val="clear" w:color="auto" w:fill="auto"/>
          </w:tcPr>
          <w:p w14:paraId="0E0BA875" w14:textId="77777777" w:rsidR="00E34256" w:rsidRDefault="00E34256" w:rsidP="00A079BE">
            <w:r>
              <w:t>Vaste tekst</w:t>
            </w:r>
            <w:r w:rsidR="00846CAF">
              <w:t xml:space="preserve">, waarbij </w:t>
            </w:r>
            <w:r w:rsidR="0074081F">
              <w:t>de keuze tussen</w:t>
            </w:r>
            <w:r w:rsidR="00846CAF">
              <w:t xml:space="preserve"> ‘</w:t>
            </w:r>
            <w:r w:rsidR="00846CAF" w:rsidRPr="007E0AB2">
              <w:rPr>
                <w:rFonts w:cs="Arial"/>
                <w:color w:val="339966"/>
              </w:rPr>
              <w:t>verklaart/verklaren</w:t>
            </w:r>
            <w:r w:rsidR="00846CAF">
              <w:t>’ wordt afgeleid van het aantal verkrijger-partijen:</w:t>
            </w:r>
          </w:p>
          <w:p w14:paraId="704A367D" w14:textId="77777777" w:rsidR="00846CAF" w:rsidRDefault="00846CAF" w:rsidP="007E0AB2">
            <w:pPr>
              <w:numPr>
                <w:ilvl w:val="0"/>
                <w:numId w:val="9"/>
              </w:numPr>
            </w:pPr>
            <w:r>
              <w:t xml:space="preserve">één </w:t>
            </w:r>
            <w:r w:rsidR="00D47A47">
              <w:t>verkrijger-</w:t>
            </w:r>
            <w:r>
              <w:t xml:space="preserve">partij: </w:t>
            </w:r>
            <w:r w:rsidRPr="007E0AB2">
              <w:rPr>
                <w:color w:val="339966"/>
              </w:rPr>
              <w:t>verklaart</w:t>
            </w:r>
          </w:p>
          <w:p w14:paraId="6A195D22" w14:textId="77777777" w:rsidR="00846CAF" w:rsidRPr="0074081F" w:rsidRDefault="00846CAF" w:rsidP="007E0AB2">
            <w:pPr>
              <w:numPr>
                <w:ilvl w:val="0"/>
                <w:numId w:val="9"/>
              </w:numPr>
            </w:pPr>
            <w:r>
              <w:t xml:space="preserve">meer </w:t>
            </w:r>
            <w:r w:rsidR="00D47A47">
              <w:t>verkrijger-</w:t>
            </w:r>
            <w:r>
              <w:t xml:space="preserve">partijen: </w:t>
            </w:r>
            <w:r w:rsidRPr="007E0AB2">
              <w:rPr>
                <w:color w:val="339966"/>
              </w:rPr>
              <w:t>verklaren</w:t>
            </w:r>
          </w:p>
          <w:p w14:paraId="6A16C7C7" w14:textId="77777777" w:rsidR="0074081F" w:rsidRPr="007E0AB2" w:rsidRDefault="0074081F" w:rsidP="0074081F">
            <w:pPr>
              <w:rPr>
                <w:color w:val="008000"/>
              </w:rPr>
            </w:pPr>
          </w:p>
          <w:p w14:paraId="06FB02C0" w14:textId="77777777" w:rsidR="0074081F" w:rsidRPr="007E0AB2" w:rsidRDefault="0074081F" w:rsidP="0074081F">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6A530FA" w14:textId="77777777" w:rsidR="0074081F" w:rsidRPr="007E0AB2" w:rsidRDefault="0074081F"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 xml:space="preserve"> die getoond worden</w:t>
            </w:r>
          </w:p>
          <w:p w14:paraId="6A54CD9F" w14:textId="77777777" w:rsidR="0074081F" w:rsidRPr="007E0AB2" w:rsidRDefault="0074081F" w:rsidP="007E0AB2">
            <w:pPr>
              <w:spacing w:line="240" w:lineRule="auto"/>
              <w:rPr>
                <w:rFonts w:cs="Arial"/>
                <w:sz w:val="16"/>
                <w:szCs w:val="16"/>
              </w:rPr>
            </w:pPr>
            <w:r w:rsidRPr="007E0AB2">
              <w:rPr>
                <w:rFonts w:cs="Arial"/>
                <w:sz w:val="16"/>
                <w:szCs w:val="16"/>
              </w:rPr>
              <w:t>//IMKAD_AangebodenStuk/StukdeelVerdeling*/IMKAD_ZakelijkRecht/verkrijgerRechtRef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2612EB1" w14:textId="77777777" w:rsidR="0074081F" w:rsidRPr="006964CC" w:rsidRDefault="0074081F" w:rsidP="0074081F"/>
        </w:tc>
      </w:tr>
      <w:tr w:rsidR="00E34256" w:rsidRPr="00350D80" w14:paraId="2D70ECC5" w14:textId="77777777" w:rsidTr="007E0AB2">
        <w:tc>
          <w:tcPr>
            <w:tcW w:w="6771" w:type="dxa"/>
            <w:shd w:val="clear" w:color="auto" w:fill="auto"/>
          </w:tcPr>
          <w:p w14:paraId="123639FC" w14:textId="77777777" w:rsidR="00E34256" w:rsidRPr="007E0AB2" w:rsidRDefault="00E34256" w:rsidP="00C138A3">
            <w:pPr>
              <w:rPr>
                <w:rFonts w:cs="Arial"/>
                <w:color w:val="FF0000"/>
              </w:rPr>
            </w:pPr>
            <w:r w:rsidRPr="007E0AB2">
              <w:rPr>
                <w:rFonts w:cs="Arial"/>
                <w:color w:val="800080"/>
              </w:rPr>
              <w:t xml:space="preserve">ieder voor de </w:t>
            </w:r>
            <w:r w:rsidRPr="007E0AB2">
              <w:rPr>
                <w:rFonts w:cs="Arial"/>
                <w:color w:val="3366FF"/>
              </w:rPr>
              <w:t>onverdeelde</w:t>
            </w:r>
            <w:r w:rsidRPr="007E0AB2">
              <w:rPr>
                <w:rFonts w:cs="Arial"/>
                <w:color w:val="00CCFF"/>
              </w:rPr>
              <w:t xml:space="preserve"> </w:t>
            </w:r>
            <w:r w:rsidRPr="007E0AB2">
              <w:rPr>
                <w:rFonts w:cs="Arial"/>
                <w:color w:val="800080"/>
              </w:rPr>
              <w:t xml:space="preserve">helft / ieder voor het </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rFonts w:cs="Arial"/>
                <w:color w:val="00CCFF"/>
              </w:rPr>
              <w:t xml:space="preserve"> </w:t>
            </w:r>
            <w:r w:rsidRPr="007E0AB2">
              <w:rPr>
                <w:rFonts w:cs="Arial"/>
                <w:color w:val="3366FF"/>
              </w:rPr>
              <w:t>onverdeeld</w:t>
            </w:r>
            <w:r w:rsidRPr="007E0AB2">
              <w:rPr>
                <w:rFonts w:cs="Arial"/>
                <w:color w:val="800080"/>
              </w:rPr>
              <w:t xml:space="preserve"> aandeel</w:t>
            </w:r>
          </w:p>
        </w:tc>
        <w:tc>
          <w:tcPr>
            <w:tcW w:w="7371" w:type="dxa"/>
            <w:shd w:val="clear" w:color="auto" w:fill="auto"/>
          </w:tcPr>
          <w:p w14:paraId="455B2295" w14:textId="77777777" w:rsidR="00ED74F6" w:rsidRDefault="00E34256" w:rsidP="007E0AB2">
            <w:pPr>
              <w:spacing w:before="72"/>
            </w:pPr>
            <w:r w:rsidRPr="0058189E">
              <w:t>De</w:t>
            </w:r>
            <w:r>
              <w:t>ze optionele</w:t>
            </w:r>
            <w:r w:rsidRPr="0058189E">
              <w:t xml:space="preserve"> tekst wordt alleen getoond als</w:t>
            </w:r>
            <w:r w:rsidR="00ED74F6">
              <w:t>:</w:t>
            </w:r>
          </w:p>
          <w:p w14:paraId="544A8425" w14:textId="77777777" w:rsidR="00ED74F6" w:rsidRDefault="00E34256" w:rsidP="007E0AB2">
            <w:pPr>
              <w:numPr>
                <w:ilvl w:val="0"/>
                <w:numId w:val="37"/>
              </w:numPr>
              <w:spacing w:before="72"/>
            </w:pPr>
            <w:r w:rsidRPr="0058189E">
              <w:t xml:space="preserve">er </w:t>
            </w:r>
            <w:r w:rsidR="00ED74F6">
              <w:t xml:space="preserve">één verkrijger-partij </w:t>
            </w:r>
            <w:r w:rsidR="007F2012">
              <w:t xml:space="preserve">wordt </w:t>
            </w:r>
            <w:r w:rsidR="00FD30BA">
              <w:t>getoond</w:t>
            </w:r>
            <w:r w:rsidR="00ED74F6">
              <w:t xml:space="preserve"> en </w:t>
            </w:r>
            <w:r w:rsidR="00FD30BA">
              <w:t xml:space="preserve">deze </w:t>
            </w:r>
            <w:r w:rsidRPr="0058189E">
              <w:t>meer dan één</w:t>
            </w:r>
            <w:r w:rsidR="00D47A47">
              <w:t xml:space="preserve"> gerechtigde</w:t>
            </w:r>
            <w:r w:rsidRPr="0058189E">
              <w:t xml:space="preserve"> </w:t>
            </w:r>
            <w:r w:rsidR="00D57A6E">
              <w:t>verkrijger-</w:t>
            </w:r>
            <w:r w:rsidRPr="0058189E">
              <w:t xml:space="preserve">persoon </w:t>
            </w:r>
            <w:r w:rsidR="00FD30BA">
              <w:t>bevat,</w:t>
            </w:r>
          </w:p>
          <w:p w14:paraId="49BC6D5C" w14:textId="77777777" w:rsidR="00ED74F6" w:rsidRDefault="00ED74F6" w:rsidP="007E0AB2">
            <w:pPr>
              <w:numPr>
                <w:ilvl w:val="0"/>
                <w:numId w:val="37"/>
              </w:numPr>
              <w:spacing w:before="72"/>
            </w:pPr>
            <w:r>
              <w:t xml:space="preserve">er meer verkrijger-partijen </w:t>
            </w:r>
            <w:r w:rsidR="00FD30BA">
              <w:t>worden</w:t>
            </w:r>
            <w:r w:rsidR="007F2012">
              <w:t xml:space="preserve"> </w:t>
            </w:r>
            <w:r w:rsidR="00FD30BA">
              <w:t>getoond</w:t>
            </w:r>
            <w:r>
              <w:t>.</w:t>
            </w:r>
          </w:p>
          <w:p w14:paraId="5CBC4E2B" w14:textId="77777777" w:rsidR="00ED74F6" w:rsidRDefault="00ED74F6" w:rsidP="007E0AB2">
            <w:pPr>
              <w:spacing w:before="72"/>
            </w:pPr>
          </w:p>
          <w:p w14:paraId="3F0FA91A" w14:textId="77777777" w:rsidR="00E34256" w:rsidRPr="00FC6E75" w:rsidRDefault="00ED74F6" w:rsidP="007E0AB2">
            <w:pPr>
              <w:spacing w:before="72"/>
            </w:pPr>
            <w:r>
              <w:t xml:space="preserve">Afhankelijk van het aantal </w:t>
            </w:r>
            <w:r w:rsidR="00D47A47">
              <w:t xml:space="preserve">gerechtigde </w:t>
            </w:r>
            <w:r w:rsidR="00FD30BA">
              <w:t xml:space="preserve">verkrijger-personen of verkrijger-partijen </w:t>
            </w:r>
            <w:r>
              <w:t xml:space="preserve">wordt </w:t>
            </w:r>
            <w:r w:rsidR="00FD30BA">
              <w:t>het</w:t>
            </w:r>
            <w:r>
              <w:t xml:space="preserve"> volgend</w:t>
            </w:r>
            <w:r w:rsidR="00FD30BA">
              <w:t xml:space="preserve">e </w:t>
            </w:r>
            <w:r>
              <w:t>getoond:</w:t>
            </w:r>
          </w:p>
          <w:p w14:paraId="56D73059" w14:textId="77777777" w:rsidR="00E34256" w:rsidRPr="00FC6E75" w:rsidRDefault="00E34256" w:rsidP="007E0AB2">
            <w:pPr>
              <w:numPr>
                <w:ilvl w:val="0"/>
                <w:numId w:val="9"/>
              </w:numPr>
              <w:spacing w:before="72"/>
            </w:pPr>
            <w:r w:rsidRPr="00FC6E75">
              <w:t xml:space="preserve">Als er </w:t>
            </w:r>
            <w:r w:rsidR="00FD30BA">
              <w:t xml:space="preserve">één verkrijger-partij is die twee </w:t>
            </w:r>
            <w:r w:rsidR="00D47A47">
              <w:t xml:space="preserve">gerechtigde </w:t>
            </w:r>
            <w:r w:rsidR="00D57A6E">
              <w:t>verkrijger-</w:t>
            </w:r>
            <w:r w:rsidR="00FD30BA">
              <w:t xml:space="preserve">personen bevat of er </w:t>
            </w:r>
            <w:r w:rsidR="00FD30BA" w:rsidRPr="00FC6E75">
              <w:t>twee verkrijger-</w:t>
            </w:r>
            <w:r w:rsidR="00FD30BA">
              <w:t xml:space="preserve">partijen </w:t>
            </w:r>
            <w:r w:rsidR="00FD30BA" w:rsidRPr="00FC6E75">
              <w:t>zijn</w:t>
            </w:r>
            <w:r w:rsidRPr="00FC6E75">
              <w:t xml:space="preserve">, dan wordt de tekst </w:t>
            </w:r>
            <w:r w:rsidRPr="007E0AB2">
              <w:rPr>
                <w:color w:val="800080"/>
              </w:rPr>
              <w:t xml:space="preserve">"ieder voor de </w:t>
            </w:r>
            <w:r w:rsidRPr="007E0AB2">
              <w:rPr>
                <w:color w:val="3366FF"/>
              </w:rPr>
              <w:t>onverdeelde</w:t>
            </w:r>
            <w:r w:rsidRPr="007E0AB2">
              <w:rPr>
                <w:color w:val="800080"/>
              </w:rPr>
              <w:t xml:space="preserve"> helft"</w:t>
            </w:r>
            <w:r w:rsidRPr="00FC6E75">
              <w:t xml:space="preserve"> vermeld.</w:t>
            </w:r>
          </w:p>
          <w:p w14:paraId="1866A15F" w14:textId="77777777" w:rsidR="00E34256" w:rsidRDefault="00E34256" w:rsidP="007E0AB2">
            <w:pPr>
              <w:numPr>
                <w:ilvl w:val="0"/>
                <w:numId w:val="9"/>
              </w:numPr>
              <w:spacing w:before="72"/>
            </w:pPr>
            <w:r w:rsidRPr="00FC6E75">
              <w:t xml:space="preserve">Als er </w:t>
            </w:r>
            <w:r w:rsidR="00FD30BA">
              <w:t xml:space="preserve">één verkrijger-partij is die drie of meer </w:t>
            </w:r>
            <w:r w:rsidR="00D47A47">
              <w:t xml:space="preserve">gerechtigde </w:t>
            </w:r>
            <w:r w:rsidR="00D57A6E">
              <w:t>verkrijger-</w:t>
            </w:r>
            <w:r w:rsidR="00FD30BA">
              <w:t xml:space="preserve">personen bevat of er </w:t>
            </w:r>
            <w:r w:rsidR="00FD30BA" w:rsidRPr="00FC6E75">
              <w:t xml:space="preserve">meer </w:t>
            </w:r>
            <w:r w:rsidR="00FD30BA">
              <w:t xml:space="preserve">dan twee </w:t>
            </w:r>
            <w:r w:rsidR="00FD30BA" w:rsidRPr="00FC6E75">
              <w:t>verkrijger-</w:t>
            </w:r>
            <w:r w:rsidR="00FD30BA">
              <w:t>partijen</w:t>
            </w:r>
            <w:r w:rsidR="00FD30BA" w:rsidRPr="00FC6E75">
              <w:t xml:space="preserve"> zijn</w:t>
            </w:r>
            <w:r w:rsidRPr="00FC6E75">
              <w:t>, dan wordt de tekst ”</w:t>
            </w:r>
            <w:r w:rsidRPr="007E0AB2">
              <w:rPr>
                <w:bCs/>
                <w:color w:val="800080"/>
              </w:rPr>
              <w:t xml:space="preserve">ieder voor het </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7C1D68">
              <w:t>breukdeel</w:t>
            </w:r>
            <w:r w:rsidR="00B756AB" w:rsidRPr="007E0AB2">
              <w:rPr>
                <w:rFonts w:cs="Arial"/>
              </w:rPr>
              <w:fldChar w:fldCharType="begin"/>
            </w:r>
            <w:r w:rsidR="00B756AB" w:rsidRPr="007E0AB2">
              <w:rPr>
                <w:rFonts w:cs="Arial"/>
              </w:rPr>
              <w:instrText>MacroButton Nomacro §</w:instrText>
            </w:r>
            <w:r w:rsidR="00B756AB" w:rsidRPr="007E0AB2">
              <w:rPr>
                <w:rFonts w:cs="Arial"/>
              </w:rPr>
              <w:fldChar w:fldCharType="end"/>
            </w:r>
            <w:r w:rsidRPr="00FC6E75">
              <w:t xml:space="preserve"> </w:t>
            </w:r>
            <w:r w:rsidRPr="007E0AB2">
              <w:rPr>
                <w:color w:val="3366FF"/>
              </w:rPr>
              <w:t>onverdeeld</w:t>
            </w:r>
            <w:r w:rsidRPr="007E0AB2">
              <w:rPr>
                <w:color w:val="800080"/>
              </w:rPr>
              <w:t xml:space="preserve"> aandeel</w:t>
            </w:r>
            <w:r w:rsidRPr="00FC6E75">
              <w:t xml:space="preserve">’ vermeld, waarbij het breukdeel ‘1/ </w:t>
            </w:r>
            <w:r w:rsidR="00FD30BA" w:rsidRPr="00FC6E75">
              <w:t xml:space="preserve">aantal </w:t>
            </w:r>
            <w:r w:rsidR="00D47A47">
              <w:t xml:space="preserve">gerechtigde </w:t>
            </w:r>
            <w:r w:rsidR="00D57A6E">
              <w:t>verkrijger-</w:t>
            </w:r>
            <w:r w:rsidR="00FD30BA" w:rsidRPr="00FC6E75">
              <w:t>personen</w:t>
            </w:r>
            <w:r w:rsidR="00FD30BA">
              <w:t xml:space="preserve"> binnen één verkrijger-partij of aantal verkrijger-partijen</w:t>
            </w:r>
            <w:r w:rsidRPr="00FC6E75">
              <w:t xml:space="preserve">’ is. </w:t>
            </w:r>
          </w:p>
          <w:p w14:paraId="34498797" w14:textId="77777777" w:rsidR="00FD30BA" w:rsidRPr="007E0AB2" w:rsidRDefault="00FD30BA" w:rsidP="00FD30BA">
            <w:pPr>
              <w:rPr>
                <w:u w:val="single"/>
              </w:rPr>
            </w:pPr>
          </w:p>
          <w:p w14:paraId="03E369AD" w14:textId="77777777" w:rsidR="00FD30BA" w:rsidRPr="00D61425" w:rsidRDefault="00FD30BA" w:rsidP="00FD30BA">
            <w:r w:rsidRPr="00D61425">
              <w:t>Het woord ‘</w:t>
            </w:r>
            <w:r w:rsidRPr="007E0AB2">
              <w:rPr>
                <w:color w:val="3366FF"/>
              </w:rPr>
              <w:t>onverdeeld(e)</w:t>
            </w:r>
            <w:r w:rsidRPr="00D61425">
              <w:t xml:space="preserve">’ is </w:t>
            </w:r>
            <w:r>
              <w:t xml:space="preserve">een </w:t>
            </w:r>
            <w:r w:rsidRPr="00D61425">
              <w:t>optionel</w:t>
            </w:r>
            <w:r>
              <w:t>e gebruikerskeuze</w:t>
            </w:r>
            <w:r w:rsidRPr="00D61425">
              <w:t xml:space="preserve">. </w:t>
            </w:r>
          </w:p>
          <w:p w14:paraId="4659BFB4" w14:textId="77777777" w:rsidR="00FD30BA" w:rsidRPr="007E0AB2" w:rsidRDefault="00FD30BA" w:rsidP="00E34256">
            <w:pPr>
              <w:rPr>
                <w:u w:val="single"/>
              </w:rPr>
            </w:pPr>
          </w:p>
          <w:p w14:paraId="7C1C3C85" w14:textId="77777777" w:rsidR="00CA0442" w:rsidRPr="007E0AB2" w:rsidRDefault="00CA0442" w:rsidP="00CA0442">
            <w:pPr>
              <w:rPr>
                <w:szCs w:val="18"/>
                <w:u w:val="single"/>
              </w:rPr>
            </w:pPr>
            <w:proofErr w:type="spellStart"/>
            <w:r w:rsidRPr="007E0AB2">
              <w:rPr>
                <w:szCs w:val="18"/>
                <w:u w:val="single"/>
              </w:rPr>
              <w:t>Mapping</w:t>
            </w:r>
            <w:proofErr w:type="spellEnd"/>
            <w:r w:rsidRPr="007E0AB2">
              <w:rPr>
                <w:szCs w:val="18"/>
                <w:u w:val="single"/>
              </w:rPr>
              <w:t xml:space="preserve"> aantal partijen:</w:t>
            </w:r>
          </w:p>
          <w:p w14:paraId="624ABC3E" w14:textId="77777777" w:rsidR="00CA0442" w:rsidRPr="007E0AB2" w:rsidRDefault="00CA0442" w:rsidP="007E0AB2">
            <w:pPr>
              <w:spacing w:line="240" w:lineRule="auto"/>
              <w:rPr>
                <w:rFonts w:cs="Arial"/>
                <w:sz w:val="16"/>
                <w:szCs w:val="16"/>
              </w:rPr>
            </w:pPr>
            <w:r w:rsidRPr="007E0AB2">
              <w:rPr>
                <w:rFonts w:cs="Arial"/>
                <w:sz w:val="16"/>
                <w:szCs w:val="16"/>
              </w:rPr>
              <w:t xml:space="preserve">-aantal </w:t>
            </w:r>
            <w:proofErr w:type="spellStart"/>
            <w:r w:rsidRPr="007E0AB2">
              <w:rPr>
                <w:rFonts w:cs="Arial"/>
                <w:sz w:val="16"/>
                <w:szCs w:val="16"/>
              </w:rPr>
              <w:t>verkrijgerRechtRef’s</w:t>
            </w:r>
            <w:proofErr w:type="spellEnd"/>
            <w:r w:rsidRPr="007E0AB2">
              <w:rPr>
                <w:rFonts w:cs="Arial"/>
                <w:sz w:val="16"/>
                <w:szCs w:val="16"/>
              </w:rPr>
              <w:t>,</w:t>
            </w:r>
            <w:r w:rsidR="00345982" w:rsidRPr="007E0AB2">
              <w:rPr>
                <w:rFonts w:cs="Arial"/>
                <w:sz w:val="16"/>
                <w:szCs w:val="16"/>
              </w:rPr>
              <w:t xml:space="preserve"> zie voorgaande ‘</w:t>
            </w:r>
            <w:proofErr w:type="spellStart"/>
            <w:r w:rsidR="00345982" w:rsidRPr="007E0AB2">
              <w:rPr>
                <w:rFonts w:cs="Arial"/>
                <w:sz w:val="16"/>
                <w:szCs w:val="16"/>
              </w:rPr>
              <w:t>mapping</w:t>
            </w:r>
            <w:proofErr w:type="spellEnd"/>
            <w:r w:rsidR="00345982" w:rsidRPr="007E0AB2">
              <w:rPr>
                <w:rFonts w:cs="Arial"/>
                <w:sz w:val="16"/>
                <w:szCs w:val="16"/>
              </w:rPr>
              <w:t xml:space="preserve"> situatie 1 t/m </w:t>
            </w:r>
            <w:smartTag w:uri="urn:schemas-microsoft-com:office:smarttags" w:element="metricconverter">
              <w:smartTagPr>
                <w:attr w:name="ProductID" w:val="4’"/>
              </w:smartTagPr>
              <w:r w:rsidR="00345982" w:rsidRPr="007E0AB2">
                <w:rPr>
                  <w:rFonts w:cs="Arial"/>
                  <w:sz w:val="16"/>
                  <w:szCs w:val="16"/>
                </w:rPr>
                <w:t>4’</w:t>
              </w:r>
            </w:smartTag>
          </w:p>
          <w:p w14:paraId="68246F29"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345982"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58C97386" w14:textId="77777777" w:rsidR="00CA0442" w:rsidRPr="007E0AB2" w:rsidRDefault="00CA0442" w:rsidP="007E0AB2">
            <w:pPr>
              <w:spacing w:line="240" w:lineRule="auto"/>
              <w:rPr>
                <w:sz w:val="16"/>
                <w:szCs w:val="16"/>
              </w:rPr>
            </w:pPr>
          </w:p>
          <w:p w14:paraId="4361D0A5" w14:textId="77777777" w:rsidR="00CA0442" w:rsidRPr="007E0AB2" w:rsidRDefault="00CA0442"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aantal</w:t>
            </w:r>
            <w:r w:rsidR="00D47A47" w:rsidRPr="007E0AB2">
              <w:rPr>
                <w:szCs w:val="18"/>
                <w:u w:val="single"/>
              </w:rPr>
              <w:t xml:space="preserve"> gerechtigde verkrijger-</w:t>
            </w:r>
            <w:r w:rsidRPr="007E0AB2">
              <w:rPr>
                <w:szCs w:val="18"/>
                <w:u w:val="single"/>
              </w:rPr>
              <w:t>personen, wanneer er één partij is:</w:t>
            </w:r>
          </w:p>
          <w:p w14:paraId="1A8E122D" w14:textId="77777777" w:rsidR="00A93285" w:rsidRPr="007E0AB2" w:rsidRDefault="00A93285" w:rsidP="007E0AB2">
            <w:pPr>
              <w:spacing w:line="240" w:lineRule="auto"/>
              <w:rPr>
                <w:rFonts w:cs="Arial"/>
                <w:sz w:val="16"/>
                <w:szCs w:val="16"/>
              </w:rPr>
            </w:pPr>
            <w:r w:rsidRPr="007E0AB2">
              <w:rPr>
                <w:rFonts w:cs="Arial"/>
                <w:sz w:val="16"/>
                <w:szCs w:val="16"/>
              </w:rPr>
              <w:t>-zie voorgaande ‘</w:t>
            </w:r>
            <w:proofErr w:type="spellStart"/>
            <w:r w:rsidRPr="007E0AB2">
              <w:rPr>
                <w:rFonts w:cs="Arial"/>
                <w:sz w:val="16"/>
                <w:szCs w:val="16"/>
              </w:rPr>
              <w:t>mapping</w:t>
            </w:r>
            <w:proofErr w:type="spellEnd"/>
            <w:r w:rsidRPr="007E0AB2">
              <w:rPr>
                <w:rFonts w:cs="Arial"/>
                <w:sz w:val="16"/>
                <w:szCs w:val="16"/>
              </w:rPr>
              <w:t xml:space="preserve"> situatie 1 en </w:t>
            </w:r>
            <w:smartTag w:uri="urn:schemas-microsoft-com:office:smarttags" w:element="metricconverter">
              <w:smartTagPr>
                <w:attr w:name="ProductID" w:val="2’"/>
              </w:smartTagPr>
              <w:r w:rsidRPr="007E0AB2">
                <w:rPr>
                  <w:rFonts w:cs="Arial"/>
                  <w:sz w:val="16"/>
                  <w:szCs w:val="16"/>
                </w:rPr>
                <w:t>2’</w:t>
              </w:r>
            </w:smartTag>
            <w:r w:rsidRPr="007E0AB2">
              <w:rPr>
                <w:rFonts w:cs="Arial"/>
                <w:sz w:val="16"/>
                <w:szCs w:val="16"/>
              </w:rPr>
              <w:t xml:space="preserve"> </w:t>
            </w:r>
          </w:p>
          <w:p w14:paraId="575BFFB8" w14:textId="77777777" w:rsidR="00CA0442" w:rsidRPr="007E0AB2" w:rsidRDefault="00CA0442" w:rsidP="007E0AB2">
            <w:pPr>
              <w:spacing w:line="240" w:lineRule="auto"/>
              <w:rPr>
                <w:rFonts w:cs="Arial"/>
                <w:sz w:val="16"/>
                <w:szCs w:val="16"/>
              </w:rPr>
            </w:pPr>
            <w:r w:rsidRPr="007E0AB2">
              <w:rPr>
                <w:rFonts w:cs="Arial"/>
                <w:sz w:val="16"/>
                <w:szCs w:val="16"/>
              </w:rPr>
              <w:t>//IMKAD_AangebodenStuk/StukdeelVerdeling*/</w:t>
            </w:r>
            <w:r w:rsidR="002A6B58" w:rsidRPr="007E0AB2">
              <w:rPr>
                <w:sz w:val="16"/>
                <w:szCs w:val="16"/>
              </w:rPr>
              <w:t>IMKAD_ZakelijkRecht/</w:t>
            </w:r>
            <w:r w:rsidRPr="007E0AB2">
              <w:rPr>
                <w:rFonts w:cs="Arial"/>
                <w:sz w:val="16"/>
                <w:szCs w:val="16"/>
              </w:rPr>
              <w:t>verkrijgerRechtRef [</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7F6E1898" w14:textId="77777777" w:rsidR="00CA0442" w:rsidRPr="007E0AB2" w:rsidRDefault="00CA0442" w:rsidP="007E0AB2">
            <w:pPr>
              <w:spacing w:line="240" w:lineRule="auto"/>
              <w:rPr>
                <w:sz w:val="16"/>
                <w:szCs w:val="16"/>
              </w:rPr>
            </w:pPr>
            <w:r w:rsidRPr="007E0AB2">
              <w:rPr>
                <w:sz w:val="16"/>
                <w:szCs w:val="16"/>
              </w:rPr>
              <w:t>-aantal personen</w:t>
            </w:r>
          </w:p>
          <w:p w14:paraId="3DB28EDB" w14:textId="77777777" w:rsidR="00CA0442" w:rsidRPr="007E0AB2" w:rsidRDefault="00CA0442" w:rsidP="007E0AB2">
            <w:pPr>
              <w:spacing w:line="240" w:lineRule="auto"/>
              <w:rPr>
                <w:sz w:val="16"/>
                <w:szCs w:val="16"/>
              </w:rPr>
            </w:pPr>
            <w:r w:rsidRPr="007E0AB2">
              <w:rPr>
                <w:sz w:val="16"/>
                <w:szCs w:val="16"/>
              </w:rPr>
              <w:t>//Partij[id]/[IMKAD_Persoon/GerelateerdPersoon/IMKAD_Persoon/GerelateerdPersoon]</w:t>
            </w:r>
          </w:p>
          <w:p w14:paraId="061F4958" w14:textId="77777777" w:rsidR="00CA0442" w:rsidRPr="007E0AB2" w:rsidRDefault="00CA0442" w:rsidP="007E0AB2">
            <w:pPr>
              <w:spacing w:line="240" w:lineRule="auto"/>
              <w:rPr>
                <w:sz w:val="16"/>
                <w:szCs w:val="16"/>
              </w:rPr>
            </w:pPr>
            <w:r w:rsidRPr="007E0AB2">
              <w:rPr>
                <w:sz w:val="16"/>
                <w:szCs w:val="16"/>
              </w:rPr>
              <w:tab/>
              <w:t>/</w:t>
            </w:r>
            <w:proofErr w:type="spellStart"/>
            <w:r w:rsidRPr="007E0AB2">
              <w:rPr>
                <w:sz w:val="16"/>
                <w:szCs w:val="16"/>
              </w:rPr>
              <w:t>IMKADPersoon</w:t>
            </w:r>
            <w:proofErr w:type="spellEnd"/>
          </w:p>
          <w:p w14:paraId="794D6A04" w14:textId="77777777" w:rsidR="00CA0442" w:rsidRPr="007E0AB2" w:rsidRDefault="00CA0442" w:rsidP="007E0AB2">
            <w:pPr>
              <w:spacing w:line="240" w:lineRule="auto"/>
              <w:rPr>
                <w:sz w:val="16"/>
                <w:szCs w:val="16"/>
              </w:rPr>
            </w:pPr>
            <w:r w:rsidRPr="007E0AB2">
              <w:rPr>
                <w:sz w:val="16"/>
                <w:szCs w:val="16"/>
              </w:rPr>
              <w:t xml:space="preserve">-waarbij </w:t>
            </w:r>
            <w:proofErr w:type="spellStart"/>
            <w:r w:rsidR="00D47A47" w:rsidRPr="007E0AB2">
              <w:rPr>
                <w:sz w:val="16"/>
                <w:szCs w:val="16"/>
              </w:rPr>
              <w:t>tia_</w:t>
            </w:r>
            <w:r w:rsidRPr="007E0AB2">
              <w:rPr>
                <w:sz w:val="16"/>
                <w:szCs w:val="16"/>
              </w:rPr>
              <w:t>IndGerechtigde</w:t>
            </w:r>
            <w:proofErr w:type="spellEnd"/>
            <w:r w:rsidRPr="007E0AB2">
              <w:rPr>
                <w:sz w:val="16"/>
                <w:szCs w:val="16"/>
              </w:rPr>
              <w:t>=</w:t>
            </w:r>
            <w:proofErr w:type="spellStart"/>
            <w:r w:rsidRPr="007E0AB2">
              <w:rPr>
                <w:sz w:val="16"/>
                <w:szCs w:val="16"/>
              </w:rPr>
              <w:t>true</w:t>
            </w:r>
            <w:proofErr w:type="spellEnd"/>
          </w:p>
          <w:p w14:paraId="29E90C5F" w14:textId="77777777" w:rsidR="00CA0442" w:rsidRPr="007E0AB2" w:rsidRDefault="00CA0442" w:rsidP="007E0AB2">
            <w:pPr>
              <w:spacing w:line="240" w:lineRule="auto"/>
              <w:rPr>
                <w:sz w:val="16"/>
                <w:szCs w:val="16"/>
              </w:rPr>
            </w:pPr>
          </w:p>
          <w:p w14:paraId="6C8C6828" w14:textId="77777777" w:rsidR="00E34256" w:rsidRPr="007E0AB2" w:rsidRDefault="00E34256" w:rsidP="00CA0442">
            <w:pPr>
              <w:rPr>
                <w:u w:val="single"/>
              </w:rPr>
            </w:pPr>
            <w:proofErr w:type="spellStart"/>
            <w:r w:rsidRPr="007E0AB2">
              <w:rPr>
                <w:u w:val="single"/>
              </w:rPr>
              <w:t>Mapping</w:t>
            </w:r>
            <w:proofErr w:type="spellEnd"/>
            <w:r w:rsidR="00CA0442" w:rsidRPr="007E0AB2">
              <w:rPr>
                <w:u w:val="single"/>
              </w:rPr>
              <w:t xml:space="preserve"> onverdeeld</w:t>
            </w:r>
            <w:r w:rsidRPr="007E0AB2">
              <w:rPr>
                <w:u w:val="single"/>
              </w:rPr>
              <w:t>:</w:t>
            </w:r>
          </w:p>
          <w:p w14:paraId="6184C9F4" w14:textId="77777777" w:rsidR="00713590" w:rsidRPr="007E0AB2" w:rsidRDefault="00713590" w:rsidP="007E0AB2">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roofErr w:type="spellStart"/>
            <w:r w:rsidRPr="007E0AB2">
              <w:rPr>
                <w:sz w:val="16"/>
                <w:szCs w:val="16"/>
              </w:rPr>
              <w:t>IMKAD_ZakelijkRecht</w:t>
            </w:r>
            <w:proofErr w:type="spellEnd"/>
            <w:r w:rsidR="00CA0442" w:rsidRPr="007E0AB2">
              <w:rPr>
                <w:sz w:val="16"/>
                <w:szCs w:val="16"/>
              </w:rPr>
              <w:t>/</w:t>
            </w:r>
          </w:p>
          <w:p w14:paraId="3E44868F" w14:textId="77777777" w:rsidR="00713590" w:rsidRPr="007E0AB2" w:rsidRDefault="00713590" w:rsidP="007E0AB2">
            <w:pPr>
              <w:spacing w:line="240" w:lineRule="auto"/>
              <w:ind w:left="227"/>
              <w:rPr>
                <w:sz w:val="16"/>
                <w:szCs w:val="16"/>
              </w:rPr>
            </w:pPr>
            <w:r w:rsidRPr="007E0AB2">
              <w:rPr>
                <w:sz w:val="16"/>
                <w:szCs w:val="16"/>
              </w:rPr>
              <w:t>./</w:t>
            </w:r>
            <w:proofErr w:type="spellStart"/>
            <w:r w:rsidRPr="007E0AB2">
              <w:rPr>
                <w:sz w:val="16"/>
                <w:szCs w:val="16"/>
              </w:rPr>
              <w:t>tia_TekstKeuze</w:t>
            </w:r>
            <w:proofErr w:type="spellEnd"/>
            <w:r w:rsidRPr="007E0AB2">
              <w:rPr>
                <w:sz w:val="16"/>
                <w:szCs w:val="16"/>
              </w:rPr>
              <w:t>/</w:t>
            </w:r>
          </w:p>
          <w:p w14:paraId="65EAEB85" w14:textId="77777777" w:rsidR="00713590" w:rsidRPr="007E0AB2" w:rsidRDefault="00713590"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005A49C7" w14:textId="77777777" w:rsidR="00713590" w:rsidRPr="007E0AB2" w:rsidRDefault="00713590" w:rsidP="007E0AB2">
            <w:pPr>
              <w:spacing w:line="240" w:lineRule="auto"/>
              <w:ind w:left="454"/>
              <w:rPr>
                <w:sz w:val="16"/>
                <w:szCs w:val="16"/>
              </w:rPr>
            </w:pPr>
            <w:r w:rsidRPr="007E0AB2">
              <w:rPr>
                <w:sz w:val="16"/>
                <w:szCs w:val="16"/>
              </w:rPr>
              <w:lastRenderedPageBreak/>
              <w:t>./tekst(onverdeeld)</w:t>
            </w:r>
          </w:p>
          <w:p w14:paraId="22CCFF75" w14:textId="77777777" w:rsidR="00E34256" w:rsidRPr="00445AFE" w:rsidRDefault="00E34256" w:rsidP="00713590"/>
        </w:tc>
      </w:tr>
      <w:tr w:rsidR="00C138A3" w:rsidRPr="00350D80" w14:paraId="081FBED3" w14:textId="77777777" w:rsidTr="007E0AB2">
        <w:tc>
          <w:tcPr>
            <w:tcW w:w="6771" w:type="dxa"/>
            <w:shd w:val="clear" w:color="auto" w:fill="auto"/>
          </w:tcPr>
          <w:p w14:paraId="60380B72" w14:textId="77777777" w:rsidR="00C138A3" w:rsidRPr="007E0AB2" w:rsidRDefault="00C138A3" w:rsidP="00CF6DFF">
            <w:pPr>
              <w:rPr>
                <w:rFonts w:cs="Arial"/>
                <w:color w:val="008000"/>
              </w:rPr>
            </w:pPr>
            <w:r w:rsidRPr="007E0AB2">
              <w:rPr>
                <w:rFonts w:cs="Arial"/>
                <w:color w:val="FF0000"/>
              </w:rPr>
              <w:lastRenderedPageBreak/>
              <w:t>:</w:t>
            </w:r>
          </w:p>
        </w:tc>
        <w:tc>
          <w:tcPr>
            <w:tcW w:w="7371" w:type="dxa"/>
            <w:shd w:val="clear" w:color="auto" w:fill="auto"/>
          </w:tcPr>
          <w:p w14:paraId="611BF1FF" w14:textId="77777777" w:rsidR="00C138A3" w:rsidRDefault="00C138A3" w:rsidP="000D557B">
            <w:r>
              <w:t>Verplichte tekst</w:t>
            </w:r>
          </w:p>
        </w:tc>
      </w:tr>
      <w:tr w:rsidR="003E6678" w:rsidRPr="00350D80" w14:paraId="7DB87D14" w14:textId="77777777" w:rsidTr="007E0AB2">
        <w:tc>
          <w:tcPr>
            <w:tcW w:w="6771" w:type="dxa"/>
            <w:shd w:val="clear" w:color="auto" w:fill="auto"/>
          </w:tcPr>
          <w:p w14:paraId="44E84971" w14:textId="24E73430" w:rsidR="003E6678" w:rsidRPr="007E0AB2" w:rsidRDefault="00FB0DD6" w:rsidP="00C138A3">
            <w:pPr>
              <w:rPr>
                <w:rFonts w:cs="Arial"/>
                <w:color w:val="FF0000"/>
              </w:rPr>
            </w:pPr>
            <w:r w:rsidRPr="007E0AB2">
              <w:rPr>
                <w:rFonts w:cs="Arial"/>
                <w:color w:val="00FFFF"/>
              </w:rPr>
              <w:t>de / het</w:t>
            </w:r>
            <w:r w:rsidRPr="007E0AB2">
              <w:rPr>
                <w:rFonts w:cs="Arial"/>
                <w:color w:val="008000"/>
              </w:rPr>
              <w:t xml:space="preserve"> </w:t>
            </w:r>
            <w:r w:rsidR="009423D0">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00731818" w:rsidRPr="007E0AB2">
              <w:rPr>
                <w:rFonts w:cs="Arial"/>
                <w:color w:val="339966"/>
              </w:rPr>
              <w:t>[volgnummer]</w:t>
            </w:r>
            <w:r w:rsidR="00731818" w:rsidRPr="007E0AB2">
              <w:rPr>
                <w:rFonts w:cs="Arial"/>
                <w:color w:val="800080"/>
              </w:rPr>
              <w:t>, [volgnummer] en [volgnummer]</w:t>
            </w:r>
          </w:p>
        </w:tc>
        <w:tc>
          <w:tcPr>
            <w:tcW w:w="7371" w:type="dxa"/>
            <w:shd w:val="clear" w:color="auto" w:fill="auto"/>
          </w:tcPr>
          <w:p w14:paraId="1E565503" w14:textId="77777777" w:rsidR="000D557B" w:rsidRDefault="00AA47D8" w:rsidP="000D557B">
            <w:r>
              <w:t xml:space="preserve">Vaste tekst. </w:t>
            </w:r>
            <w:r w:rsidR="000D557B">
              <w:t xml:space="preserve">De </w:t>
            </w:r>
            <w:r w:rsidR="000D557B" w:rsidRPr="007E0AB2">
              <w:rPr>
                <w:bCs/>
              </w:rPr>
              <w:t>registergoederen die de verkrijger-</w:t>
            </w:r>
            <w:r w:rsidR="00D61425" w:rsidRPr="007E0AB2">
              <w:rPr>
                <w:bCs/>
              </w:rPr>
              <w:t xml:space="preserve">partij(en) </w:t>
            </w:r>
            <w:r w:rsidR="000D557B" w:rsidRPr="007E0AB2">
              <w:rPr>
                <w:bCs/>
              </w:rPr>
              <w:t>krijgt</w:t>
            </w:r>
            <w:r w:rsidR="00D61425" w:rsidRPr="007E0AB2">
              <w:rPr>
                <w:bCs/>
              </w:rPr>
              <w:t>/krijgen</w:t>
            </w:r>
            <w:r w:rsidRPr="007E0AB2">
              <w:rPr>
                <w:bCs/>
              </w:rPr>
              <w:t xml:space="preserve"> toe</w:t>
            </w:r>
            <w:r w:rsidR="0018559F" w:rsidRPr="007E0AB2">
              <w:rPr>
                <w:bCs/>
              </w:rPr>
              <w:t>g</w:t>
            </w:r>
            <w:r w:rsidRPr="007E0AB2">
              <w:rPr>
                <w:bCs/>
              </w:rPr>
              <w:t>edeeld.</w:t>
            </w:r>
          </w:p>
          <w:p w14:paraId="71080936" w14:textId="77777777" w:rsidR="00AA47D8" w:rsidRPr="007E0AB2" w:rsidRDefault="00AA47D8" w:rsidP="00AA47D8">
            <w:pPr>
              <w:rPr>
                <w:lang w:val="nl"/>
              </w:rPr>
            </w:pPr>
          </w:p>
          <w:p w14:paraId="5C565480" w14:textId="6AF93A39" w:rsidR="00B31DC8" w:rsidRPr="00B31DC8" w:rsidRDefault="00DC3FC9" w:rsidP="00AA47D8">
            <w:r w:rsidRPr="007E0AB2">
              <w:rPr>
                <w:rFonts w:cs="Arial"/>
              </w:rPr>
              <w:t>‘</w:t>
            </w:r>
            <w:r w:rsidR="00B31DC8" w:rsidRPr="007E0AB2">
              <w:rPr>
                <w:rFonts w:cs="Arial"/>
                <w:color w:val="00FFFF"/>
              </w:rPr>
              <w:t>de / het</w:t>
            </w:r>
            <w:r w:rsidR="00B31DC8" w:rsidRPr="007E0AB2">
              <w:rPr>
                <w:rFonts w:cs="Arial"/>
                <w:color w:val="008000"/>
              </w:rPr>
              <w:t xml:space="preserve"> </w:t>
            </w:r>
            <w:r w:rsidR="009423D0">
              <w:rPr>
                <w:rFonts w:cs="Arial"/>
                <w:color w:val="339966"/>
              </w:rPr>
              <w:t>r</w:t>
            </w:r>
            <w:r w:rsidR="00B31DC8" w:rsidRPr="008C5610">
              <w:rPr>
                <w:rFonts w:cs="Arial"/>
                <w:color w:val="339966"/>
              </w:rPr>
              <w:t>egistergoed</w:t>
            </w:r>
            <w:r w:rsidR="00B31DC8" w:rsidRPr="007E0AB2">
              <w:rPr>
                <w:rFonts w:cs="Arial"/>
                <w:color w:val="800080"/>
              </w:rPr>
              <w:t>eren</w:t>
            </w:r>
            <w:r w:rsidRPr="007E0AB2">
              <w:rPr>
                <w:rFonts w:cs="Arial"/>
              </w:rPr>
              <w:t>’</w:t>
            </w:r>
            <w:r w:rsidR="00B31DC8" w:rsidRPr="007E0AB2">
              <w:rPr>
                <w:rFonts w:cs="Arial"/>
                <w:color w:val="800080"/>
              </w:rPr>
              <w:t xml:space="preserve"> </w:t>
            </w:r>
            <w:r w:rsidR="00B31DC8" w:rsidRPr="007E0AB2">
              <w:rPr>
                <w:rFonts w:cs="Arial"/>
              </w:rPr>
              <w:t>wordt afgeleid van het aantal registergoederen</w:t>
            </w:r>
            <w:r w:rsidRPr="007E0AB2">
              <w:rPr>
                <w:rFonts w:cs="Arial"/>
              </w:rPr>
              <w:t xml:space="preserve"> </w:t>
            </w:r>
            <w:r w:rsidR="00652DD5" w:rsidRPr="007E0AB2">
              <w:rPr>
                <w:rFonts w:cs="Arial"/>
              </w:rPr>
              <w:t>d</w:t>
            </w:r>
            <w:r w:rsidRPr="007E0AB2">
              <w:rPr>
                <w:rFonts w:cs="Arial"/>
              </w:rPr>
              <w:t>at aan de betreffende partij(en) is toe</w:t>
            </w:r>
            <w:r w:rsidR="00D57A6E" w:rsidRPr="007E0AB2">
              <w:rPr>
                <w:rFonts w:cs="Arial"/>
              </w:rPr>
              <w:t>g</w:t>
            </w:r>
            <w:r w:rsidRPr="007E0AB2">
              <w:rPr>
                <w:rFonts w:cs="Arial"/>
              </w:rPr>
              <w:t>edeeld</w:t>
            </w:r>
            <w:r w:rsidR="00CB345B" w:rsidRPr="007E0AB2">
              <w:rPr>
                <w:rFonts w:cs="Arial"/>
              </w:rPr>
              <w:t xml:space="preserve">, zie paragraaf </w:t>
            </w:r>
            <w:r w:rsidR="00CB345B" w:rsidRPr="007E0AB2">
              <w:rPr>
                <w:rFonts w:cs="Arial"/>
              </w:rPr>
              <w:fldChar w:fldCharType="begin"/>
            </w:r>
            <w:r w:rsidR="00CB345B" w:rsidRPr="007E0AB2">
              <w:rPr>
                <w:rFonts w:cs="Arial"/>
              </w:rPr>
              <w:instrText xml:space="preserve"> REF _Ref381865565 \r \h </w:instrText>
            </w:r>
            <w:r w:rsidR="00CB345B" w:rsidRPr="007E0AB2">
              <w:rPr>
                <w:rFonts w:cs="Arial"/>
              </w:rPr>
            </w:r>
            <w:r w:rsidR="00CB345B" w:rsidRPr="007E0AB2">
              <w:rPr>
                <w:rFonts w:cs="Arial"/>
              </w:rPr>
              <w:fldChar w:fldCharType="separate"/>
            </w:r>
            <w:r w:rsidR="00245648">
              <w:rPr>
                <w:rFonts w:cs="Arial"/>
              </w:rPr>
              <w:t>2.6</w:t>
            </w:r>
            <w:r w:rsidR="00CB345B" w:rsidRPr="007E0AB2">
              <w:rPr>
                <w:rFonts w:cs="Arial"/>
              </w:rPr>
              <w:fldChar w:fldCharType="end"/>
            </w:r>
            <w:r w:rsidRPr="007E0AB2">
              <w:rPr>
                <w:rFonts w:cs="Arial"/>
              </w:rPr>
              <w:t>:</w:t>
            </w:r>
          </w:p>
          <w:p w14:paraId="76F4A450" w14:textId="60E7B43B" w:rsidR="00B31DC8" w:rsidRPr="00B31DC8" w:rsidRDefault="00B31DC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22508DE5" w14:textId="33FA3292" w:rsidR="00B31DC8" w:rsidRPr="007E0AB2" w:rsidRDefault="00B31DC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07605559" w14:textId="77777777" w:rsidR="00AA47D8" w:rsidRDefault="00AA47D8" w:rsidP="00AA47D8"/>
          <w:p w14:paraId="15B6F1EE" w14:textId="67C8CAC5" w:rsidR="00DC3FC9" w:rsidRPr="00DC3FC9" w:rsidRDefault="00EA6DAC" w:rsidP="00AA47D8">
            <w:r>
              <w:t xml:space="preserve">Het </w:t>
            </w:r>
            <w:r w:rsidR="00DC3FC9">
              <w:t>volgnummer</w:t>
            </w:r>
            <w:r>
              <w:t xml:space="preserve"> van een registergoed is</w:t>
            </w:r>
            <w:r w:rsidR="00DC3FC9">
              <w:t xml:space="preserve"> conform keuzeblok Benaming registergoederen</w:t>
            </w:r>
            <w:r w:rsidR="005B61B3">
              <w:t xml:space="preserve">, zie paragraaf </w:t>
            </w:r>
            <w:r w:rsidR="005B61B3">
              <w:fldChar w:fldCharType="begin"/>
            </w:r>
            <w:r w:rsidR="005B61B3">
              <w:instrText xml:space="preserve"> REF _Ref306885061 \r \h </w:instrText>
            </w:r>
            <w:r w:rsidR="005B61B3">
              <w:fldChar w:fldCharType="separate"/>
            </w:r>
            <w:r w:rsidR="00245648">
              <w:t>2.7</w:t>
            </w:r>
            <w:r w:rsidR="005B61B3">
              <w:fldChar w:fldCharType="end"/>
            </w:r>
            <w:r w:rsidR="00DC3FC9">
              <w:t>.</w:t>
            </w:r>
          </w:p>
          <w:p w14:paraId="266BEC96" w14:textId="77777777" w:rsidR="00AA47D8" w:rsidRPr="007E0AB2" w:rsidRDefault="00AA47D8" w:rsidP="00AA47D8">
            <w:pPr>
              <w:rPr>
                <w:szCs w:val="18"/>
              </w:rPr>
            </w:pPr>
          </w:p>
          <w:p w14:paraId="15600804" w14:textId="77777777" w:rsidR="00AA47D8" w:rsidRPr="007E0AB2" w:rsidRDefault="0018559F" w:rsidP="00AA47D8">
            <w:pPr>
              <w:rPr>
                <w:rFonts w:cs="Arial"/>
                <w:color w:val="FF0000"/>
              </w:rPr>
            </w:pPr>
            <w:r w:rsidRPr="007E0AB2">
              <w:rPr>
                <w:szCs w:val="18"/>
              </w:rPr>
              <w:t>M</w:t>
            </w:r>
            <w:r w:rsidR="00AA47D8" w:rsidRPr="007E0AB2">
              <w:rPr>
                <w:szCs w:val="18"/>
              </w:rPr>
              <w:t xml:space="preserve">eer registergoederen worden </w:t>
            </w:r>
            <w:r w:rsidRPr="007E0AB2">
              <w:rPr>
                <w:szCs w:val="18"/>
              </w:rPr>
              <w:t>oplopend op vol</w:t>
            </w:r>
            <w:r w:rsidR="008B40C2">
              <w:rPr>
                <w:szCs w:val="18"/>
              </w:rPr>
              <w:t>g</w:t>
            </w:r>
            <w:r w:rsidRPr="007E0AB2">
              <w:rPr>
                <w:szCs w:val="18"/>
              </w:rPr>
              <w:t xml:space="preserve">nummer getoond en </w:t>
            </w:r>
            <w:r w:rsidR="00AA47D8" w:rsidRPr="007E0AB2">
              <w:rPr>
                <w:szCs w:val="18"/>
              </w:rPr>
              <w:t xml:space="preserve">de volgnummers </w:t>
            </w:r>
            <w:r w:rsidRPr="007E0AB2">
              <w:rPr>
                <w:szCs w:val="18"/>
              </w:rPr>
              <w:t xml:space="preserve">worden </w:t>
            </w:r>
            <w:r w:rsidR="00AA47D8" w:rsidRPr="007E0AB2">
              <w:rPr>
                <w:szCs w:val="18"/>
              </w:rPr>
              <w:t>gescheiden door een komma</w:t>
            </w:r>
            <w:r w:rsidRPr="007E0AB2">
              <w:rPr>
                <w:szCs w:val="18"/>
              </w:rPr>
              <w:t xml:space="preserve"> en</w:t>
            </w:r>
            <w:r w:rsidR="00AA47D8" w:rsidRPr="007E0AB2">
              <w:rPr>
                <w:szCs w:val="18"/>
              </w:rPr>
              <w:t xml:space="preserve"> de laatste twee volgnummers door ‘</w:t>
            </w:r>
            <w:r w:rsidR="00AA47D8" w:rsidRPr="007E0AB2">
              <w:rPr>
                <w:color w:val="800080"/>
                <w:szCs w:val="18"/>
              </w:rPr>
              <w:t>en</w:t>
            </w:r>
            <w:r w:rsidR="00AA47D8" w:rsidRPr="007E0AB2">
              <w:rPr>
                <w:szCs w:val="18"/>
              </w:rPr>
              <w:t>’.</w:t>
            </w:r>
          </w:p>
          <w:p w14:paraId="20204CE8" w14:textId="77777777" w:rsidR="00AA47D8" w:rsidRPr="007E0AB2" w:rsidRDefault="00AA47D8" w:rsidP="00AA47D8">
            <w:pPr>
              <w:rPr>
                <w:szCs w:val="18"/>
              </w:rPr>
            </w:pPr>
          </w:p>
          <w:p w14:paraId="123336C0" w14:textId="77777777" w:rsidR="00AA47D8" w:rsidRPr="007E0AB2" w:rsidRDefault="00AA47D8" w:rsidP="00AA47D8">
            <w:pPr>
              <w:rPr>
                <w:szCs w:val="18"/>
                <w:u w:val="single"/>
              </w:rPr>
            </w:pPr>
            <w:proofErr w:type="spellStart"/>
            <w:r w:rsidRPr="007E0AB2">
              <w:rPr>
                <w:szCs w:val="18"/>
                <w:u w:val="single"/>
              </w:rPr>
              <w:t>Mapping</w:t>
            </w:r>
            <w:proofErr w:type="spellEnd"/>
            <w:r w:rsidRPr="007E0AB2">
              <w:rPr>
                <w:szCs w:val="18"/>
                <w:u w:val="single"/>
              </w:rPr>
              <w:t>:</w:t>
            </w:r>
          </w:p>
          <w:p w14:paraId="51C82EC1" w14:textId="77777777" w:rsidR="002A6B58" w:rsidRPr="007E0AB2" w:rsidRDefault="002A6B58" w:rsidP="007E0AB2">
            <w:pPr>
              <w:spacing w:line="240" w:lineRule="auto"/>
              <w:rPr>
                <w:rFonts w:cs="Arial"/>
                <w:sz w:val="16"/>
                <w:szCs w:val="16"/>
              </w:rPr>
            </w:pPr>
            <w:r w:rsidRPr="007E0AB2">
              <w:rPr>
                <w:rFonts w:cs="Arial"/>
                <w:sz w:val="16"/>
                <w:szCs w:val="16"/>
              </w:rPr>
              <w:t>-zie voorgaande ‘</w:t>
            </w:r>
            <w:proofErr w:type="spellStart"/>
            <w:r w:rsidRPr="007E0AB2">
              <w:rPr>
                <w:sz w:val="16"/>
                <w:szCs w:val="16"/>
              </w:rPr>
              <w:t>mapping</w:t>
            </w:r>
            <w:proofErr w:type="spellEnd"/>
            <w:r w:rsidRPr="007E0AB2">
              <w:rPr>
                <w:rFonts w:cs="Arial"/>
                <w:sz w:val="16"/>
                <w:szCs w:val="16"/>
              </w:rPr>
              <w:t xml:space="preserve"> situatie 1 t/m </w:t>
            </w:r>
            <w:smartTag w:uri="urn:schemas-microsoft-com:office:smarttags" w:element="metricconverter">
              <w:smartTagPr>
                <w:attr w:name="ProductID" w:val="4’"/>
              </w:smartTagPr>
              <w:r w:rsidRPr="007E0AB2">
                <w:rPr>
                  <w:rFonts w:cs="Arial"/>
                  <w:sz w:val="16"/>
                  <w:szCs w:val="16"/>
                </w:rPr>
                <w:t>4’</w:t>
              </w:r>
            </w:smartTag>
          </w:p>
          <w:p w14:paraId="07B67523" w14:textId="77777777" w:rsidR="00AA47D8" w:rsidRPr="007E0AB2" w:rsidRDefault="00E61C7E" w:rsidP="007E0AB2">
            <w:pPr>
              <w:spacing w:line="240" w:lineRule="auto"/>
              <w:rPr>
                <w:u w:val="single"/>
              </w:rPr>
            </w:pPr>
            <w:r w:rsidRPr="007E0AB2">
              <w:rPr>
                <w:rFonts w:cs="Arial"/>
                <w:sz w:val="16"/>
                <w:szCs w:val="16"/>
              </w:rPr>
              <w:t>//</w:t>
            </w:r>
            <w:proofErr w:type="spellStart"/>
            <w:r w:rsidRPr="007E0AB2">
              <w:rPr>
                <w:rFonts w:cs="Arial"/>
                <w:sz w:val="16"/>
                <w:szCs w:val="16"/>
              </w:rPr>
              <w:t>IMKAD_AangebodenStuk</w:t>
            </w:r>
            <w:proofErr w:type="spellEnd"/>
            <w:r w:rsidRPr="007E0AB2">
              <w:rPr>
                <w:rFonts w:cs="Arial"/>
                <w:sz w:val="16"/>
                <w:szCs w:val="16"/>
              </w:rPr>
              <w:t>/</w:t>
            </w:r>
            <w:proofErr w:type="spellStart"/>
            <w:r w:rsidRPr="007E0AB2">
              <w:rPr>
                <w:sz w:val="16"/>
                <w:szCs w:val="16"/>
              </w:rPr>
              <w:t>StukdeelVerdeling</w:t>
            </w:r>
            <w:proofErr w:type="spellEnd"/>
            <w:r w:rsidRPr="007E0AB2">
              <w:rPr>
                <w:rFonts w:cs="Arial"/>
                <w:sz w:val="16"/>
                <w:szCs w:val="16"/>
              </w:rPr>
              <w:t>*/</w:t>
            </w:r>
            <w:proofErr w:type="spellStart"/>
            <w:r w:rsidRPr="007E0AB2">
              <w:rPr>
                <w:rFonts w:cs="Arial"/>
                <w:sz w:val="16"/>
                <w:szCs w:val="16"/>
              </w:rPr>
              <w:t>IMKAD_ZakelijkRecht</w:t>
            </w:r>
            <w:proofErr w:type="spellEnd"/>
            <w:r w:rsidRPr="007E0AB2">
              <w:rPr>
                <w:rFonts w:cs="Arial"/>
                <w:sz w:val="16"/>
                <w:szCs w:val="16"/>
              </w:rPr>
              <w:t>/</w:t>
            </w:r>
          </w:p>
        </w:tc>
      </w:tr>
      <w:tr w:rsidR="00731818" w:rsidRPr="00350D80" w14:paraId="52980F7E" w14:textId="77777777" w:rsidTr="007E0AB2">
        <w:tc>
          <w:tcPr>
            <w:tcW w:w="6771" w:type="dxa"/>
            <w:shd w:val="clear" w:color="auto" w:fill="auto"/>
          </w:tcPr>
          <w:p w14:paraId="29A35F67" w14:textId="77777777" w:rsidR="00731818" w:rsidRPr="007E0AB2" w:rsidRDefault="00051922" w:rsidP="00CF6DFF">
            <w:pPr>
              <w:rPr>
                <w:rFonts w:cs="Arial"/>
                <w:color w:val="008000"/>
              </w:rPr>
            </w:pPr>
            <w:r w:rsidRPr="007E0AB2">
              <w:rPr>
                <w:rFonts w:cs="Arial"/>
                <w:color w:val="339966"/>
              </w:rPr>
              <w:t>;</w:t>
            </w:r>
            <w:r w:rsidR="00731818" w:rsidRPr="007E0AB2">
              <w:rPr>
                <w:rFonts w:cs="Arial"/>
                <w:color w:val="339966"/>
              </w:rPr>
              <w:t xml:space="preserve"> en aan /</w:t>
            </w:r>
            <w:r w:rsidR="00731818" w:rsidRPr="007E0AB2">
              <w:rPr>
                <w:rFonts w:cs="Arial"/>
                <w:color w:val="008000"/>
              </w:rPr>
              <w:t xml:space="preserve"> .</w:t>
            </w:r>
          </w:p>
        </w:tc>
        <w:tc>
          <w:tcPr>
            <w:tcW w:w="7371" w:type="dxa"/>
            <w:shd w:val="clear" w:color="auto" w:fill="auto"/>
          </w:tcPr>
          <w:p w14:paraId="7B8FC510" w14:textId="77777777" w:rsidR="00731818" w:rsidRPr="007E0AB2" w:rsidRDefault="00366275" w:rsidP="00A079BE">
            <w:pPr>
              <w:rPr>
                <w:lang w:val="nl"/>
              </w:rPr>
            </w:pPr>
            <w:r w:rsidRPr="007E0AB2">
              <w:rPr>
                <w:lang w:val="nl"/>
              </w:rPr>
              <w:t>Het laatste keuzeblok Toedeling wordt afgesloten met een punt. Wanneer er meer keuzeblokken Toedeling worden vermeld worden deze afgesloten met</w:t>
            </w:r>
          </w:p>
          <w:p w14:paraId="5587DE10" w14:textId="77777777" w:rsidR="002E0700" w:rsidRPr="007E0AB2" w:rsidRDefault="00020358" w:rsidP="00A079BE">
            <w:pPr>
              <w:rPr>
                <w:lang w:val="nl"/>
              </w:rPr>
            </w:pPr>
            <w:r w:rsidRPr="007E0AB2">
              <w:rPr>
                <w:lang w:val="nl"/>
              </w:rPr>
              <w:t>‘</w:t>
            </w:r>
            <w:r w:rsidRPr="007E0AB2">
              <w:rPr>
                <w:color w:val="339966"/>
                <w:lang w:val="nl"/>
              </w:rPr>
              <w:t>;</w:t>
            </w:r>
            <w:r w:rsidR="002E0700" w:rsidRPr="007E0AB2">
              <w:rPr>
                <w:color w:val="339966"/>
                <w:lang w:val="nl"/>
              </w:rPr>
              <w:t xml:space="preserve"> en aan</w:t>
            </w:r>
            <w:r w:rsidR="002E0700" w:rsidRPr="007E0AB2">
              <w:rPr>
                <w:lang w:val="nl"/>
              </w:rPr>
              <w:t>’</w:t>
            </w:r>
            <w:r w:rsidRPr="007E0AB2">
              <w:rPr>
                <w:lang w:val="nl"/>
              </w:rPr>
              <w:t>.</w:t>
            </w:r>
          </w:p>
          <w:p w14:paraId="585EF157" w14:textId="77777777" w:rsidR="00E61C7E" w:rsidRPr="007E0AB2" w:rsidRDefault="00E61C7E" w:rsidP="00A079BE">
            <w:pPr>
              <w:rPr>
                <w:lang w:val="nl"/>
              </w:rPr>
            </w:pPr>
          </w:p>
          <w:p w14:paraId="4D5D752A" w14:textId="77777777" w:rsidR="00437727" w:rsidRPr="007E0AB2" w:rsidRDefault="00437727" w:rsidP="00437727">
            <w:pPr>
              <w:rPr>
                <w:lang w:val="nl"/>
              </w:rPr>
            </w:pPr>
            <w:r w:rsidRPr="007E0AB2">
              <w:rPr>
                <w:lang w:val="nl"/>
              </w:rPr>
              <w:t>Keuzeblok Toedeling varianten a2 en b</w:t>
            </w:r>
            <w:r w:rsidR="00D57A6E" w:rsidRPr="007E0AB2">
              <w:rPr>
                <w:lang w:val="nl"/>
              </w:rPr>
              <w:t>2</w:t>
            </w:r>
            <w:r w:rsidRPr="007E0AB2">
              <w:rPr>
                <w:lang w:val="nl"/>
              </w:rPr>
              <w:t xml:space="preserve"> kunnen beide vaker voorkomen.</w:t>
            </w:r>
          </w:p>
          <w:p w14:paraId="1564AEF1" w14:textId="77777777" w:rsidR="00020358" w:rsidRPr="007E0AB2" w:rsidRDefault="00020358" w:rsidP="00437727">
            <w:pPr>
              <w:rPr>
                <w:rFonts w:cs="Arial"/>
                <w:color w:val="FF0000"/>
                <w:lang w:val="nl"/>
              </w:rPr>
            </w:pPr>
          </w:p>
        </w:tc>
      </w:tr>
    </w:tbl>
    <w:p w14:paraId="2E973A9A" w14:textId="77777777" w:rsidR="003E6678" w:rsidRDefault="003E6678" w:rsidP="003E6678"/>
    <w:p w14:paraId="7AAFFA03" w14:textId="77777777" w:rsidR="000D7CDC" w:rsidRDefault="003E6678" w:rsidP="003E6678">
      <w:pPr>
        <w:pStyle w:val="Kop3"/>
      </w:pPr>
      <w:bookmarkStart w:id="141" w:name="_Ref382317627"/>
      <w:bookmarkStart w:id="142" w:name="_Toc462997755"/>
      <w:bookmarkStart w:id="143" w:name="_Ref373161613"/>
      <w:r>
        <w:t xml:space="preserve">Variant b </w:t>
      </w:r>
      <w:r w:rsidR="00EA5A89">
        <w:t>T</w:t>
      </w:r>
      <w:r>
        <w:t>oedeling</w:t>
      </w:r>
      <w:r w:rsidR="00EA5A89">
        <w:t xml:space="preserve"> per</w:t>
      </w:r>
      <w:r w:rsidR="003C50A2">
        <w:t xml:space="preserve"> </w:t>
      </w:r>
      <w:r w:rsidR="00106341">
        <w:t>registergoed</w:t>
      </w:r>
      <w:r w:rsidR="00A62754">
        <w:t xml:space="preserve"> of alle registergoederen aan verkrijger-personen</w:t>
      </w:r>
      <w:bookmarkEnd w:id="141"/>
      <w:bookmarkEnd w:id="142"/>
      <w:r w:rsidR="00173D62">
        <w:t xml:space="preserve"> </w:t>
      </w:r>
    </w:p>
    <w:p w14:paraId="4C173DA6" w14:textId="77777777" w:rsidR="006F28AC" w:rsidRPr="006F28AC" w:rsidRDefault="006F28AC" w:rsidP="00400C42"/>
    <w:p w14:paraId="32A4ED2F" w14:textId="77777777" w:rsidR="00400C42" w:rsidRDefault="00400C42" w:rsidP="00400C42">
      <w:pPr>
        <w:rPr>
          <w:lang w:val="nl"/>
        </w:rPr>
      </w:pPr>
      <w:r>
        <w:rPr>
          <w:lang w:val="nl"/>
        </w:rPr>
        <w:t xml:space="preserve">De subvarianten onder b hebben twee tekstvarianten voor het tonen van de </w:t>
      </w:r>
      <w:r w:rsidR="00080BE8">
        <w:rPr>
          <w:lang w:val="nl"/>
        </w:rPr>
        <w:t>verkrijger-</w:t>
      </w:r>
      <w:r>
        <w:rPr>
          <w:lang w:val="nl"/>
        </w:rPr>
        <w:t>personen, namelijk:</w:t>
      </w:r>
    </w:p>
    <w:p w14:paraId="7C2C02C8" w14:textId="5A93B37A" w:rsidR="00400C42" w:rsidRDefault="00400C42" w:rsidP="00400C42">
      <w:pPr>
        <w:numPr>
          <w:ilvl w:val="0"/>
          <w:numId w:val="9"/>
        </w:numPr>
        <w:rPr>
          <w:lang w:val="nl"/>
        </w:rPr>
      </w:pPr>
      <w:r>
        <w:rPr>
          <w:lang w:val="nl"/>
        </w:rPr>
        <w:t>zonder gevolmachtigde,</w:t>
      </w:r>
      <w:r w:rsidR="00945642">
        <w:rPr>
          <w:lang w:val="nl"/>
        </w:rPr>
        <w:t xml:space="preserve"> zie paragrafen </w:t>
      </w:r>
      <w:r w:rsidR="00945642">
        <w:rPr>
          <w:lang w:val="nl"/>
        </w:rPr>
        <w:fldChar w:fldCharType="begin"/>
      </w:r>
      <w:r w:rsidR="00945642">
        <w:rPr>
          <w:lang w:val="nl"/>
        </w:rPr>
        <w:instrText xml:space="preserve"> REF _Ref382384579 \r \h </w:instrText>
      </w:r>
      <w:r w:rsidR="00945642">
        <w:rPr>
          <w:lang w:val="nl"/>
        </w:rPr>
      </w:r>
      <w:r w:rsidR="00945642">
        <w:rPr>
          <w:lang w:val="nl"/>
        </w:rPr>
        <w:fldChar w:fldCharType="separate"/>
      </w:r>
      <w:r w:rsidR="00245648">
        <w:rPr>
          <w:lang w:val="nl"/>
        </w:rPr>
        <w:t>2.10.2.1</w:t>
      </w:r>
      <w:r w:rsidR="00945642">
        <w:rPr>
          <w:lang w:val="nl"/>
        </w:rPr>
        <w:fldChar w:fldCharType="end"/>
      </w:r>
      <w:r w:rsidR="00945642">
        <w:rPr>
          <w:lang w:val="nl"/>
        </w:rPr>
        <w:t xml:space="preserve"> en </w:t>
      </w:r>
      <w:r w:rsidR="00945642">
        <w:rPr>
          <w:lang w:val="nl"/>
        </w:rPr>
        <w:fldChar w:fldCharType="begin"/>
      </w:r>
      <w:r w:rsidR="00945642">
        <w:rPr>
          <w:lang w:val="nl"/>
        </w:rPr>
        <w:instrText xml:space="preserve"> REF _Ref382384605 \r \h </w:instrText>
      </w:r>
      <w:r w:rsidR="00945642">
        <w:rPr>
          <w:lang w:val="nl"/>
        </w:rPr>
      </w:r>
      <w:r w:rsidR="00945642">
        <w:rPr>
          <w:lang w:val="nl"/>
        </w:rPr>
        <w:fldChar w:fldCharType="separate"/>
      </w:r>
      <w:r w:rsidR="00245648">
        <w:rPr>
          <w:lang w:val="nl"/>
        </w:rPr>
        <w:t>2.10.2.2</w:t>
      </w:r>
      <w:r w:rsidR="00945642">
        <w:rPr>
          <w:lang w:val="nl"/>
        </w:rPr>
        <w:fldChar w:fldCharType="end"/>
      </w:r>
      <w:r w:rsidR="00945642">
        <w:rPr>
          <w:lang w:val="nl"/>
        </w:rPr>
        <w:t>,</w:t>
      </w:r>
      <w:r>
        <w:rPr>
          <w:lang w:val="nl"/>
        </w:rPr>
        <w:t xml:space="preserve"> </w:t>
      </w:r>
    </w:p>
    <w:p w14:paraId="3F73A346" w14:textId="4A1FA07B" w:rsidR="00400C42" w:rsidRDefault="00400C42" w:rsidP="00400C42">
      <w:pPr>
        <w:numPr>
          <w:ilvl w:val="0"/>
          <w:numId w:val="9"/>
        </w:numPr>
        <w:rPr>
          <w:lang w:val="nl"/>
        </w:rPr>
      </w:pPr>
      <w:r>
        <w:rPr>
          <w:lang w:val="nl"/>
        </w:rPr>
        <w:t>met gevolmachtigde</w:t>
      </w:r>
      <w:r w:rsidR="00945642">
        <w:rPr>
          <w:lang w:val="nl"/>
        </w:rPr>
        <w:t xml:space="preserve">, zie paragraaf </w:t>
      </w:r>
      <w:r w:rsidR="00945642">
        <w:rPr>
          <w:lang w:val="nl"/>
        </w:rPr>
        <w:fldChar w:fldCharType="begin"/>
      </w:r>
      <w:r w:rsidR="00945642">
        <w:rPr>
          <w:lang w:val="nl"/>
        </w:rPr>
        <w:instrText xml:space="preserve"> REF _Ref382035926 \r \h </w:instrText>
      </w:r>
      <w:r w:rsidR="00945642">
        <w:rPr>
          <w:lang w:val="nl"/>
        </w:rPr>
      </w:r>
      <w:r w:rsidR="00945642">
        <w:rPr>
          <w:lang w:val="nl"/>
        </w:rPr>
        <w:fldChar w:fldCharType="separate"/>
      </w:r>
      <w:r w:rsidR="00245648">
        <w:rPr>
          <w:lang w:val="nl"/>
        </w:rPr>
        <w:t>2.10.2.3</w:t>
      </w:r>
      <w:r w:rsidR="00945642">
        <w:rPr>
          <w:lang w:val="nl"/>
        </w:rPr>
        <w:fldChar w:fldCharType="end"/>
      </w:r>
      <w:r>
        <w:rPr>
          <w:lang w:val="nl"/>
        </w:rPr>
        <w:t>.</w:t>
      </w:r>
      <w:r w:rsidR="00945642">
        <w:rPr>
          <w:lang w:val="nl"/>
        </w:rPr>
        <w:t xml:space="preserve"> </w:t>
      </w:r>
    </w:p>
    <w:p w14:paraId="524B8E91" w14:textId="77777777" w:rsidR="00400C42" w:rsidRDefault="00400C42" w:rsidP="00400C42">
      <w:pPr>
        <w:rPr>
          <w:lang w:val="nl"/>
        </w:rPr>
      </w:pPr>
      <w:r>
        <w:rPr>
          <w:lang w:val="nl"/>
        </w:rPr>
        <w:t>De te gebruiken tekstvariant wordt bepaald op basis van het al dan niet aanwezig zijn van een ge</w:t>
      </w:r>
      <w:r w:rsidR="00080BE8">
        <w:rPr>
          <w:lang w:val="nl"/>
        </w:rPr>
        <w:t xml:space="preserve">volmachtigde </w:t>
      </w:r>
      <w:r w:rsidR="00026253">
        <w:rPr>
          <w:lang w:val="nl"/>
        </w:rPr>
        <w:t>voor</w:t>
      </w:r>
      <w:r w:rsidR="00080BE8">
        <w:rPr>
          <w:lang w:val="nl"/>
        </w:rPr>
        <w:t xml:space="preserve"> de verkrijger-</w:t>
      </w:r>
      <w:r>
        <w:rPr>
          <w:lang w:val="nl"/>
        </w:rPr>
        <w:t xml:space="preserve">partij of </w:t>
      </w:r>
      <w:r w:rsidR="00026253">
        <w:rPr>
          <w:lang w:val="nl"/>
        </w:rPr>
        <w:t>voor</w:t>
      </w:r>
      <w:r>
        <w:rPr>
          <w:lang w:val="nl"/>
        </w:rPr>
        <w:t xml:space="preserve"> </w:t>
      </w:r>
      <w:r w:rsidR="00275FC9">
        <w:rPr>
          <w:lang w:val="nl"/>
        </w:rPr>
        <w:t>een</w:t>
      </w:r>
      <w:r w:rsidR="00080BE8">
        <w:rPr>
          <w:lang w:val="nl"/>
        </w:rPr>
        <w:t xml:space="preserve"> verkrijger-</w:t>
      </w:r>
      <w:r>
        <w:rPr>
          <w:lang w:val="nl"/>
        </w:rPr>
        <w:t xml:space="preserve"> (gerelateerde) persoon.</w:t>
      </w:r>
      <w:r w:rsidRPr="00450AF4">
        <w:rPr>
          <w:lang w:val="nl"/>
        </w:rPr>
        <w:t xml:space="preserve"> </w:t>
      </w:r>
    </w:p>
    <w:p w14:paraId="37A93E39" w14:textId="77777777" w:rsidR="00400C42" w:rsidRDefault="00400C42" w:rsidP="00400C42">
      <w:pPr>
        <w:rPr>
          <w:lang w:val="nl"/>
        </w:rPr>
      </w:pPr>
    </w:p>
    <w:p w14:paraId="72C4D99C" w14:textId="77777777" w:rsidR="00400C42" w:rsidRDefault="00400C42" w:rsidP="00400C42">
      <w:pPr>
        <w:numPr>
          <w:ilvl w:val="0"/>
          <w:numId w:val="9"/>
        </w:numPr>
        <w:rPr>
          <w:lang w:val="nl"/>
        </w:rPr>
      </w:pPr>
    </w:p>
    <w:p w14:paraId="04DD2BC3" w14:textId="77777777" w:rsidR="00BD2941" w:rsidRDefault="00BD2941" w:rsidP="00D57A6E">
      <w:pPr>
        <w:rPr>
          <w:lang w:val="nl"/>
        </w:rPr>
      </w:pPr>
    </w:p>
    <w:p w14:paraId="33E49582" w14:textId="77777777" w:rsidR="00D57A6E" w:rsidRPr="00A62754" w:rsidRDefault="00D0083E" w:rsidP="00D57A6E">
      <w:pPr>
        <w:rPr>
          <w:lang w:val="nl"/>
        </w:rPr>
      </w:pPr>
      <w:r>
        <w:rPr>
          <w:highlight w:val="yellow"/>
          <w:lang w:val="nl"/>
        </w:rPr>
        <w:br w:type="page"/>
      </w:r>
      <w:r w:rsidR="00A24FD8" w:rsidRPr="00A24FD8">
        <w:rPr>
          <w:lang w:val="nl"/>
        </w:rPr>
        <w:lastRenderedPageBreak/>
        <w:t xml:space="preserve"> </w:t>
      </w:r>
      <w:r w:rsidR="00A24FD8">
        <w:rPr>
          <w:lang w:val="nl"/>
        </w:rPr>
        <w:t>In het geval dat</w:t>
      </w:r>
      <w:r w:rsidR="00A62754">
        <w:rPr>
          <w:lang w:val="nl"/>
        </w:rPr>
        <w:t xml:space="preserve"> </w:t>
      </w:r>
      <w:r w:rsidR="00A24FD8">
        <w:rPr>
          <w:lang w:val="nl"/>
        </w:rPr>
        <w:t>e</w:t>
      </w:r>
      <w:r w:rsidR="00BD2941" w:rsidRPr="00A62754">
        <w:rPr>
          <w:lang w:val="nl"/>
        </w:rPr>
        <w:t>en verkrijger-persoon die vertegenwoordigd wordt door een gevolmachtigde meer registergoederen</w:t>
      </w:r>
      <w:r w:rsidR="00A24FD8" w:rsidRPr="00A24FD8">
        <w:rPr>
          <w:lang w:val="nl"/>
        </w:rPr>
        <w:t xml:space="preserve"> </w:t>
      </w:r>
      <w:r w:rsidR="00A24FD8" w:rsidRPr="00A62754">
        <w:rPr>
          <w:lang w:val="nl"/>
        </w:rPr>
        <w:t xml:space="preserve">toegedeeld </w:t>
      </w:r>
      <w:r w:rsidR="00A24FD8">
        <w:rPr>
          <w:lang w:val="nl"/>
        </w:rPr>
        <w:t xml:space="preserve">krijgt </w:t>
      </w:r>
      <w:r w:rsidR="00A24FD8" w:rsidRPr="00A62754">
        <w:rPr>
          <w:lang w:val="nl"/>
        </w:rPr>
        <w:t>met een verschillend aandeel of al dan niet onverdeeld</w:t>
      </w:r>
      <w:r w:rsidR="00BD2941" w:rsidRPr="00A62754">
        <w:rPr>
          <w:lang w:val="nl"/>
        </w:rPr>
        <w:t xml:space="preserve"> dan wordt de gevolmachtigde één keer getoond en de opsomming van de </w:t>
      </w:r>
      <w:r w:rsidR="007D3DDE" w:rsidRPr="00A62754">
        <w:rPr>
          <w:lang w:val="nl"/>
        </w:rPr>
        <w:t>verkrijger-</w:t>
      </w:r>
      <w:r w:rsidR="00BD2941" w:rsidRPr="00A62754">
        <w:rPr>
          <w:lang w:val="nl"/>
        </w:rPr>
        <w:t>persoon met de toedeling daaronder.</w:t>
      </w:r>
    </w:p>
    <w:p w14:paraId="63486282" w14:textId="77777777" w:rsidR="00BD2941" w:rsidRPr="00A62754" w:rsidRDefault="00BD2941" w:rsidP="00D57A6E">
      <w:pPr>
        <w:rPr>
          <w:lang w:val="nl"/>
        </w:rPr>
      </w:pPr>
    </w:p>
    <w:p w14:paraId="6AF7FD99" w14:textId="77777777" w:rsidR="009D28C5" w:rsidRPr="00A62754" w:rsidRDefault="00A62754" w:rsidP="00D57A6E">
      <w:pPr>
        <w:rPr>
          <w:lang w:val="nl"/>
        </w:rPr>
      </w:pPr>
      <w:r w:rsidRPr="00A62754">
        <w:rPr>
          <w:lang w:val="nl"/>
        </w:rPr>
        <w:t>Voorbeeld layout voor varianten b1 en b2: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80"/>
      </w:tblGrid>
      <w:tr w:rsidR="004C4427" w:rsidRPr="007E0AB2" w14:paraId="2DCCF394" w14:textId="77777777" w:rsidTr="007E0AB2">
        <w:trPr>
          <w:trHeight w:val="1117"/>
        </w:trPr>
        <w:tc>
          <w:tcPr>
            <w:tcW w:w="11680" w:type="dxa"/>
            <w:shd w:val="clear" w:color="auto" w:fill="auto"/>
          </w:tcPr>
          <w:p w14:paraId="46C8D7C2" w14:textId="77777777" w:rsidR="004C4427" w:rsidRPr="007E0AB2" w:rsidRDefault="004C4427" w:rsidP="008851CC">
            <w:pPr>
              <w:numPr>
                <w:ilvl w:val="0"/>
                <w:numId w:val="9"/>
              </w:numPr>
              <w:rPr>
                <w:lang w:val="nl"/>
              </w:rPr>
            </w:pPr>
            <w:r w:rsidRPr="007E0AB2">
              <w:rPr>
                <w:lang w:val="nl"/>
              </w:rPr>
              <w:t xml:space="preserve">verkijger-persoon 1 </w:t>
            </w:r>
            <w:r w:rsidR="008851CC">
              <w:rPr>
                <w:lang w:val="nl"/>
              </w:rPr>
              <w:t>(</w:t>
            </w:r>
            <w:r w:rsidRPr="007E0AB2">
              <w:rPr>
                <w:lang w:val="nl"/>
              </w:rPr>
              <w:t>zonder gevolmachtigde</w:t>
            </w:r>
            <w:r w:rsidR="008851CC">
              <w:rPr>
                <w:lang w:val="nl"/>
              </w:rPr>
              <w:t>)</w:t>
            </w:r>
          </w:p>
          <w:p w14:paraId="220A0D03" w14:textId="77777777" w:rsidR="004C4427" w:rsidRPr="007E0AB2" w:rsidRDefault="004C4427" w:rsidP="008851CC">
            <w:pPr>
              <w:numPr>
                <w:ilvl w:val="0"/>
                <w:numId w:val="9"/>
              </w:numPr>
              <w:rPr>
                <w:lang w:val="nl"/>
              </w:rPr>
            </w:pPr>
            <w:r w:rsidRPr="007E0AB2">
              <w:rPr>
                <w:lang w:val="nl"/>
              </w:rPr>
              <w:t xml:space="preserve">verkijger-persoon 2 </w:t>
            </w:r>
            <w:r w:rsidR="008851CC">
              <w:rPr>
                <w:lang w:val="nl"/>
              </w:rPr>
              <w:t>(</w:t>
            </w:r>
            <w:r w:rsidRPr="007E0AB2">
              <w:rPr>
                <w:lang w:val="nl"/>
              </w:rPr>
              <w:t>zonder gevolmachtigde</w:t>
            </w:r>
            <w:r w:rsidR="008851CC">
              <w:rPr>
                <w:lang w:val="nl"/>
              </w:rPr>
              <w:t>)</w:t>
            </w:r>
          </w:p>
          <w:p w14:paraId="76A1F644" w14:textId="77777777" w:rsidR="004C4427" w:rsidRPr="007E0AB2" w:rsidRDefault="004C4427" w:rsidP="008851CC">
            <w:pPr>
              <w:numPr>
                <w:ilvl w:val="0"/>
                <w:numId w:val="9"/>
              </w:numPr>
              <w:rPr>
                <w:lang w:val="nl"/>
              </w:rPr>
            </w:pPr>
            <w:r w:rsidRPr="007E0AB2">
              <w:rPr>
                <w:lang w:val="nl"/>
              </w:rPr>
              <w:t>Gevolmachtigde</w:t>
            </w:r>
            <w:r w:rsidR="000F4BE7" w:rsidRPr="007E0AB2">
              <w:rPr>
                <w:lang w:val="nl"/>
              </w:rPr>
              <w:t>, gerelateerde Gevolmachtigde</w:t>
            </w:r>
            <w:r w:rsidRPr="007E0AB2">
              <w:rPr>
                <w:lang w:val="nl"/>
              </w:rPr>
              <w:t xml:space="preserve"> </w:t>
            </w:r>
            <w:r w:rsidR="000F4BE7" w:rsidRPr="007E0AB2">
              <w:rPr>
                <w:lang w:val="nl"/>
              </w:rPr>
              <w:t xml:space="preserve">en gerelateerde Gevolmachtigde </w:t>
            </w:r>
            <w:r w:rsidRPr="007E0AB2">
              <w:rPr>
                <w:lang w:val="nl"/>
              </w:rPr>
              <w:t>gevolgd door verkijger-persoon 3 die wordt vertegenwoordigd</w:t>
            </w:r>
          </w:p>
          <w:p w14:paraId="3E71882A" w14:textId="77777777" w:rsidR="004C4427" w:rsidRPr="007E0AB2" w:rsidRDefault="004C4427" w:rsidP="008851CC">
            <w:pPr>
              <w:numPr>
                <w:ilvl w:val="0"/>
                <w:numId w:val="9"/>
              </w:numPr>
              <w:rPr>
                <w:lang w:val="nl"/>
              </w:rPr>
            </w:pPr>
            <w:r w:rsidRPr="007E0AB2">
              <w:rPr>
                <w:lang w:val="nl"/>
              </w:rPr>
              <w:t>Gevolmachtigde gevolgd door</w:t>
            </w:r>
            <w:r w:rsidR="008851CC">
              <w:rPr>
                <w:lang w:val="nl"/>
              </w:rPr>
              <w:t>:</w:t>
            </w:r>
          </w:p>
          <w:p w14:paraId="248177AB" w14:textId="77777777" w:rsidR="004C4427" w:rsidRPr="007E0AB2" w:rsidRDefault="004C4427" w:rsidP="008851CC">
            <w:pPr>
              <w:numPr>
                <w:ilvl w:val="0"/>
                <w:numId w:val="9"/>
              </w:numPr>
              <w:ind w:firstLine="66"/>
              <w:rPr>
                <w:lang w:val="nl"/>
              </w:rPr>
            </w:pPr>
            <w:r w:rsidRPr="007E0AB2">
              <w:rPr>
                <w:lang w:val="nl"/>
              </w:rPr>
              <w:t>verkijger-persoon 4 die wordt vertegenwoordigd</w:t>
            </w:r>
          </w:p>
          <w:p w14:paraId="15D8AEBE" w14:textId="77777777" w:rsidR="004C4427" w:rsidRPr="007E0AB2" w:rsidRDefault="004C4427" w:rsidP="008851CC">
            <w:pPr>
              <w:numPr>
                <w:ilvl w:val="0"/>
                <w:numId w:val="9"/>
              </w:numPr>
              <w:ind w:firstLine="66"/>
              <w:rPr>
                <w:lang w:val="nl"/>
              </w:rPr>
            </w:pPr>
            <w:r w:rsidRPr="007E0AB2">
              <w:rPr>
                <w:lang w:val="nl"/>
              </w:rPr>
              <w:t>verkijger-persoon 4 die wordt vertegenwoordigd (kan alleen voorkomen in variant b2)</w:t>
            </w:r>
          </w:p>
          <w:p w14:paraId="34B47DC6" w14:textId="77777777" w:rsidR="004C4427" w:rsidRDefault="004C4427" w:rsidP="008851CC">
            <w:pPr>
              <w:numPr>
                <w:ilvl w:val="0"/>
                <w:numId w:val="9"/>
              </w:numPr>
              <w:ind w:firstLine="66"/>
              <w:rPr>
                <w:lang w:val="nl"/>
              </w:rPr>
            </w:pPr>
            <w:r w:rsidRPr="007E0AB2">
              <w:rPr>
                <w:lang w:val="nl"/>
              </w:rPr>
              <w:t>verkijger-persoon 5 die wordt vertegenwoordigd</w:t>
            </w:r>
          </w:p>
          <w:p w14:paraId="0B49EB1A" w14:textId="77777777" w:rsidR="00B054AF" w:rsidRPr="007E0AB2" w:rsidRDefault="00B054AF" w:rsidP="00E40BE6">
            <w:pPr>
              <w:numPr>
                <w:ilvl w:val="0"/>
                <w:numId w:val="9"/>
              </w:numPr>
              <w:rPr>
                <w:lang w:val="nl"/>
              </w:rPr>
            </w:pPr>
            <w:r w:rsidRPr="007E0AB2">
              <w:rPr>
                <w:lang w:val="nl"/>
              </w:rPr>
              <w:t>verkijger-</w:t>
            </w:r>
            <w:r w:rsidR="00E40BE6">
              <w:rPr>
                <w:lang w:val="nl"/>
              </w:rPr>
              <w:t>persoon 6</w:t>
            </w:r>
          </w:p>
        </w:tc>
      </w:tr>
    </w:tbl>
    <w:p w14:paraId="2AA931E9" w14:textId="77777777" w:rsidR="004C4427" w:rsidRDefault="004C4427" w:rsidP="00D57A6E">
      <w:pPr>
        <w:rPr>
          <w:lang w:val="nl"/>
        </w:rPr>
      </w:pPr>
    </w:p>
    <w:p w14:paraId="37EC7383" w14:textId="77777777" w:rsidR="000D7CDC" w:rsidRDefault="00132888" w:rsidP="00132888">
      <w:pPr>
        <w:pStyle w:val="Kop4"/>
        <w:tabs>
          <w:tab w:val="clear" w:pos="864"/>
          <w:tab w:val="clear" w:pos="1588"/>
          <w:tab w:val="left" w:pos="851"/>
        </w:tabs>
        <w:ind w:left="0" w:firstLine="0"/>
      </w:pPr>
      <w:bookmarkStart w:id="144" w:name="_Toc382387380"/>
      <w:bookmarkStart w:id="145" w:name="_Ref382384579"/>
      <w:bookmarkStart w:id="146" w:name="_Toc462997756"/>
      <w:bookmarkEnd w:id="144"/>
      <w:r>
        <w:t xml:space="preserve">Variant b1 </w:t>
      </w:r>
      <w:r w:rsidR="000D7CDC">
        <w:t xml:space="preserve">Toedeling alle registergoederen aan personen uit </w:t>
      </w:r>
      <w:r w:rsidR="00116C4E">
        <w:t>één</w:t>
      </w:r>
      <w:r w:rsidR="000D7CDC">
        <w:t xml:space="preserve"> verkrijger-partij</w:t>
      </w:r>
      <w:bookmarkEnd w:id="145"/>
      <w:bookmarkEnd w:id="146"/>
      <w:r w:rsidR="000D7CDC">
        <w:t xml:space="preserve"> </w:t>
      </w:r>
    </w:p>
    <w:p w14:paraId="05184774" w14:textId="77777777" w:rsidR="00106341" w:rsidRDefault="00106341" w:rsidP="00106341">
      <w:r>
        <w:t xml:space="preserve">Deze variant kan niet in combinatie met andere varianten </w:t>
      </w:r>
      <w:r w:rsidR="00F95FC3">
        <w:t xml:space="preserve">van </w:t>
      </w:r>
      <w:r>
        <w:t>a en b getoond worden.</w:t>
      </w:r>
    </w:p>
    <w:p w14:paraId="0F79DEF9" w14:textId="77777777" w:rsidR="00E6660B" w:rsidRDefault="00E6660B" w:rsidP="00D16C45">
      <w:pPr>
        <w:keepNext/>
        <w:rPr>
          <w:lang w:val="nl"/>
        </w:rPr>
      </w:pPr>
    </w:p>
    <w:p w14:paraId="516BA1EA" w14:textId="77777777" w:rsidR="00D16C45" w:rsidRDefault="00E6660B" w:rsidP="00D16C45">
      <w:pPr>
        <w:keepNext/>
        <w:rPr>
          <w:lang w:val="nl"/>
        </w:rPr>
      </w:pPr>
      <w:r>
        <w:rPr>
          <w:lang w:val="nl"/>
        </w:rPr>
        <w:t>De verkrijger-persoon die registergoederen toegedeeld krijgt moet gerechtigde zijn (tia_IndGerechtigde=true) dit wordt in de KIK-AA backend gecontroleerd.</w:t>
      </w:r>
    </w:p>
    <w:p w14:paraId="292F7556" w14:textId="77777777" w:rsidR="002A4DA4" w:rsidRDefault="002A4DA4" w:rsidP="00D16C45">
      <w:pPr>
        <w:keepNext/>
        <w:rPr>
          <w:lang w:val="nl"/>
        </w:rPr>
      </w:pPr>
    </w:p>
    <w:p w14:paraId="1CB52A3A" w14:textId="77777777" w:rsidR="00D16C45" w:rsidRPr="005B5324" w:rsidRDefault="00D16C45" w:rsidP="00D16C45">
      <w:pPr>
        <w:keepNext/>
        <w:rPr>
          <w:lang w:val="nl"/>
        </w:rPr>
      </w:pPr>
      <w:r>
        <w:rPr>
          <w:lang w:val="nl"/>
        </w:rPr>
        <w:t xml:space="preserve">Variant zonder gevolmachtigde, wordt </w:t>
      </w:r>
      <w:r w:rsidR="006037F2">
        <w:rPr>
          <w:lang w:val="nl"/>
        </w:rPr>
        <w:t xml:space="preserve">in zijn geheel </w:t>
      </w:r>
      <w:r>
        <w:rPr>
          <w:lang w:val="nl"/>
        </w:rPr>
        <w:t>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8851CC" w:rsidRPr="00F23A5D" w14:paraId="64E7800E" w14:textId="77777777" w:rsidTr="007E0AB2">
        <w:tc>
          <w:tcPr>
            <w:tcW w:w="6771" w:type="dxa"/>
            <w:shd w:val="clear" w:color="auto" w:fill="auto"/>
          </w:tcPr>
          <w:p w14:paraId="6D21BF92" w14:textId="77777777" w:rsidR="008851CC" w:rsidRPr="00FE10FC" w:rsidRDefault="008851CC" w:rsidP="008851CC">
            <w:pPr>
              <w:rPr>
                <w:rFonts w:cs="Arial"/>
                <w:color w:val="800080"/>
              </w:rPr>
            </w:pPr>
            <w:r w:rsidRPr="00FE10FC">
              <w:rPr>
                <w:rFonts w:cs="Arial"/>
                <w:color w:val="800080"/>
              </w:rPr>
              <w:t xml:space="preserve">: </w:t>
            </w:r>
          </w:p>
          <w:p w14:paraId="42BF2F56" w14:textId="77777777" w:rsidR="008851CC" w:rsidRDefault="008851CC" w:rsidP="008851CC">
            <w:pPr>
              <w:numPr>
                <w:ilvl w:val="0"/>
                <w:numId w:val="9"/>
              </w:numPr>
              <w:rPr>
                <w:rFonts w:cs="Arial"/>
                <w:color w:val="339966"/>
              </w:rPr>
            </w:pPr>
          </w:p>
        </w:tc>
        <w:tc>
          <w:tcPr>
            <w:tcW w:w="7371" w:type="dxa"/>
            <w:shd w:val="clear" w:color="auto" w:fill="auto"/>
          </w:tcPr>
          <w:p w14:paraId="3B87D447" w14:textId="77777777" w:rsidR="008851CC" w:rsidRPr="007E0AB2" w:rsidRDefault="00A7250A" w:rsidP="002A4DA4">
            <w:pPr>
              <w:rPr>
                <w:szCs w:val="18"/>
              </w:rPr>
            </w:pPr>
            <w:r>
              <w:rPr>
                <w:szCs w:val="18"/>
              </w:rPr>
              <w:t xml:space="preserve">Dubbele punt wordt getoond en onderstaande herhalende tekst </w:t>
            </w:r>
            <w:r w:rsidR="002A4DA4">
              <w:rPr>
                <w:szCs w:val="18"/>
              </w:rPr>
              <w:t>wordt</w:t>
            </w:r>
            <w:r>
              <w:rPr>
                <w:szCs w:val="18"/>
              </w:rPr>
              <w:t xml:space="preserve"> </w:t>
            </w:r>
            <w:r w:rsidR="002A4DA4">
              <w:rPr>
                <w:szCs w:val="18"/>
              </w:rPr>
              <w:t xml:space="preserve">op de volgende regel getoond </w:t>
            </w:r>
            <w:r>
              <w:rPr>
                <w:szCs w:val="18"/>
              </w:rPr>
              <w:t>voorafgegaan door een opsommingsstreepje.</w:t>
            </w:r>
          </w:p>
        </w:tc>
      </w:tr>
      <w:tr w:rsidR="008851CC" w:rsidRPr="00F23A5D" w14:paraId="65E61B3C" w14:textId="77777777" w:rsidTr="007E0AB2">
        <w:tc>
          <w:tcPr>
            <w:tcW w:w="6771" w:type="dxa"/>
            <w:shd w:val="clear" w:color="auto" w:fill="auto"/>
          </w:tcPr>
          <w:p w14:paraId="2028983E" w14:textId="77777777" w:rsidR="008851CC" w:rsidRPr="007E0AB2" w:rsidRDefault="008851CC" w:rsidP="008851CC">
            <w:pPr>
              <w:autoSpaceDE w:val="0"/>
              <w:autoSpaceDN w:val="0"/>
              <w:adjustRightInd w:val="0"/>
              <w:rPr>
                <w:bCs/>
                <w:color w:val="008000"/>
              </w:rPr>
            </w:pPr>
            <w:r>
              <w:rPr>
                <w:color w:val="00FFFF"/>
              </w:rPr>
              <w:t>d</w:t>
            </w:r>
            <w:r w:rsidRPr="007E0AB2">
              <w:rPr>
                <w:color w:val="00FFFF"/>
              </w:rPr>
              <w:t>e heer/</w:t>
            </w:r>
            <w:r>
              <w:rPr>
                <w:color w:val="00FFFF"/>
              </w:rPr>
              <w:t>m</w:t>
            </w:r>
            <w:r w:rsidRPr="007E0AB2">
              <w:rPr>
                <w:color w:val="00FFFF"/>
              </w:rPr>
              <w:t>evrouw</w:t>
            </w:r>
            <w:r w:rsidRPr="007E0AB2">
              <w:rPr>
                <w:color w:val="008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339966"/>
              </w:rPr>
              <w:t xml:space="preserve">voornamen </w:t>
            </w:r>
            <w:r w:rsidRPr="007E0AB2">
              <w:rPr>
                <w:color w:val="800080"/>
              </w:rPr>
              <w:t>voorvoegsels</w:t>
            </w:r>
            <w:r w:rsidRPr="007E0AB2">
              <w:rPr>
                <w:color w:val="008000"/>
              </w:rPr>
              <w:t xml:space="preserve"> </w:t>
            </w:r>
            <w:r w:rsidRPr="007E0AB2">
              <w:rPr>
                <w:color w:val="339966"/>
              </w:rPr>
              <w:t>achternaam</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8000"/>
              </w:rPr>
              <w:t xml:space="preserve"> </w:t>
            </w:r>
            <w:r w:rsidRPr="007E0AB2">
              <w:rPr>
                <w:color w:val="339966"/>
              </w:rPr>
              <w:t>naam</w:t>
            </w:r>
            <w:r w:rsidRPr="007E0AB2">
              <w:rPr>
                <w:color w:val="008000"/>
              </w:rPr>
              <w:t xml:space="preserve"> </w:t>
            </w:r>
            <w:r w:rsidRPr="007E0AB2">
              <w:rPr>
                <w:color w:val="339966"/>
              </w:rPr>
              <w:t>rechtspersoon</w:t>
            </w:r>
            <w:r w:rsidRPr="007E0AB2">
              <w:rPr>
                <w:rFonts w:cs="Arial"/>
              </w:rPr>
              <w:fldChar w:fldCharType="begin"/>
            </w:r>
            <w:r w:rsidRPr="007E0AB2">
              <w:rPr>
                <w:rFonts w:cs="Arial"/>
              </w:rPr>
              <w:instrText>MacroButton Nomacro §</w:instrText>
            </w:r>
            <w:r w:rsidRPr="007E0AB2">
              <w:rPr>
                <w:rFonts w:cs="Arial"/>
              </w:rPr>
              <w:fldChar w:fldCharType="end"/>
            </w:r>
            <w:r>
              <w:t xml:space="preserve"> </w:t>
            </w:r>
            <w:r w:rsidRPr="007E0AB2">
              <w:rPr>
                <w:color w:val="FF0000"/>
              </w:rPr>
              <w:t xml:space="preserve">voornoemd, </w:t>
            </w:r>
          </w:p>
        </w:tc>
        <w:tc>
          <w:tcPr>
            <w:tcW w:w="7371" w:type="dxa"/>
            <w:shd w:val="clear" w:color="auto" w:fill="auto"/>
          </w:tcPr>
          <w:p w14:paraId="50653F5D" w14:textId="77777777" w:rsidR="008851CC" w:rsidRDefault="008851CC" w:rsidP="008851CC">
            <w:pPr>
              <w:keepNext/>
            </w:pPr>
            <w:r>
              <w:t>Vaste tekst. Hier wordt de verkrijger-persoon uit de verkrijger-partij getoond.</w:t>
            </w:r>
          </w:p>
          <w:p w14:paraId="573CBF81" w14:textId="77777777" w:rsidR="008851CC" w:rsidRDefault="008851CC" w:rsidP="008851CC">
            <w:pPr>
              <w:keepNext/>
            </w:pPr>
            <w:r w:rsidRPr="00D64CC4">
              <w:t xml:space="preserve"> </w:t>
            </w:r>
          </w:p>
          <w:p w14:paraId="508BA735"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partij:</w:t>
            </w:r>
          </w:p>
          <w:p w14:paraId="189A72F3" w14:textId="77777777" w:rsidR="008851CC" w:rsidRPr="007E0AB2" w:rsidRDefault="008851CC" w:rsidP="008851CC">
            <w:pPr>
              <w:spacing w:line="240" w:lineRule="auto"/>
              <w:rPr>
                <w:sz w:val="16"/>
                <w:szCs w:val="16"/>
              </w:rPr>
            </w:pPr>
            <w:r w:rsidRPr="007E0AB2">
              <w:rPr>
                <w:sz w:val="16"/>
                <w:szCs w:val="16"/>
              </w:rPr>
              <w:t>-precies één</w:t>
            </w:r>
          </w:p>
          <w:p w14:paraId="78388DD2" w14:textId="77777777" w:rsidR="008851CC" w:rsidRPr="007E0AB2" w:rsidRDefault="008851CC" w:rsidP="008851CC">
            <w:pPr>
              <w:spacing w:line="240" w:lineRule="auto"/>
              <w:rPr>
                <w:u w:val="single"/>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verkrijgerRechtref</w:t>
            </w:r>
            <w:proofErr w:type="spellEnd"/>
            <w:r w:rsidRPr="007E0AB2">
              <w:rPr>
                <w:sz w:val="16"/>
                <w:szCs w:val="16"/>
              </w:rPr>
              <w:t xml:space="preserve">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2CA59E50" w14:textId="77777777" w:rsidR="008851CC" w:rsidRPr="007E0AB2" w:rsidRDefault="008851CC" w:rsidP="008851CC">
            <w:pPr>
              <w:keepNext/>
              <w:rPr>
                <w:u w:val="single"/>
              </w:rPr>
            </w:pPr>
          </w:p>
          <w:p w14:paraId="68B721A0" w14:textId="77777777" w:rsidR="008851CC" w:rsidRPr="007E0AB2" w:rsidRDefault="008851CC" w:rsidP="008851CC">
            <w:pPr>
              <w:keepNext/>
              <w:rPr>
                <w:u w:val="single"/>
              </w:rPr>
            </w:pPr>
            <w:proofErr w:type="spellStart"/>
            <w:r w:rsidRPr="007E0AB2">
              <w:rPr>
                <w:u w:val="single"/>
              </w:rPr>
              <w:t>Mapping</w:t>
            </w:r>
            <w:proofErr w:type="spellEnd"/>
            <w:r w:rsidRPr="007E0AB2">
              <w:rPr>
                <w:u w:val="single"/>
              </w:rPr>
              <w:t xml:space="preserve"> persoon:</w:t>
            </w:r>
          </w:p>
          <w:p w14:paraId="5491EAAA" w14:textId="77777777" w:rsidR="008851CC" w:rsidRPr="007E0AB2" w:rsidRDefault="008851CC" w:rsidP="008851CC">
            <w:pPr>
              <w:spacing w:line="240" w:lineRule="auto"/>
              <w:rPr>
                <w:sz w:val="16"/>
                <w:szCs w:val="16"/>
              </w:rPr>
            </w:pPr>
            <w:r w:rsidRPr="007E0AB2">
              <w:rPr>
                <w:sz w:val="16"/>
                <w:szCs w:val="16"/>
              </w:rPr>
              <w:t>-personen binnen verkrijger-partij waarbij het aandeel in rechten gevuld is</w:t>
            </w:r>
          </w:p>
          <w:p w14:paraId="7CE4590A"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5F38DA4E"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231BBDFA"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7A53D8EA" w14:textId="77777777" w:rsidR="008851CC" w:rsidRPr="007E0AB2" w:rsidRDefault="008851CC" w:rsidP="008851CC">
            <w:pPr>
              <w:spacing w:line="240" w:lineRule="auto"/>
              <w:rPr>
                <w:sz w:val="16"/>
                <w:szCs w:val="16"/>
              </w:rPr>
            </w:pPr>
          </w:p>
          <w:p w14:paraId="7DB57294"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naam:</w:t>
            </w:r>
          </w:p>
          <w:p w14:paraId="34F9956C" w14:textId="068A29B3" w:rsidR="008851CC" w:rsidRPr="007E0AB2" w:rsidRDefault="008851CC" w:rsidP="008851CC">
            <w:pPr>
              <w:spacing w:line="240" w:lineRule="auto"/>
              <w:rPr>
                <w:sz w:val="16"/>
                <w:szCs w:val="16"/>
              </w:rPr>
            </w:pPr>
            <w:r w:rsidRPr="007E0AB2">
              <w:rPr>
                <w:sz w:val="16"/>
                <w:szCs w:val="16"/>
              </w:rPr>
              <w:t xml:space="preserve">-zie paragraaf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8851CC" w:rsidRPr="00F23A5D" w14:paraId="292DDDD3" w14:textId="77777777" w:rsidTr="007E0AB2">
        <w:tc>
          <w:tcPr>
            <w:tcW w:w="6771" w:type="dxa"/>
            <w:shd w:val="clear" w:color="auto" w:fill="auto"/>
          </w:tcPr>
          <w:p w14:paraId="47AFC62E" w14:textId="77777777" w:rsidR="008851CC" w:rsidRPr="007E0AB2" w:rsidRDefault="008851CC" w:rsidP="008851CC">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3D52B671" w14:textId="77777777" w:rsidR="008851CC" w:rsidRPr="007E0AB2" w:rsidRDefault="008851CC" w:rsidP="008851CC">
            <w:pPr>
              <w:rPr>
                <w:highlight w:val="cyan"/>
              </w:rPr>
            </w:pPr>
            <w:r>
              <w:t>Vaste tekst.</w:t>
            </w:r>
          </w:p>
        </w:tc>
      </w:tr>
      <w:tr w:rsidR="008851CC" w:rsidRPr="00F23A5D" w14:paraId="2EB74C85" w14:textId="77777777" w:rsidTr="007E0AB2">
        <w:tc>
          <w:tcPr>
            <w:tcW w:w="6771" w:type="dxa"/>
            <w:shd w:val="clear" w:color="auto" w:fill="auto"/>
          </w:tcPr>
          <w:p w14:paraId="5FA3BA26" w14:textId="77777777" w:rsidR="008851CC" w:rsidRPr="007E0AB2" w:rsidRDefault="008851CC" w:rsidP="008851CC">
            <w:pPr>
              <w:autoSpaceDE w:val="0"/>
              <w:autoSpaceDN w:val="0"/>
              <w:adjustRightInd w:val="0"/>
              <w:rPr>
                <w:color w:val="008000"/>
              </w:rPr>
            </w:pPr>
            <w:r w:rsidRPr="007E0AB2">
              <w:rPr>
                <w:color w:val="800080"/>
              </w:rPr>
              <w:t>het</w:t>
            </w:r>
            <w:r w:rsidRPr="007E0AB2">
              <w:rPr>
                <w:color w:val="FF0000"/>
              </w:rPr>
              <w:t xml:space="preserve"> </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breukdeel</w:t>
            </w:r>
            <w:r w:rsidRPr="007E0AB2">
              <w:rPr>
                <w:rFonts w:cs="Arial"/>
              </w:rPr>
              <w:fldChar w:fldCharType="begin"/>
            </w:r>
            <w:r w:rsidRPr="007E0AB2">
              <w:rPr>
                <w:rFonts w:cs="Arial"/>
              </w:rPr>
              <w:instrText>MacroButton Nomacro §</w:instrText>
            </w:r>
            <w:r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27291D1F" w14:textId="77777777" w:rsidR="008851CC" w:rsidRDefault="008851CC" w:rsidP="008851CC">
            <w:r>
              <w:t>Vaste tekst. Het al dan niet tonen van ‘</w:t>
            </w:r>
            <w:r w:rsidRPr="007E0AB2">
              <w:rPr>
                <w:color w:val="3366FF"/>
              </w:rPr>
              <w:t>onverdeeld</w:t>
            </w:r>
            <w:r>
              <w:t>’ is een gebruikerskeuze.</w:t>
            </w:r>
          </w:p>
          <w:p w14:paraId="6F4EF584" w14:textId="77777777" w:rsidR="008851CC" w:rsidRDefault="008851CC" w:rsidP="008851CC"/>
          <w:p w14:paraId="432DBF31" w14:textId="77777777" w:rsidR="008851CC" w:rsidRDefault="008851CC" w:rsidP="008851CC">
            <w:r w:rsidRPr="007E0AB2">
              <w:rPr>
                <w:bCs/>
              </w:rPr>
              <w:t>De som van de aandelen van de verschillende verkrijger-personen in de registergoederen moet samen 1 zijn.</w:t>
            </w:r>
          </w:p>
          <w:p w14:paraId="4D0C868E" w14:textId="77777777" w:rsidR="008851CC" w:rsidRDefault="008851CC" w:rsidP="008851CC"/>
          <w:p w14:paraId="7492C18F" w14:textId="77777777" w:rsidR="008851CC" w:rsidRPr="007E0AB2" w:rsidRDefault="008851CC" w:rsidP="008851CC">
            <w:pPr>
              <w:rPr>
                <w:u w:val="single"/>
              </w:rPr>
            </w:pPr>
            <w:proofErr w:type="spellStart"/>
            <w:r w:rsidRPr="007E0AB2">
              <w:rPr>
                <w:u w:val="single"/>
              </w:rPr>
              <w:t>Mapping</w:t>
            </w:r>
            <w:proofErr w:type="spellEnd"/>
            <w:r w:rsidRPr="007E0AB2">
              <w:rPr>
                <w:u w:val="single"/>
              </w:rPr>
              <w:t xml:space="preserve"> breukdeel:</w:t>
            </w:r>
          </w:p>
          <w:p w14:paraId="3D189232" w14:textId="77777777" w:rsidR="008851CC" w:rsidRPr="007E0AB2" w:rsidRDefault="008851CC" w:rsidP="008851CC">
            <w:pPr>
              <w:spacing w:line="240" w:lineRule="auto"/>
              <w:rPr>
                <w:sz w:val="16"/>
                <w:szCs w:val="16"/>
              </w:rPr>
            </w:pPr>
            <w:r w:rsidRPr="007E0AB2">
              <w:rPr>
                <w:sz w:val="16"/>
                <w:szCs w:val="16"/>
              </w:rPr>
              <w:t>//Partij[id]/IMKAD_Persoon/(GerelateerdPersoon/IMKAD_Persoon/)(GerelateerdPersoon/</w:t>
            </w:r>
          </w:p>
          <w:p w14:paraId="72AD5CC1" w14:textId="77777777" w:rsidR="008851CC" w:rsidRPr="007E0AB2" w:rsidRDefault="008851CC" w:rsidP="008851CC">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7FCC5B16" w14:textId="77777777" w:rsidR="008851CC" w:rsidRPr="007E0AB2" w:rsidRDefault="008851CC" w:rsidP="008851CC">
            <w:pPr>
              <w:spacing w:line="240" w:lineRule="auto"/>
              <w:rPr>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5DCF4850" w14:textId="77777777" w:rsidR="008851CC" w:rsidRPr="007E0AB2" w:rsidRDefault="008851CC" w:rsidP="008851CC">
            <w:pPr>
              <w:spacing w:line="240" w:lineRule="auto"/>
              <w:rPr>
                <w:sz w:val="16"/>
                <w:szCs w:val="16"/>
              </w:rPr>
            </w:pPr>
          </w:p>
          <w:p w14:paraId="7415FF80" w14:textId="77777777" w:rsidR="008851CC" w:rsidRPr="007E0AB2" w:rsidRDefault="008851CC" w:rsidP="008851CC">
            <w:pPr>
              <w:spacing w:line="240" w:lineRule="auto"/>
              <w:rPr>
                <w:szCs w:val="18"/>
                <w:u w:val="single"/>
              </w:rPr>
            </w:pPr>
            <w:proofErr w:type="spellStart"/>
            <w:r w:rsidRPr="007E0AB2">
              <w:rPr>
                <w:szCs w:val="18"/>
                <w:u w:val="single"/>
              </w:rPr>
              <w:t>Mapping</w:t>
            </w:r>
            <w:proofErr w:type="spellEnd"/>
            <w:r w:rsidRPr="007E0AB2">
              <w:rPr>
                <w:szCs w:val="18"/>
                <w:u w:val="single"/>
              </w:rPr>
              <w:t xml:space="preserve"> onverdeeld:</w:t>
            </w:r>
          </w:p>
          <w:p w14:paraId="0AF7B48F" w14:textId="77777777" w:rsidR="008851CC" w:rsidRPr="007E0AB2" w:rsidRDefault="008851CC" w:rsidP="008851CC">
            <w:pPr>
              <w:spacing w:line="240" w:lineRule="auto"/>
              <w:rPr>
                <w:sz w:val="16"/>
                <w:szCs w:val="16"/>
              </w:rPr>
            </w:pPr>
            <w:r w:rsidRPr="007E0AB2">
              <w:rPr>
                <w:sz w:val="16"/>
                <w:szCs w:val="16"/>
              </w:rPr>
              <w:t>//</w:t>
            </w:r>
            <w:proofErr w:type="spellStart"/>
            <w:r w:rsidRPr="007E0AB2">
              <w:rPr>
                <w:sz w:val="16"/>
                <w:szCs w:val="16"/>
              </w:rPr>
              <w:t>IMKAD_AangebodenStuk</w:t>
            </w:r>
            <w:proofErr w:type="spellEnd"/>
            <w:r w:rsidRPr="007E0AB2">
              <w:rPr>
                <w:sz w:val="16"/>
                <w:szCs w:val="16"/>
              </w:rPr>
              <w:t>/</w:t>
            </w:r>
            <w:proofErr w:type="spellStart"/>
            <w:r w:rsidRPr="007E0AB2">
              <w:rPr>
                <w:sz w:val="16"/>
                <w:szCs w:val="16"/>
              </w:rPr>
              <w:t>StukdeelVerdeling</w:t>
            </w:r>
            <w:proofErr w:type="spellEnd"/>
            <w:r w:rsidRPr="007E0AB2">
              <w:rPr>
                <w:sz w:val="16"/>
                <w:szCs w:val="16"/>
              </w:rPr>
              <w:t>*/</w:t>
            </w:r>
          </w:p>
          <w:p w14:paraId="5BD68A85" w14:textId="77777777" w:rsidR="008851CC" w:rsidRPr="007E0AB2" w:rsidRDefault="008851CC" w:rsidP="008851CC">
            <w:pPr>
              <w:spacing w:line="240" w:lineRule="auto"/>
              <w:ind w:left="227"/>
              <w:rPr>
                <w:sz w:val="16"/>
                <w:szCs w:val="16"/>
              </w:rPr>
            </w:pPr>
            <w:r w:rsidRPr="007E0AB2">
              <w:rPr>
                <w:sz w:val="16"/>
                <w:szCs w:val="16"/>
              </w:rPr>
              <w:t>./tekstkeuze/</w:t>
            </w:r>
          </w:p>
          <w:p w14:paraId="508CEF7A" w14:textId="77777777" w:rsidR="008851CC" w:rsidRPr="007E0AB2" w:rsidRDefault="008851CC" w:rsidP="008851CC">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49CBE905" w14:textId="77777777" w:rsidR="008851CC" w:rsidRPr="007E0AB2" w:rsidRDefault="008851CC" w:rsidP="008851CC">
            <w:pPr>
              <w:spacing w:line="240" w:lineRule="auto"/>
              <w:ind w:left="454"/>
              <w:rPr>
                <w:sz w:val="16"/>
                <w:szCs w:val="16"/>
              </w:rPr>
            </w:pPr>
            <w:r w:rsidRPr="007E0AB2">
              <w:rPr>
                <w:sz w:val="16"/>
                <w:szCs w:val="16"/>
              </w:rPr>
              <w:t>./tekst(onverdeeld)</w:t>
            </w:r>
          </w:p>
        </w:tc>
      </w:tr>
      <w:tr w:rsidR="008851CC" w:rsidRPr="00F23A5D" w14:paraId="7DE78339" w14:textId="77777777" w:rsidTr="007E0AB2">
        <w:tc>
          <w:tcPr>
            <w:tcW w:w="6771" w:type="dxa"/>
            <w:shd w:val="clear" w:color="auto" w:fill="auto"/>
          </w:tcPr>
          <w:p w14:paraId="48FF4CC7" w14:textId="71A9AA15" w:rsidR="008851CC" w:rsidRPr="007E0AB2" w:rsidRDefault="008851CC" w:rsidP="008851CC">
            <w:pPr>
              <w:rPr>
                <w:rFonts w:cs="Arial"/>
                <w:color w:val="339966"/>
              </w:rPr>
            </w:pPr>
            <w:r w:rsidRPr="007E0AB2">
              <w:rPr>
                <w:rFonts w:cs="Arial"/>
                <w:color w:val="339966"/>
              </w:rPr>
              <w:lastRenderedPageBreak/>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 xml:space="preserve">egistergoederen </w:t>
            </w:r>
          </w:p>
        </w:tc>
        <w:tc>
          <w:tcPr>
            <w:tcW w:w="7371" w:type="dxa"/>
            <w:shd w:val="clear" w:color="auto" w:fill="auto"/>
          </w:tcPr>
          <w:p w14:paraId="05314C8F" w14:textId="3244557B" w:rsidR="008851CC" w:rsidRPr="007E0AB2" w:rsidRDefault="008851CC" w:rsidP="008851CC">
            <w:pPr>
              <w:rPr>
                <w:lang w:val="nl"/>
              </w:rPr>
            </w:pPr>
            <w:r w:rsidRPr="007E0AB2">
              <w:rPr>
                <w:lang w:val="nl"/>
              </w:rPr>
              <w:t>De verplichte keuzetekst ‘</w:t>
            </w: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w:t>
            </w:r>
            <w:r w:rsidRPr="007E0AB2">
              <w:rPr>
                <w:lang w:val="nl"/>
              </w:rPr>
              <w:t xml:space="preserve">’ wordt afgeleid van </w:t>
            </w:r>
            <w:r w:rsidR="008148FD">
              <w:rPr>
                <w:lang w:val="nl"/>
              </w:rPr>
              <w:t>de ke</w:t>
            </w:r>
            <w:r w:rsidR="005F67BE">
              <w:rPr>
                <w:lang w:val="nl"/>
              </w:rPr>
              <w:t>u</w:t>
            </w:r>
            <w:r w:rsidR="008148FD">
              <w:rPr>
                <w:lang w:val="nl"/>
              </w:rPr>
              <w:t>ze bepaald in</w:t>
            </w:r>
            <w:r w:rsidRPr="007E0AB2">
              <w:rPr>
                <w:lang w:val="nl"/>
              </w:rPr>
              <w:t xml:space="preserve"> paragraaf </w:t>
            </w:r>
            <w:r w:rsidR="008148FD">
              <w:rPr>
                <w:lang w:val="nl"/>
              </w:rPr>
              <w:t>2.7</w:t>
            </w:r>
            <w:r w:rsidRPr="007E0AB2">
              <w:rPr>
                <w:lang w:val="nl"/>
              </w:rPr>
              <w:t>:</w:t>
            </w:r>
          </w:p>
          <w:p w14:paraId="047DFA42" w14:textId="5DADF6F8" w:rsidR="008148FD" w:rsidRDefault="008148FD" w:rsidP="008148FD">
            <w:pPr>
              <w:numPr>
                <w:ilvl w:val="0"/>
                <w:numId w:val="9"/>
              </w:numPr>
            </w:pPr>
            <w:r>
              <w:t>bij de keuze ‘</w:t>
            </w:r>
            <w:r>
              <w:rPr>
                <w:rFonts w:cs="Arial"/>
                <w:color w:val="339966"/>
              </w:rPr>
              <w:t>r</w:t>
            </w:r>
            <w:r w:rsidRPr="007E0AB2">
              <w:rPr>
                <w:rFonts w:cs="Arial"/>
                <w:color w:val="339966"/>
              </w:rPr>
              <w:t>egistergoed</w:t>
            </w:r>
            <w:r>
              <w:t>’ wordt de tekst: ’het registergoed’,</w:t>
            </w:r>
          </w:p>
          <w:p w14:paraId="712EF259" w14:textId="1DDB61DD" w:rsidR="008148FD" w:rsidRPr="003E6678" w:rsidRDefault="008148FD" w:rsidP="008148FD">
            <w:pPr>
              <w:numPr>
                <w:ilvl w:val="0"/>
                <w:numId w:val="9"/>
              </w:numPr>
              <w:tabs>
                <w:tab w:val="left" w:pos="426"/>
              </w:tabs>
            </w:pPr>
            <w:r>
              <w:t>en bij de keuze ‘</w:t>
            </w:r>
            <w:r>
              <w:rPr>
                <w:rFonts w:cs="Arial"/>
                <w:color w:val="339966"/>
              </w:rPr>
              <w:t>r</w:t>
            </w:r>
            <w:r w:rsidRPr="007E0AB2">
              <w:rPr>
                <w:rFonts w:cs="Arial"/>
                <w:color w:val="339966"/>
              </w:rPr>
              <w:t>egistergoederen</w:t>
            </w:r>
            <w:r>
              <w:t>’ wordt de tekst: ’de registergoederen’.</w:t>
            </w:r>
            <w:r w:rsidRPr="003E6678" w:rsidDel="008148FD">
              <w:t xml:space="preserve"> </w:t>
            </w:r>
          </w:p>
          <w:p w14:paraId="117A53A3" w14:textId="77777777" w:rsidR="008148FD" w:rsidRPr="00503D87" w:rsidRDefault="008148FD" w:rsidP="00503D87">
            <w:pPr>
              <w:tabs>
                <w:tab w:val="left" w:pos="426"/>
              </w:tabs>
              <w:rPr>
                <w:u w:val="single"/>
              </w:rPr>
            </w:pPr>
            <w:proofErr w:type="spellStart"/>
            <w:r w:rsidRPr="00503D87">
              <w:rPr>
                <w:u w:val="single"/>
              </w:rPr>
              <w:t>Mapping</w:t>
            </w:r>
            <w:proofErr w:type="spellEnd"/>
            <w:r w:rsidRPr="00503D87">
              <w:rPr>
                <w:u w:val="single"/>
              </w:rPr>
              <w:t xml:space="preserve"> registergoed(eren):</w:t>
            </w:r>
          </w:p>
          <w:p w14:paraId="1CE75C39" w14:textId="357BB300" w:rsidR="008148FD" w:rsidRPr="00503D87" w:rsidRDefault="008148FD" w:rsidP="00503D87">
            <w:pPr>
              <w:tabs>
                <w:tab w:val="left" w:pos="426"/>
              </w:tabs>
              <w:rPr>
                <w:sz w:val="16"/>
                <w:szCs w:val="16"/>
              </w:rPr>
            </w:pPr>
            <w:r w:rsidRPr="00503D87">
              <w:rPr>
                <w:sz w:val="16"/>
                <w:szCs w:val="16"/>
              </w:rPr>
              <w:t>/</w:t>
            </w:r>
            <w:proofErr w:type="spellStart"/>
            <w:r w:rsidRPr="00503D87">
              <w:rPr>
                <w:sz w:val="16"/>
                <w:szCs w:val="16"/>
              </w:rPr>
              <w:t>IMKAD_AangebodenStuk</w:t>
            </w:r>
            <w:proofErr w:type="spellEnd"/>
            <w:r w:rsidRPr="00503D87">
              <w:rPr>
                <w:sz w:val="16"/>
                <w:szCs w:val="16"/>
              </w:rPr>
              <w:t>/</w:t>
            </w:r>
            <w:proofErr w:type="spellStart"/>
            <w:r w:rsidRPr="00503D87">
              <w:rPr>
                <w:sz w:val="16"/>
                <w:szCs w:val="16"/>
              </w:rPr>
              <w:t>tia_TekstKeuze</w:t>
            </w:r>
            <w:proofErr w:type="spellEnd"/>
          </w:p>
          <w:p w14:paraId="72C9BF89" w14:textId="77777777" w:rsidR="008148FD" w:rsidRPr="00503D87" w:rsidRDefault="008148FD" w:rsidP="00503D87">
            <w:pPr>
              <w:tabs>
                <w:tab w:val="left" w:pos="426"/>
              </w:tabs>
              <w:rPr>
                <w:sz w:val="16"/>
                <w:szCs w:val="16"/>
              </w:rPr>
            </w:pPr>
            <w:r w:rsidRPr="00503D87">
              <w:rPr>
                <w:sz w:val="16"/>
                <w:szCs w:val="16"/>
              </w:rPr>
              <w:t xml:space="preserve">    ./</w:t>
            </w:r>
            <w:proofErr w:type="spellStart"/>
            <w:r w:rsidRPr="00503D87">
              <w:rPr>
                <w:sz w:val="16"/>
                <w:szCs w:val="16"/>
              </w:rPr>
              <w:t>tagNaam</w:t>
            </w:r>
            <w:proofErr w:type="spellEnd"/>
            <w:r w:rsidRPr="00503D87">
              <w:rPr>
                <w:sz w:val="16"/>
                <w:szCs w:val="16"/>
              </w:rPr>
              <w:t>(</w:t>
            </w:r>
            <w:proofErr w:type="spellStart"/>
            <w:r w:rsidRPr="00503D87">
              <w:rPr>
                <w:sz w:val="16"/>
                <w:szCs w:val="16"/>
              </w:rPr>
              <w:t>k_BenamingRegistergoed</w:t>
            </w:r>
            <w:proofErr w:type="spellEnd"/>
            <w:r w:rsidRPr="00503D87">
              <w:rPr>
                <w:sz w:val="16"/>
                <w:szCs w:val="16"/>
              </w:rPr>
              <w:t>)</w:t>
            </w:r>
          </w:p>
          <w:p w14:paraId="62054F1E" w14:textId="124AA4B7" w:rsidR="008851CC" w:rsidRDefault="008148FD" w:rsidP="008148FD">
            <w:pPr>
              <w:tabs>
                <w:tab w:val="left" w:pos="426"/>
              </w:tabs>
            </w:pPr>
            <w:r w:rsidRPr="00503D87">
              <w:rPr>
                <w:sz w:val="16"/>
                <w:szCs w:val="16"/>
              </w:rPr>
              <w:t xml:space="preserve">    ./tekst(‘registergoed’ of ‘registergoederen’)</w:t>
            </w:r>
            <w:r w:rsidRPr="003E6678" w:rsidDel="008148FD">
              <w:t xml:space="preserve"> </w:t>
            </w:r>
          </w:p>
          <w:p w14:paraId="3F1AB03A" w14:textId="3094820E" w:rsidR="008148FD" w:rsidRPr="00D64CC4" w:rsidRDefault="008148FD" w:rsidP="008148FD">
            <w:pPr>
              <w:tabs>
                <w:tab w:val="left" w:pos="404"/>
              </w:tabs>
            </w:pPr>
          </w:p>
        </w:tc>
      </w:tr>
      <w:tr w:rsidR="008851CC" w:rsidRPr="00F23A5D" w14:paraId="4BDD5087" w14:textId="77777777" w:rsidTr="007E0AB2">
        <w:tc>
          <w:tcPr>
            <w:tcW w:w="6771" w:type="dxa"/>
            <w:shd w:val="clear" w:color="auto" w:fill="auto"/>
          </w:tcPr>
          <w:p w14:paraId="35A21FF6" w14:textId="77777777" w:rsidR="008851CC" w:rsidRPr="007E0AB2" w:rsidRDefault="008851CC" w:rsidP="008851CC">
            <w:pPr>
              <w:rPr>
                <w:rFonts w:cs="Arial"/>
                <w:color w:val="339966"/>
              </w:rPr>
            </w:pPr>
            <w:r w:rsidRPr="007E0AB2">
              <w:rPr>
                <w:rFonts w:cs="Arial"/>
                <w:color w:val="339966"/>
              </w:rPr>
              <w:t>; en aan / .</w:t>
            </w:r>
          </w:p>
        </w:tc>
        <w:tc>
          <w:tcPr>
            <w:tcW w:w="7371" w:type="dxa"/>
            <w:shd w:val="clear" w:color="auto" w:fill="auto"/>
          </w:tcPr>
          <w:p w14:paraId="27B0FCC1" w14:textId="77777777" w:rsidR="008851CC" w:rsidRPr="00D64CC4" w:rsidRDefault="008851CC" w:rsidP="008851CC">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tc>
      </w:tr>
    </w:tbl>
    <w:p w14:paraId="046731C6" w14:textId="77777777" w:rsidR="00132888" w:rsidRDefault="00132888" w:rsidP="00132888"/>
    <w:p w14:paraId="05ED2D89" w14:textId="77777777" w:rsidR="003E6678" w:rsidRDefault="006C0E74" w:rsidP="005C38F8">
      <w:pPr>
        <w:pStyle w:val="Kop4"/>
        <w:tabs>
          <w:tab w:val="clear" w:pos="864"/>
          <w:tab w:val="clear" w:pos="1588"/>
          <w:tab w:val="left" w:pos="851"/>
        </w:tabs>
        <w:ind w:left="0" w:firstLine="0"/>
      </w:pPr>
      <w:bookmarkStart w:id="147" w:name="_Ref382384605"/>
      <w:bookmarkStart w:id="148" w:name="_Toc462997757"/>
      <w:r>
        <w:t>Variant b2 Toedeling per registergoed aan personen</w:t>
      </w:r>
      <w:bookmarkEnd w:id="143"/>
      <w:r>
        <w:t xml:space="preserve"> uit één of meer verkrijger-partijen</w:t>
      </w:r>
      <w:bookmarkEnd w:id="147"/>
      <w:bookmarkEnd w:id="148"/>
    </w:p>
    <w:p w14:paraId="76F88183" w14:textId="77777777" w:rsidR="006C0E74" w:rsidRDefault="00901495" w:rsidP="00901495">
      <w:r>
        <w:t>Deze variant wordt voor de verkrijger-personen</w:t>
      </w:r>
      <w:r w:rsidR="006C0E74">
        <w:t xml:space="preserve"> per </w:t>
      </w:r>
      <w:proofErr w:type="spellStart"/>
      <w:r w:rsidR="006C0E74">
        <w:t>verkijger</w:t>
      </w:r>
      <w:proofErr w:type="spellEnd"/>
      <w:r w:rsidR="006C0E74">
        <w:t>-partij getoond</w:t>
      </w:r>
      <w:r>
        <w:t>.</w:t>
      </w:r>
    </w:p>
    <w:p w14:paraId="368D66E4" w14:textId="77777777" w:rsidR="00E6660B" w:rsidRDefault="00E6660B" w:rsidP="00901495"/>
    <w:p w14:paraId="69B10CAC" w14:textId="77777777" w:rsidR="00E6660B" w:rsidRDefault="00E6660B" w:rsidP="00E6660B">
      <w:pPr>
        <w:keepNext/>
        <w:rPr>
          <w:lang w:val="nl"/>
        </w:rPr>
      </w:pPr>
      <w:r>
        <w:rPr>
          <w:lang w:val="nl"/>
        </w:rPr>
        <w:t>De verkrijger-persoon die registergoederen toegedeeld krijgt moet gerechtigde zijn (tia_IndGerechtigde=true) dit wordt in de KIK-AA backend gecontroleerd.</w:t>
      </w:r>
    </w:p>
    <w:p w14:paraId="48400624" w14:textId="77777777" w:rsidR="00450AF4" w:rsidRDefault="00450AF4" w:rsidP="00450AF4">
      <w:pPr>
        <w:rPr>
          <w:lang w:val="nl"/>
        </w:rPr>
      </w:pPr>
    </w:p>
    <w:p w14:paraId="5B385CE2" w14:textId="77777777" w:rsidR="00045630" w:rsidRPr="005B5324" w:rsidRDefault="00045630" w:rsidP="00045630">
      <w:pPr>
        <w:keepNext/>
        <w:rPr>
          <w:lang w:val="nl"/>
        </w:rPr>
      </w:pPr>
      <w:r>
        <w:rPr>
          <w:lang w:val="nl"/>
        </w:rPr>
        <w:t>Variant zonder gevolmachtigde, wordt in zijn geheel herhaald voor elke verkrijger-persoon:</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5DA3BE96" w14:textId="77777777" w:rsidTr="00F1628D">
        <w:tc>
          <w:tcPr>
            <w:tcW w:w="6771" w:type="dxa"/>
            <w:shd w:val="clear" w:color="auto" w:fill="auto"/>
          </w:tcPr>
          <w:p w14:paraId="1C5020B9" w14:textId="77777777" w:rsidR="002D6DC3" w:rsidRPr="00FE10FC" w:rsidRDefault="002D6DC3" w:rsidP="00F1628D">
            <w:pPr>
              <w:rPr>
                <w:rFonts w:cs="Arial"/>
                <w:color w:val="800080"/>
              </w:rPr>
            </w:pPr>
            <w:r w:rsidRPr="00FE10FC">
              <w:rPr>
                <w:rFonts w:cs="Arial"/>
                <w:color w:val="800080"/>
              </w:rPr>
              <w:t xml:space="preserve">: </w:t>
            </w:r>
          </w:p>
          <w:p w14:paraId="49040BC9" w14:textId="77777777" w:rsidR="002D6DC3" w:rsidRDefault="002D6DC3" w:rsidP="00F1628D">
            <w:pPr>
              <w:numPr>
                <w:ilvl w:val="0"/>
                <w:numId w:val="9"/>
              </w:numPr>
              <w:rPr>
                <w:rFonts w:cs="Arial"/>
                <w:color w:val="339966"/>
              </w:rPr>
            </w:pPr>
          </w:p>
        </w:tc>
        <w:tc>
          <w:tcPr>
            <w:tcW w:w="7371" w:type="dxa"/>
            <w:shd w:val="clear" w:color="auto" w:fill="auto"/>
          </w:tcPr>
          <w:p w14:paraId="3B44E8CC" w14:textId="77777777" w:rsidR="002D6DC3" w:rsidRPr="007E0AB2" w:rsidRDefault="00A7250A" w:rsidP="002A4DA4">
            <w:pPr>
              <w:rPr>
                <w:szCs w:val="18"/>
              </w:rPr>
            </w:pPr>
            <w:r>
              <w:rPr>
                <w:szCs w:val="18"/>
              </w:rPr>
              <w:t xml:space="preserve">Dubbele punt wordt getoond en onderstaande herhalende tekst </w:t>
            </w:r>
            <w:r w:rsidR="002A4DA4">
              <w:rPr>
                <w:szCs w:val="18"/>
              </w:rPr>
              <w:t xml:space="preserve">wordt op de volgende regel getoond </w:t>
            </w:r>
            <w:r>
              <w:rPr>
                <w:szCs w:val="18"/>
              </w:rPr>
              <w:t>voorafgegaan door een opsommingsstreepje.</w:t>
            </w:r>
          </w:p>
        </w:tc>
      </w:tr>
      <w:tr w:rsidR="00045630" w:rsidRPr="00F23A5D" w14:paraId="73F3101E" w14:textId="77777777" w:rsidTr="007E0AB2">
        <w:tc>
          <w:tcPr>
            <w:tcW w:w="6771" w:type="dxa"/>
            <w:shd w:val="clear" w:color="auto" w:fill="auto"/>
          </w:tcPr>
          <w:p w14:paraId="6DD37095" w14:textId="77777777" w:rsidR="00045630" w:rsidRPr="007E0AB2" w:rsidRDefault="00B756AB" w:rsidP="007E0AB2">
            <w:pPr>
              <w:autoSpaceDE w:val="0"/>
              <w:autoSpaceDN w:val="0"/>
              <w:adjustRightInd w:val="0"/>
              <w:rPr>
                <w:bCs/>
                <w:color w:val="008000"/>
              </w:rPr>
            </w:pPr>
            <w:r>
              <w:rPr>
                <w:color w:val="00FFFF"/>
              </w:rPr>
              <w:t>d</w:t>
            </w:r>
            <w:r w:rsidR="00045630" w:rsidRPr="007E0AB2">
              <w:rPr>
                <w:color w:val="00FFFF"/>
              </w:rPr>
              <w:t>e heer/</w:t>
            </w:r>
            <w:r>
              <w:rPr>
                <w:color w:val="00FFFF"/>
              </w:rPr>
              <w:t>m</w:t>
            </w:r>
            <w:r w:rsidR="00045630" w:rsidRPr="007E0AB2">
              <w:rPr>
                <w:color w:val="00FFFF"/>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339966"/>
              </w:rPr>
              <w:t>voornamen</w:t>
            </w:r>
            <w:r w:rsidR="00045630" w:rsidRPr="007E0AB2">
              <w:rPr>
                <w:color w:val="008000"/>
              </w:rPr>
              <w:t xml:space="preserve"> </w:t>
            </w:r>
            <w:r w:rsidR="00045630" w:rsidRPr="007E0AB2">
              <w:rPr>
                <w:color w:val="800080"/>
              </w:rPr>
              <w:t>voorvoegsels</w:t>
            </w:r>
            <w:r w:rsidR="00045630" w:rsidRPr="007E0AB2">
              <w:rPr>
                <w:color w:val="008000"/>
              </w:rPr>
              <w:t xml:space="preserve"> </w:t>
            </w:r>
            <w:r w:rsidR="00045630" w:rsidRPr="007E0AB2">
              <w:rPr>
                <w:color w:val="339966"/>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339966"/>
              </w:rPr>
              <w:t>naam</w:t>
            </w:r>
            <w:r w:rsidR="00045630" w:rsidRPr="007E0AB2">
              <w:rPr>
                <w:color w:val="008000"/>
              </w:rPr>
              <w:t xml:space="preserve"> </w:t>
            </w:r>
            <w:r w:rsidR="00045630" w:rsidRPr="007E0AB2">
              <w:rPr>
                <w:color w:val="339966"/>
              </w:rPr>
              <w:t>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t xml:space="preserve"> </w:t>
            </w:r>
            <w:r w:rsidR="00045630" w:rsidRPr="007E0AB2">
              <w:rPr>
                <w:color w:val="FF0000"/>
              </w:rPr>
              <w:t xml:space="preserve">voornoemd, </w:t>
            </w:r>
          </w:p>
        </w:tc>
        <w:tc>
          <w:tcPr>
            <w:tcW w:w="7371" w:type="dxa"/>
            <w:shd w:val="clear" w:color="auto" w:fill="auto"/>
          </w:tcPr>
          <w:p w14:paraId="6392FA24" w14:textId="77777777" w:rsidR="00045630" w:rsidRDefault="00045630" w:rsidP="007E0AB2">
            <w:pPr>
              <w:keepNext/>
            </w:pPr>
            <w:r>
              <w:t>Vaste tekst. Hier wordt de verkrijger-perso</w:t>
            </w:r>
            <w:r w:rsidR="00E412EC">
              <w:t>o</w:t>
            </w:r>
            <w:r>
              <w:t>n uit de toedeling getoond.</w:t>
            </w:r>
          </w:p>
          <w:p w14:paraId="18931437" w14:textId="77777777" w:rsidR="00045630" w:rsidRPr="007E0AB2" w:rsidRDefault="00045630" w:rsidP="00045630">
            <w:pPr>
              <w:rPr>
                <w:u w:val="single"/>
              </w:rPr>
            </w:pPr>
          </w:p>
          <w:p w14:paraId="5D7B535A" w14:textId="77777777" w:rsidR="00E412EC" w:rsidRPr="007E0AB2" w:rsidRDefault="00E412EC" w:rsidP="00E412EC">
            <w:pPr>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partij:</w:t>
            </w:r>
          </w:p>
          <w:p w14:paraId="5F398793" w14:textId="77777777" w:rsidR="003676A4" w:rsidRPr="007E0AB2" w:rsidRDefault="003676A4" w:rsidP="007E0AB2">
            <w:pPr>
              <w:spacing w:line="240" w:lineRule="auto"/>
              <w:rPr>
                <w:sz w:val="16"/>
                <w:szCs w:val="16"/>
              </w:rPr>
            </w:pPr>
            <w:r w:rsidRPr="007E0AB2">
              <w:rPr>
                <w:sz w:val="16"/>
                <w:szCs w:val="16"/>
              </w:rPr>
              <w:t>-de verkrijger-partij waar de persoon deel van uit maakt</w:t>
            </w:r>
          </w:p>
          <w:p w14:paraId="3D12F11D" w14:textId="77777777" w:rsidR="00E412EC" w:rsidRPr="007E0AB2" w:rsidRDefault="00E412EC" w:rsidP="007E0AB2">
            <w:pPr>
              <w:spacing w:line="240" w:lineRule="auto"/>
              <w:rPr>
                <w:u w:val="single"/>
              </w:rPr>
            </w:pPr>
            <w:r w:rsidRPr="007E0AB2">
              <w:rPr>
                <w:sz w:val="16"/>
                <w:szCs w:val="16"/>
              </w:rPr>
              <w:t>//IMKAD_StukdeelVerdeling*/</w:t>
            </w:r>
            <w:r w:rsidR="003676A4" w:rsidRPr="007E0AB2">
              <w:rPr>
                <w:sz w:val="16"/>
                <w:szCs w:val="16"/>
              </w:rPr>
              <w:t>IMKAD_ZakelijkRecht/</w:t>
            </w:r>
            <w:r w:rsidRPr="007E0AB2">
              <w:rPr>
                <w:sz w:val="16"/>
                <w:szCs w:val="16"/>
              </w:rPr>
              <w:t xml:space="preserve">verkrijgerRechtref </w:t>
            </w:r>
            <w:r w:rsidRPr="007E0AB2">
              <w:rPr>
                <w:rFonts w:cs="Arial"/>
                <w:sz w:val="16"/>
                <w:szCs w:val="16"/>
              </w:rPr>
              <w:t>[</w:t>
            </w:r>
            <w:proofErr w:type="spellStart"/>
            <w:r w:rsidRPr="007E0AB2">
              <w:rPr>
                <w:rFonts w:cs="Arial"/>
                <w:sz w:val="16"/>
                <w:szCs w:val="16"/>
              </w:rPr>
              <w:t>xlink:href</w:t>
            </w:r>
            <w:proofErr w:type="spellEnd"/>
            <w:r w:rsidRPr="007E0AB2">
              <w:rPr>
                <w:rFonts w:cs="Arial"/>
                <w:sz w:val="16"/>
                <w:szCs w:val="16"/>
              </w:rPr>
              <w:t>="</w:t>
            </w:r>
            <w:proofErr w:type="spellStart"/>
            <w:r w:rsidRPr="007E0AB2">
              <w:rPr>
                <w:rFonts w:cs="Arial"/>
                <w:sz w:val="16"/>
                <w:szCs w:val="16"/>
              </w:rPr>
              <w:t>id</w:t>
            </w:r>
            <w:proofErr w:type="spellEnd"/>
            <w:r w:rsidRPr="007E0AB2">
              <w:rPr>
                <w:rFonts w:cs="Arial"/>
                <w:sz w:val="16"/>
                <w:szCs w:val="16"/>
              </w:rPr>
              <w:t xml:space="preserve"> van de als verkrijger geselecteerde Partij"]</w:t>
            </w:r>
          </w:p>
          <w:p w14:paraId="1AB8AFCB" w14:textId="77777777" w:rsidR="003676A4" w:rsidRPr="007E0AB2" w:rsidRDefault="003676A4" w:rsidP="007E0AB2">
            <w:pPr>
              <w:keepNext/>
              <w:rPr>
                <w:u w:val="single"/>
              </w:rPr>
            </w:pPr>
          </w:p>
          <w:p w14:paraId="3A3CB273" w14:textId="77777777" w:rsidR="00E412EC" w:rsidRPr="007E0AB2" w:rsidRDefault="00E412EC" w:rsidP="007E0AB2">
            <w:pPr>
              <w:keepNext/>
              <w:rPr>
                <w:u w:val="single"/>
              </w:rPr>
            </w:pPr>
            <w:proofErr w:type="spellStart"/>
            <w:r w:rsidRPr="007E0AB2">
              <w:rPr>
                <w:u w:val="single"/>
              </w:rPr>
              <w:t>Mapping</w:t>
            </w:r>
            <w:proofErr w:type="spellEnd"/>
            <w:r w:rsidRPr="007E0AB2">
              <w:rPr>
                <w:u w:val="single"/>
              </w:rPr>
              <w:t xml:space="preserve"> </w:t>
            </w:r>
            <w:r w:rsidR="003676A4" w:rsidRPr="007E0AB2">
              <w:rPr>
                <w:u w:val="single"/>
              </w:rPr>
              <w:t>verkrijger-</w:t>
            </w:r>
            <w:r w:rsidRPr="007E0AB2">
              <w:rPr>
                <w:u w:val="single"/>
              </w:rPr>
              <w:t>persoon</w:t>
            </w:r>
            <w:r w:rsidR="008B58F5" w:rsidRPr="007E0AB2">
              <w:rPr>
                <w:u w:val="single"/>
              </w:rPr>
              <w:t xml:space="preserve"> aandeel per registergoed in de toedeling</w:t>
            </w:r>
            <w:r w:rsidRPr="007E0AB2">
              <w:rPr>
                <w:u w:val="single"/>
              </w:rPr>
              <w:t>:</w:t>
            </w:r>
          </w:p>
          <w:p w14:paraId="4596A5FE" w14:textId="77777777" w:rsidR="00E412EC" w:rsidRPr="007E0AB2" w:rsidRDefault="00E412EC" w:rsidP="007E0AB2">
            <w:pPr>
              <w:spacing w:line="240" w:lineRule="auto"/>
              <w:rPr>
                <w:sz w:val="16"/>
                <w:szCs w:val="16"/>
              </w:rPr>
            </w:pPr>
            <w:r w:rsidRPr="007E0AB2">
              <w:rPr>
                <w:sz w:val="16"/>
                <w:szCs w:val="16"/>
              </w:rPr>
              <w:t>-pers</w:t>
            </w:r>
            <w:r w:rsidR="003676A4" w:rsidRPr="007E0AB2">
              <w:rPr>
                <w:sz w:val="16"/>
                <w:szCs w:val="16"/>
              </w:rPr>
              <w:t>o</w:t>
            </w:r>
            <w:r w:rsidRPr="007E0AB2">
              <w:rPr>
                <w:sz w:val="16"/>
                <w:szCs w:val="16"/>
              </w:rPr>
              <w:t xml:space="preserve">on binnen </w:t>
            </w:r>
            <w:r w:rsidR="003676A4" w:rsidRPr="007E0AB2">
              <w:rPr>
                <w:sz w:val="16"/>
                <w:szCs w:val="16"/>
              </w:rPr>
              <w:t>het zakelijk recht die het registergoed toegedeeld krijgt</w:t>
            </w:r>
          </w:p>
          <w:p w14:paraId="3F6ACE4D" w14:textId="77777777" w:rsidR="003676A4" w:rsidRPr="007E0AB2" w:rsidRDefault="003676A4" w:rsidP="007E0AB2">
            <w:pPr>
              <w:spacing w:line="240" w:lineRule="auto"/>
              <w:rPr>
                <w:sz w:val="16"/>
                <w:szCs w:val="16"/>
              </w:rPr>
            </w:pPr>
            <w:r w:rsidRPr="007E0AB2">
              <w:rPr>
                <w:sz w:val="16"/>
                <w:szCs w:val="16"/>
              </w:rPr>
              <w:t>//IMKAD_StukdeelVerdeling*/IMKAD_ZakelijkRecht/Toedeling/</w:t>
            </w:r>
            <w:r w:rsidR="00A17D00" w:rsidRPr="007E0AB2">
              <w:rPr>
                <w:sz w:val="16"/>
                <w:szCs w:val="16"/>
              </w:rPr>
              <w:t xml:space="preserve">verkrijgerRechtRef </w:t>
            </w:r>
            <w:r w:rsidR="00A17D00" w:rsidRPr="007E0AB2">
              <w:rPr>
                <w:rFonts w:cs="Arial"/>
                <w:sz w:val="16"/>
                <w:szCs w:val="16"/>
              </w:rPr>
              <w:t>[</w:t>
            </w:r>
            <w:proofErr w:type="spellStart"/>
            <w:r w:rsidR="00A17D00" w:rsidRPr="007E0AB2">
              <w:rPr>
                <w:rFonts w:cs="Arial"/>
                <w:sz w:val="16"/>
                <w:szCs w:val="16"/>
              </w:rPr>
              <w:t>xlink:href</w:t>
            </w:r>
            <w:proofErr w:type="spellEnd"/>
            <w:r w:rsidR="00A17D00" w:rsidRPr="007E0AB2">
              <w:rPr>
                <w:rFonts w:cs="Arial"/>
                <w:sz w:val="16"/>
                <w:szCs w:val="16"/>
              </w:rPr>
              <w:t>="</w:t>
            </w:r>
            <w:proofErr w:type="spellStart"/>
            <w:r w:rsidR="00A17D00" w:rsidRPr="007E0AB2">
              <w:rPr>
                <w:rFonts w:cs="Arial"/>
                <w:sz w:val="16"/>
                <w:szCs w:val="16"/>
              </w:rPr>
              <w:t>id</w:t>
            </w:r>
            <w:proofErr w:type="spellEnd"/>
            <w:r w:rsidR="00A17D00" w:rsidRPr="007E0AB2">
              <w:rPr>
                <w:rFonts w:cs="Arial"/>
                <w:sz w:val="16"/>
                <w:szCs w:val="16"/>
              </w:rPr>
              <w:t xml:space="preserve"> van de als verkrijger geselecteerde Persoon"]</w:t>
            </w:r>
          </w:p>
          <w:p w14:paraId="7F792F51" w14:textId="77777777" w:rsidR="00E412EC" w:rsidRDefault="008B58F5" w:rsidP="007E0AB2">
            <w:pPr>
              <w:keepNext/>
            </w:pPr>
            <w:r>
              <w:t>of</w:t>
            </w:r>
          </w:p>
          <w:p w14:paraId="67194457" w14:textId="77777777" w:rsidR="008B58F5" w:rsidRPr="007E0AB2" w:rsidRDefault="008B58F5" w:rsidP="007E0AB2">
            <w:pPr>
              <w:keepNext/>
              <w:rPr>
                <w:u w:val="single"/>
              </w:rPr>
            </w:pPr>
            <w:proofErr w:type="spellStart"/>
            <w:r w:rsidRPr="007E0AB2">
              <w:rPr>
                <w:u w:val="single"/>
              </w:rPr>
              <w:t>Mapping</w:t>
            </w:r>
            <w:proofErr w:type="spellEnd"/>
            <w:r w:rsidRPr="007E0AB2">
              <w:rPr>
                <w:u w:val="single"/>
              </w:rPr>
              <w:t xml:space="preserve"> verkrijger-persoon aandeel voor de registergoederen die zijn toegedeeld aan de partij:</w:t>
            </w:r>
          </w:p>
          <w:p w14:paraId="4F5F98A5"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216FC005"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57263DA2" w14:textId="77777777" w:rsidR="008B58F5" w:rsidRDefault="008B58F5" w:rsidP="007E0AB2">
            <w:pPr>
              <w:keepNext/>
            </w:pPr>
          </w:p>
          <w:p w14:paraId="71174411" w14:textId="77777777" w:rsidR="00F20121" w:rsidRPr="007E0AB2" w:rsidRDefault="00F20121" w:rsidP="007E0AB2">
            <w:pPr>
              <w:keepNext/>
              <w:rPr>
                <w:u w:val="single"/>
              </w:rPr>
            </w:pPr>
            <w:proofErr w:type="spellStart"/>
            <w:r w:rsidRPr="007E0AB2">
              <w:rPr>
                <w:u w:val="single"/>
              </w:rPr>
              <w:t>Mapping</w:t>
            </w:r>
            <w:proofErr w:type="spellEnd"/>
            <w:r w:rsidRPr="007E0AB2">
              <w:rPr>
                <w:u w:val="single"/>
              </w:rPr>
              <w:t xml:space="preserve"> naam:</w:t>
            </w:r>
          </w:p>
          <w:p w14:paraId="249B46AD" w14:textId="3951402B" w:rsidR="00F20121" w:rsidRPr="007E0AB2" w:rsidRDefault="0045183B" w:rsidP="007E0AB2">
            <w:pPr>
              <w:spacing w:line="240" w:lineRule="auto"/>
              <w:rPr>
                <w:sz w:val="16"/>
                <w:szCs w:val="16"/>
              </w:rPr>
            </w:pPr>
            <w:r w:rsidRPr="007E0AB2">
              <w:rPr>
                <w:sz w:val="16"/>
                <w:szCs w:val="16"/>
              </w:rPr>
              <w:t>-zie ‘</w:t>
            </w:r>
            <w:proofErr w:type="spellStart"/>
            <w:r w:rsidRPr="007E0AB2">
              <w:rPr>
                <w:sz w:val="16"/>
                <w:szCs w:val="16"/>
              </w:rPr>
              <w:t>mapping</w:t>
            </w:r>
            <w:proofErr w:type="spellEnd"/>
            <w:r w:rsidRPr="007E0AB2">
              <w:rPr>
                <w:sz w:val="16"/>
                <w:szCs w:val="16"/>
              </w:rPr>
              <w:t xml:space="preserve"> naam’ in par. </w:t>
            </w:r>
            <w:r w:rsidRPr="007E0AB2">
              <w:rPr>
                <w:sz w:val="16"/>
                <w:szCs w:val="16"/>
              </w:rPr>
              <w:fldChar w:fldCharType="begin"/>
            </w:r>
            <w:r w:rsidRPr="007E0AB2">
              <w:rPr>
                <w:sz w:val="16"/>
                <w:szCs w:val="16"/>
              </w:rPr>
              <w:instrText xml:space="preserve"> REF _Ref382035926 \r \h  \* MERGEFORMAT </w:instrText>
            </w:r>
            <w:r w:rsidRPr="007E0AB2">
              <w:rPr>
                <w:sz w:val="16"/>
                <w:szCs w:val="16"/>
              </w:rPr>
            </w:r>
            <w:r w:rsidRPr="007E0AB2">
              <w:rPr>
                <w:sz w:val="16"/>
                <w:szCs w:val="16"/>
              </w:rPr>
              <w:fldChar w:fldCharType="separate"/>
            </w:r>
            <w:r w:rsidR="00245648">
              <w:rPr>
                <w:sz w:val="16"/>
                <w:szCs w:val="16"/>
              </w:rPr>
              <w:t>2.10.2.3</w:t>
            </w:r>
            <w:r w:rsidRPr="007E0AB2">
              <w:rPr>
                <w:sz w:val="16"/>
                <w:szCs w:val="16"/>
              </w:rPr>
              <w:fldChar w:fldCharType="end"/>
            </w:r>
          </w:p>
        </w:tc>
      </w:tr>
      <w:tr w:rsidR="00045630" w:rsidRPr="00F23A5D" w14:paraId="7EB39FD3" w14:textId="77777777" w:rsidTr="007E0AB2">
        <w:tc>
          <w:tcPr>
            <w:tcW w:w="6771" w:type="dxa"/>
            <w:shd w:val="clear" w:color="auto" w:fill="auto"/>
          </w:tcPr>
          <w:p w14:paraId="4EBE54B8" w14:textId="77777777" w:rsidR="00045630" w:rsidRPr="007E0AB2" w:rsidRDefault="00045630" w:rsidP="007E0AB2">
            <w:pPr>
              <w:autoSpaceDE w:val="0"/>
              <w:autoSpaceDN w:val="0"/>
              <w:adjustRightInd w:val="0"/>
              <w:rPr>
                <w:bCs/>
                <w:color w:val="008000"/>
              </w:rPr>
            </w:pPr>
            <w:r w:rsidRPr="007E0AB2">
              <w:rPr>
                <w:color w:val="FF0000"/>
              </w:rPr>
              <w:t>die bij deze verklaart te aanvaarden</w:t>
            </w:r>
          </w:p>
        </w:tc>
        <w:tc>
          <w:tcPr>
            <w:tcW w:w="7371" w:type="dxa"/>
            <w:shd w:val="clear" w:color="auto" w:fill="auto"/>
          </w:tcPr>
          <w:p w14:paraId="76C50091" w14:textId="77777777" w:rsidR="00045630" w:rsidRPr="007E0AB2" w:rsidRDefault="009929B1" w:rsidP="00045630">
            <w:pPr>
              <w:rPr>
                <w:highlight w:val="cyan"/>
              </w:rPr>
            </w:pPr>
            <w:r>
              <w:t>Vaste tekst.</w:t>
            </w:r>
          </w:p>
        </w:tc>
      </w:tr>
      <w:tr w:rsidR="00045630" w:rsidRPr="00F23A5D" w14:paraId="0A5AE8BA" w14:textId="77777777" w:rsidTr="007E0AB2">
        <w:tc>
          <w:tcPr>
            <w:tcW w:w="6771" w:type="dxa"/>
            <w:shd w:val="clear" w:color="auto" w:fill="auto"/>
          </w:tcPr>
          <w:p w14:paraId="4C076A3F" w14:textId="77777777" w:rsidR="00045630" w:rsidRPr="007E0AB2" w:rsidRDefault="00045630" w:rsidP="007E0AB2">
            <w:pPr>
              <w:autoSpaceDE w:val="0"/>
              <w:autoSpaceDN w:val="0"/>
              <w:adjustRightInd w:val="0"/>
              <w:rPr>
                <w:color w:val="008000"/>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383D1D2" w14:textId="77777777" w:rsidR="00045630" w:rsidRDefault="00A111D6" w:rsidP="00045630">
            <w:r>
              <w:t xml:space="preserve">Optionele tekst. Wordt </w:t>
            </w:r>
            <w:r w:rsidR="00F20121">
              <w:t xml:space="preserve">alleen </w:t>
            </w:r>
            <w:r>
              <w:t>getoond wanneer een verkrijger-persoon een aandeel in het registergoed toegedeeld krijgt</w:t>
            </w:r>
            <w:r w:rsidR="00F20121">
              <w:t>, anders niet</w:t>
            </w:r>
            <w:r>
              <w:t xml:space="preserve">. </w:t>
            </w:r>
            <w:r w:rsidR="00F20121">
              <w:t>Hierbinnen is ‘</w:t>
            </w:r>
            <w:r w:rsidR="00F20121" w:rsidRPr="007E0AB2">
              <w:rPr>
                <w:color w:val="3366FF"/>
              </w:rPr>
              <w:t>onverdeeld</w:t>
            </w:r>
            <w:r w:rsidR="00F20121">
              <w:t>‘ een optionele gebruikerskeuze.</w:t>
            </w:r>
          </w:p>
          <w:p w14:paraId="03154474" w14:textId="77777777" w:rsidR="00045630" w:rsidRDefault="00045630" w:rsidP="00045630"/>
          <w:p w14:paraId="61EFBD7A" w14:textId="77777777" w:rsidR="006B509D" w:rsidRDefault="006B509D" w:rsidP="006B509D">
            <w:r w:rsidRPr="007E0AB2">
              <w:rPr>
                <w:bCs/>
              </w:rPr>
              <w:t>De som van de aandelen van de verschillende verkrijger-personen in één registergoed moet samen 1 zijn.</w:t>
            </w:r>
          </w:p>
          <w:p w14:paraId="4544D906" w14:textId="77777777" w:rsidR="006B509D" w:rsidRDefault="006B509D" w:rsidP="00045630"/>
          <w:p w14:paraId="7D4694A4" w14:textId="77777777" w:rsidR="00045630" w:rsidRPr="007E0AB2" w:rsidRDefault="00045630" w:rsidP="00045630">
            <w:pPr>
              <w:rPr>
                <w:u w:val="single"/>
              </w:rPr>
            </w:pPr>
            <w:proofErr w:type="spellStart"/>
            <w:r w:rsidRPr="007E0AB2">
              <w:rPr>
                <w:u w:val="single"/>
              </w:rPr>
              <w:t>Mapping</w:t>
            </w:r>
            <w:proofErr w:type="spellEnd"/>
            <w:r w:rsidR="00F20121" w:rsidRPr="007E0AB2">
              <w:rPr>
                <w:u w:val="single"/>
              </w:rPr>
              <w:t xml:space="preserve"> aandeel</w:t>
            </w:r>
            <w:r w:rsidR="008B58F5" w:rsidRPr="007E0AB2">
              <w:rPr>
                <w:u w:val="single"/>
              </w:rPr>
              <w:t xml:space="preserve"> per registergoed in de toedeling</w:t>
            </w:r>
            <w:r w:rsidR="00F20121" w:rsidRPr="007E0AB2">
              <w:rPr>
                <w:u w:val="single"/>
              </w:rPr>
              <w:t>:</w:t>
            </w:r>
          </w:p>
          <w:p w14:paraId="17C15323" w14:textId="77777777" w:rsidR="00045630" w:rsidRPr="007E0AB2" w:rsidRDefault="009929B1" w:rsidP="007E0AB2">
            <w:pPr>
              <w:spacing w:line="240" w:lineRule="auto"/>
              <w:rPr>
                <w:sz w:val="16"/>
                <w:szCs w:val="16"/>
              </w:rPr>
            </w:pPr>
            <w:r w:rsidRPr="007E0AB2">
              <w:rPr>
                <w:sz w:val="16"/>
                <w:szCs w:val="16"/>
              </w:rPr>
              <w:t>//IMKAD_StukdeelVerdeling*/IMKAD_ZakelijkRecht/Toedeling/</w:t>
            </w:r>
            <w:r w:rsidR="00A111D6" w:rsidRPr="007E0AB2">
              <w:rPr>
                <w:sz w:val="16"/>
                <w:szCs w:val="16"/>
              </w:rPr>
              <w:t>aandeel/</w:t>
            </w:r>
          </w:p>
          <w:p w14:paraId="6E9F2D6B" w14:textId="77777777" w:rsidR="009929B1" w:rsidRPr="007E0AB2" w:rsidRDefault="009929B1" w:rsidP="007E0AB2">
            <w:pPr>
              <w:spacing w:line="240" w:lineRule="auto"/>
              <w:rPr>
                <w:sz w:val="16"/>
                <w:szCs w:val="16"/>
              </w:rPr>
            </w:pPr>
            <w:r w:rsidRPr="007E0AB2">
              <w:rPr>
                <w:sz w:val="16"/>
                <w:szCs w:val="16"/>
              </w:rPr>
              <w:tab/>
              <w:t>./</w:t>
            </w:r>
            <w:r w:rsidR="00A111D6" w:rsidRPr="007E0AB2">
              <w:rPr>
                <w:sz w:val="16"/>
                <w:szCs w:val="16"/>
              </w:rPr>
              <w:t>teller</w:t>
            </w:r>
          </w:p>
          <w:p w14:paraId="6B9E5B8D" w14:textId="77777777" w:rsidR="00A111D6" w:rsidRPr="007E0AB2" w:rsidRDefault="00A111D6" w:rsidP="007E0AB2">
            <w:pPr>
              <w:spacing w:line="240" w:lineRule="auto"/>
              <w:rPr>
                <w:sz w:val="16"/>
                <w:szCs w:val="16"/>
              </w:rPr>
            </w:pPr>
            <w:r w:rsidRPr="007E0AB2">
              <w:rPr>
                <w:sz w:val="16"/>
                <w:szCs w:val="16"/>
              </w:rPr>
              <w:tab/>
              <w:t>./noemer</w:t>
            </w:r>
          </w:p>
          <w:p w14:paraId="352B2FD4" w14:textId="77777777" w:rsidR="008B58F5" w:rsidRPr="007E0AB2" w:rsidRDefault="008B58F5" w:rsidP="007E0AB2">
            <w:pPr>
              <w:spacing w:line="240" w:lineRule="auto"/>
              <w:rPr>
                <w:sz w:val="16"/>
                <w:szCs w:val="16"/>
              </w:rPr>
            </w:pPr>
            <w:r w:rsidRPr="007E0AB2">
              <w:rPr>
                <w:sz w:val="16"/>
                <w:szCs w:val="16"/>
              </w:rPr>
              <w:t>of</w:t>
            </w:r>
          </w:p>
          <w:p w14:paraId="54D69861" w14:textId="77777777" w:rsidR="008B58F5" w:rsidRPr="007E0AB2" w:rsidRDefault="008B58F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aandeel voor alle registergoederen die toegedeeld zijn aan de partij:</w:t>
            </w:r>
          </w:p>
          <w:p w14:paraId="47A09C33" w14:textId="77777777" w:rsidR="008B58F5" w:rsidRPr="007E0AB2" w:rsidRDefault="008B58F5" w:rsidP="007E0AB2">
            <w:pPr>
              <w:spacing w:line="240" w:lineRule="auto"/>
              <w:rPr>
                <w:sz w:val="16"/>
                <w:szCs w:val="16"/>
              </w:rPr>
            </w:pPr>
            <w:r w:rsidRPr="007E0AB2">
              <w:rPr>
                <w:sz w:val="16"/>
                <w:szCs w:val="16"/>
              </w:rPr>
              <w:t>//Partij[id]/IMKAD_Persoon/(GerelateerdPersoon/IMKAD_Persoon/)(GerelateerdPersoon/</w:t>
            </w:r>
          </w:p>
          <w:p w14:paraId="77953DFF" w14:textId="77777777" w:rsidR="008B58F5" w:rsidRPr="007E0AB2" w:rsidRDefault="008B58F5" w:rsidP="007E0AB2">
            <w:pPr>
              <w:spacing w:line="240" w:lineRule="auto"/>
              <w:rPr>
                <w:sz w:val="16"/>
                <w:szCs w:val="16"/>
              </w:rPr>
            </w:pPr>
            <w:r w:rsidRPr="007E0AB2">
              <w:rPr>
                <w:sz w:val="16"/>
                <w:szCs w:val="16"/>
              </w:rPr>
              <w:tab/>
            </w:r>
            <w:proofErr w:type="spellStart"/>
            <w:r w:rsidRPr="007E0AB2">
              <w:rPr>
                <w:sz w:val="16"/>
                <w:szCs w:val="16"/>
              </w:rPr>
              <w:t>IMKAD_Persoon</w:t>
            </w:r>
            <w:proofErr w:type="spellEnd"/>
            <w:r w:rsidRPr="007E0AB2">
              <w:rPr>
                <w:sz w:val="16"/>
                <w:szCs w:val="16"/>
              </w:rPr>
              <w:t>/)</w:t>
            </w:r>
          </w:p>
          <w:p w14:paraId="337847F0" w14:textId="77777777" w:rsidR="008B58F5" w:rsidRPr="007E0AB2" w:rsidRDefault="008B58F5" w:rsidP="007E0AB2">
            <w:pPr>
              <w:spacing w:line="240" w:lineRule="auto"/>
              <w:rPr>
                <w:rFonts w:cs="Arial"/>
                <w:sz w:val="16"/>
                <w:szCs w:val="16"/>
              </w:rPr>
            </w:pPr>
            <w:r w:rsidRPr="007E0AB2">
              <w:rPr>
                <w:sz w:val="16"/>
                <w:szCs w:val="16"/>
              </w:rPr>
              <w:tab/>
            </w:r>
            <w:r w:rsidRPr="007E0AB2">
              <w:rPr>
                <w:sz w:val="16"/>
                <w:szCs w:val="16"/>
              </w:rPr>
              <w:tab/>
              <w:t>./</w:t>
            </w:r>
            <w:proofErr w:type="spellStart"/>
            <w:r w:rsidRPr="007E0AB2">
              <w:rPr>
                <w:sz w:val="16"/>
                <w:szCs w:val="16"/>
              </w:rPr>
              <w:t>tia_AandeelInRechten</w:t>
            </w:r>
            <w:proofErr w:type="spellEnd"/>
          </w:p>
          <w:p w14:paraId="286C9609" w14:textId="77777777" w:rsidR="009929B1" w:rsidRPr="007E0AB2" w:rsidRDefault="009929B1" w:rsidP="007E0AB2">
            <w:pPr>
              <w:spacing w:line="240" w:lineRule="auto"/>
              <w:rPr>
                <w:rFonts w:cs="Arial"/>
                <w:sz w:val="16"/>
                <w:szCs w:val="16"/>
              </w:rPr>
            </w:pPr>
          </w:p>
          <w:p w14:paraId="68C4948F" w14:textId="77777777" w:rsidR="009929B1" w:rsidRPr="007E0AB2" w:rsidRDefault="00F20121" w:rsidP="007E0AB2">
            <w:pPr>
              <w:spacing w:line="240" w:lineRule="auto"/>
              <w:rPr>
                <w:u w:val="single"/>
              </w:rPr>
            </w:pPr>
            <w:proofErr w:type="spellStart"/>
            <w:r w:rsidRPr="007E0AB2">
              <w:rPr>
                <w:u w:val="single"/>
              </w:rPr>
              <w:t>Mapping</w:t>
            </w:r>
            <w:proofErr w:type="spellEnd"/>
            <w:r w:rsidRPr="007E0AB2">
              <w:rPr>
                <w:u w:val="single"/>
              </w:rPr>
              <w:t xml:space="preserve"> onverdeeld:</w:t>
            </w:r>
          </w:p>
          <w:p w14:paraId="5884221E" w14:textId="77777777" w:rsidR="00F20121" w:rsidRPr="007E0AB2" w:rsidRDefault="00F20121" w:rsidP="007E0AB2">
            <w:pPr>
              <w:spacing w:line="240" w:lineRule="auto"/>
              <w:rPr>
                <w:sz w:val="16"/>
                <w:szCs w:val="16"/>
              </w:rPr>
            </w:pPr>
            <w:r w:rsidRPr="007E0AB2">
              <w:rPr>
                <w:sz w:val="16"/>
                <w:szCs w:val="16"/>
              </w:rPr>
              <w:t>//</w:t>
            </w:r>
            <w:proofErr w:type="spellStart"/>
            <w:r w:rsidRPr="007E0AB2">
              <w:rPr>
                <w:sz w:val="16"/>
                <w:szCs w:val="16"/>
              </w:rPr>
              <w:t>IMKAD_StukdeelVerdeling</w:t>
            </w:r>
            <w:proofErr w:type="spellEnd"/>
            <w:r w:rsidRPr="007E0AB2">
              <w:rPr>
                <w:sz w:val="16"/>
                <w:szCs w:val="16"/>
              </w:rPr>
              <w:t>*/</w:t>
            </w:r>
            <w:proofErr w:type="spellStart"/>
            <w:r w:rsidRPr="007E0AB2">
              <w:rPr>
                <w:sz w:val="16"/>
                <w:szCs w:val="16"/>
              </w:rPr>
              <w:t>IMKAD_ZakelijkRecht</w:t>
            </w:r>
            <w:proofErr w:type="spellEnd"/>
            <w:r w:rsidRPr="007E0AB2">
              <w:rPr>
                <w:sz w:val="16"/>
                <w:szCs w:val="16"/>
              </w:rPr>
              <w:t>/</w:t>
            </w:r>
            <w:proofErr w:type="spellStart"/>
            <w:r w:rsidRPr="007E0AB2">
              <w:rPr>
                <w:sz w:val="16"/>
                <w:szCs w:val="16"/>
              </w:rPr>
              <w:t>tia_TekstKeuze</w:t>
            </w:r>
            <w:proofErr w:type="spellEnd"/>
            <w:r w:rsidRPr="007E0AB2">
              <w:rPr>
                <w:sz w:val="16"/>
                <w:szCs w:val="16"/>
              </w:rPr>
              <w:t>/</w:t>
            </w:r>
          </w:p>
          <w:p w14:paraId="601DAF84" w14:textId="77777777" w:rsidR="00F20121" w:rsidRPr="007E0AB2" w:rsidRDefault="00F20121" w:rsidP="007E0AB2">
            <w:pPr>
              <w:spacing w:line="240" w:lineRule="auto"/>
              <w:ind w:left="454"/>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k_Onverdeeld</w:t>
            </w:r>
            <w:proofErr w:type="spellEnd"/>
            <w:r w:rsidRPr="007E0AB2">
              <w:rPr>
                <w:sz w:val="16"/>
                <w:szCs w:val="16"/>
              </w:rPr>
              <w:t>)</w:t>
            </w:r>
          </w:p>
          <w:p w14:paraId="6DE333E4" w14:textId="77777777" w:rsidR="00F20121" w:rsidRPr="007E0AB2" w:rsidRDefault="00F20121" w:rsidP="007E0AB2">
            <w:pPr>
              <w:spacing w:line="240" w:lineRule="auto"/>
              <w:ind w:left="454"/>
              <w:rPr>
                <w:sz w:val="16"/>
                <w:szCs w:val="16"/>
              </w:rPr>
            </w:pPr>
            <w:r w:rsidRPr="007E0AB2">
              <w:rPr>
                <w:sz w:val="16"/>
                <w:szCs w:val="16"/>
              </w:rPr>
              <w:t>./tekst(onverdeeld)</w:t>
            </w:r>
          </w:p>
          <w:p w14:paraId="404AA2F8" w14:textId="77777777" w:rsidR="00F20121" w:rsidRPr="00D64CC4" w:rsidRDefault="00F20121" w:rsidP="007E0AB2">
            <w:pPr>
              <w:spacing w:line="240" w:lineRule="auto"/>
            </w:pPr>
          </w:p>
        </w:tc>
      </w:tr>
      <w:tr w:rsidR="00045630" w:rsidRPr="00F23A5D" w14:paraId="6B64BD97" w14:textId="77777777" w:rsidTr="007E0AB2">
        <w:tc>
          <w:tcPr>
            <w:tcW w:w="6771" w:type="dxa"/>
            <w:shd w:val="clear" w:color="auto" w:fill="auto"/>
          </w:tcPr>
          <w:p w14:paraId="5C9ED8DF" w14:textId="4B41F35C" w:rsidR="00045630" w:rsidRPr="007E0AB2" w:rsidRDefault="00045630" w:rsidP="00045630">
            <w:pPr>
              <w:rPr>
                <w:rFonts w:cs="Arial"/>
                <w:color w:val="FF0000"/>
              </w:rPr>
            </w:pP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tc>
        <w:tc>
          <w:tcPr>
            <w:tcW w:w="7371" w:type="dxa"/>
            <w:shd w:val="clear" w:color="auto" w:fill="auto"/>
          </w:tcPr>
          <w:p w14:paraId="54F2D0C8" w14:textId="77777777" w:rsidR="003A2EF8" w:rsidRDefault="003A2EF8" w:rsidP="003A2EF8">
            <w:r>
              <w:t xml:space="preserve">Vaste tekst. De </w:t>
            </w:r>
            <w:r w:rsidRPr="007E0AB2">
              <w:rPr>
                <w:bCs/>
              </w:rPr>
              <w:t>registergoederen die de verkrijger-persoon krijgt toegedeeld.</w:t>
            </w:r>
          </w:p>
          <w:p w14:paraId="02406678" w14:textId="77777777" w:rsidR="003A2EF8" w:rsidRPr="007E0AB2" w:rsidRDefault="003A2EF8" w:rsidP="003A2EF8">
            <w:pPr>
              <w:rPr>
                <w:lang w:val="nl"/>
              </w:rPr>
            </w:pPr>
          </w:p>
          <w:p w14:paraId="7BA7CCF3" w14:textId="3C21E7A4" w:rsidR="003A2EF8" w:rsidRPr="00B31DC8" w:rsidRDefault="003A2EF8" w:rsidP="003A2EF8">
            <w:r w:rsidRPr="007E0AB2">
              <w:rPr>
                <w:rFonts w:cs="Arial"/>
              </w:rPr>
              <w:t>‘</w:t>
            </w:r>
            <w:r w:rsidRPr="007E0AB2">
              <w:rPr>
                <w:rFonts w:cs="Arial"/>
                <w:color w:val="00FFFF"/>
              </w:rPr>
              <w:t>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rPr>
              <w:t>’</w:t>
            </w:r>
            <w:r w:rsidRPr="007E0AB2">
              <w:rPr>
                <w:rFonts w:cs="Arial"/>
                <w:color w:val="800080"/>
              </w:rPr>
              <w:t xml:space="preserve"> </w:t>
            </w:r>
            <w:r w:rsidRPr="007E0AB2">
              <w:rPr>
                <w:rFonts w:cs="Arial"/>
              </w:rPr>
              <w:t>wordt afgeleid van het aantal registergoederen dat aan de betreffende verkrijger-persoon is toegedeeld:</w:t>
            </w:r>
          </w:p>
          <w:p w14:paraId="6F6E91CB" w14:textId="7BC04289" w:rsidR="003A2EF8" w:rsidRPr="00B31DC8" w:rsidRDefault="003A2EF8" w:rsidP="007E0AB2">
            <w:pPr>
              <w:numPr>
                <w:ilvl w:val="0"/>
                <w:numId w:val="9"/>
              </w:numPr>
              <w:spacing w:before="72"/>
            </w:pPr>
            <w:r w:rsidRPr="007E0AB2">
              <w:rPr>
                <w:rFonts w:cs="Arial"/>
              </w:rPr>
              <w:t xml:space="preserve">één </w:t>
            </w:r>
            <w:r w:rsidRPr="00AA47D8">
              <w:t>registergoed</w:t>
            </w:r>
            <w:r w:rsidRPr="007E0AB2">
              <w:rPr>
                <w:rFonts w:cs="Arial"/>
              </w:rPr>
              <w:t xml:space="preserve">: ‘het </w:t>
            </w:r>
            <w:r w:rsidR="00020E21">
              <w:rPr>
                <w:rFonts w:cs="Arial"/>
              </w:rPr>
              <w:t>r</w:t>
            </w:r>
            <w:r w:rsidRPr="007E0AB2">
              <w:rPr>
                <w:rFonts w:cs="Arial"/>
              </w:rPr>
              <w:t>egistergoed’</w:t>
            </w:r>
          </w:p>
          <w:p w14:paraId="7FDC11E7" w14:textId="19C5784F" w:rsidR="003A2EF8" w:rsidRPr="007E0AB2" w:rsidRDefault="003A2EF8" w:rsidP="007E0AB2">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sidR="00020E21">
              <w:rPr>
                <w:rFonts w:cs="Arial"/>
              </w:rPr>
              <w:t>r</w:t>
            </w:r>
            <w:r w:rsidRPr="007E0AB2">
              <w:rPr>
                <w:rFonts w:cs="Arial"/>
              </w:rPr>
              <w:t>egistergoederen’</w:t>
            </w:r>
          </w:p>
          <w:p w14:paraId="38A7C02E" w14:textId="77777777" w:rsidR="003A2EF8" w:rsidRDefault="003A2EF8" w:rsidP="003A2EF8"/>
          <w:p w14:paraId="168488E5" w14:textId="0CDAADB2" w:rsidR="003A2EF8" w:rsidRPr="00DC3FC9" w:rsidRDefault="003A2EF8" w:rsidP="003A2EF8">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7584670B" w14:textId="77777777" w:rsidR="008B58F5" w:rsidRPr="007E0AB2" w:rsidRDefault="008B58F5" w:rsidP="003A2EF8">
            <w:pPr>
              <w:rPr>
                <w:szCs w:val="18"/>
              </w:rPr>
            </w:pPr>
          </w:p>
          <w:p w14:paraId="7372177D" w14:textId="77777777" w:rsidR="003A2EF8" w:rsidRPr="007E0AB2" w:rsidRDefault="007675FF" w:rsidP="003A2EF8">
            <w:pPr>
              <w:rPr>
                <w:szCs w:val="18"/>
              </w:rPr>
            </w:pPr>
            <w:r w:rsidRPr="007E0AB2">
              <w:rPr>
                <w:szCs w:val="18"/>
              </w:rPr>
              <w:t>De r</w:t>
            </w:r>
            <w:r w:rsidR="00162FBB" w:rsidRPr="007E0AB2">
              <w:rPr>
                <w:szCs w:val="18"/>
              </w:rPr>
              <w:t>egistergoederen worden opgesom</w:t>
            </w:r>
            <w:r w:rsidRPr="007E0AB2">
              <w:rPr>
                <w:szCs w:val="18"/>
              </w:rPr>
              <w:t>d</w:t>
            </w:r>
            <w:r w:rsidR="00162FBB" w:rsidRPr="007E0AB2">
              <w:rPr>
                <w:szCs w:val="18"/>
              </w:rPr>
              <w:t xml:space="preserve"> wannee</w:t>
            </w:r>
            <w:r w:rsidRPr="007E0AB2">
              <w:rPr>
                <w:szCs w:val="18"/>
              </w:rPr>
              <w:t xml:space="preserve">r de </w:t>
            </w:r>
            <w:r w:rsidR="007D3DDE" w:rsidRPr="007E0AB2">
              <w:rPr>
                <w:szCs w:val="18"/>
              </w:rPr>
              <w:t>verkrijger-</w:t>
            </w:r>
            <w:r w:rsidRPr="007E0AB2">
              <w:rPr>
                <w:szCs w:val="18"/>
              </w:rPr>
              <w:t>persoon meer registergoederen toegedeeld krijgt met hetzelfde aandeel en allemaal wel of niet onverdeeld.</w:t>
            </w:r>
          </w:p>
          <w:p w14:paraId="7AFC1868" w14:textId="77777777" w:rsidR="00162FBB" w:rsidRPr="007E0AB2" w:rsidRDefault="00162FBB" w:rsidP="003A2EF8">
            <w:pPr>
              <w:rPr>
                <w:szCs w:val="18"/>
              </w:rPr>
            </w:pPr>
          </w:p>
          <w:p w14:paraId="344153AE" w14:textId="77777777" w:rsidR="003A2EF8" w:rsidRPr="007E0AB2" w:rsidRDefault="003A2EF8" w:rsidP="003A2EF8">
            <w:pPr>
              <w:rPr>
                <w:rFonts w:cs="Arial"/>
                <w:color w:val="FF0000"/>
              </w:rPr>
            </w:pPr>
            <w:r w:rsidRPr="007E0AB2">
              <w:rPr>
                <w:szCs w:val="18"/>
              </w:rPr>
              <w:t>Meer registergoederen worden oplopend op vol</w:t>
            </w:r>
            <w:r w:rsidR="008B58F5" w:rsidRPr="007E0AB2">
              <w:rPr>
                <w:szCs w:val="18"/>
              </w:rPr>
              <w:t>g</w:t>
            </w:r>
            <w:r w:rsidRPr="007E0AB2">
              <w:rPr>
                <w:szCs w:val="18"/>
              </w:rPr>
              <w:t>nummer getoond en de volgnummers worden gescheiden door een komma en de laatste twee volgnummers door ‘</w:t>
            </w:r>
            <w:r w:rsidRPr="007E0AB2">
              <w:rPr>
                <w:color w:val="800080"/>
                <w:szCs w:val="18"/>
              </w:rPr>
              <w:t>en</w:t>
            </w:r>
            <w:r w:rsidRPr="007E0AB2">
              <w:rPr>
                <w:szCs w:val="18"/>
              </w:rPr>
              <w:t>’.</w:t>
            </w:r>
          </w:p>
          <w:p w14:paraId="49340477" w14:textId="77777777" w:rsidR="003A2EF8" w:rsidRPr="007E0AB2" w:rsidRDefault="003A2EF8" w:rsidP="003A2EF8">
            <w:pPr>
              <w:rPr>
                <w:szCs w:val="18"/>
              </w:rPr>
            </w:pPr>
          </w:p>
          <w:p w14:paraId="6B9C234B" w14:textId="77777777" w:rsidR="003A2EF8" w:rsidRPr="007E0AB2" w:rsidRDefault="003A2EF8" w:rsidP="003A2EF8">
            <w:pPr>
              <w:rPr>
                <w:szCs w:val="18"/>
                <w:u w:val="single"/>
              </w:rPr>
            </w:pPr>
            <w:proofErr w:type="spellStart"/>
            <w:r w:rsidRPr="007E0AB2">
              <w:rPr>
                <w:szCs w:val="18"/>
                <w:u w:val="single"/>
              </w:rPr>
              <w:t>Mapping</w:t>
            </w:r>
            <w:proofErr w:type="spellEnd"/>
            <w:r w:rsidRPr="007E0AB2">
              <w:rPr>
                <w:szCs w:val="18"/>
                <w:u w:val="single"/>
              </w:rPr>
              <w:t>:</w:t>
            </w:r>
          </w:p>
          <w:p w14:paraId="6002DAD2" w14:textId="77777777" w:rsidR="003A2EF8" w:rsidRPr="007E0AB2" w:rsidRDefault="003A2EF8" w:rsidP="007E0AB2">
            <w:pPr>
              <w:spacing w:line="240" w:lineRule="auto"/>
              <w:rPr>
                <w:rFonts w:cs="Arial"/>
                <w:sz w:val="16"/>
                <w:szCs w:val="16"/>
              </w:rPr>
            </w:pPr>
            <w:r w:rsidRPr="007E0AB2">
              <w:rPr>
                <w:rFonts w:cs="Arial"/>
                <w:sz w:val="16"/>
                <w:szCs w:val="16"/>
              </w:rPr>
              <w:t>-</w:t>
            </w:r>
            <w:r w:rsidR="008D5831" w:rsidRPr="007E0AB2">
              <w:rPr>
                <w:rFonts w:cs="Arial"/>
                <w:sz w:val="16"/>
                <w:szCs w:val="16"/>
              </w:rPr>
              <w:t>voor elke toedeling waarin een Ref naar de persoon is opgenomen</w:t>
            </w:r>
          </w:p>
          <w:p w14:paraId="68919DC0" w14:textId="77777777" w:rsidR="008D5831" w:rsidRPr="007E0AB2" w:rsidRDefault="003A2EF8" w:rsidP="007E0AB2">
            <w:pPr>
              <w:spacing w:line="240" w:lineRule="auto"/>
              <w:rPr>
                <w:sz w:val="16"/>
                <w:szCs w:val="16"/>
              </w:rPr>
            </w:pPr>
            <w:r w:rsidRPr="007E0AB2">
              <w:rPr>
                <w:rFonts w:cs="Arial"/>
                <w:sz w:val="16"/>
                <w:szCs w:val="16"/>
              </w:rPr>
              <w:t>//</w:t>
            </w:r>
            <w:r w:rsidRPr="007E0AB2">
              <w:rPr>
                <w:sz w:val="16"/>
                <w:szCs w:val="16"/>
              </w:rPr>
              <w:t>StukdeelVerdeling</w:t>
            </w:r>
            <w:r w:rsidRPr="007E0AB2">
              <w:rPr>
                <w:rFonts w:cs="Arial"/>
                <w:sz w:val="16"/>
                <w:szCs w:val="16"/>
              </w:rPr>
              <w:t>*/IMKAD_ZakelijkRecht/</w:t>
            </w:r>
            <w:r w:rsidR="008D5831" w:rsidRPr="007E0AB2">
              <w:rPr>
                <w:sz w:val="16"/>
                <w:szCs w:val="16"/>
              </w:rPr>
              <w:t xml:space="preserve">/Toedeling/verkrijgerRechtRef </w:t>
            </w:r>
            <w:r w:rsidR="008D5831" w:rsidRPr="007E0AB2">
              <w:rPr>
                <w:rFonts w:cs="Arial"/>
                <w:sz w:val="16"/>
                <w:szCs w:val="16"/>
              </w:rPr>
              <w:t>[</w:t>
            </w:r>
            <w:proofErr w:type="spellStart"/>
            <w:r w:rsidR="008D5831" w:rsidRPr="007E0AB2">
              <w:rPr>
                <w:rFonts w:cs="Arial"/>
                <w:sz w:val="16"/>
                <w:szCs w:val="16"/>
              </w:rPr>
              <w:t>xlink:href</w:t>
            </w:r>
            <w:proofErr w:type="spellEnd"/>
            <w:r w:rsidR="008D5831" w:rsidRPr="007E0AB2">
              <w:rPr>
                <w:rFonts w:cs="Arial"/>
                <w:sz w:val="16"/>
                <w:szCs w:val="16"/>
              </w:rPr>
              <w:t>="</w:t>
            </w:r>
            <w:proofErr w:type="spellStart"/>
            <w:r w:rsidR="008D5831" w:rsidRPr="007E0AB2">
              <w:rPr>
                <w:rFonts w:cs="Arial"/>
                <w:sz w:val="16"/>
                <w:szCs w:val="16"/>
              </w:rPr>
              <w:t>id</w:t>
            </w:r>
            <w:proofErr w:type="spellEnd"/>
            <w:r w:rsidR="008D5831" w:rsidRPr="007E0AB2">
              <w:rPr>
                <w:rFonts w:cs="Arial"/>
                <w:sz w:val="16"/>
                <w:szCs w:val="16"/>
              </w:rPr>
              <w:t xml:space="preserve"> van de als verkrijger geselecteerde Persoon"]</w:t>
            </w:r>
          </w:p>
          <w:p w14:paraId="355DCB6F" w14:textId="77777777" w:rsidR="00045630" w:rsidRPr="007E0AB2" w:rsidRDefault="008D5831" w:rsidP="007E0AB2">
            <w:pPr>
              <w:spacing w:line="240" w:lineRule="auto"/>
              <w:rPr>
                <w:sz w:val="16"/>
                <w:szCs w:val="16"/>
              </w:rPr>
            </w:pPr>
            <w:r w:rsidRPr="007E0AB2">
              <w:rPr>
                <w:sz w:val="16"/>
                <w:szCs w:val="16"/>
              </w:rPr>
              <w:t xml:space="preserve">en waarbij hetzelfde getoond moet worden voor </w:t>
            </w:r>
            <w:r w:rsidR="00901495" w:rsidRPr="007E0AB2">
              <w:rPr>
                <w:sz w:val="16"/>
                <w:szCs w:val="16"/>
              </w:rPr>
              <w:t xml:space="preserve">./aandeel en </w:t>
            </w:r>
            <w:proofErr w:type="spellStart"/>
            <w:r w:rsidRPr="007E0AB2">
              <w:rPr>
                <w:sz w:val="16"/>
                <w:szCs w:val="16"/>
              </w:rPr>
              <w:t>k_Onverdeeld</w:t>
            </w:r>
            <w:proofErr w:type="spellEnd"/>
          </w:p>
          <w:p w14:paraId="6A521E63" w14:textId="77777777" w:rsidR="008D5831" w:rsidRPr="00D64CC4" w:rsidRDefault="008D5831" w:rsidP="007E0AB2">
            <w:pPr>
              <w:spacing w:line="240" w:lineRule="auto"/>
            </w:pPr>
          </w:p>
        </w:tc>
      </w:tr>
      <w:tr w:rsidR="00045630" w:rsidRPr="00F23A5D" w14:paraId="76EB044F" w14:textId="77777777" w:rsidTr="007E0AB2">
        <w:tc>
          <w:tcPr>
            <w:tcW w:w="6771" w:type="dxa"/>
            <w:shd w:val="clear" w:color="auto" w:fill="auto"/>
          </w:tcPr>
          <w:p w14:paraId="12CA2CD7" w14:textId="77777777" w:rsidR="00045630" w:rsidRPr="007E0AB2" w:rsidRDefault="00045630" w:rsidP="00045630">
            <w:pPr>
              <w:rPr>
                <w:rFonts w:cs="Arial"/>
                <w:color w:val="339966"/>
              </w:rPr>
            </w:pPr>
            <w:r w:rsidRPr="007E0AB2">
              <w:rPr>
                <w:rFonts w:cs="Arial"/>
                <w:color w:val="339966"/>
              </w:rPr>
              <w:t>; en aan / .</w:t>
            </w:r>
          </w:p>
        </w:tc>
        <w:tc>
          <w:tcPr>
            <w:tcW w:w="7371" w:type="dxa"/>
            <w:shd w:val="clear" w:color="auto" w:fill="auto"/>
          </w:tcPr>
          <w:p w14:paraId="7126E5A1" w14:textId="77777777" w:rsidR="00045630" w:rsidRPr="007E0AB2" w:rsidRDefault="006B509D" w:rsidP="00045630">
            <w:pPr>
              <w:rPr>
                <w:rFonts w:cs="Arial"/>
              </w:rPr>
            </w:pPr>
            <w:r>
              <w:t>Vaste tekst. De keuzetekst wordt afgesloten met ‘</w:t>
            </w:r>
            <w:r w:rsidRPr="007E0AB2">
              <w:rPr>
                <w:rFonts w:cs="Arial"/>
                <w:color w:val="339966"/>
              </w:rPr>
              <w:t>; en aan</w:t>
            </w:r>
            <w:r w:rsidRPr="007E0AB2">
              <w:rPr>
                <w:rFonts w:cs="Arial"/>
              </w:rPr>
              <w:t xml:space="preserve">’ wanneer een volgende verkrijger-persoon volgt, de laatste verkrijger-persoon wordt </w:t>
            </w:r>
            <w:proofErr w:type="spellStart"/>
            <w:r w:rsidRPr="007E0AB2">
              <w:rPr>
                <w:rFonts w:cs="Arial"/>
              </w:rPr>
              <w:t>afgelosten</w:t>
            </w:r>
            <w:proofErr w:type="spellEnd"/>
            <w:r w:rsidRPr="007E0AB2">
              <w:rPr>
                <w:rFonts w:cs="Arial"/>
              </w:rPr>
              <w:t xml:space="preserve"> met een punt ‘</w:t>
            </w:r>
            <w:r w:rsidRPr="007E0AB2">
              <w:rPr>
                <w:rFonts w:cs="Arial"/>
                <w:color w:val="008000"/>
              </w:rPr>
              <w:t>.</w:t>
            </w:r>
            <w:r w:rsidRPr="007E0AB2">
              <w:rPr>
                <w:rFonts w:cs="Arial"/>
              </w:rPr>
              <w:t>’.</w:t>
            </w:r>
          </w:p>
          <w:p w14:paraId="7C445429" w14:textId="77777777" w:rsidR="00D57A6E" w:rsidRPr="007E0AB2" w:rsidRDefault="00D57A6E" w:rsidP="00045630">
            <w:pPr>
              <w:rPr>
                <w:rFonts w:cs="Arial"/>
              </w:rPr>
            </w:pPr>
          </w:p>
          <w:p w14:paraId="645DA0B4" w14:textId="77777777" w:rsidR="00D57A6E" w:rsidRPr="007E0AB2" w:rsidRDefault="00D57A6E" w:rsidP="00045630">
            <w:pPr>
              <w:rPr>
                <w:lang w:val="nl"/>
              </w:rPr>
            </w:pPr>
            <w:r w:rsidRPr="007E0AB2">
              <w:rPr>
                <w:lang w:val="nl"/>
              </w:rPr>
              <w:t>Keuzeblok Toedeling varianten a2 en b2 kunnen beide vaker voorkomen.</w:t>
            </w:r>
          </w:p>
        </w:tc>
      </w:tr>
    </w:tbl>
    <w:p w14:paraId="009B646C" w14:textId="549DA93E" w:rsidR="00760E4E" w:rsidRDefault="00045630" w:rsidP="00760E4E">
      <w:pPr>
        <w:pStyle w:val="Kop4"/>
        <w:tabs>
          <w:tab w:val="clear" w:pos="864"/>
          <w:tab w:val="clear" w:pos="1588"/>
          <w:tab w:val="left" w:pos="851"/>
        </w:tabs>
        <w:ind w:left="0" w:firstLine="0"/>
        <w:rPr>
          <w:lang w:val="nl"/>
        </w:rPr>
      </w:pPr>
      <w:bookmarkStart w:id="149" w:name="_Ref382035926"/>
      <w:bookmarkStart w:id="150" w:name="_Toc462997758"/>
      <w:r>
        <w:rPr>
          <w:lang w:val="nl"/>
        </w:rPr>
        <w:lastRenderedPageBreak/>
        <w:t>Variant</w:t>
      </w:r>
      <w:r w:rsidR="00173D62">
        <w:rPr>
          <w:lang w:val="nl"/>
        </w:rPr>
        <w:t>en</w:t>
      </w:r>
      <w:r>
        <w:rPr>
          <w:lang w:val="nl"/>
        </w:rPr>
        <w:t xml:space="preserve"> </w:t>
      </w:r>
      <w:r w:rsidR="0039556B">
        <w:rPr>
          <w:lang w:val="nl"/>
        </w:rPr>
        <w:t>b1</w:t>
      </w:r>
      <w:r w:rsidR="00F95FC3" w:rsidRPr="00F95FC3">
        <w:rPr>
          <w:lang w:val="nl"/>
        </w:rPr>
        <w:t xml:space="preserve"> </w:t>
      </w:r>
      <w:r w:rsidR="00F95FC3">
        <w:rPr>
          <w:lang w:val="nl"/>
        </w:rPr>
        <w:t xml:space="preserve">of </w:t>
      </w:r>
      <w:r w:rsidR="0039556B">
        <w:rPr>
          <w:lang w:val="nl"/>
        </w:rPr>
        <w:t xml:space="preserve">b2 </w:t>
      </w:r>
      <w:r>
        <w:rPr>
          <w:lang w:val="nl"/>
        </w:rPr>
        <w:t xml:space="preserve">met </w:t>
      </w:r>
      <w:r w:rsidRPr="00760E4E">
        <w:t>gevolmachtigde</w:t>
      </w:r>
      <w:bookmarkEnd w:id="149"/>
      <w:bookmarkEnd w:id="150"/>
      <w:r w:rsidR="00901495">
        <w:rPr>
          <w:lang w:val="nl"/>
        </w:rPr>
        <w:t xml:space="preserve"> </w:t>
      </w:r>
    </w:p>
    <w:p w14:paraId="646841B9" w14:textId="77777777" w:rsidR="00045630" w:rsidRDefault="00901495" w:rsidP="00045630">
      <w:pPr>
        <w:keepNext/>
        <w:rPr>
          <w:lang w:val="nl"/>
        </w:rPr>
      </w:pPr>
      <w:r>
        <w:rPr>
          <w:lang w:val="nl"/>
        </w:rPr>
        <w:t>De mapping voor het tonen van variant b1 of b2 is bij de respectievelijke varianten opgenomen, in de onderstaande tabel is alleen de mapping voor de naam van de gevolmachtigde en verkrijger-persoon opgenomen.</w:t>
      </w:r>
    </w:p>
    <w:p w14:paraId="0EAE42C8" w14:textId="77777777" w:rsidR="00F767FD" w:rsidRDefault="00F767FD" w:rsidP="00F767FD">
      <w:pPr>
        <w:keepNext/>
        <w:rPr>
          <w:lang w:val="nl"/>
        </w:rPr>
      </w:pPr>
      <w:r>
        <w:rPr>
          <w:szCs w:val="18"/>
        </w:rPr>
        <w:t>Dubbele punt wordt getoond en onderstaande tekst wordt op de volgende regel getoond voorafgegaan door een opsommingsstreepje.</w:t>
      </w:r>
    </w:p>
    <w:p w14:paraId="4E44B92A" w14:textId="77777777" w:rsidR="00F767FD" w:rsidRDefault="00F767FD" w:rsidP="00045630">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771"/>
        <w:gridCol w:w="7371"/>
      </w:tblGrid>
      <w:tr w:rsidR="002D6DC3" w:rsidRPr="00F23A5D" w14:paraId="2CA39F32" w14:textId="77777777" w:rsidTr="00F1628D">
        <w:tc>
          <w:tcPr>
            <w:tcW w:w="6771" w:type="dxa"/>
            <w:shd w:val="clear" w:color="auto" w:fill="auto"/>
          </w:tcPr>
          <w:p w14:paraId="3D80572D" w14:textId="77777777" w:rsidR="002D6DC3" w:rsidRPr="00FE10FC" w:rsidRDefault="002D6DC3" w:rsidP="00F1628D">
            <w:pPr>
              <w:rPr>
                <w:rFonts w:cs="Arial"/>
                <w:color w:val="800080"/>
              </w:rPr>
            </w:pPr>
            <w:r w:rsidRPr="00FE10FC">
              <w:rPr>
                <w:rFonts w:cs="Arial"/>
                <w:color w:val="800080"/>
              </w:rPr>
              <w:t xml:space="preserve">: </w:t>
            </w:r>
          </w:p>
          <w:p w14:paraId="7F9D27CB" w14:textId="77777777" w:rsidR="002D6DC3" w:rsidRPr="00646A8D" w:rsidRDefault="002D6DC3" w:rsidP="00646A8D">
            <w:pPr>
              <w:numPr>
                <w:ilvl w:val="0"/>
                <w:numId w:val="9"/>
              </w:numPr>
              <w:rPr>
                <w:rFonts w:cs="Arial"/>
                <w:i/>
              </w:rPr>
            </w:pPr>
          </w:p>
        </w:tc>
        <w:tc>
          <w:tcPr>
            <w:tcW w:w="7371" w:type="dxa"/>
            <w:shd w:val="clear" w:color="auto" w:fill="auto"/>
          </w:tcPr>
          <w:p w14:paraId="4B0C9DC4" w14:textId="77777777" w:rsidR="002D6DC3" w:rsidRPr="00A62754" w:rsidRDefault="00F767FD" w:rsidP="002D6DC3">
            <w:r>
              <w:t>D</w:t>
            </w:r>
            <w:r w:rsidR="002D6DC3">
              <w:t xml:space="preserve">ubbele punt </w:t>
            </w:r>
            <w:r>
              <w:t xml:space="preserve">wordt getoond </w:t>
            </w:r>
            <w:r w:rsidR="002D6DC3">
              <w:t xml:space="preserve">en </w:t>
            </w:r>
            <w:r>
              <w:t xml:space="preserve">onderstaande tekst wordt op de volgende regel getoond voorafgegaan door een </w:t>
            </w:r>
            <w:r w:rsidR="002D6DC3">
              <w:t>opsommingsstreepje</w:t>
            </w:r>
            <w:r>
              <w:t>,</w:t>
            </w:r>
            <w:r w:rsidR="002D6DC3" w:rsidRPr="00A62754">
              <w:t xml:space="preserve"> wanneer</w:t>
            </w:r>
            <w:r w:rsidR="002D6DC3">
              <w:t>:</w:t>
            </w:r>
            <w:r w:rsidR="002D6DC3" w:rsidRPr="00A62754">
              <w:t xml:space="preserve"> </w:t>
            </w:r>
          </w:p>
          <w:p w14:paraId="3E0D4E55" w14:textId="77777777" w:rsidR="002D6DC3" w:rsidRPr="00A62754" w:rsidRDefault="002D6DC3" w:rsidP="002D6DC3">
            <w:pPr>
              <w:pStyle w:val="streepje"/>
            </w:pPr>
            <w:r w:rsidRPr="00A62754">
              <w:t xml:space="preserve">meer </w:t>
            </w:r>
            <w:r>
              <w:t xml:space="preserve">gevolmachtigden die </w:t>
            </w:r>
            <w:r w:rsidRPr="00A62754">
              <w:t xml:space="preserve">verkrijger-personen </w:t>
            </w:r>
            <w:r>
              <w:t>vertegenwoordigen getoond worden</w:t>
            </w:r>
            <w:r w:rsidRPr="00A62754">
              <w:t>,</w:t>
            </w:r>
          </w:p>
          <w:p w14:paraId="1F82DC76" w14:textId="77777777" w:rsidR="002D6DC3" w:rsidRPr="00A62754" w:rsidRDefault="002D6DC3" w:rsidP="002D6DC3">
            <w:pPr>
              <w:pStyle w:val="streepje"/>
            </w:pPr>
            <w:r>
              <w:t xml:space="preserve">ook </w:t>
            </w:r>
            <w:r w:rsidRPr="00A62754">
              <w:t>verkrijger-</w:t>
            </w:r>
            <w:r>
              <w:t>partijen of verkrijger-</w:t>
            </w:r>
            <w:r w:rsidRPr="00A62754">
              <w:t>pers</w:t>
            </w:r>
            <w:r>
              <w:t>o</w:t>
            </w:r>
            <w:r w:rsidRPr="00A62754">
              <w:t>n</w:t>
            </w:r>
            <w:r>
              <w:t>en getoond worden die niet vertegenwoordigd worden door een gevolmachtigde</w:t>
            </w:r>
            <w:r w:rsidRPr="00A62754">
              <w:t xml:space="preserve">. </w:t>
            </w:r>
          </w:p>
          <w:p w14:paraId="7A505C93" w14:textId="77777777" w:rsidR="002D6DC3" w:rsidRPr="00A62754" w:rsidRDefault="002D6DC3" w:rsidP="002D6DC3">
            <w:pPr>
              <w:pStyle w:val="streepje"/>
              <w:numPr>
                <w:ilvl w:val="0"/>
                <w:numId w:val="0"/>
              </w:numPr>
            </w:pPr>
          </w:p>
          <w:p w14:paraId="77FC7F11" w14:textId="77777777" w:rsidR="002D6DC3" w:rsidRPr="007E0AB2" w:rsidRDefault="002D6DC3" w:rsidP="00F767FD">
            <w:pPr>
              <w:rPr>
                <w:szCs w:val="18"/>
              </w:rPr>
            </w:pPr>
            <w:r>
              <w:rPr>
                <w:szCs w:val="18"/>
              </w:rPr>
              <w:t xml:space="preserve">Wordt er </w:t>
            </w:r>
            <w:r w:rsidR="00646A8D">
              <w:rPr>
                <w:szCs w:val="18"/>
              </w:rPr>
              <w:t xml:space="preserve">alleen </w:t>
            </w:r>
            <w:r>
              <w:rPr>
                <w:szCs w:val="18"/>
              </w:rPr>
              <w:t xml:space="preserve">één gevolmachtigde getoond (die </w:t>
            </w:r>
            <w:r w:rsidR="00646A8D">
              <w:rPr>
                <w:szCs w:val="18"/>
              </w:rPr>
              <w:t xml:space="preserve">meer </w:t>
            </w:r>
            <w:r>
              <w:rPr>
                <w:szCs w:val="18"/>
              </w:rPr>
              <w:t>personen vertegenwoordigd) dan wordt de dubbele punt niet getoond en volgt de onderstaande tekst op dezelfde regel aansluitend op de voorgaande tekst.</w:t>
            </w:r>
          </w:p>
        </w:tc>
      </w:tr>
      <w:tr w:rsidR="00045630" w:rsidRPr="00F23A5D" w14:paraId="17519EB0" w14:textId="77777777" w:rsidTr="007E0AB2">
        <w:tc>
          <w:tcPr>
            <w:tcW w:w="6771" w:type="dxa"/>
            <w:shd w:val="clear" w:color="auto" w:fill="auto"/>
          </w:tcPr>
          <w:p w14:paraId="1C1F09EC" w14:textId="77777777" w:rsidR="00045630" w:rsidRPr="007E0AB2" w:rsidRDefault="00B756AB" w:rsidP="00045630">
            <w:pPr>
              <w:rPr>
                <w:color w:val="008000"/>
              </w:rPr>
            </w:pPr>
            <w:r>
              <w:rPr>
                <w:color w:val="339966"/>
              </w:rPr>
              <w:t>d</w:t>
            </w:r>
            <w:r w:rsidR="00045630" w:rsidRPr="007E0AB2">
              <w:rPr>
                <w:color w:val="339966"/>
              </w:rPr>
              <w:t>e heer/</w:t>
            </w:r>
            <w:r>
              <w:rPr>
                <w:color w:val="339966"/>
              </w:rPr>
              <w:t>m</w:t>
            </w:r>
            <w:r w:rsidR="00045630" w:rsidRPr="007E0AB2">
              <w:rPr>
                <w:color w:val="339966"/>
              </w:rPr>
              <w:t>evrouw</w:t>
            </w:r>
            <w:r w:rsidR="00045630" w:rsidRPr="007E0AB2">
              <w:rPr>
                <w:color w:val="008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6972C8">
              <w:t xml:space="preserve">voornamen </w:t>
            </w:r>
            <w:r w:rsidR="00045630" w:rsidRPr="007E0AB2">
              <w:rPr>
                <w:color w:val="800080"/>
              </w:rPr>
              <w:t>voorvoegsels</w:t>
            </w:r>
            <w:r w:rsidR="00045630" w:rsidRPr="007E0AB2">
              <w:rPr>
                <w:color w:val="008000"/>
              </w:rPr>
              <w:t xml:space="preserve"> </w:t>
            </w:r>
            <w:r w:rsidR="00045630" w:rsidRPr="007E0AB2">
              <w:rPr>
                <w:color w:val="000000"/>
              </w:rPr>
              <w:t>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00045630" w:rsidRPr="007E0AB2">
              <w:rPr>
                <w:color w:val="008000"/>
              </w:rPr>
              <w:t xml:space="preserve"> </w:t>
            </w:r>
            <w:r w:rsidR="00045630" w:rsidRPr="007E0AB2">
              <w:rPr>
                <w:color w:val="FF0000"/>
              </w:rPr>
              <w:t xml:space="preserve">voornoemd, die bij deze </w:t>
            </w:r>
            <w:r w:rsidR="00045630" w:rsidRPr="007E0AB2">
              <w:rPr>
                <w:color w:val="339966"/>
              </w:rPr>
              <w:t>verklaart</w:t>
            </w:r>
            <w:r w:rsidR="000E6E6C" w:rsidRPr="007E0AB2">
              <w:rPr>
                <w:color w:val="339966"/>
              </w:rPr>
              <w:t>/verklaren</w:t>
            </w:r>
            <w:r w:rsidR="00045630" w:rsidRPr="007E0AB2">
              <w:rPr>
                <w:color w:val="FF0000"/>
              </w:rPr>
              <w:t xml:space="preserve"> te aanvaarden namens</w:t>
            </w:r>
            <w:r w:rsidR="0046298C">
              <w:rPr>
                <w:color w:val="800080"/>
              </w:rPr>
              <w:t>:</w:t>
            </w:r>
            <w:r w:rsidR="00045630" w:rsidRPr="007E0AB2">
              <w:rPr>
                <w:color w:val="008000"/>
              </w:rPr>
              <w:t xml:space="preserve"> </w:t>
            </w:r>
          </w:p>
          <w:p w14:paraId="6DCC6485" w14:textId="77777777" w:rsidR="00045630" w:rsidRPr="007E0AB2" w:rsidRDefault="00045630" w:rsidP="007E0AB2">
            <w:pPr>
              <w:autoSpaceDE w:val="0"/>
              <w:autoSpaceDN w:val="0"/>
              <w:adjustRightInd w:val="0"/>
              <w:rPr>
                <w:bCs/>
                <w:color w:val="008000"/>
              </w:rPr>
            </w:pPr>
          </w:p>
        </w:tc>
        <w:tc>
          <w:tcPr>
            <w:tcW w:w="7371" w:type="dxa"/>
            <w:shd w:val="clear" w:color="auto" w:fill="auto"/>
          </w:tcPr>
          <w:p w14:paraId="55392E96" w14:textId="77777777" w:rsidR="00B86644" w:rsidRDefault="00B86644" w:rsidP="00B86644">
            <w:r>
              <w:t>De gevolmachtigde en wanneer aanwezig een of meer gerelateerde gevolmachtigde(n), van de verkrijger-partij of verkrijger-(gerelateerde)persoon.</w:t>
            </w:r>
          </w:p>
          <w:p w14:paraId="0DBD1C78" w14:textId="77777777" w:rsidR="00B86644" w:rsidRDefault="00B86644" w:rsidP="00B86644"/>
          <w:p w14:paraId="2AF9D141" w14:textId="77777777" w:rsidR="00045630" w:rsidRDefault="00B86644" w:rsidP="00B86644">
            <w:r>
              <w:t>De tekst vanaf ‘</w:t>
            </w:r>
            <w:r w:rsidR="00B756AB">
              <w:rPr>
                <w:color w:val="339966"/>
              </w:rPr>
              <w:t>d</w:t>
            </w:r>
            <w:r w:rsidRPr="007E0AB2">
              <w:rPr>
                <w:color w:val="339966"/>
              </w:rPr>
              <w:t>e heer</w:t>
            </w:r>
            <w:r w:rsidR="000E6E6C" w:rsidRPr="007E0AB2">
              <w:rPr>
                <w:color w:val="339966"/>
              </w:rPr>
              <w:t>/</w:t>
            </w:r>
            <w:r w:rsidR="00B756AB">
              <w:rPr>
                <w:color w:val="339966"/>
              </w:rPr>
              <w:t>m</w:t>
            </w:r>
            <w:r w:rsidR="000E6E6C" w:rsidRPr="007E0AB2">
              <w:rPr>
                <w:color w:val="339966"/>
              </w:rPr>
              <w:t>evrouw</w:t>
            </w:r>
            <w:r w:rsidRPr="00354FB7">
              <w:t>’</w:t>
            </w:r>
            <w:r>
              <w:t xml:space="preserve"> t/m </w:t>
            </w:r>
            <w:r w:rsidRPr="00354FB7">
              <w:t>’</w:t>
            </w:r>
            <w:r>
              <w:t>achternaam’ is herhalend en wordt voor alle gevolmachtigden getoond. D</w:t>
            </w:r>
            <w:r w:rsidRPr="007E0AB2">
              <w:rPr>
                <w:rFonts w:cs="Arial"/>
                <w:bCs/>
                <w:szCs w:val="18"/>
              </w:rPr>
              <w:t>e laatste twee gevolmachtigden worden gescheiden door “en”, de overige door een komma “,”.</w:t>
            </w:r>
          </w:p>
          <w:p w14:paraId="4CDD8427" w14:textId="77777777" w:rsidR="00045630" w:rsidRDefault="00045630" w:rsidP="00045630"/>
          <w:p w14:paraId="6923A854" w14:textId="77777777" w:rsidR="00045630" w:rsidRPr="007E0AB2" w:rsidRDefault="00045630" w:rsidP="007E0AB2">
            <w:pPr>
              <w:pStyle w:val="streepje"/>
              <w:numPr>
                <w:ilvl w:val="0"/>
                <w:numId w:val="0"/>
              </w:numPr>
              <w:rPr>
                <w:lang w:val="nl-NL"/>
              </w:rPr>
            </w:pPr>
            <w:r w:rsidRPr="007E0AB2">
              <w:rPr>
                <w:lang w:val="nl-NL"/>
              </w:rPr>
              <w:t xml:space="preserve">De keuze tussen </w:t>
            </w:r>
            <w:r w:rsidR="00820079">
              <w:rPr>
                <w:lang w:val="nl-NL"/>
              </w:rPr>
              <w:t>d</w:t>
            </w:r>
            <w:r w:rsidRPr="007E0AB2">
              <w:rPr>
                <w:lang w:val="nl-NL"/>
              </w:rPr>
              <w:t>e heer/</w:t>
            </w:r>
            <w:r w:rsidR="00820079">
              <w:rPr>
                <w:lang w:val="nl-NL"/>
              </w:rPr>
              <w:t>m</w:t>
            </w:r>
            <w:r w:rsidRPr="007E0AB2">
              <w:rPr>
                <w:lang w:val="nl-NL"/>
              </w:rPr>
              <w:t xml:space="preserve">evrouw wordt afgeleid van het geslacht van de </w:t>
            </w:r>
            <w:r w:rsidR="000E6E6C" w:rsidRPr="007E0AB2">
              <w:rPr>
                <w:lang w:val="nl-NL"/>
              </w:rPr>
              <w:t>gevolmachtigde</w:t>
            </w:r>
            <w:r w:rsidRPr="007E0AB2">
              <w:rPr>
                <w:lang w:val="nl-NL"/>
              </w:rPr>
              <w:t>:</w:t>
            </w:r>
          </w:p>
          <w:p w14:paraId="17FD8864" w14:textId="77777777" w:rsidR="00045630" w:rsidRDefault="00045630" w:rsidP="00045630">
            <w:pPr>
              <w:pStyle w:val="streepje"/>
            </w:pPr>
            <w:r>
              <w:t xml:space="preserve">Indien </w:t>
            </w:r>
            <w:r w:rsidRPr="004A55EF">
              <w:t>"Man"</w:t>
            </w:r>
            <w:r>
              <w:t xml:space="preserve"> dan "</w:t>
            </w:r>
            <w:r w:rsidR="00820079">
              <w:t>d</w:t>
            </w:r>
            <w:r>
              <w:t>e heer",</w:t>
            </w:r>
          </w:p>
          <w:p w14:paraId="7466310D" w14:textId="77777777" w:rsidR="00045630" w:rsidRDefault="00045630" w:rsidP="00045630">
            <w:pPr>
              <w:pStyle w:val="streepje"/>
            </w:pPr>
            <w:r>
              <w:t>Indien "Vrouw" dan "</w:t>
            </w:r>
            <w:r w:rsidR="00820079">
              <w:t>m</w:t>
            </w:r>
            <w:r>
              <w:t>evrouw".</w:t>
            </w:r>
          </w:p>
          <w:p w14:paraId="0F74BFEE" w14:textId="77777777" w:rsidR="00045630" w:rsidRPr="007E0AB2" w:rsidRDefault="00045630" w:rsidP="00045630">
            <w:pPr>
              <w:rPr>
                <w:lang w:val="nl"/>
              </w:rPr>
            </w:pPr>
          </w:p>
          <w:p w14:paraId="0CF3B8D9" w14:textId="77777777" w:rsidR="00B86644" w:rsidRDefault="00B86644" w:rsidP="00B86644">
            <w:r w:rsidRPr="00FD4179">
              <w:t>Keuze tussen</w:t>
            </w:r>
            <w:r w:rsidRPr="007E0AB2">
              <w:rPr>
                <w:color w:val="FF0000"/>
              </w:rPr>
              <w:t xml:space="preserve"> </w:t>
            </w:r>
            <w:r w:rsidR="000E6E6C" w:rsidRPr="007E0AB2">
              <w:rPr>
                <w:color w:val="339966"/>
              </w:rPr>
              <w:t>verklaart</w:t>
            </w:r>
            <w:r w:rsidRPr="007E0AB2">
              <w:rPr>
                <w:color w:val="339966"/>
              </w:rPr>
              <w:t>/</w:t>
            </w:r>
            <w:r w:rsidR="000E6E6C" w:rsidRPr="007E0AB2">
              <w:rPr>
                <w:color w:val="339966"/>
              </w:rPr>
              <w:t>verklaren</w:t>
            </w:r>
            <w:r w:rsidRPr="007E0AB2">
              <w:rPr>
                <w:color w:val="FF0000"/>
              </w:rPr>
              <w:t xml:space="preserve"> </w:t>
            </w:r>
            <w:r w:rsidRPr="00FD4179">
              <w:t>is afleidbaar</w:t>
            </w:r>
            <w:r>
              <w:t xml:space="preserve">: </w:t>
            </w:r>
          </w:p>
          <w:p w14:paraId="7D0716D3" w14:textId="77777777" w:rsidR="00B86644" w:rsidRDefault="00B86644" w:rsidP="007E0AB2">
            <w:pPr>
              <w:numPr>
                <w:ilvl w:val="0"/>
                <w:numId w:val="9"/>
              </w:numPr>
            </w:pPr>
            <w:r w:rsidRPr="00354FB7">
              <w:t>’</w:t>
            </w:r>
            <w:r w:rsidR="000E6E6C" w:rsidRPr="007E0AB2">
              <w:rPr>
                <w:color w:val="339966"/>
              </w:rPr>
              <w:t>verklaart</w:t>
            </w:r>
            <w:r w:rsidRPr="00354FB7">
              <w:t>’</w:t>
            </w:r>
            <w:r>
              <w:t xml:space="preserve"> bij één gevolmachtigde,</w:t>
            </w:r>
          </w:p>
          <w:p w14:paraId="14038D1F" w14:textId="77777777" w:rsidR="00B86644" w:rsidRDefault="00B86644" w:rsidP="007E0AB2">
            <w:pPr>
              <w:numPr>
                <w:ilvl w:val="0"/>
                <w:numId w:val="9"/>
              </w:numPr>
            </w:pPr>
            <w:r w:rsidRPr="00354FB7">
              <w:t>’</w:t>
            </w:r>
            <w:r w:rsidR="000E6E6C" w:rsidRPr="007E0AB2">
              <w:rPr>
                <w:color w:val="339966"/>
              </w:rPr>
              <w:t>verklaren</w:t>
            </w:r>
            <w:r w:rsidRPr="00354FB7">
              <w:t>’</w:t>
            </w:r>
            <w:r>
              <w:t xml:space="preserve"> bij </w:t>
            </w:r>
            <w:r w:rsidR="00B2169B">
              <w:t>een</w:t>
            </w:r>
            <w:r>
              <w:t xml:space="preserve"> gevolmachtigde</w:t>
            </w:r>
            <w:r w:rsidR="00B2169B">
              <w:t xml:space="preserve"> met gerelateerde gevolmachtigde(n)</w:t>
            </w:r>
            <w:r>
              <w:t>.</w:t>
            </w:r>
          </w:p>
          <w:p w14:paraId="6749AA76" w14:textId="77777777" w:rsidR="00192145" w:rsidRDefault="00192145" w:rsidP="00045630"/>
          <w:p w14:paraId="101D66A8" w14:textId="77777777" w:rsidR="00610D9C" w:rsidRDefault="00610D9C" w:rsidP="00045630">
            <w:r>
              <w:t>De afsluitende ‘</w:t>
            </w:r>
            <w:r w:rsidR="0046298C">
              <w:rPr>
                <w:color w:val="800080"/>
              </w:rPr>
              <w:t>:</w:t>
            </w:r>
            <w:r>
              <w:t>’ wordt getoond wanneer de gevolmachtigde meer personen of één persoon met meer leveringen vertegenwoordigt.</w:t>
            </w:r>
          </w:p>
          <w:p w14:paraId="52F80330" w14:textId="77777777" w:rsidR="00610D9C" w:rsidRDefault="00610D9C" w:rsidP="00045630"/>
          <w:p w14:paraId="0F9F1F35"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gevolmachtigde aanwezig:</w:t>
            </w:r>
          </w:p>
          <w:p w14:paraId="667CF4C4" w14:textId="77777777" w:rsidR="00192145" w:rsidRDefault="00192145" w:rsidP="007E0AB2">
            <w:pPr>
              <w:spacing w:line="240" w:lineRule="auto"/>
            </w:pPr>
            <w:r w:rsidRPr="007E0AB2">
              <w:rPr>
                <w:sz w:val="16"/>
                <w:szCs w:val="16"/>
              </w:rPr>
              <w:t>//Partij/</w:t>
            </w:r>
            <w:r w:rsidRPr="007E0AB2">
              <w:rPr>
                <w:rFonts w:cs="Arial"/>
                <w:sz w:val="16"/>
                <w:szCs w:val="16"/>
              </w:rPr>
              <w:t>Gevolmachtigde</w:t>
            </w:r>
            <w:r w:rsidRPr="007E0AB2">
              <w:rPr>
                <w:sz w:val="16"/>
                <w:szCs w:val="16"/>
              </w:rPr>
              <w:t>/</w:t>
            </w:r>
          </w:p>
          <w:p w14:paraId="62C6EC1A" w14:textId="77777777" w:rsidR="00192145" w:rsidRDefault="00192145" w:rsidP="00045630"/>
          <w:p w14:paraId="045C86AD" w14:textId="77777777" w:rsidR="00192145" w:rsidRPr="007E0AB2" w:rsidRDefault="00192145" w:rsidP="007E0AB2">
            <w:pPr>
              <w:spacing w:line="240" w:lineRule="auto"/>
              <w:rPr>
                <w:u w:val="single"/>
              </w:rPr>
            </w:pPr>
            <w:proofErr w:type="spellStart"/>
            <w:r w:rsidRPr="007E0AB2">
              <w:rPr>
                <w:u w:val="single"/>
              </w:rPr>
              <w:t>Mapping</w:t>
            </w:r>
            <w:proofErr w:type="spellEnd"/>
            <w:r w:rsidRPr="007E0AB2">
              <w:rPr>
                <w:u w:val="single"/>
              </w:rPr>
              <w:t xml:space="preserve"> gerelateerde gevolmachtigde aanwezig:</w:t>
            </w:r>
          </w:p>
          <w:p w14:paraId="6CA75D88" w14:textId="77777777" w:rsidR="00192145" w:rsidRPr="00B86644" w:rsidRDefault="00192145" w:rsidP="007E0AB2">
            <w:pPr>
              <w:spacing w:line="240" w:lineRule="auto"/>
            </w:pPr>
            <w:r w:rsidRPr="007E0AB2">
              <w:rPr>
                <w:sz w:val="16"/>
                <w:szCs w:val="16"/>
              </w:rPr>
              <w:t>//</w:t>
            </w:r>
            <w:r w:rsidRPr="007E0AB2">
              <w:rPr>
                <w:rFonts w:cs="Arial"/>
                <w:sz w:val="16"/>
                <w:szCs w:val="16"/>
              </w:rPr>
              <w:t>Gevolmachtigde</w:t>
            </w:r>
            <w:r w:rsidRPr="007E0AB2">
              <w:rPr>
                <w:sz w:val="16"/>
                <w:szCs w:val="16"/>
              </w:rPr>
              <w:t>/</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00636276" w:rsidRPr="007E0AB2">
              <w:rPr>
                <w:sz w:val="16"/>
                <w:szCs w:val="16"/>
              </w:rPr>
              <w:t>/</w:t>
            </w:r>
          </w:p>
          <w:p w14:paraId="6BBC1D92" w14:textId="77777777" w:rsidR="00045630" w:rsidRPr="007E0AB2" w:rsidRDefault="00045630" w:rsidP="00045630">
            <w:pPr>
              <w:rPr>
                <w:lang w:val="nl"/>
              </w:rPr>
            </w:pPr>
          </w:p>
          <w:p w14:paraId="2AC74AEC"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de verkrijger-partij:</w:t>
            </w:r>
          </w:p>
          <w:p w14:paraId="3A921454" w14:textId="77777777" w:rsidR="00636276" w:rsidRPr="007E0AB2" w:rsidRDefault="00636276" w:rsidP="007E0AB2">
            <w:pPr>
              <w:spacing w:line="240" w:lineRule="auto"/>
              <w:rPr>
                <w:rFonts w:cs="Arial"/>
                <w:sz w:val="16"/>
                <w:szCs w:val="16"/>
              </w:rPr>
            </w:pPr>
            <w:r w:rsidRPr="007E0AB2">
              <w:rPr>
                <w:sz w:val="16"/>
                <w:szCs w:val="16"/>
                <w:lang w:val="nl"/>
              </w:rPr>
              <w:t>//IMKAD_StukdeelVerdeling/verkrijgerRechtRef/Partij/Gevolmachtigde/vertegenwoordigtRef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1122B721" w14:textId="77777777" w:rsidR="00636276" w:rsidRPr="007E0AB2" w:rsidRDefault="00636276" w:rsidP="007E0AB2">
            <w:pPr>
              <w:spacing w:line="240" w:lineRule="auto"/>
              <w:rPr>
                <w:rFonts w:cs="Arial"/>
                <w:sz w:val="16"/>
                <w:szCs w:val="16"/>
              </w:rPr>
            </w:pPr>
          </w:p>
          <w:p w14:paraId="7BD833F1" w14:textId="77777777" w:rsidR="00636276" w:rsidRPr="007E0AB2" w:rsidRDefault="00636276" w:rsidP="007E0AB2">
            <w:pPr>
              <w:spacing w:line="240" w:lineRule="auto"/>
              <w:rPr>
                <w:sz w:val="16"/>
                <w:szCs w:val="16"/>
              </w:rPr>
            </w:pPr>
            <w:r w:rsidRPr="007E0AB2">
              <w:rPr>
                <w:rFonts w:cs="Arial"/>
                <w:sz w:val="16"/>
                <w:szCs w:val="16"/>
              </w:rPr>
              <w:t>//Hoedanigheid ./</w:t>
            </w:r>
            <w:proofErr w:type="spellStart"/>
            <w:r w:rsidRPr="007E0AB2">
              <w:rPr>
                <w:rFonts w:cs="Arial"/>
                <w:sz w:val="16"/>
                <w:szCs w:val="16"/>
              </w:rPr>
              <w:t>wordtVertegenwoordigdRef</w:t>
            </w:r>
            <w:proofErr w:type="spellEnd"/>
            <w:r w:rsidRPr="007E0AB2">
              <w:rPr>
                <w:rFonts w:cs="Arial"/>
                <w:sz w:val="16"/>
                <w:szCs w:val="16"/>
              </w:rPr>
              <w:t xml:space="preserve"> is niet aanwezig</w:t>
            </w:r>
          </w:p>
          <w:p w14:paraId="304DA547" w14:textId="77777777" w:rsidR="00636276" w:rsidRPr="007E0AB2" w:rsidRDefault="00636276" w:rsidP="007E0AB2">
            <w:pPr>
              <w:spacing w:line="240" w:lineRule="auto"/>
              <w:rPr>
                <w:sz w:val="16"/>
                <w:szCs w:val="16"/>
              </w:rPr>
            </w:pPr>
          </w:p>
          <w:p w14:paraId="2DCA7108" w14:textId="77777777" w:rsidR="00636276" w:rsidRPr="007E0AB2" w:rsidRDefault="00636276" w:rsidP="007E0AB2">
            <w:pPr>
              <w:spacing w:line="240" w:lineRule="auto"/>
              <w:rPr>
                <w:rFonts w:cs="Arial"/>
                <w:szCs w:val="18"/>
                <w:u w:val="single"/>
              </w:rPr>
            </w:pPr>
            <w:proofErr w:type="spellStart"/>
            <w:r w:rsidRPr="007E0AB2">
              <w:rPr>
                <w:rFonts w:cs="Arial"/>
                <w:szCs w:val="18"/>
                <w:u w:val="single"/>
              </w:rPr>
              <w:t>Mapping</w:t>
            </w:r>
            <w:proofErr w:type="spellEnd"/>
            <w:r w:rsidRPr="007E0AB2">
              <w:rPr>
                <w:rFonts w:cs="Arial"/>
                <w:szCs w:val="18"/>
                <w:u w:val="single"/>
              </w:rPr>
              <w:t xml:space="preserve"> gevolmachtigde voor verkrijger-persoon:</w:t>
            </w:r>
          </w:p>
          <w:p w14:paraId="4A5F0A62" w14:textId="77777777" w:rsidR="00636276" w:rsidRPr="007E0AB2" w:rsidRDefault="00636276" w:rsidP="007E0AB2">
            <w:pPr>
              <w:spacing w:line="240" w:lineRule="auto"/>
              <w:rPr>
                <w:sz w:val="16"/>
                <w:szCs w:val="16"/>
                <w:lang w:val="nl"/>
              </w:rPr>
            </w:pPr>
            <w:r w:rsidRPr="007E0AB2">
              <w:rPr>
                <w:sz w:val="16"/>
                <w:szCs w:val="16"/>
                <w:lang w:val="nl"/>
              </w:rPr>
              <w:t>-voor elke verkrijger-persoon die door de gevolmachtigde vertegenwoordigd wordt</w:t>
            </w:r>
          </w:p>
          <w:p w14:paraId="3B1E4092" w14:textId="77777777" w:rsidR="00636276" w:rsidRPr="007E0AB2" w:rsidRDefault="00636276" w:rsidP="007E0AB2">
            <w:pPr>
              <w:spacing w:line="240" w:lineRule="auto"/>
              <w:rPr>
                <w:sz w:val="16"/>
                <w:szCs w:val="16"/>
                <w:lang w:val="nl"/>
              </w:rPr>
            </w:pPr>
            <w:r w:rsidRPr="007E0AB2">
              <w:rPr>
                <w:sz w:val="16"/>
                <w:szCs w:val="16"/>
                <w:lang w:val="nl"/>
              </w:rPr>
              <w:t>//IMKAD_StukdeelVerdeling/verkrijgerRechtRef/Partij(/Partij)/IMKAD_Persoon[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id] of via //IMKAD_Persoon/GerelateerdePersoon/IMKAD_Persoon[</w:t>
            </w:r>
            <w:proofErr w:type="spellStart"/>
            <w:r w:rsidRPr="007E0AB2">
              <w:rPr>
                <w:rFonts w:cs="Arial"/>
                <w:sz w:val="16"/>
                <w:szCs w:val="16"/>
              </w:rPr>
              <w:t>attribute</w:t>
            </w:r>
            <w:proofErr w:type="spellEnd"/>
            <w:r w:rsidRPr="007E0AB2">
              <w:rPr>
                <w:rFonts w:cs="Arial"/>
                <w:sz w:val="16"/>
                <w:szCs w:val="16"/>
              </w:rPr>
              <w:t>:</w:t>
            </w:r>
            <w:r w:rsidRPr="007E0AB2">
              <w:rPr>
                <w:sz w:val="16"/>
                <w:szCs w:val="16"/>
                <w:lang w:val="nl"/>
              </w:rPr>
              <w:t xml:space="preserve">id] </w:t>
            </w:r>
            <w:r w:rsidRPr="007E0AB2">
              <w:rPr>
                <w:sz w:val="16"/>
                <w:szCs w:val="16"/>
                <w:lang w:val="nl"/>
              </w:rPr>
              <w:sym w:font="Wingdings" w:char="F0E0"/>
            </w:r>
            <w:r w:rsidRPr="007E0AB2">
              <w:rPr>
                <w:sz w:val="16"/>
                <w:szCs w:val="16"/>
                <w:lang w:val="nl"/>
              </w:rPr>
              <w:t xml:space="preserve"> </w:t>
            </w:r>
          </w:p>
          <w:p w14:paraId="129FFB41" w14:textId="77777777" w:rsidR="00636276" w:rsidRPr="007E0AB2" w:rsidRDefault="00636276" w:rsidP="007E0AB2">
            <w:pPr>
              <w:spacing w:line="240" w:lineRule="auto"/>
              <w:rPr>
                <w:sz w:val="16"/>
                <w:szCs w:val="16"/>
                <w:lang w:val="nl"/>
              </w:rPr>
            </w:pPr>
          </w:p>
          <w:p w14:paraId="1E76BAC4" w14:textId="77777777" w:rsidR="00636276" w:rsidRPr="007E0AB2" w:rsidRDefault="00636276"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BE7B5FD" w14:textId="77777777" w:rsidR="00636276" w:rsidRPr="007E0AB2" w:rsidRDefault="00636276"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volmacht geeft]</w:t>
            </w:r>
          </w:p>
          <w:p w14:paraId="133D7B03" w14:textId="77777777" w:rsidR="00636276" w:rsidRPr="007E0AB2" w:rsidRDefault="00636276" w:rsidP="00045630">
            <w:pPr>
              <w:rPr>
                <w:lang w:val="nl"/>
              </w:rPr>
            </w:pPr>
          </w:p>
          <w:p w14:paraId="38A4DC3C"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r w:rsidR="00192145" w:rsidRPr="007E0AB2">
              <w:rPr>
                <w:u w:val="single"/>
              </w:rPr>
              <w:t xml:space="preserve"> gevolmachtigde</w:t>
            </w:r>
            <w:r w:rsidRPr="007E0AB2">
              <w:rPr>
                <w:u w:val="single"/>
              </w:rPr>
              <w:t>:</w:t>
            </w:r>
          </w:p>
          <w:p w14:paraId="27A1C1D7" w14:textId="77777777" w:rsidR="00045630" w:rsidRPr="007E0AB2" w:rsidRDefault="00045630" w:rsidP="007E0AB2">
            <w:pPr>
              <w:spacing w:line="240" w:lineRule="auto"/>
              <w:rPr>
                <w:rFonts w:cs="Arial"/>
                <w:sz w:val="16"/>
                <w:szCs w:val="16"/>
              </w:rPr>
            </w:pPr>
            <w:r w:rsidRPr="007E0AB2">
              <w:rPr>
                <w:sz w:val="16"/>
                <w:szCs w:val="16"/>
              </w:rPr>
              <w:t>/</w:t>
            </w:r>
            <w:r w:rsidRPr="007E0AB2">
              <w:rPr>
                <w:rFonts w:cs="Arial"/>
                <w:sz w:val="16"/>
                <w:szCs w:val="16"/>
              </w:rPr>
              <w:t>/Partij/Gevolmachtigde/gegevens</w:t>
            </w:r>
            <w:r w:rsidR="003E7C36" w:rsidRPr="007E0AB2">
              <w:rPr>
                <w:rFonts w:cs="Arial"/>
                <w:sz w:val="16"/>
                <w:szCs w:val="16"/>
              </w:rPr>
              <w:t>/</w:t>
            </w:r>
          </w:p>
          <w:p w14:paraId="039618FF" w14:textId="77777777" w:rsidR="00045630" w:rsidRPr="007E0AB2" w:rsidRDefault="00045630" w:rsidP="007E0AB2">
            <w:pPr>
              <w:spacing w:line="240" w:lineRule="auto"/>
              <w:rPr>
                <w:rFonts w:cs="Arial"/>
                <w:sz w:val="16"/>
                <w:szCs w:val="16"/>
              </w:rPr>
            </w:pPr>
            <w:r w:rsidRPr="007E0AB2">
              <w:rPr>
                <w:rFonts w:cs="Arial"/>
                <w:sz w:val="16"/>
                <w:szCs w:val="16"/>
              </w:rPr>
              <w:tab/>
              <w:t>/</w:t>
            </w:r>
            <w:proofErr w:type="spellStart"/>
            <w:r w:rsidRPr="007E0AB2">
              <w:rPr>
                <w:rFonts w:cs="Arial"/>
                <w:sz w:val="16"/>
                <w:szCs w:val="16"/>
              </w:rPr>
              <w:t>persoonGegevens</w:t>
            </w:r>
            <w:proofErr w:type="spellEnd"/>
            <w:r w:rsidR="003E7C36" w:rsidRPr="007E0AB2">
              <w:rPr>
                <w:rFonts w:cs="Arial"/>
                <w:sz w:val="16"/>
                <w:szCs w:val="16"/>
              </w:rPr>
              <w:t>/</w:t>
            </w:r>
          </w:p>
          <w:p w14:paraId="3049917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115EE0EC"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7FE76AEA"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6BFD8126"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kadGegevensPersoon</w:t>
            </w:r>
            <w:proofErr w:type="spellEnd"/>
            <w:r w:rsidRPr="007E0AB2">
              <w:rPr>
                <w:sz w:val="16"/>
                <w:szCs w:val="16"/>
              </w:rPr>
              <w:t xml:space="preserve"> aanwezig is, dan: </w:t>
            </w:r>
          </w:p>
          <w:p w14:paraId="77508F9A" w14:textId="77777777" w:rsidR="00045630" w:rsidRPr="007E0AB2" w:rsidRDefault="00045630" w:rsidP="007E0AB2">
            <w:pPr>
              <w:spacing w:line="240" w:lineRule="auto"/>
              <w:rPr>
                <w:sz w:val="16"/>
                <w:szCs w:val="16"/>
              </w:rPr>
            </w:pPr>
            <w:r w:rsidRPr="007E0AB2">
              <w:rPr>
                <w:sz w:val="16"/>
                <w:szCs w:val="16"/>
              </w:rPr>
              <w:tab/>
              <w:t>/</w:t>
            </w:r>
            <w:proofErr w:type="spellStart"/>
            <w:r w:rsidRPr="007E0AB2">
              <w:rPr>
                <w:sz w:val="16"/>
                <w:szCs w:val="16"/>
              </w:rPr>
              <w:t>kadGegevensPersoon</w:t>
            </w:r>
            <w:proofErr w:type="spellEnd"/>
            <w:r w:rsidR="003E7C36" w:rsidRPr="007E0AB2">
              <w:rPr>
                <w:sz w:val="16"/>
                <w:szCs w:val="16"/>
              </w:rPr>
              <w:t>/</w:t>
            </w:r>
          </w:p>
          <w:p w14:paraId="68A21070"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2C5D7E84"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19CB62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2A7C5261" w14:textId="77777777" w:rsidR="00192145" w:rsidRPr="007E0AB2" w:rsidRDefault="00192145" w:rsidP="007E0AB2">
            <w:pPr>
              <w:spacing w:line="240" w:lineRule="auto"/>
              <w:rPr>
                <w:sz w:val="16"/>
                <w:szCs w:val="16"/>
              </w:rPr>
            </w:pPr>
          </w:p>
          <w:p w14:paraId="7E7110AD" w14:textId="77777777" w:rsidR="00636276" w:rsidRPr="007E0AB2" w:rsidRDefault="00636276" w:rsidP="007E0AB2">
            <w:pPr>
              <w:spacing w:line="240" w:lineRule="auto"/>
              <w:rPr>
                <w:sz w:val="16"/>
                <w:szCs w:val="16"/>
              </w:rPr>
            </w:pPr>
            <w:proofErr w:type="spellStart"/>
            <w:r w:rsidRPr="007E0AB2">
              <w:rPr>
                <w:u w:val="single"/>
              </w:rPr>
              <w:t>Mapping</w:t>
            </w:r>
            <w:proofErr w:type="spellEnd"/>
            <w:r w:rsidRPr="007E0AB2">
              <w:rPr>
                <w:u w:val="single"/>
              </w:rPr>
              <w:t xml:space="preserve"> naam gerelateerde gevolmachtigde:</w:t>
            </w:r>
          </w:p>
          <w:p w14:paraId="5299BAF3" w14:textId="77777777" w:rsidR="00636276" w:rsidRPr="007E0AB2" w:rsidRDefault="00636276" w:rsidP="007E0AB2">
            <w:pPr>
              <w:spacing w:line="240" w:lineRule="auto"/>
              <w:rPr>
                <w:sz w:val="16"/>
                <w:szCs w:val="16"/>
              </w:rPr>
            </w:pPr>
            <w:r w:rsidRPr="007E0AB2">
              <w:rPr>
                <w:sz w:val="16"/>
                <w:szCs w:val="16"/>
              </w:rPr>
              <w:t>//Gevolmachtigde/</w:t>
            </w:r>
            <w:proofErr w:type="spellStart"/>
            <w:r w:rsidRPr="007E0AB2">
              <w:rPr>
                <w:sz w:val="16"/>
                <w:szCs w:val="16"/>
              </w:rPr>
              <w:t>GerelateerdPersoon</w:t>
            </w:r>
            <w:proofErr w:type="spellEnd"/>
            <w:r w:rsidRPr="007E0AB2">
              <w:rPr>
                <w:sz w:val="16"/>
                <w:szCs w:val="16"/>
              </w:rPr>
              <w:t>/</w:t>
            </w:r>
            <w:proofErr w:type="spellStart"/>
            <w:r w:rsidRPr="007E0AB2">
              <w:rPr>
                <w:sz w:val="16"/>
                <w:szCs w:val="16"/>
              </w:rPr>
              <w:t>IMKAD_Persoon</w:t>
            </w:r>
            <w:proofErr w:type="spellEnd"/>
            <w:r w:rsidRPr="007E0AB2">
              <w:rPr>
                <w:sz w:val="16"/>
                <w:szCs w:val="16"/>
              </w:rPr>
              <w:t>/</w:t>
            </w:r>
            <w:proofErr w:type="spellStart"/>
            <w:r w:rsidRPr="007E0AB2">
              <w:rPr>
                <w:sz w:val="16"/>
                <w:szCs w:val="16"/>
              </w:rPr>
              <w:t>tia_Gegevens</w:t>
            </w:r>
            <w:proofErr w:type="spellEnd"/>
          </w:p>
          <w:p w14:paraId="6EA5F117"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GBA_Ingezetene</w:t>
            </w:r>
            <w:proofErr w:type="spellEnd"/>
            <w:r w:rsidR="003E7C36" w:rsidRPr="007E0AB2">
              <w:rPr>
                <w:sz w:val="16"/>
                <w:szCs w:val="16"/>
              </w:rPr>
              <w:t>/</w:t>
            </w:r>
          </w:p>
          <w:p w14:paraId="6F1EE003"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0E84B938" w14:textId="77777777" w:rsidR="00636276" w:rsidRPr="007E0AB2" w:rsidRDefault="00636276" w:rsidP="007E0AB2">
            <w:pPr>
              <w:spacing w:line="240" w:lineRule="auto"/>
              <w:rPr>
                <w:rFonts w:cs="Arial"/>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14C26300" w14:textId="77777777" w:rsidR="00636276" w:rsidRPr="007E0AB2" w:rsidRDefault="00636276" w:rsidP="007E0AB2">
            <w:pPr>
              <w:spacing w:line="240" w:lineRule="auto"/>
              <w:rPr>
                <w:sz w:val="16"/>
                <w:szCs w:val="16"/>
              </w:rPr>
            </w:pP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tia_NaamZonderVoorvoegsels</w:t>
            </w:r>
            <w:proofErr w:type="spellEnd"/>
          </w:p>
          <w:p w14:paraId="005CBFAF" w14:textId="77777777" w:rsidR="00636276" w:rsidRPr="007E0AB2" w:rsidRDefault="00636276"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01325766" w14:textId="77777777" w:rsidR="00636276" w:rsidRPr="007E0AB2" w:rsidRDefault="00636276" w:rsidP="007E0AB2">
            <w:pPr>
              <w:spacing w:line="240" w:lineRule="auto"/>
              <w:rPr>
                <w:sz w:val="16"/>
                <w:szCs w:val="16"/>
              </w:rPr>
            </w:pPr>
            <w:r w:rsidRPr="007E0AB2">
              <w:rPr>
                <w:sz w:val="16"/>
                <w:szCs w:val="16"/>
              </w:rPr>
              <w:tab/>
              <w:t>/</w:t>
            </w:r>
            <w:proofErr w:type="spellStart"/>
            <w:r w:rsidRPr="007E0AB2">
              <w:rPr>
                <w:sz w:val="16"/>
                <w:szCs w:val="16"/>
              </w:rPr>
              <w:t>IMKAD_KadNatuurlijkPersoon</w:t>
            </w:r>
            <w:proofErr w:type="spellEnd"/>
            <w:r w:rsidR="003E7C36" w:rsidRPr="007E0AB2">
              <w:rPr>
                <w:sz w:val="16"/>
                <w:szCs w:val="16"/>
              </w:rPr>
              <w:t>/</w:t>
            </w:r>
          </w:p>
          <w:p w14:paraId="034F87BA"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1D1697BE"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06C8106C" w14:textId="77777777" w:rsidR="00636276" w:rsidRPr="007E0AB2" w:rsidRDefault="00636276"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442AB2C9" w14:textId="77777777" w:rsidR="00045630" w:rsidRPr="007E0AB2" w:rsidRDefault="00045630" w:rsidP="007E0AB2">
            <w:pPr>
              <w:spacing w:line="240" w:lineRule="auto"/>
              <w:rPr>
                <w:sz w:val="16"/>
                <w:szCs w:val="16"/>
              </w:rPr>
            </w:pPr>
          </w:p>
          <w:p w14:paraId="3519A1A9"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r w:rsidR="00192145" w:rsidRPr="007E0AB2">
              <w:rPr>
                <w:szCs w:val="18"/>
                <w:u w:val="single"/>
              </w:rPr>
              <w:t xml:space="preserve"> gevolmachtigde</w:t>
            </w:r>
            <w:r w:rsidRPr="007E0AB2">
              <w:rPr>
                <w:szCs w:val="18"/>
                <w:u w:val="single"/>
              </w:rPr>
              <w:t>:</w:t>
            </w:r>
          </w:p>
          <w:p w14:paraId="335BA5AA" w14:textId="77777777" w:rsidR="00045630" w:rsidRPr="007E0AB2" w:rsidRDefault="00045630" w:rsidP="007E0AB2">
            <w:pPr>
              <w:spacing w:line="240" w:lineRule="auto"/>
              <w:rPr>
                <w:sz w:val="16"/>
                <w:szCs w:val="16"/>
              </w:rPr>
            </w:pPr>
            <w:r w:rsidRPr="007E0AB2">
              <w:rPr>
                <w:sz w:val="16"/>
                <w:szCs w:val="16"/>
              </w:rPr>
              <w:t>/</w:t>
            </w:r>
            <w:r w:rsidRPr="007E0AB2">
              <w:rPr>
                <w:rFonts w:cs="Arial"/>
                <w:sz w:val="16"/>
                <w:szCs w:val="16"/>
              </w:rPr>
              <w:t>/Partij/Gevolmachtigde/gegevens/persoonGegevens/</w:t>
            </w:r>
            <w:r w:rsidRPr="007E0AB2">
              <w:rPr>
                <w:sz w:val="16"/>
                <w:szCs w:val="16"/>
              </w:rPr>
              <w:t>geslacht/geslachtsaanduiding</w:t>
            </w:r>
          </w:p>
          <w:p w14:paraId="5DEF395B" w14:textId="77777777" w:rsidR="00192145" w:rsidRPr="007E0AB2" w:rsidRDefault="00192145" w:rsidP="007E0AB2">
            <w:pPr>
              <w:spacing w:line="240" w:lineRule="auto"/>
              <w:rPr>
                <w:rFonts w:cs="Arial"/>
                <w:sz w:val="16"/>
                <w:szCs w:val="16"/>
              </w:rPr>
            </w:pPr>
          </w:p>
          <w:p w14:paraId="3D7846A7" w14:textId="77777777" w:rsidR="00192145" w:rsidRPr="007E0AB2" w:rsidRDefault="00192145"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 gerelateerde gevolmachtigde:</w:t>
            </w:r>
          </w:p>
          <w:p w14:paraId="4A3B5267" w14:textId="77777777" w:rsidR="00636276" w:rsidRPr="007E0AB2" w:rsidRDefault="00636276" w:rsidP="007E0AB2">
            <w:pPr>
              <w:spacing w:line="240" w:lineRule="auto"/>
              <w:rPr>
                <w:sz w:val="16"/>
                <w:szCs w:val="16"/>
              </w:rPr>
            </w:pPr>
            <w:r w:rsidRPr="007E0AB2">
              <w:rPr>
                <w:sz w:val="16"/>
                <w:szCs w:val="16"/>
              </w:rPr>
              <w:t>//Gevolmachtigde/GerelateerdPersoon/IMKAD_Persoon/tia_Gegevens/GBA_Ingezetene/</w:t>
            </w:r>
          </w:p>
          <w:p w14:paraId="60D51C2C" w14:textId="77777777" w:rsidR="00192145" w:rsidRPr="007E0AB2" w:rsidRDefault="00636276" w:rsidP="007E0AB2">
            <w:pPr>
              <w:spacing w:line="240" w:lineRule="auto"/>
              <w:rPr>
                <w:rFonts w:cs="Arial"/>
                <w:sz w:val="16"/>
                <w:szCs w:val="16"/>
              </w:rPr>
            </w:pPr>
            <w:r w:rsidRPr="007E0AB2">
              <w:rPr>
                <w:sz w:val="16"/>
                <w:szCs w:val="16"/>
              </w:rPr>
              <w:tab/>
            </w:r>
            <w:proofErr w:type="spellStart"/>
            <w:r w:rsidRPr="007E0AB2">
              <w:rPr>
                <w:sz w:val="16"/>
                <w:szCs w:val="16"/>
              </w:rPr>
              <w:t>GBA_Geslacht</w:t>
            </w:r>
            <w:proofErr w:type="spellEnd"/>
            <w:r w:rsidRPr="007E0AB2">
              <w:rPr>
                <w:sz w:val="16"/>
                <w:szCs w:val="16"/>
              </w:rPr>
              <w:t>/geslachtsaanduiding</w:t>
            </w:r>
          </w:p>
          <w:p w14:paraId="6AA6AD42" w14:textId="77777777" w:rsidR="00045630" w:rsidRPr="007E0AB2" w:rsidRDefault="00045630" w:rsidP="007E0AB2">
            <w:pPr>
              <w:spacing w:line="240" w:lineRule="auto"/>
              <w:rPr>
                <w:rFonts w:cs="Arial"/>
                <w:sz w:val="16"/>
                <w:szCs w:val="16"/>
              </w:rPr>
            </w:pPr>
          </w:p>
        </w:tc>
      </w:tr>
      <w:tr w:rsidR="00045630" w:rsidRPr="00F23A5D" w14:paraId="5862EEA5" w14:textId="77777777" w:rsidTr="007E0AB2">
        <w:tc>
          <w:tcPr>
            <w:tcW w:w="6771" w:type="dxa"/>
            <w:shd w:val="clear" w:color="auto" w:fill="auto"/>
          </w:tcPr>
          <w:p w14:paraId="31417405" w14:textId="77777777" w:rsidR="00045630" w:rsidRPr="007E0AB2" w:rsidRDefault="00045630" w:rsidP="00045630">
            <w:pPr>
              <w:rPr>
                <w:color w:val="800080"/>
              </w:rPr>
            </w:pPr>
            <w:r w:rsidRPr="007E0AB2">
              <w:rPr>
                <w:color w:val="800080"/>
              </w:rPr>
              <w:lastRenderedPageBreak/>
              <w:t>-</w:t>
            </w:r>
          </w:p>
        </w:tc>
        <w:tc>
          <w:tcPr>
            <w:tcW w:w="7371" w:type="dxa"/>
            <w:shd w:val="clear" w:color="auto" w:fill="auto"/>
          </w:tcPr>
          <w:p w14:paraId="370CB27E" w14:textId="77777777" w:rsidR="00326374" w:rsidRPr="00A62754" w:rsidRDefault="00901495" w:rsidP="00045630">
            <w:r w:rsidRPr="00A62754">
              <w:t>Optionele tekst, w</w:t>
            </w:r>
            <w:r w:rsidR="00045630" w:rsidRPr="00A62754">
              <w:t xml:space="preserve">ordt getoond wanneer </w:t>
            </w:r>
          </w:p>
          <w:p w14:paraId="7D285AF8" w14:textId="77777777" w:rsidR="00326374" w:rsidRPr="00A62754" w:rsidRDefault="00045630" w:rsidP="00326374">
            <w:pPr>
              <w:pStyle w:val="streepje"/>
            </w:pPr>
            <w:r w:rsidRPr="00A62754">
              <w:t xml:space="preserve">meer verkrijger-personen </w:t>
            </w:r>
            <w:r w:rsidR="000F4BE7">
              <w:t xml:space="preserve">(met eventueel meer toedelingen) </w:t>
            </w:r>
            <w:r w:rsidRPr="00A62754">
              <w:t xml:space="preserve">door </w:t>
            </w:r>
            <w:r w:rsidR="007D3DDE" w:rsidRPr="00A62754">
              <w:t>een</w:t>
            </w:r>
            <w:r w:rsidRPr="00A62754">
              <w:t xml:space="preserve"> gevolma</w:t>
            </w:r>
            <w:r w:rsidR="00326374" w:rsidRPr="00A62754">
              <w:t>chtigde worden vertegenwoordigd,</w:t>
            </w:r>
          </w:p>
          <w:p w14:paraId="1036DC13" w14:textId="77777777" w:rsidR="00326374" w:rsidRPr="00A62754" w:rsidRDefault="00326374" w:rsidP="00326374">
            <w:pPr>
              <w:pStyle w:val="streepje"/>
            </w:pPr>
            <w:r w:rsidRPr="00A62754">
              <w:t xml:space="preserve">een </w:t>
            </w:r>
            <w:r w:rsidR="007D3DDE" w:rsidRPr="00A62754">
              <w:t>verkrijger-</w:t>
            </w:r>
            <w:r w:rsidRPr="00A62754">
              <w:t>perso</w:t>
            </w:r>
            <w:r w:rsidR="000F4BE7">
              <w:t>o</w:t>
            </w:r>
            <w:r w:rsidRPr="00A62754">
              <w:t>n</w:t>
            </w:r>
            <w:r w:rsidR="000F4BE7">
              <w:t xml:space="preserve"> die met meer toedelingen</w:t>
            </w:r>
            <w:r w:rsidRPr="00A62754">
              <w:t xml:space="preserve"> </w:t>
            </w:r>
            <w:r w:rsidR="000F4BE7">
              <w:t xml:space="preserve">getoond wordt </w:t>
            </w:r>
            <w:r w:rsidRPr="00A62754">
              <w:t xml:space="preserve">door </w:t>
            </w:r>
            <w:r w:rsidR="000F4BE7">
              <w:t>een</w:t>
            </w:r>
            <w:r w:rsidRPr="00A62754">
              <w:t xml:space="preserve"> gevolmachtigde word</w:t>
            </w:r>
            <w:r w:rsidR="000F4BE7">
              <w:t>t</w:t>
            </w:r>
            <w:r w:rsidRPr="00A62754">
              <w:t xml:space="preserve"> vertegenwoordigd. </w:t>
            </w:r>
          </w:p>
          <w:p w14:paraId="23A581AC" w14:textId="77777777" w:rsidR="00326374" w:rsidRDefault="00326374" w:rsidP="007E0AB2">
            <w:pPr>
              <w:pStyle w:val="streepje"/>
              <w:numPr>
                <w:ilvl w:val="0"/>
                <w:numId w:val="0"/>
              </w:numPr>
            </w:pPr>
          </w:p>
          <w:p w14:paraId="1F6C62E0" w14:textId="77777777" w:rsidR="00E775AC" w:rsidRDefault="00E775AC" w:rsidP="007E0AB2">
            <w:pPr>
              <w:pStyle w:val="streepje"/>
              <w:numPr>
                <w:ilvl w:val="0"/>
                <w:numId w:val="0"/>
              </w:numPr>
            </w:pPr>
            <w:r>
              <w:t>Het opsommingsstreepje springt in ten opzichte van de voorgaande tekst</w:t>
            </w:r>
            <w:r w:rsidR="00F767FD">
              <w:t xml:space="preserve"> (van de gevolmachtigde)</w:t>
            </w:r>
            <w:r>
              <w:t xml:space="preserve"> </w:t>
            </w:r>
            <w:r w:rsidR="00646A8D">
              <w:t>en optioneel opsommings</w:t>
            </w:r>
            <w:r w:rsidR="00F767FD">
              <w:t>streepje</w:t>
            </w:r>
            <w:r>
              <w:t>.</w:t>
            </w:r>
          </w:p>
          <w:p w14:paraId="1C19F87B" w14:textId="77777777" w:rsidR="00E775AC" w:rsidRPr="00A62754" w:rsidRDefault="00E775AC" w:rsidP="007E0AB2">
            <w:pPr>
              <w:pStyle w:val="streepje"/>
              <w:numPr>
                <w:ilvl w:val="0"/>
                <w:numId w:val="0"/>
              </w:numPr>
            </w:pPr>
          </w:p>
          <w:p w14:paraId="2B5E36A4" w14:textId="77777777" w:rsidR="00045630" w:rsidRDefault="00326374" w:rsidP="007E0AB2">
            <w:pPr>
              <w:pStyle w:val="streepje"/>
              <w:numPr>
                <w:ilvl w:val="0"/>
                <w:numId w:val="0"/>
              </w:numPr>
            </w:pPr>
            <w:r w:rsidRPr="00A62754">
              <w:t>E</w:t>
            </w:r>
            <w:r w:rsidR="00045630" w:rsidRPr="00A62754">
              <w:t xml:space="preserve">én </w:t>
            </w:r>
            <w:r w:rsidR="007D3DDE" w:rsidRPr="00A62754">
              <w:t>verkrijger-</w:t>
            </w:r>
            <w:r w:rsidR="00045630" w:rsidRPr="00A62754">
              <w:t>persoon</w:t>
            </w:r>
            <w:r w:rsidR="000F4BE7">
              <w:t xml:space="preserve"> met één toedeling </w:t>
            </w:r>
            <w:r w:rsidR="00045630" w:rsidRPr="00A62754">
              <w:t>wordt direct achter de gevolmachtigde getoond.</w:t>
            </w:r>
          </w:p>
        </w:tc>
      </w:tr>
      <w:tr w:rsidR="00045630" w:rsidRPr="00F23A5D" w14:paraId="10684098" w14:textId="77777777" w:rsidTr="007E0AB2">
        <w:tc>
          <w:tcPr>
            <w:tcW w:w="6771" w:type="dxa"/>
            <w:shd w:val="clear" w:color="auto" w:fill="auto"/>
          </w:tcPr>
          <w:p w14:paraId="666A0B34" w14:textId="77777777" w:rsidR="00045630" w:rsidRPr="007E0AB2" w:rsidRDefault="00045630" w:rsidP="00045630">
            <w:pPr>
              <w:rPr>
                <w:color w:val="339966"/>
              </w:rPr>
            </w:pPr>
            <w:r w:rsidRPr="007E0AB2">
              <w:rPr>
                <w:color w:val="33CCCC"/>
              </w:rPr>
              <w:t>de heer/mevrouw</w:t>
            </w:r>
            <w:r w:rsidRPr="007E0AB2">
              <w:rPr>
                <w:color w:val="80008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voornamen</w:t>
            </w:r>
            <w:r w:rsidRPr="007E0AB2">
              <w:rPr>
                <w:color w:val="008000"/>
              </w:rPr>
              <w:t xml:space="preserve"> </w:t>
            </w:r>
            <w:r w:rsidRPr="007E0AB2">
              <w:rPr>
                <w:color w:val="800080"/>
              </w:rPr>
              <w:t>voorvoegsels</w:t>
            </w:r>
            <w:r w:rsidRPr="007E0AB2">
              <w:rPr>
                <w:color w:val="339966"/>
              </w:rPr>
              <w:t xml:space="preserve"> achternaam</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339966"/>
              </w:rPr>
              <w:t xml:space="preserve"> naam rechtspersoon</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FF0000"/>
              </w:rPr>
              <w:t xml:space="preserve"> voornoemd</w:t>
            </w:r>
            <w:r w:rsidRPr="007E0AB2">
              <w:rPr>
                <w:color w:val="996600"/>
              </w:rPr>
              <w:t xml:space="preserve"> </w:t>
            </w:r>
          </w:p>
        </w:tc>
        <w:tc>
          <w:tcPr>
            <w:tcW w:w="7371" w:type="dxa"/>
            <w:shd w:val="clear" w:color="auto" w:fill="auto"/>
          </w:tcPr>
          <w:p w14:paraId="0D3CACE0" w14:textId="77777777" w:rsidR="00045630" w:rsidRDefault="003565A2" w:rsidP="00045630">
            <w:r>
              <w:t>De verkrijger-</w:t>
            </w:r>
            <w:r w:rsidR="00045630">
              <w:t>persoon die vertegenwoordigd wordt door de gevolmachtigde:</w:t>
            </w:r>
          </w:p>
          <w:p w14:paraId="6BC0BED3" w14:textId="77777777" w:rsidR="00045630" w:rsidRDefault="00045630" w:rsidP="007E0AB2">
            <w:pPr>
              <w:numPr>
                <w:ilvl w:val="0"/>
                <w:numId w:val="12"/>
              </w:numPr>
            </w:pPr>
            <w:r>
              <w:t xml:space="preserve">voor een natuurlijk persoon wordt getoond: </w:t>
            </w:r>
            <w:r w:rsidRPr="007E0AB2">
              <w:rPr>
                <w:color w:val="00CCFF"/>
              </w:rPr>
              <w:t>de heer/mevrouw</w:t>
            </w:r>
            <w:r w:rsidRPr="007E0AB2">
              <w:rPr>
                <w:color w:val="008000"/>
              </w:rPr>
              <w:t xml:space="preserve"> </w:t>
            </w:r>
            <w:r w:rsidRPr="007E0AB2">
              <w:rPr>
                <w:color w:val="339966"/>
              </w:rPr>
              <w:t>voornamen</w:t>
            </w:r>
            <w:r w:rsidRPr="007E0AB2">
              <w:rPr>
                <w:color w:val="008000"/>
              </w:rPr>
              <w:t xml:space="preserve"> </w:t>
            </w:r>
            <w:r w:rsidRPr="007E0AB2">
              <w:rPr>
                <w:color w:val="800080"/>
              </w:rPr>
              <w:t xml:space="preserve">voorvoegsels </w:t>
            </w:r>
            <w:r w:rsidRPr="007E0AB2">
              <w:rPr>
                <w:color w:val="339966"/>
              </w:rPr>
              <w:t>achternaam</w:t>
            </w:r>
          </w:p>
          <w:p w14:paraId="5C65A05C" w14:textId="77777777" w:rsidR="00045630" w:rsidRDefault="00045630" w:rsidP="007E0AB2">
            <w:pPr>
              <w:numPr>
                <w:ilvl w:val="0"/>
                <w:numId w:val="12"/>
              </w:numPr>
            </w:pPr>
            <w:r>
              <w:t xml:space="preserve">voor een rechtspersoon wordt getoond: </w:t>
            </w:r>
            <w:r w:rsidRPr="007E0AB2">
              <w:rPr>
                <w:color w:val="339966"/>
              </w:rPr>
              <w:t>naam rechtspersoon</w:t>
            </w:r>
          </w:p>
          <w:p w14:paraId="41C5BF11" w14:textId="77777777" w:rsidR="00045630" w:rsidRDefault="00045630" w:rsidP="00045630"/>
          <w:p w14:paraId="5A3FBA41" w14:textId="77777777" w:rsidR="00045630" w:rsidRPr="007E0AB2" w:rsidRDefault="00045630" w:rsidP="007E0AB2">
            <w:pPr>
              <w:pStyle w:val="streepje"/>
              <w:numPr>
                <w:ilvl w:val="0"/>
                <w:numId w:val="0"/>
              </w:numPr>
              <w:rPr>
                <w:lang w:val="nl-NL"/>
              </w:rPr>
            </w:pPr>
            <w:r w:rsidRPr="007E0AB2">
              <w:rPr>
                <w:lang w:val="nl-NL"/>
              </w:rPr>
              <w:t xml:space="preserve">De keuze tussen de heer/mevrouw wordt afgeleid van het geslacht van de </w:t>
            </w:r>
            <w:r w:rsidR="007D3DDE" w:rsidRPr="007E0AB2">
              <w:rPr>
                <w:lang w:val="nl-NL"/>
              </w:rPr>
              <w:t>verkrijger-</w:t>
            </w:r>
            <w:r w:rsidRPr="007E0AB2">
              <w:rPr>
                <w:lang w:val="nl-NL"/>
              </w:rPr>
              <w:t>persoon:</w:t>
            </w:r>
          </w:p>
          <w:p w14:paraId="59D9299A" w14:textId="77777777" w:rsidR="00045630" w:rsidRDefault="00045630" w:rsidP="00045630">
            <w:pPr>
              <w:pStyle w:val="streepje"/>
            </w:pPr>
            <w:r>
              <w:t>Indien</w:t>
            </w:r>
            <w:r w:rsidRPr="004A55EF">
              <w:t xml:space="preserve"> "Man"</w:t>
            </w:r>
            <w:r>
              <w:t xml:space="preserve"> dan "de heer",</w:t>
            </w:r>
          </w:p>
          <w:p w14:paraId="7B1DD88D" w14:textId="77777777" w:rsidR="00045630" w:rsidRDefault="00045630" w:rsidP="00045630">
            <w:pPr>
              <w:pStyle w:val="streepje"/>
            </w:pPr>
            <w:r>
              <w:lastRenderedPageBreak/>
              <w:t>Indien "Vrouw" dan "mevrouw".</w:t>
            </w:r>
          </w:p>
          <w:p w14:paraId="430990BC" w14:textId="77777777" w:rsidR="00045630" w:rsidRDefault="00045630" w:rsidP="00045630"/>
          <w:p w14:paraId="61024B58" w14:textId="77777777" w:rsidR="00045630" w:rsidRPr="007E0AB2" w:rsidRDefault="00045630" w:rsidP="007E0AB2">
            <w:pPr>
              <w:spacing w:line="240" w:lineRule="auto"/>
              <w:rPr>
                <w:u w:val="single"/>
              </w:rPr>
            </w:pPr>
            <w:proofErr w:type="spellStart"/>
            <w:r w:rsidRPr="007E0AB2">
              <w:rPr>
                <w:u w:val="single"/>
              </w:rPr>
              <w:t>Mapping</w:t>
            </w:r>
            <w:proofErr w:type="spellEnd"/>
            <w:r w:rsidRPr="007E0AB2">
              <w:rPr>
                <w:u w:val="single"/>
              </w:rPr>
              <w:t xml:space="preserve"> naam:</w:t>
            </w:r>
          </w:p>
          <w:p w14:paraId="30116103" w14:textId="77777777" w:rsidR="00045630" w:rsidRPr="007E0AB2" w:rsidRDefault="00045630" w:rsidP="007E0AB2">
            <w:pPr>
              <w:spacing w:line="240" w:lineRule="auto"/>
              <w:rPr>
                <w:sz w:val="16"/>
                <w:szCs w:val="16"/>
              </w:rPr>
            </w:pPr>
            <w:r w:rsidRPr="007E0AB2">
              <w:rPr>
                <w:sz w:val="16"/>
                <w:szCs w:val="16"/>
              </w:rPr>
              <w:t>-persoon via partij</w:t>
            </w:r>
          </w:p>
          <w:p w14:paraId="25C3751A" w14:textId="77777777" w:rsidR="00045630" w:rsidRPr="007E0AB2" w:rsidRDefault="00A828B0" w:rsidP="007E0AB2">
            <w:pPr>
              <w:spacing w:line="240" w:lineRule="auto"/>
              <w:rPr>
                <w:rFonts w:cs="Arial"/>
                <w:sz w:val="16"/>
                <w:szCs w:val="16"/>
              </w:rPr>
            </w:pPr>
            <w:r w:rsidRPr="007E0AB2">
              <w:rPr>
                <w:rFonts w:cs="Arial"/>
                <w:sz w:val="16"/>
                <w:szCs w:val="16"/>
              </w:rPr>
              <w:t>/</w:t>
            </w:r>
            <w:r w:rsidR="00045630" w:rsidRPr="007E0AB2">
              <w:rPr>
                <w:rFonts w:cs="Arial"/>
                <w:sz w:val="16"/>
                <w:szCs w:val="16"/>
              </w:rPr>
              <w:t>/Partij/</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56702516"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/Partij/IMKAD_Persoon/GerelateerdPersoon/IMKAD_Persoon/tia_Gegevens/</w:t>
            </w:r>
          </w:p>
          <w:p w14:paraId="274B9123" w14:textId="77777777" w:rsidR="00045630" w:rsidRPr="007E0AB2" w:rsidRDefault="00A828B0" w:rsidP="007E0AB2">
            <w:pPr>
              <w:spacing w:line="240" w:lineRule="auto"/>
              <w:rPr>
                <w:rFonts w:cs="Arial"/>
                <w:sz w:val="16"/>
                <w:szCs w:val="16"/>
              </w:rPr>
            </w:pPr>
            <w:r w:rsidRPr="007E0AB2">
              <w:rPr>
                <w:sz w:val="16"/>
                <w:szCs w:val="16"/>
              </w:rPr>
              <w:t>/</w:t>
            </w:r>
            <w:r w:rsidR="00045630" w:rsidRPr="007E0AB2">
              <w:rPr>
                <w:rFonts w:cs="Arial"/>
                <w:sz w:val="16"/>
                <w:szCs w:val="16"/>
              </w:rPr>
              <w:t xml:space="preserve">/Partij/IMKAD_Persoon/GerelateerdPersoon/IMKAD_Persoon/GerelateerdPersoon </w:t>
            </w:r>
            <w:r w:rsidR="00045630" w:rsidRPr="007E0AB2">
              <w:rPr>
                <w:rFonts w:cs="Arial"/>
                <w:sz w:val="16"/>
                <w:szCs w:val="16"/>
              </w:rPr>
              <w:tab/>
              <w:t>/</w:t>
            </w:r>
            <w:proofErr w:type="spellStart"/>
            <w:r w:rsidR="00045630" w:rsidRPr="007E0AB2">
              <w:rPr>
                <w:rFonts w:cs="Arial"/>
                <w:sz w:val="16"/>
                <w:szCs w:val="16"/>
              </w:rPr>
              <w:t>IMKAD_Persoon</w:t>
            </w:r>
            <w:proofErr w:type="spellEnd"/>
            <w:r w:rsidR="00045630" w:rsidRPr="007E0AB2">
              <w:rPr>
                <w:rFonts w:cs="Arial"/>
                <w:sz w:val="16"/>
                <w:szCs w:val="16"/>
              </w:rPr>
              <w:t>/</w:t>
            </w:r>
            <w:proofErr w:type="spellStart"/>
            <w:r w:rsidR="00045630" w:rsidRPr="007E0AB2">
              <w:rPr>
                <w:rFonts w:cs="Arial"/>
                <w:sz w:val="16"/>
                <w:szCs w:val="16"/>
              </w:rPr>
              <w:t>tia_Gegevens</w:t>
            </w:r>
            <w:proofErr w:type="spellEnd"/>
            <w:r w:rsidR="00045630" w:rsidRPr="007E0AB2">
              <w:rPr>
                <w:rFonts w:cs="Arial"/>
                <w:sz w:val="16"/>
                <w:szCs w:val="16"/>
              </w:rPr>
              <w:t>/</w:t>
            </w:r>
          </w:p>
          <w:p w14:paraId="190BC4E2"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GBA_Ingezetene</w:t>
            </w:r>
            <w:proofErr w:type="spellEnd"/>
          </w:p>
          <w:p w14:paraId="738CCB6B"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GBA_Naam</w:t>
            </w:r>
            <w:proofErr w:type="spellEnd"/>
            <w:r w:rsidRPr="007E0AB2">
              <w:rPr>
                <w:rFonts w:cs="Arial"/>
                <w:sz w:val="16"/>
                <w:szCs w:val="16"/>
              </w:rPr>
              <w:t>/voornamen</w:t>
            </w:r>
          </w:p>
          <w:p w14:paraId="7B64C659" w14:textId="77777777" w:rsidR="00045630" w:rsidRPr="007E0AB2" w:rsidRDefault="00045630" w:rsidP="007E0AB2">
            <w:pPr>
              <w:spacing w:line="240" w:lineRule="auto"/>
              <w:rPr>
                <w:rFonts w:cs="Arial"/>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rFonts w:cs="Arial"/>
                <w:sz w:val="16"/>
                <w:szCs w:val="16"/>
              </w:rPr>
              <w:t>tia_VoorvoegselsNaam</w:t>
            </w:r>
            <w:proofErr w:type="spellEnd"/>
          </w:p>
          <w:p w14:paraId="641A358C" w14:textId="77777777" w:rsidR="00045630" w:rsidRPr="007E0AB2" w:rsidRDefault="00045630" w:rsidP="007E0AB2">
            <w:pPr>
              <w:spacing w:line="240" w:lineRule="auto"/>
              <w:rPr>
                <w:sz w:val="16"/>
                <w:szCs w:val="16"/>
              </w:rPr>
            </w:pPr>
            <w:r w:rsidRPr="007E0AB2">
              <w:rPr>
                <w:rFonts w:cs="Arial"/>
                <w:sz w:val="16"/>
                <w:szCs w:val="16"/>
              </w:rPr>
              <w:tab/>
            </w:r>
            <w:r w:rsidRPr="007E0AB2">
              <w:rPr>
                <w:rFonts w:cs="Arial"/>
                <w:sz w:val="16"/>
                <w:szCs w:val="16"/>
              </w:rPr>
              <w:tab/>
            </w:r>
            <w:r w:rsidRPr="007E0AB2">
              <w:rPr>
                <w:rFonts w:cs="Arial"/>
                <w:sz w:val="16"/>
                <w:szCs w:val="16"/>
              </w:rPr>
              <w:tab/>
            </w:r>
            <w:r w:rsidR="00A828B0" w:rsidRPr="007E0AB2">
              <w:rPr>
                <w:rFonts w:cs="Arial"/>
                <w:sz w:val="16"/>
                <w:szCs w:val="16"/>
              </w:rPr>
              <w:t>.</w:t>
            </w:r>
            <w:r w:rsidRPr="007E0AB2">
              <w:rPr>
                <w:rFonts w:cs="Arial"/>
                <w:sz w:val="16"/>
                <w:szCs w:val="16"/>
              </w:rPr>
              <w:t>/</w:t>
            </w:r>
            <w:proofErr w:type="spellStart"/>
            <w:r w:rsidRPr="007E0AB2">
              <w:rPr>
                <w:sz w:val="16"/>
                <w:szCs w:val="16"/>
              </w:rPr>
              <w:t>tia_NaamZonderVoorvoegsels</w:t>
            </w:r>
            <w:proofErr w:type="spellEnd"/>
          </w:p>
          <w:p w14:paraId="5C852761" w14:textId="77777777" w:rsidR="00045630" w:rsidRPr="007E0AB2" w:rsidRDefault="00045630" w:rsidP="007E0AB2">
            <w:pPr>
              <w:spacing w:line="240" w:lineRule="auto"/>
              <w:rPr>
                <w:sz w:val="16"/>
                <w:szCs w:val="16"/>
              </w:rPr>
            </w:pPr>
            <w:r w:rsidRPr="007E0AB2">
              <w:rPr>
                <w:sz w:val="16"/>
                <w:szCs w:val="16"/>
              </w:rPr>
              <w:t xml:space="preserve">of wanneer ook </w:t>
            </w:r>
            <w:proofErr w:type="spellStart"/>
            <w:r w:rsidRPr="007E0AB2">
              <w:rPr>
                <w:sz w:val="16"/>
                <w:szCs w:val="16"/>
              </w:rPr>
              <w:t>IMKAD_KadNatuurlijkPersoon</w:t>
            </w:r>
            <w:proofErr w:type="spellEnd"/>
            <w:r w:rsidRPr="007E0AB2">
              <w:rPr>
                <w:sz w:val="16"/>
                <w:szCs w:val="16"/>
              </w:rPr>
              <w:t xml:space="preserve"> aanwezig is, dan: </w:t>
            </w:r>
          </w:p>
          <w:p w14:paraId="7B44A72D" w14:textId="77777777" w:rsidR="00045630" w:rsidRPr="007E0AB2" w:rsidRDefault="00045630" w:rsidP="007E0AB2">
            <w:pPr>
              <w:spacing w:line="240" w:lineRule="auto"/>
              <w:rPr>
                <w:sz w:val="16"/>
                <w:szCs w:val="16"/>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IMKAD_KadNatuurlijkPersoon</w:t>
            </w:r>
            <w:proofErr w:type="spellEnd"/>
            <w:r w:rsidR="00A828B0" w:rsidRPr="007E0AB2">
              <w:rPr>
                <w:sz w:val="16"/>
                <w:szCs w:val="16"/>
              </w:rPr>
              <w:t>/</w:t>
            </w:r>
          </w:p>
          <w:p w14:paraId="13CE5B9E"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/voornamen</w:t>
            </w:r>
          </w:p>
          <w:p w14:paraId="6E9D7006"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/voorvoegselsgeslachtsnaam</w:t>
            </w:r>
          </w:p>
          <w:p w14:paraId="28DF75CA" w14:textId="77777777" w:rsidR="00045630" w:rsidRPr="007E0AB2" w:rsidRDefault="00045630" w:rsidP="007E0AB2">
            <w:pPr>
              <w:spacing w:line="240" w:lineRule="auto"/>
              <w:rPr>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1FB69788" w14:textId="77777777" w:rsidR="00045630" w:rsidRPr="007E0AB2" w:rsidRDefault="00045630" w:rsidP="007E0AB2">
            <w:pPr>
              <w:spacing w:line="240" w:lineRule="auto"/>
              <w:rPr>
                <w:rFonts w:cs="Arial"/>
                <w:sz w:val="16"/>
                <w:szCs w:val="16"/>
              </w:rPr>
            </w:pPr>
          </w:p>
          <w:p w14:paraId="3AE00B62" w14:textId="77777777" w:rsidR="00045630" w:rsidRPr="007E0AB2" w:rsidRDefault="00045630" w:rsidP="007E0AB2">
            <w:pPr>
              <w:spacing w:line="240" w:lineRule="auto"/>
              <w:rPr>
                <w:rFonts w:cs="Arial"/>
                <w:sz w:val="16"/>
                <w:szCs w:val="16"/>
              </w:rPr>
            </w:pPr>
            <w:r w:rsidRPr="007E0AB2">
              <w:rPr>
                <w:rFonts w:cs="Arial"/>
                <w:sz w:val="16"/>
                <w:szCs w:val="16"/>
              </w:rPr>
              <w:t>of wanneer aanwezig:</w:t>
            </w:r>
          </w:p>
          <w:p w14:paraId="40217350" w14:textId="77777777" w:rsidR="00045630" w:rsidRPr="007E0AB2" w:rsidRDefault="00045630" w:rsidP="007E0AB2">
            <w:pPr>
              <w:spacing w:line="240" w:lineRule="auto"/>
              <w:rPr>
                <w:szCs w:val="18"/>
              </w:rPr>
            </w:pPr>
            <w:r w:rsidRPr="007E0AB2">
              <w:rPr>
                <w:sz w:val="16"/>
                <w:szCs w:val="16"/>
              </w:rPr>
              <w:tab/>
            </w:r>
            <w:r w:rsidR="00A828B0" w:rsidRPr="007E0AB2">
              <w:rPr>
                <w:sz w:val="16"/>
                <w:szCs w:val="16"/>
              </w:rPr>
              <w:t>/</w:t>
            </w:r>
            <w:r w:rsidRPr="007E0AB2">
              <w:rPr>
                <w:sz w:val="16"/>
                <w:szCs w:val="16"/>
              </w:rPr>
              <w:t>/</w:t>
            </w:r>
            <w:proofErr w:type="spellStart"/>
            <w:r w:rsidRPr="007E0AB2">
              <w:rPr>
                <w:sz w:val="16"/>
                <w:szCs w:val="16"/>
              </w:rPr>
              <w:t>IMKAD_NietIngezetene</w:t>
            </w:r>
            <w:proofErr w:type="spellEnd"/>
            <w:r w:rsidR="00A828B0" w:rsidRPr="007E0AB2">
              <w:rPr>
                <w:sz w:val="16"/>
                <w:szCs w:val="16"/>
              </w:rPr>
              <w:t>/</w:t>
            </w:r>
          </w:p>
          <w:p w14:paraId="5E518D31"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 xml:space="preserve">/voornamen </w:t>
            </w:r>
          </w:p>
          <w:p w14:paraId="79A2756D" w14:textId="77777777" w:rsidR="00045630" w:rsidRPr="007E0AB2" w:rsidRDefault="00045630" w:rsidP="007E0AB2">
            <w:pPr>
              <w:spacing w:line="240" w:lineRule="auto"/>
              <w:ind w:left="227"/>
              <w:rPr>
                <w:sz w:val="16"/>
                <w:szCs w:val="16"/>
              </w:rPr>
            </w:pPr>
            <w:r w:rsidRPr="007E0AB2">
              <w:rPr>
                <w:sz w:val="16"/>
                <w:szCs w:val="16"/>
              </w:rPr>
              <w:tab/>
            </w:r>
            <w:r w:rsidR="00A828B0" w:rsidRPr="007E0AB2">
              <w:rPr>
                <w:sz w:val="16"/>
                <w:szCs w:val="16"/>
              </w:rPr>
              <w:t>.</w:t>
            </w:r>
            <w:r w:rsidRPr="007E0AB2">
              <w:rPr>
                <w:sz w:val="16"/>
                <w:szCs w:val="16"/>
              </w:rPr>
              <w:t>/voorvoegsels</w:t>
            </w:r>
          </w:p>
          <w:p w14:paraId="687FD4A0" w14:textId="77777777" w:rsidR="00045630" w:rsidRPr="007E0AB2" w:rsidRDefault="00045630" w:rsidP="007E0AB2">
            <w:pPr>
              <w:spacing w:line="240" w:lineRule="auto"/>
              <w:rPr>
                <w:rFonts w:cs="Arial"/>
                <w:sz w:val="16"/>
                <w:szCs w:val="16"/>
              </w:rPr>
            </w:pPr>
            <w:r w:rsidRPr="007E0AB2">
              <w:rPr>
                <w:sz w:val="16"/>
                <w:szCs w:val="16"/>
              </w:rPr>
              <w:tab/>
            </w:r>
            <w:r w:rsidRPr="007E0AB2">
              <w:rPr>
                <w:sz w:val="16"/>
                <w:szCs w:val="16"/>
              </w:rPr>
              <w:tab/>
            </w:r>
            <w:r w:rsidR="00A828B0" w:rsidRPr="007E0AB2">
              <w:rPr>
                <w:sz w:val="16"/>
                <w:szCs w:val="16"/>
              </w:rPr>
              <w:t>.</w:t>
            </w:r>
            <w:r w:rsidRPr="007E0AB2">
              <w:rPr>
                <w:sz w:val="16"/>
                <w:szCs w:val="16"/>
              </w:rPr>
              <w:t>/geslachtsnaam</w:t>
            </w:r>
          </w:p>
          <w:p w14:paraId="0B0CEC0C" w14:textId="77777777" w:rsidR="00045630" w:rsidRPr="007E0AB2" w:rsidRDefault="00045630" w:rsidP="007E0AB2">
            <w:pPr>
              <w:spacing w:line="240" w:lineRule="auto"/>
              <w:rPr>
                <w:rFonts w:cs="Arial"/>
                <w:sz w:val="16"/>
                <w:szCs w:val="16"/>
              </w:rPr>
            </w:pPr>
          </w:p>
          <w:p w14:paraId="09C84DBF" w14:textId="77777777" w:rsidR="00045630" w:rsidRPr="007E0AB2" w:rsidRDefault="00045630" w:rsidP="007E0AB2">
            <w:pPr>
              <w:spacing w:line="240" w:lineRule="auto"/>
              <w:rPr>
                <w:sz w:val="16"/>
                <w:szCs w:val="16"/>
              </w:rPr>
            </w:pPr>
            <w:r w:rsidRPr="007E0AB2">
              <w:rPr>
                <w:rFonts w:cs="Arial"/>
                <w:sz w:val="16"/>
                <w:szCs w:val="16"/>
              </w:rPr>
              <w:t xml:space="preserve">Voor alle personen waarbij </w:t>
            </w:r>
            <w:proofErr w:type="spellStart"/>
            <w:r w:rsidRPr="007E0AB2">
              <w:rPr>
                <w:rFonts w:cs="Arial"/>
                <w:sz w:val="16"/>
                <w:szCs w:val="16"/>
              </w:rPr>
              <w:t>tia_IndGerechtigde</w:t>
            </w:r>
            <w:proofErr w:type="spellEnd"/>
            <w:r w:rsidRPr="007E0AB2">
              <w:rPr>
                <w:rFonts w:cs="Arial"/>
                <w:sz w:val="16"/>
                <w:szCs w:val="16"/>
              </w:rPr>
              <w:t xml:space="preserve"> = </w:t>
            </w:r>
            <w:proofErr w:type="spellStart"/>
            <w:r w:rsidRPr="007E0AB2">
              <w:rPr>
                <w:rFonts w:cs="Arial"/>
                <w:sz w:val="16"/>
                <w:szCs w:val="16"/>
              </w:rPr>
              <w:t>true</w:t>
            </w:r>
            <w:proofErr w:type="spellEnd"/>
            <w:r w:rsidRPr="007E0AB2">
              <w:rPr>
                <w:rFonts w:cs="Arial"/>
                <w:sz w:val="16"/>
                <w:szCs w:val="16"/>
              </w:rPr>
              <w:t>.</w:t>
            </w:r>
          </w:p>
          <w:p w14:paraId="645B5381" w14:textId="77777777" w:rsidR="00045630" w:rsidRPr="007E0AB2" w:rsidRDefault="00045630" w:rsidP="007E0AB2">
            <w:pPr>
              <w:spacing w:line="240" w:lineRule="auto"/>
              <w:rPr>
                <w:sz w:val="16"/>
                <w:szCs w:val="16"/>
              </w:rPr>
            </w:pPr>
          </w:p>
          <w:p w14:paraId="1E9F61C5" w14:textId="77777777" w:rsidR="00045630" w:rsidRPr="007E0AB2" w:rsidRDefault="00045630" w:rsidP="007E0AB2">
            <w:pPr>
              <w:spacing w:line="240" w:lineRule="auto"/>
              <w:rPr>
                <w:szCs w:val="18"/>
                <w:u w:val="single"/>
              </w:rPr>
            </w:pPr>
            <w:proofErr w:type="spellStart"/>
            <w:r w:rsidRPr="007E0AB2">
              <w:rPr>
                <w:szCs w:val="18"/>
                <w:u w:val="single"/>
              </w:rPr>
              <w:t>Mapping</w:t>
            </w:r>
            <w:proofErr w:type="spellEnd"/>
            <w:r w:rsidRPr="007E0AB2">
              <w:rPr>
                <w:szCs w:val="18"/>
                <w:u w:val="single"/>
              </w:rPr>
              <w:t xml:space="preserve"> geslacht:</w:t>
            </w:r>
          </w:p>
          <w:p w14:paraId="6376773D" w14:textId="77777777" w:rsidR="00045630" w:rsidRPr="007E0AB2" w:rsidRDefault="00045630" w:rsidP="007E0AB2">
            <w:pPr>
              <w:spacing w:line="240" w:lineRule="auto"/>
              <w:rPr>
                <w:sz w:val="16"/>
                <w:szCs w:val="16"/>
              </w:rPr>
            </w:pPr>
            <w:r w:rsidRPr="007E0AB2">
              <w:rPr>
                <w:sz w:val="16"/>
                <w:szCs w:val="16"/>
              </w:rPr>
              <w:t>//</w:t>
            </w:r>
            <w:proofErr w:type="spellStart"/>
            <w:r w:rsidRPr="007E0AB2">
              <w:rPr>
                <w:sz w:val="16"/>
                <w:szCs w:val="16"/>
              </w:rPr>
              <w:t>GBA_Ingezetene</w:t>
            </w:r>
            <w:proofErr w:type="spellEnd"/>
            <w:r w:rsidRPr="007E0AB2">
              <w:rPr>
                <w:sz w:val="16"/>
                <w:szCs w:val="16"/>
              </w:rPr>
              <w:t>/geslacht/geslachtsaanduiding of //</w:t>
            </w:r>
            <w:proofErr w:type="spellStart"/>
            <w:r w:rsidRPr="007E0AB2">
              <w:rPr>
                <w:sz w:val="16"/>
                <w:szCs w:val="16"/>
              </w:rPr>
              <w:t>IMKAD_NietIngezetene</w:t>
            </w:r>
            <w:proofErr w:type="spellEnd"/>
            <w:r w:rsidRPr="007E0AB2">
              <w:rPr>
                <w:sz w:val="16"/>
                <w:szCs w:val="16"/>
              </w:rPr>
              <w:t>/geslacht</w:t>
            </w:r>
          </w:p>
          <w:p w14:paraId="52C95399" w14:textId="77777777" w:rsidR="00045630" w:rsidRPr="007E0AB2" w:rsidRDefault="00045630" w:rsidP="007E0AB2">
            <w:pPr>
              <w:spacing w:line="240" w:lineRule="auto"/>
              <w:rPr>
                <w:sz w:val="16"/>
                <w:szCs w:val="16"/>
              </w:rPr>
            </w:pPr>
          </w:p>
          <w:p w14:paraId="1098F8C4" w14:textId="77777777" w:rsidR="00045630" w:rsidRPr="007E0AB2" w:rsidRDefault="00045630" w:rsidP="007E0AB2">
            <w:pPr>
              <w:spacing w:line="240" w:lineRule="auto"/>
              <w:rPr>
                <w:sz w:val="16"/>
                <w:szCs w:val="16"/>
              </w:rPr>
            </w:pPr>
            <w:proofErr w:type="spellStart"/>
            <w:r w:rsidRPr="007E0AB2">
              <w:rPr>
                <w:szCs w:val="18"/>
                <w:u w:val="single"/>
              </w:rPr>
              <w:t>Mapping</w:t>
            </w:r>
            <w:proofErr w:type="spellEnd"/>
            <w:r w:rsidRPr="007E0AB2">
              <w:rPr>
                <w:szCs w:val="18"/>
                <w:u w:val="single"/>
              </w:rPr>
              <w:t xml:space="preserve"> relatie gevolmachtigde en </w:t>
            </w:r>
            <w:r w:rsidR="007D3DDE" w:rsidRPr="007E0AB2">
              <w:rPr>
                <w:szCs w:val="18"/>
                <w:u w:val="single"/>
              </w:rPr>
              <w:t>verkrijger-</w:t>
            </w:r>
            <w:r w:rsidRPr="007E0AB2">
              <w:rPr>
                <w:szCs w:val="18"/>
                <w:u w:val="single"/>
              </w:rPr>
              <w:t>persoon die vertegenwoordigd wordt:</w:t>
            </w:r>
          </w:p>
          <w:p w14:paraId="578C250F" w14:textId="77777777" w:rsidR="00045630" w:rsidRPr="007E0AB2" w:rsidRDefault="00045630" w:rsidP="007E0AB2">
            <w:pPr>
              <w:spacing w:line="240" w:lineRule="auto"/>
              <w:rPr>
                <w:sz w:val="16"/>
                <w:szCs w:val="16"/>
              </w:rPr>
            </w:pPr>
            <w:r w:rsidRPr="007E0AB2">
              <w:rPr>
                <w:sz w:val="16"/>
                <w:szCs w:val="16"/>
              </w:rPr>
              <w:t xml:space="preserve">-alle personen in </w:t>
            </w:r>
            <w:proofErr w:type="spellStart"/>
            <w:r w:rsidRPr="007E0AB2">
              <w:rPr>
                <w:sz w:val="16"/>
                <w:szCs w:val="16"/>
              </w:rPr>
              <w:t>verkijger</w:t>
            </w:r>
            <w:proofErr w:type="spellEnd"/>
            <w:r w:rsidRPr="007E0AB2">
              <w:rPr>
                <w:sz w:val="16"/>
                <w:szCs w:val="16"/>
              </w:rPr>
              <w:t>-partij</w:t>
            </w:r>
          </w:p>
          <w:p w14:paraId="36769095"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7D957FB0" w14:textId="77777777" w:rsidR="00045630" w:rsidRPr="007E0AB2" w:rsidRDefault="00045630" w:rsidP="007E0AB2">
            <w:pPr>
              <w:spacing w:line="240" w:lineRule="auto"/>
              <w:rPr>
                <w:sz w:val="16"/>
                <w:szCs w:val="16"/>
              </w:rPr>
            </w:pPr>
            <w:r w:rsidRPr="007E0AB2">
              <w:rPr>
                <w:rFonts w:cs="Arial"/>
                <w:sz w:val="16"/>
                <w:szCs w:val="16"/>
              </w:rPr>
              <w:t>//Hoedanigheid geen ./</w:t>
            </w:r>
            <w:proofErr w:type="spellStart"/>
            <w:r w:rsidRPr="007E0AB2">
              <w:rPr>
                <w:rFonts w:cs="Arial"/>
                <w:sz w:val="16"/>
                <w:szCs w:val="16"/>
              </w:rPr>
              <w:t>wordtVertegenwoordigdRef</w:t>
            </w:r>
            <w:proofErr w:type="spellEnd"/>
            <w:r w:rsidRPr="007E0AB2">
              <w:rPr>
                <w:rFonts w:cs="Arial"/>
                <w:sz w:val="16"/>
                <w:szCs w:val="16"/>
              </w:rPr>
              <w:t xml:space="preserve"> aanwezig</w:t>
            </w:r>
          </w:p>
          <w:p w14:paraId="6B5081CA" w14:textId="77777777" w:rsidR="00045630" w:rsidRPr="007E0AB2" w:rsidRDefault="00045630" w:rsidP="007E0AB2">
            <w:pPr>
              <w:spacing w:line="240" w:lineRule="auto"/>
              <w:rPr>
                <w:sz w:val="16"/>
                <w:szCs w:val="16"/>
              </w:rPr>
            </w:pPr>
          </w:p>
          <w:p w14:paraId="0A901028" w14:textId="77777777" w:rsidR="00045630" w:rsidRPr="007E0AB2" w:rsidRDefault="00045630" w:rsidP="007E0AB2">
            <w:pPr>
              <w:spacing w:line="240" w:lineRule="auto"/>
              <w:rPr>
                <w:sz w:val="16"/>
                <w:szCs w:val="16"/>
              </w:rPr>
            </w:pPr>
            <w:r w:rsidRPr="007E0AB2">
              <w:rPr>
                <w:sz w:val="16"/>
                <w:szCs w:val="16"/>
              </w:rPr>
              <w:t xml:space="preserve">-personen uit verkrijger-partij waar specifiek aan </w:t>
            </w:r>
            <w:proofErr w:type="spellStart"/>
            <w:r w:rsidRPr="007E0AB2">
              <w:rPr>
                <w:sz w:val="16"/>
                <w:szCs w:val="16"/>
              </w:rPr>
              <w:t>geregereerd</w:t>
            </w:r>
            <w:proofErr w:type="spellEnd"/>
            <w:r w:rsidRPr="007E0AB2">
              <w:rPr>
                <w:sz w:val="16"/>
                <w:szCs w:val="16"/>
              </w:rPr>
              <w:t xml:space="preserve"> wordt</w:t>
            </w:r>
          </w:p>
          <w:p w14:paraId="53C8860D" w14:textId="77777777" w:rsidR="00045630" w:rsidRPr="007E0AB2" w:rsidRDefault="00045630" w:rsidP="007E0AB2">
            <w:pPr>
              <w:spacing w:line="240" w:lineRule="auto"/>
              <w:rPr>
                <w:rFonts w:cs="Arial"/>
                <w:sz w:val="16"/>
                <w:szCs w:val="16"/>
              </w:rPr>
            </w:pPr>
            <w:r w:rsidRPr="007E0AB2">
              <w:rPr>
                <w:sz w:val="16"/>
                <w:szCs w:val="16"/>
                <w:lang w:val="nl"/>
              </w:rPr>
              <w:t>//IMKAD_AangebodenStuk/Partij/Gevolmachtigde/vertegenwoordigtRef [</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hoedanigheid]</w:t>
            </w:r>
          </w:p>
          <w:p w14:paraId="4ECB916A" w14:textId="77777777" w:rsidR="00045630" w:rsidRPr="007E0AB2" w:rsidRDefault="00045630" w:rsidP="007E0AB2">
            <w:pPr>
              <w:spacing w:line="240" w:lineRule="auto"/>
              <w:rPr>
                <w:sz w:val="16"/>
                <w:szCs w:val="16"/>
              </w:rPr>
            </w:pPr>
            <w:r w:rsidRPr="007E0AB2">
              <w:rPr>
                <w:rFonts w:cs="Arial"/>
                <w:sz w:val="16"/>
                <w:szCs w:val="16"/>
              </w:rPr>
              <w:t>//Hoedanigheid/</w:t>
            </w:r>
            <w:proofErr w:type="spellStart"/>
            <w:r w:rsidRPr="007E0AB2">
              <w:rPr>
                <w:rFonts w:cs="Arial"/>
                <w:sz w:val="16"/>
                <w:szCs w:val="16"/>
              </w:rPr>
              <w:t>wordtVertegenwoordigdRef</w:t>
            </w:r>
            <w:proofErr w:type="spellEnd"/>
            <w:r w:rsidRPr="007E0AB2">
              <w:rPr>
                <w:rFonts w:cs="Arial"/>
                <w:sz w:val="16"/>
                <w:szCs w:val="16"/>
              </w:rPr>
              <w:t xml:space="preserve"> </w:t>
            </w:r>
            <w:r w:rsidRPr="007E0AB2">
              <w:rPr>
                <w:sz w:val="16"/>
                <w:szCs w:val="16"/>
                <w:lang w:val="nl"/>
              </w:rPr>
              <w:t>[</w:t>
            </w:r>
            <w:proofErr w:type="spellStart"/>
            <w:r w:rsidRPr="007E0AB2">
              <w:rPr>
                <w:rFonts w:cs="Arial"/>
                <w:sz w:val="16"/>
                <w:szCs w:val="16"/>
              </w:rPr>
              <w:t>xlink:href</w:t>
            </w:r>
            <w:proofErr w:type="spellEnd"/>
            <w:r w:rsidRPr="007E0AB2">
              <w:rPr>
                <w:rFonts w:cs="Arial"/>
                <w:sz w:val="16"/>
                <w:szCs w:val="16"/>
              </w:rPr>
              <w:t xml:space="preserve"> = ‘</w:t>
            </w:r>
            <w:proofErr w:type="spellStart"/>
            <w:r w:rsidRPr="007E0AB2">
              <w:rPr>
                <w:rFonts w:cs="Arial"/>
                <w:sz w:val="16"/>
                <w:szCs w:val="16"/>
              </w:rPr>
              <w:t>id</w:t>
            </w:r>
            <w:proofErr w:type="spellEnd"/>
            <w:r w:rsidRPr="007E0AB2">
              <w:rPr>
                <w:rFonts w:cs="Arial"/>
                <w:sz w:val="16"/>
                <w:szCs w:val="16"/>
              </w:rPr>
              <w:t xml:space="preserve"> van de </w:t>
            </w:r>
            <w:proofErr w:type="spellStart"/>
            <w:r w:rsidRPr="007E0AB2">
              <w:rPr>
                <w:rFonts w:cs="Arial"/>
                <w:sz w:val="16"/>
                <w:szCs w:val="16"/>
              </w:rPr>
              <w:t>IMKAD_Persoon</w:t>
            </w:r>
            <w:proofErr w:type="spellEnd"/>
            <w:r w:rsidRPr="007E0AB2">
              <w:rPr>
                <w:rFonts w:cs="Arial"/>
                <w:sz w:val="16"/>
                <w:szCs w:val="16"/>
              </w:rPr>
              <w:t xml:space="preserve"> die vertegenwoordigd wordt]</w:t>
            </w:r>
          </w:p>
          <w:p w14:paraId="7296708A" w14:textId="77777777" w:rsidR="00045630" w:rsidRPr="007E0AB2" w:rsidRDefault="00045630" w:rsidP="007E0AB2">
            <w:pPr>
              <w:spacing w:line="240" w:lineRule="auto"/>
              <w:rPr>
                <w:sz w:val="16"/>
                <w:szCs w:val="16"/>
              </w:rPr>
            </w:pPr>
          </w:p>
        </w:tc>
      </w:tr>
      <w:tr w:rsidR="00045630" w:rsidRPr="00F23A5D" w14:paraId="3A00B690" w14:textId="77777777" w:rsidTr="007E0AB2">
        <w:tc>
          <w:tcPr>
            <w:tcW w:w="6771" w:type="dxa"/>
            <w:shd w:val="clear" w:color="auto" w:fill="auto"/>
          </w:tcPr>
          <w:p w14:paraId="0A82AE69" w14:textId="77777777" w:rsidR="00045630" w:rsidRPr="007E0AB2" w:rsidRDefault="00045630" w:rsidP="007E0AB2">
            <w:pPr>
              <w:autoSpaceDE w:val="0"/>
              <w:autoSpaceDN w:val="0"/>
              <w:adjustRightInd w:val="0"/>
              <w:rPr>
                <w:color w:val="339966"/>
              </w:rPr>
            </w:pPr>
            <w:r w:rsidRPr="007E0AB2">
              <w:rPr>
                <w:color w:val="800080"/>
              </w:rPr>
              <w:lastRenderedPageBreak/>
              <w:t>het</w:t>
            </w:r>
            <w:r w:rsidRPr="007E0AB2">
              <w:rPr>
                <w:color w:val="FF0000"/>
              </w:rPr>
              <w:t xml:space="preserve"> </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breukdeel</w:t>
            </w:r>
            <w:r w:rsidR="00A95DCD" w:rsidRPr="007E0AB2">
              <w:rPr>
                <w:rFonts w:cs="Arial"/>
              </w:rPr>
              <w:fldChar w:fldCharType="begin"/>
            </w:r>
            <w:r w:rsidR="00A95DCD" w:rsidRPr="007E0AB2">
              <w:rPr>
                <w:rFonts w:cs="Arial"/>
              </w:rPr>
              <w:instrText>MacroButton Nomacro §</w:instrText>
            </w:r>
            <w:r w:rsidR="00A95DCD" w:rsidRPr="007E0AB2">
              <w:rPr>
                <w:rFonts w:cs="Arial"/>
              </w:rPr>
              <w:fldChar w:fldCharType="end"/>
            </w:r>
            <w:r w:rsidRPr="007E0AB2">
              <w:rPr>
                <w:color w:val="000000"/>
              </w:rPr>
              <w:t xml:space="preserve"> </w:t>
            </w:r>
            <w:r w:rsidRPr="007E0AB2">
              <w:rPr>
                <w:color w:val="3366FF"/>
              </w:rPr>
              <w:t>onverdeeld</w:t>
            </w:r>
            <w:r w:rsidRPr="007E0AB2">
              <w:rPr>
                <w:color w:val="FF0000"/>
              </w:rPr>
              <w:t xml:space="preserve"> </w:t>
            </w:r>
            <w:r w:rsidRPr="007E0AB2">
              <w:rPr>
                <w:color w:val="800080"/>
              </w:rPr>
              <w:t>aandeel in</w:t>
            </w:r>
            <w:r w:rsidRPr="007E0AB2">
              <w:rPr>
                <w:color w:val="FF0000"/>
              </w:rPr>
              <w:t>:</w:t>
            </w:r>
          </w:p>
        </w:tc>
        <w:tc>
          <w:tcPr>
            <w:tcW w:w="7371" w:type="dxa"/>
            <w:shd w:val="clear" w:color="auto" w:fill="auto"/>
          </w:tcPr>
          <w:p w14:paraId="5269A58B" w14:textId="77777777" w:rsidR="00045630" w:rsidRPr="00AB338B" w:rsidRDefault="00901495" w:rsidP="00901495">
            <w:r w:rsidRPr="007E0AB2">
              <w:rPr>
                <w:bCs/>
              </w:rPr>
              <w:t>Zie variant b1 of b2.</w:t>
            </w:r>
          </w:p>
        </w:tc>
      </w:tr>
      <w:tr w:rsidR="00045630" w:rsidRPr="00F23A5D" w14:paraId="6776CA72" w14:textId="77777777" w:rsidTr="007E0AB2">
        <w:tc>
          <w:tcPr>
            <w:tcW w:w="6771" w:type="dxa"/>
            <w:shd w:val="clear" w:color="auto" w:fill="auto"/>
          </w:tcPr>
          <w:p w14:paraId="48688FD3" w14:textId="23E6B717" w:rsidR="00045630" w:rsidRPr="007E0AB2" w:rsidRDefault="00045630" w:rsidP="00045630">
            <w:pPr>
              <w:rPr>
                <w:rFonts w:cs="Arial"/>
                <w:color w:val="FF0000"/>
              </w:rPr>
            </w:pPr>
            <w:r w:rsidRPr="007E0AB2">
              <w:rPr>
                <w:rFonts w:cs="Arial"/>
                <w:color w:val="339966"/>
              </w:rPr>
              <w:t xml:space="preserve">het </w:t>
            </w:r>
            <w:r w:rsidR="00020E21">
              <w:rPr>
                <w:rFonts w:cs="Arial"/>
                <w:color w:val="339966"/>
              </w:rPr>
              <w:t>r</w:t>
            </w:r>
            <w:r w:rsidRPr="007E0AB2">
              <w:rPr>
                <w:rFonts w:cs="Arial"/>
                <w:color w:val="339966"/>
              </w:rPr>
              <w:t xml:space="preserve">egistergoed / de </w:t>
            </w:r>
            <w:r w:rsidR="00020E21">
              <w:rPr>
                <w:rFonts w:cs="Arial"/>
                <w:color w:val="339966"/>
              </w:rPr>
              <w:t>r</w:t>
            </w:r>
            <w:r w:rsidRPr="007E0AB2">
              <w:rPr>
                <w:rFonts w:cs="Arial"/>
                <w:color w:val="339966"/>
              </w:rPr>
              <w:t>egistergoederen /</w:t>
            </w:r>
            <w:r w:rsidRPr="007E0AB2">
              <w:rPr>
                <w:rFonts w:cs="Arial"/>
                <w:color w:val="00FFFF"/>
              </w:rPr>
              <w:t xml:space="preserve"> de / het</w:t>
            </w:r>
            <w:r w:rsidRPr="007E0AB2">
              <w:rPr>
                <w:rFonts w:cs="Arial"/>
                <w:color w:val="008000"/>
              </w:rPr>
              <w:t xml:space="preserve"> </w:t>
            </w:r>
            <w:r w:rsidR="00020E21">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p>
          <w:p w14:paraId="6E625F80" w14:textId="77777777" w:rsidR="00045630" w:rsidRPr="007E0AB2" w:rsidRDefault="00045630" w:rsidP="00045630">
            <w:pPr>
              <w:rPr>
                <w:color w:val="00FFFF"/>
              </w:rPr>
            </w:pPr>
          </w:p>
        </w:tc>
        <w:tc>
          <w:tcPr>
            <w:tcW w:w="7371" w:type="dxa"/>
            <w:shd w:val="clear" w:color="auto" w:fill="auto"/>
          </w:tcPr>
          <w:p w14:paraId="42C68CD5" w14:textId="368E97B5" w:rsidR="00420B44" w:rsidRDefault="00420B44" w:rsidP="00420B44">
            <w:pPr>
              <w:rPr>
                <w:bCs/>
              </w:rPr>
            </w:pPr>
            <w:r>
              <w:t xml:space="preserve">Vaste tekst met verplichte keuzetekst. De </w:t>
            </w:r>
            <w:r w:rsidRPr="007E0AB2">
              <w:rPr>
                <w:bCs/>
              </w:rPr>
              <w:t>registergoederen die de verkrijger-persoon krijgt toegedeeld.</w:t>
            </w:r>
          </w:p>
          <w:p w14:paraId="268F12C0" w14:textId="77777777" w:rsidR="00420B44" w:rsidRDefault="00420B44" w:rsidP="00420B44">
            <w:pPr>
              <w:rPr>
                <w:bCs/>
              </w:rPr>
            </w:pPr>
          </w:p>
          <w:p w14:paraId="50555B03" w14:textId="58990A55" w:rsidR="00420B44" w:rsidRDefault="00420B44" w:rsidP="00420B44">
            <w:pPr>
              <w:rPr>
                <w:rFonts w:cs="Arial"/>
              </w:rPr>
            </w:pPr>
            <w:r>
              <w:rPr>
                <w:rFonts w:cs="Arial"/>
              </w:rPr>
              <w:t xml:space="preserve">De tekst </w:t>
            </w:r>
            <w:r w:rsidRPr="007E0AB2">
              <w:rPr>
                <w:rFonts w:cs="Arial"/>
                <w:color w:val="339966"/>
              </w:rPr>
              <w:t xml:space="preserve">het </w:t>
            </w:r>
            <w:r>
              <w:rPr>
                <w:rFonts w:cs="Arial"/>
                <w:color w:val="339966"/>
              </w:rPr>
              <w:t>r</w:t>
            </w:r>
            <w:r w:rsidRPr="007E0AB2">
              <w:rPr>
                <w:rFonts w:cs="Arial"/>
                <w:color w:val="339966"/>
              </w:rPr>
              <w:t xml:space="preserve">egistergoed / de </w:t>
            </w:r>
            <w:r>
              <w:rPr>
                <w:rFonts w:cs="Arial"/>
                <w:color w:val="339966"/>
              </w:rPr>
              <w:t>r</w:t>
            </w:r>
            <w:r w:rsidRPr="007E0AB2">
              <w:rPr>
                <w:rFonts w:cs="Arial"/>
                <w:color w:val="339966"/>
              </w:rPr>
              <w:t>egistergoederen</w:t>
            </w:r>
            <w:r>
              <w:rPr>
                <w:rFonts w:cs="Arial"/>
              </w:rPr>
              <w:t xml:space="preserve"> wordt afgeleid van de keuze bepaald in paragraaf 2.7.</w:t>
            </w:r>
          </w:p>
          <w:p w14:paraId="09EE6D76" w14:textId="78C755B9" w:rsidR="00420B44" w:rsidRDefault="00420B44" w:rsidP="00420B44">
            <w:r>
              <w:t>-   bij de keuze ‘</w:t>
            </w:r>
            <w:r>
              <w:rPr>
                <w:rFonts w:cs="Arial"/>
                <w:color w:val="339966"/>
              </w:rPr>
              <w:t>r</w:t>
            </w:r>
            <w:r w:rsidRPr="007E0AB2">
              <w:rPr>
                <w:rFonts w:cs="Arial"/>
                <w:color w:val="339966"/>
              </w:rPr>
              <w:t>egistergoed</w:t>
            </w:r>
            <w:r>
              <w:t>’ wordt de tekst: ’het registergoed’,</w:t>
            </w:r>
          </w:p>
          <w:p w14:paraId="022E4336" w14:textId="70842973" w:rsidR="00420B44" w:rsidRPr="00420B44" w:rsidRDefault="00420B44" w:rsidP="00420B44">
            <w:r>
              <w:t>-   en bij de keuze ‘</w:t>
            </w:r>
            <w:r>
              <w:rPr>
                <w:rFonts w:cs="Arial"/>
                <w:color w:val="339966"/>
              </w:rPr>
              <w:t>r</w:t>
            </w:r>
            <w:r w:rsidRPr="007E0AB2">
              <w:rPr>
                <w:rFonts w:cs="Arial"/>
                <w:color w:val="339966"/>
              </w:rPr>
              <w:t>egistergoederen</w:t>
            </w:r>
            <w:r>
              <w:t>’ wordt de tekst: ’de registergoederen’.</w:t>
            </w:r>
          </w:p>
          <w:p w14:paraId="56159AEC" w14:textId="77777777" w:rsidR="00420B44" w:rsidRPr="007E0AB2" w:rsidRDefault="00420B44" w:rsidP="00420B44">
            <w:pPr>
              <w:rPr>
                <w:lang w:val="nl"/>
              </w:rPr>
            </w:pPr>
          </w:p>
          <w:p w14:paraId="15E53DE2" w14:textId="3BF1E6F0" w:rsidR="00420B44" w:rsidRPr="00B31DC8" w:rsidRDefault="00420B44" w:rsidP="00420B44">
            <w:r>
              <w:rPr>
                <w:rFonts w:cs="Arial"/>
              </w:rPr>
              <w:t xml:space="preserve">De tekst </w:t>
            </w:r>
            <w:r w:rsidRPr="007E0AB2">
              <w:rPr>
                <w:rFonts w:cs="Arial"/>
              </w:rPr>
              <w:t>‘</w:t>
            </w:r>
            <w:r w:rsidRPr="007E0AB2">
              <w:rPr>
                <w:rFonts w:cs="Arial"/>
                <w:color w:val="00FFFF"/>
              </w:rPr>
              <w:t>de / het</w:t>
            </w:r>
            <w:r w:rsidRPr="007E0AB2">
              <w:rPr>
                <w:rFonts w:cs="Arial"/>
                <w:color w:val="008000"/>
              </w:rPr>
              <w:t xml:space="preserve"> </w:t>
            </w:r>
            <w:r>
              <w:rPr>
                <w:rFonts w:cs="Arial"/>
                <w:color w:val="339966"/>
              </w:rPr>
              <w:t>r</w:t>
            </w:r>
            <w:r w:rsidRPr="007E0AB2">
              <w:rPr>
                <w:rFonts w:cs="Arial"/>
                <w:color w:val="339966"/>
              </w:rPr>
              <w:t>egistergoed</w:t>
            </w:r>
            <w:r w:rsidRPr="007E0AB2">
              <w:rPr>
                <w:rFonts w:cs="Arial"/>
                <w:color w:val="800080"/>
              </w:rPr>
              <w:t>eren</w:t>
            </w:r>
            <w:r w:rsidRPr="007E0AB2">
              <w:rPr>
                <w:rFonts w:cs="Arial"/>
                <w:color w:val="008000"/>
              </w:rPr>
              <w:t xml:space="preserve"> </w:t>
            </w:r>
            <w:r w:rsidRPr="007E0AB2">
              <w:rPr>
                <w:rFonts w:cs="Arial"/>
                <w:color w:val="339966"/>
              </w:rPr>
              <w:t>[volgnummer]</w:t>
            </w:r>
            <w:r w:rsidRPr="007E0AB2">
              <w:rPr>
                <w:rFonts w:cs="Arial"/>
                <w:color w:val="800080"/>
              </w:rPr>
              <w:t>, [volgnummer] en [volgnummer]</w:t>
            </w:r>
            <w:r>
              <w:rPr>
                <w:rFonts w:cs="Arial"/>
                <w:color w:val="800080"/>
              </w:rPr>
              <w:t xml:space="preserve"> </w:t>
            </w:r>
            <w:r w:rsidRPr="007E0AB2">
              <w:rPr>
                <w:rFonts w:cs="Arial"/>
              </w:rPr>
              <w:t>wordt afgeleid van het aantal registergoederen dat aan de betreffende verkrijger-persoon is toegedeeld:</w:t>
            </w:r>
          </w:p>
          <w:p w14:paraId="1683BB08" w14:textId="0D4C4573" w:rsidR="00420B44" w:rsidRPr="00B31DC8" w:rsidRDefault="00420B44" w:rsidP="00420B44">
            <w:pPr>
              <w:numPr>
                <w:ilvl w:val="0"/>
                <w:numId w:val="9"/>
              </w:numPr>
              <w:spacing w:before="72"/>
            </w:pPr>
            <w:r w:rsidRPr="007E0AB2">
              <w:rPr>
                <w:rFonts w:cs="Arial"/>
              </w:rPr>
              <w:t xml:space="preserve">één </w:t>
            </w:r>
            <w:r w:rsidRPr="00AA47D8">
              <w:t>registergoed</w:t>
            </w:r>
            <w:r w:rsidRPr="007E0AB2">
              <w:rPr>
                <w:rFonts w:cs="Arial"/>
              </w:rPr>
              <w:t xml:space="preserve">: ‘het </w:t>
            </w:r>
            <w:r>
              <w:rPr>
                <w:rFonts w:cs="Arial"/>
              </w:rPr>
              <w:t>r</w:t>
            </w:r>
            <w:r w:rsidRPr="007E0AB2">
              <w:rPr>
                <w:rFonts w:cs="Arial"/>
              </w:rPr>
              <w:t>egistergoed</w:t>
            </w:r>
            <w:r>
              <w:rPr>
                <w:rFonts w:cs="Arial"/>
              </w:rPr>
              <w:t xml:space="preserve"> </w:t>
            </w:r>
            <w:r w:rsidRPr="00503D87">
              <w:rPr>
                <w:rFonts w:cs="Arial"/>
              </w:rPr>
              <w:t>[volgnummer]</w:t>
            </w:r>
            <w:r w:rsidRPr="00420B44">
              <w:rPr>
                <w:rFonts w:cs="Arial"/>
              </w:rPr>
              <w:t>’</w:t>
            </w:r>
          </w:p>
          <w:p w14:paraId="56AAD0A9" w14:textId="55DDE700" w:rsidR="00420B44" w:rsidRPr="007E0AB2" w:rsidRDefault="00420B44" w:rsidP="00420B44">
            <w:pPr>
              <w:numPr>
                <w:ilvl w:val="0"/>
                <w:numId w:val="9"/>
              </w:numPr>
              <w:spacing w:before="72"/>
              <w:rPr>
                <w:szCs w:val="18"/>
              </w:rPr>
            </w:pPr>
            <w:r w:rsidRPr="007E0AB2">
              <w:rPr>
                <w:rFonts w:cs="Arial"/>
              </w:rPr>
              <w:t xml:space="preserve">meer </w:t>
            </w:r>
            <w:r w:rsidRPr="00AA47D8">
              <w:t>registergoederen</w:t>
            </w:r>
            <w:r w:rsidRPr="007E0AB2">
              <w:rPr>
                <w:rFonts w:cs="Arial"/>
              </w:rPr>
              <w:t xml:space="preserve">: ‘de </w:t>
            </w:r>
            <w:r>
              <w:rPr>
                <w:rFonts w:cs="Arial"/>
              </w:rPr>
              <w:t>r</w:t>
            </w:r>
            <w:r w:rsidRPr="007E0AB2">
              <w:rPr>
                <w:rFonts w:cs="Arial"/>
              </w:rPr>
              <w:t>egistergoederen</w:t>
            </w:r>
            <w:r>
              <w:rPr>
                <w:rFonts w:cs="Arial"/>
              </w:rPr>
              <w:t xml:space="preserve"> </w:t>
            </w:r>
            <w:r w:rsidRPr="00503D87">
              <w:rPr>
                <w:rFonts w:cs="Arial"/>
              </w:rPr>
              <w:t>[volgnummer], [volgnummer] en [volgnummer]</w:t>
            </w:r>
            <w:r w:rsidRPr="007E0AB2">
              <w:rPr>
                <w:rFonts w:cs="Arial"/>
              </w:rPr>
              <w:t>’</w:t>
            </w:r>
          </w:p>
          <w:p w14:paraId="7213CA6B" w14:textId="77777777" w:rsidR="00420B44" w:rsidRDefault="00420B44" w:rsidP="00420B44"/>
          <w:p w14:paraId="7C4961B4" w14:textId="6DFC60E2" w:rsidR="00420B44" w:rsidRPr="00DC3FC9" w:rsidRDefault="00420B44" w:rsidP="00420B44">
            <w:r>
              <w:t xml:space="preserve">Het volgnummer van een registergoed is conform keuzeblok Benaming registergoederen, zie paragraaf </w:t>
            </w:r>
            <w:r>
              <w:fldChar w:fldCharType="begin"/>
            </w:r>
            <w:r>
              <w:instrText xml:space="preserve"> REF _Ref306885061 \r \h </w:instrText>
            </w:r>
            <w:r>
              <w:fldChar w:fldCharType="separate"/>
            </w:r>
            <w:r w:rsidR="00245648">
              <w:t>2.7</w:t>
            </w:r>
            <w:r>
              <w:fldChar w:fldCharType="end"/>
            </w:r>
            <w:r>
              <w:t>.</w:t>
            </w:r>
          </w:p>
          <w:p w14:paraId="263639E4" w14:textId="77777777" w:rsidR="00420B44" w:rsidRPr="007E0AB2" w:rsidRDefault="00420B44" w:rsidP="00420B44">
            <w:pPr>
              <w:rPr>
                <w:szCs w:val="18"/>
              </w:rPr>
            </w:pPr>
          </w:p>
          <w:p w14:paraId="0957B147" w14:textId="77777777" w:rsidR="00420B44" w:rsidRPr="007E0AB2" w:rsidRDefault="00420B44" w:rsidP="00420B44">
            <w:pPr>
              <w:rPr>
                <w:szCs w:val="18"/>
              </w:rPr>
            </w:pPr>
            <w:r w:rsidRPr="007E0AB2">
              <w:rPr>
                <w:szCs w:val="18"/>
              </w:rPr>
              <w:t>De registergoederen worden opgesomd wanneer de verkrijger-persoon meer registergoederen toegedeeld krijgt met hetzelfde aandeel en allemaal wel of niet onverdeeld.</w:t>
            </w:r>
          </w:p>
          <w:p w14:paraId="0438B548" w14:textId="77777777" w:rsidR="00420B44" w:rsidRPr="007E0AB2" w:rsidRDefault="00420B44" w:rsidP="00420B44">
            <w:pPr>
              <w:rPr>
                <w:szCs w:val="18"/>
              </w:rPr>
            </w:pPr>
          </w:p>
          <w:p w14:paraId="0E8F3F62" w14:textId="77777777" w:rsidR="00420B44" w:rsidRPr="007E0AB2" w:rsidRDefault="00420B44" w:rsidP="00420B44">
            <w:pPr>
              <w:rPr>
                <w:rFonts w:cs="Arial"/>
                <w:color w:val="FF0000"/>
              </w:rPr>
            </w:pPr>
            <w:r w:rsidRPr="007E0AB2">
              <w:rPr>
                <w:szCs w:val="18"/>
              </w:rPr>
              <w:t>Meer registergoederen worden oplopend op volgnummer getoond en de volgnummers worden gescheiden door een komma en de laatste twee volgnummers door ‘</w:t>
            </w:r>
            <w:r w:rsidRPr="007E0AB2">
              <w:rPr>
                <w:color w:val="800080"/>
                <w:szCs w:val="18"/>
              </w:rPr>
              <w:t>en</w:t>
            </w:r>
            <w:r w:rsidRPr="007E0AB2">
              <w:rPr>
                <w:szCs w:val="18"/>
              </w:rPr>
              <w:t>’.</w:t>
            </w:r>
          </w:p>
          <w:p w14:paraId="4EF6A723" w14:textId="3F72822B" w:rsidR="00045630" w:rsidRDefault="00045630" w:rsidP="00901495"/>
        </w:tc>
      </w:tr>
      <w:tr w:rsidR="00045630" w:rsidRPr="00F23A5D" w14:paraId="29BCD008" w14:textId="77777777" w:rsidTr="007E0AB2">
        <w:tc>
          <w:tcPr>
            <w:tcW w:w="6771" w:type="dxa"/>
            <w:shd w:val="clear" w:color="auto" w:fill="auto"/>
          </w:tcPr>
          <w:p w14:paraId="5341645C" w14:textId="77777777" w:rsidR="00045630" w:rsidRPr="007E0AB2" w:rsidRDefault="00045630" w:rsidP="00045630">
            <w:pPr>
              <w:rPr>
                <w:rFonts w:cs="Arial"/>
                <w:color w:val="339966"/>
              </w:rPr>
            </w:pPr>
            <w:r w:rsidRPr="007E0AB2">
              <w:rPr>
                <w:rFonts w:cs="Arial"/>
                <w:color w:val="339966"/>
              </w:rPr>
              <w:lastRenderedPageBreak/>
              <w:t>; en aan / .</w:t>
            </w:r>
          </w:p>
        </w:tc>
        <w:tc>
          <w:tcPr>
            <w:tcW w:w="7371" w:type="dxa"/>
            <w:shd w:val="clear" w:color="auto" w:fill="auto"/>
          </w:tcPr>
          <w:p w14:paraId="0EB3FB4F" w14:textId="77777777" w:rsidR="00045630" w:rsidRPr="00AB338B" w:rsidDel="00D3234F" w:rsidRDefault="00901495" w:rsidP="00045630">
            <w:r w:rsidRPr="007E0AB2">
              <w:rPr>
                <w:bCs/>
              </w:rPr>
              <w:t>Zie variant b1 of b2.</w:t>
            </w:r>
          </w:p>
        </w:tc>
      </w:tr>
    </w:tbl>
    <w:p w14:paraId="4B857D93" w14:textId="77777777" w:rsidR="00E34256" w:rsidRDefault="00E34256" w:rsidP="00E34256">
      <w:pPr>
        <w:rPr>
          <w:lang w:val="nl"/>
        </w:rPr>
      </w:pPr>
    </w:p>
    <w:p w14:paraId="5B2F52DB" w14:textId="77777777" w:rsidR="00ED028F" w:rsidRDefault="00ED028F" w:rsidP="00ED028F">
      <w:pPr>
        <w:pStyle w:val="Kop2"/>
        <w:rPr>
          <w:lang w:val="en-US"/>
        </w:rPr>
      </w:pPr>
      <w:bookmarkStart w:id="151" w:name="_Toc382232150"/>
      <w:bookmarkStart w:id="152" w:name="_Toc382312736"/>
      <w:bookmarkStart w:id="153" w:name="_Toc382312917"/>
      <w:bookmarkStart w:id="154" w:name="_Toc382387384"/>
      <w:bookmarkStart w:id="155" w:name="_Toc382232173"/>
      <w:bookmarkStart w:id="156" w:name="_Toc382312759"/>
      <w:bookmarkStart w:id="157" w:name="_Toc382312940"/>
      <w:bookmarkStart w:id="158" w:name="_Toc382387407"/>
      <w:bookmarkStart w:id="159" w:name="_Toc382232174"/>
      <w:bookmarkStart w:id="160" w:name="_Toc382312760"/>
      <w:bookmarkStart w:id="161" w:name="_Toc382312941"/>
      <w:bookmarkStart w:id="162" w:name="_Toc382387408"/>
      <w:bookmarkStart w:id="163" w:name="_Toc462997759"/>
      <w:bookmarkEnd w:id="151"/>
      <w:bookmarkEnd w:id="152"/>
      <w:bookmarkEnd w:id="153"/>
      <w:bookmarkEnd w:id="154"/>
      <w:bookmarkEnd w:id="155"/>
      <w:bookmarkEnd w:id="156"/>
      <w:bookmarkEnd w:id="157"/>
      <w:bookmarkEnd w:id="158"/>
      <w:bookmarkEnd w:id="159"/>
      <w:bookmarkEnd w:id="160"/>
      <w:bookmarkEnd w:id="161"/>
      <w:bookmarkEnd w:id="162"/>
      <w:proofErr w:type="spellStart"/>
      <w:r w:rsidRPr="00AA0BD4">
        <w:rPr>
          <w:lang w:val="en-US"/>
        </w:rPr>
        <w:t>Woonplaatskeuze</w:t>
      </w:r>
      <w:bookmarkEnd w:id="163"/>
      <w:proofErr w:type="spellEnd"/>
      <w:r w:rsidR="001F6848">
        <w:rPr>
          <w:lang w:val="en-US"/>
        </w:rPr>
        <w:t xml:space="preserve"> </w:t>
      </w:r>
    </w:p>
    <w:p w14:paraId="418A8F53" w14:textId="77777777" w:rsidR="00006273" w:rsidRPr="00006273" w:rsidRDefault="00006273" w:rsidP="00006273">
      <w:r w:rsidRPr="00006273">
        <w:t xml:space="preserve">Deze paragraaf is optioneel voor binnenlandse </w:t>
      </w:r>
      <w:proofErr w:type="spellStart"/>
      <w:r w:rsidRPr="00006273">
        <w:t>adresssen</w:t>
      </w:r>
      <w:proofErr w:type="spellEnd"/>
      <w:r w:rsidRPr="00006273">
        <w:t xml:space="preserve"> en verplicht als </w:t>
      </w:r>
      <w:r w:rsidRPr="004E7A50">
        <w:t>één van de partijen een buitenlands adres heeft.</w:t>
      </w:r>
    </w:p>
    <w:p w14:paraId="7BA92EFA" w14:textId="77777777" w:rsidR="00ED028F" w:rsidRPr="0075493F" w:rsidRDefault="00ED028F" w:rsidP="00ED028F"/>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D028F" w:rsidRPr="00350D80" w14:paraId="2C54B201" w14:textId="77777777" w:rsidTr="007E0AB2">
        <w:tc>
          <w:tcPr>
            <w:tcW w:w="6771" w:type="dxa"/>
            <w:shd w:val="clear" w:color="auto" w:fill="auto"/>
          </w:tcPr>
          <w:p w14:paraId="247C2622" w14:textId="77777777" w:rsidR="00EE7710" w:rsidRPr="007E0AB2" w:rsidRDefault="00EE7710" w:rsidP="007E0AB2">
            <w:pPr>
              <w:autoSpaceDE w:val="0"/>
              <w:autoSpaceDN w:val="0"/>
              <w:adjustRightInd w:val="0"/>
              <w:rPr>
                <w:rFonts w:cs="Arial"/>
                <w:color w:val="800080"/>
              </w:rPr>
            </w:pPr>
            <w:r w:rsidRPr="007E0AB2">
              <w:rPr>
                <w:rFonts w:cs="Arial"/>
                <w:color w:val="800080"/>
              </w:rPr>
              <w:t>E. WOONPLAATSKEUZE</w:t>
            </w:r>
          </w:p>
          <w:p w14:paraId="49CF9CD3" w14:textId="77777777" w:rsidR="00763C30" w:rsidRPr="007E0AB2" w:rsidRDefault="00763C30" w:rsidP="00763C30">
            <w:pPr>
              <w:rPr>
                <w:color w:val="800080"/>
              </w:rPr>
            </w:pPr>
            <w:proofErr w:type="spellStart"/>
            <w:r w:rsidRPr="007E0AB2">
              <w:rPr>
                <w:color w:val="800080"/>
              </w:rPr>
              <w:t>Terzake</w:t>
            </w:r>
            <w:proofErr w:type="spellEnd"/>
            <w:r w:rsidRPr="007E0AB2">
              <w:rPr>
                <w:color w:val="800080"/>
              </w:rPr>
              <w:t xml:space="preserve"> van de uitvoering van deze overeenkomst, waaronder tevens dient te worden begrepen de inschrijving in de openbare registers, </w:t>
            </w:r>
            <w:r w:rsidRPr="007E0AB2">
              <w:rPr>
                <w:color w:val="3366FF"/>
              </w:rPr>
              <w:t>alsmede voor de fiscale gevolgen,</w:t>
            </w:r>
            <w:r w:rsidRPr="007E0AB2">
              <w:rPr>
                <w:color w:val="800080"/>
              </w:rPr>
              <w:t xml:space="preserve"> wordt woonplaats gekozen ten kantore van de bewaarder van deze akte.</w:t>
            </w:r>
          </w:p>
          <w:p w14:paraId="3CC02684" w14:textId="77777777" w:rsidR="00ED028F" w:rsidRPr="007E0AB2" w:rsidRDefault="00ED028F" w:rsidP="007E0AB2">
            <w:pPr>
              <w:tabs>
                <w:tab w:val="left" w:pos="-453"/>
                <w:tab w:val="left" w:pos="0"/>
                <w:tab w:val="left" w:pos="453"/>
                <w:tab w:val="left" w:pos="907"/>
                <w:tab w:val="left" w:pos="1360"/>
                <w:tab w:val="left" w:pos="1814"/>
                <w:tab w:val="left" w:pos="2266"/>
                <w:tab w:val="left" w:pos="2720"/>
                <w:tab w:val="left" w:pos="3174"/>
                <w:tab w:val="left" w:pos="3627"/>
                <w:tab w:val="left" w:pos="4081"/>
                <w:tab w:val="left" w:pos="4534"/>
                <w:tab w:val="left" w:pos="4988"/>
                <w:tab w:val="left" w:pos="5442"/>
                <w:tab w:val="left" w:pos="5895"/>
                <w:tab w:val="left" w:pos="6349"/>
                <w:tab w:val="left" w:pos="6802"/>
                <w:tab w:val="left" w:pos="7256"/>
                <w:tab w:val="left" w:pos="7710"/>
                <w:tab w:val="left" w:pos="8163"/>
              </w:tabs>
              <w:rPr>
                <w:color w:val="800080"/>
                <w:u w:val="single"/>
              </w:rPr>
            </w:pPr>
          </w:p>
        </w:tc>
        <w:tc>
          <w:tcPr>
            <w:tcW w:w="7371" w:type="dxa"/>
            <w:shd w:val="clear" w:color="auto" w:fill="auto"/>
          </w:tcPr>
          <w:p w14:paraId="329263F4" w14:textId="77777777" w:rsidR="004E7A50" w:rsidRPr="004E7A50" w:rsidRDefault="004E7A50" w:rsidP="007E0AB2">
            <w:pPr>
              <w:spacing w:before="72"/>
            </w:pPr>
            <w:r w:rsidRPr="004E7A50">
              <w:t xml:space="preserve">Deze paragraaf is verplicht als één van de </w:t>
            </w:r>
            <w:r w:rsidR="00350D80">
              <w:t xml:space="preserve">personen uit één van de </w:t>
            </w:r>
            <w:r w:rsidRPr="004E7A50">
              <w:t>partijen een buitenlands adres heeft.</w:t>
            </w:r>
            <w:r w:rsidR="0032396A">
              <w:t xml:space="preserve"> </w:t>
            </w:r>
            <w:r w:rsidR="0032396A" w:rsidRPr="00B84162">
              <w:t>(Het modeldocument dwingt dit niet af.)</w:t>
            </w:r>
          </w:p>
          <w:p w14:paraId="351164DA" w14:textId="77777777" w:rsidR="00350D80" w:rsidRDefault="00350D80" w:rsidP="00615C8B">
            <w:r w:rsidRPr="007E0AB2">
              <w:rPr>
                <w:rFonts w:cs="Arial"/>
                <w:szCs w:val="18"/>
              </w:rPr>
              <w:t xml:space="preserve">De tekst </w:t>
            </w:r>
            <w:r w:rsidR="00763C30" w:rsidRPr="007E0AB2">
              <w:rPr>
                <w:color w:val="3366FF"/>
              </w:rPr>
              <w:t>‘alsmede voor de fiscale gevolgen,’</w:t>
            </w:r>
            <w:r w:rsidRPr="007E0AB2">
              <w:rPr>
                <w:color w:val="3366FF"/>
              </w:rPr>
              <w:t xml:space="preserve"> </w:t>
            </w:r>
            <w:r w:rsidRPr="00350D80">
              <w:t xml:space="preserve">is optioneel. </w:t>
            </w:r>
            <w:r>
              <w:t>Mag ook geheel weggelaten worden.</w:t>
            </w:r>
          </w:p>
          <w:p w14:paraId="7756D788" w14:textId="77777777" w:rsidR="00C8243B" w:rsidRPr="007E0AB2" w:rsidRDefault="00C8243B" w:rsidP="007E0AB2">
            <w:pPr>
              <w:autoSpaceDE w:val="0"/>
              <w:autoSpaceDN w:val="0"/>
              <w:adjustRightInd w:val="0"/>
              <w:spacing w:line="240" w:lineRule="auto"/>
              <w:rPr>
                <w:u w:val="single"/>
              </w:rPr>
            </w:pPr>
          </w:p>
          <w:p w14:paraId="59978287" w14:textId="77777777" w:rsidR="00615C8B" w:rsidRPr="007E0AB2" w:rsidRDefault="00615C8B" w:rsidP="00615C8B">
            <w:pPr>
              <w:rPr>
                <w:u w:val="single"/>
              </w:rPr>
            </w:pPr>
            <w:proofErr w:type="spellStart"/>
            <w:r w:rsidRPr="007E0AB2">
              <w:rPr>
                <w:u w:val="single"/>
              </w:rPr>
              <w:t>Mapping</w:t>
            </w:r>
            <w:proofErr w:type="spellEnd"/>
            <w:r w:rsidRPr="007E0AB2">
              <w:rPr>
                <w:u w:val="single"/>
              </w:rPr>
              <w:t>:</w:t>
            </w:r>
          </w:p>
          <w:p w14:paraId="24775447" w14:textId="77777777" w:rsidR="00C8243B" w:rsidRPr="007E0AB2" w:rsidRDefault="00A82D49" w:rsidP="007E0AB2">
            <w:pPr>
              <w:spacing w:line="240" w:lineRule="auto"/>
              <w:rPr>
                <w:sz w:val="16"/>
                <w:szCs w:val="16"/>
              </w:rPr>
            </w:pPr>
            <w:r w:rsidRPr="007E0AB2">
              <w:rPr>
                <w:sz w:val="16"/>
                <w:szCs w:val="16"/>
              </w:rPr>
              <w:t>/</w:t>
            </w:r>
            <w:r w:rsidR="00615C8B" w:rsidRPr="007E0AB2">
              <w:rPr>
                <w:sz w:val="16"/>
                <w:szCs w:val="16"/>
              </w:rPr>
              <w:t>/</w:t>
            </w:r>
            <w:proofErr w:type="spellStart"/>
            <w:r w:rsidR="00615C8B" w:rsidRPr="007E0AB2">
              <w:rPr>
                <w:sz w:val="16"/>
                <w:szCs w:val="16"/>
              </w:rPr>
              <w:t>IMKAD_AangebodenStuk</w:t>
            </w:r>
            <w:proofErr w:type="spellEnd"/>
            <w:r w:rsidR="00C8243B" w:rsidRPr="007E0AB2">
              <w:rPr>
                <w:sz w:val="16"/>
                <w:szCs w:val="16"/>
              </w:rPr>
              <w:t>/</w:t>
            </w:r>
          </w:p>
          <w:p w14:paraId="10E8FC77" w14:textId="77777777" w:rsidR="00615C8B" w:rsidRPr="007E0AB2" w:rsidRDefault="0011783E" w:rsidP="007E0AB2">
            <w:pPr>
              <w:spacing w:line="240" w:lineRule="auto"/>
              <w:rPr>
                <w:sz w:val="16"/>
                <w:szCs w:val="16"/>
              </w:rPr>
            </w:pPr>
            <w:r w:rsidRPr="007E0AB2">
              <w:rPr>
                <w:sz w:val="16"/>
                <w:szCs w:val="16"/>
              </w:rPr>
              <w:t>./</w:t>
            </w:r>
            <w:proofErr w:type="spellStart"/>
            <w:r w:rsidRPr="007E0AB2">
              <w:rPr>
                <w:sz w:val="16"/>
                <w:szCs w:val="16"/>
              </w:rPr>
              <w:t>tia_</w:t>
            </w:r>
            <w:r w:rsidR="00615C8B" w:rsidRPr="007E0AB2">
              <w:rPr>
                <w:sz w:val="16"/>
                <w:szCs w:val="16"/>
              </w:rPr>
              <w:t>TekstKeuze</w:t>
            </w:r>
            <w:proofErr w:type="spellEnd"/>
            <w:r w:rsidRPr="007E0AB2">
              <w:rPr>
                <w:sz w:val="16"/>
                <w:szCs w:val="16"/>
              </w:rPr>
              <w:t>/</w:t>
            </w:r>
          </w:p>
          <w:p w14:paraId="552A1E72" w14:textId="77777777" w:rsidR="00E26F1B" w:rsidRPr="007E0AB2" w:rsidRDefault="00E26F1B" w:rsidP="007E0AB2">
            <w:pPr>
              <w:spacing w:line="240" w:lineRule="auto"/>
              <w:ind w:left="227"/>
              <w:rPr>
                <w:sz w:val="16"/>
                <w:szCs w:val="16"/>
              </w:rPr>
            </w:pPr>
            <w:r w:rsidRPr="007E0AB2">
              <w:rPr>
                <w:sz w:val="16"/>
                <w:szCs w:val="16"/>
              </w:rPr>
              <w:t>./</w:t>
            </w:r>
            <w:proofErr w:type="spellStart"/>
            <w:r w:rsidRPr="007E0AB2">
              <w:rPr>
                <w:sz w:val="16"/>
                <w:szCs w:val="16"/>
              </w:rPr>
              <w:t>tagNaam</w:t>
            </w:r>
            <w:proofErr w:type="spellEnd"/>
            <w:r w:rsidRPr="007E0AB2">
              <w:rPr>
                <w:sz w:val="16"/>
                <w:szCs w:val="16"/>
              </w:rPr>
              <w:t>(</w:t>
            </w:r>
            <w:proofErr w:type="spellStart"/>
            <w:r w:rsidRPr="007E0AB2">
              <w:rPr>
                <w:sz w:val="16"/>
                <w:szCs w:val="16"/>
              </w:rPr>
              <w:t>k_Woonplaatskeuze</w:t>
            </w:r>
            <w:proofErr w:type="spellEnd"/>
            <w:r w:rsidRPr="007E0AB2">
              <w:rPr>
                <w:sz w:val="16"/>
                <w:szCs w:val="16"/>
              </w:rPr>
              <w:t>)</w:t>
            </w:r>
          </w:p>
          <w:p w14:paraId="4BDEE49D" w14:textId="77777777" w:rsidR="00EE7710" w:rsidRPr="007E0AB2" w:rsidRDefault="00E26F1B" w:rsidP="007E0AB2">
            <w:pPr>
              <w:autoSpaceDE w:val="0"/>
              <w:autoSpaceDN w:val="0"/>
              <w:adjustRightInd w:val="0"/>
              <w:spacing w:line="240" w:lineRule="auto"/>
              <w:ind w:left="227"/>
              <w:rPr>
                <w:sz w:val="16"/>
                <w:szCs w:val="16"/>
              </w:rPr>
            </w:pPr>
            <w:r w:rsidRPr="007E0AB2">
              <w:rPr>
                <w:sz w:val="16"/>
                <w:szCs w:val="16"/>
              </w:rPr>
              <w:t>./tekst</w:t>
            </w:r>
            <w:r w:rsidR="00EE7710" w:rsidRPr="007E0AB2">
              <w:rPr>
                <w:sz w:val="16"/>
                <w:szCs w:val="16"/>
              </w:rPr>
              <w:t>, met één van de onderstaande waarden:</w:t>
            </w:r>
          </w:p>
          <w:p w14:paraId="40F535C6"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wordt woonplaats gekozen ten kantore van de bewaarder van deze akte.</w:t>
            </w:r>
            <w:r w:rsidRPr="007E0AB2">
              <w:rPr>
                <w:sz w:val="16"/>
                <w:szCs w:val="16"/>
              </w:rPr>
              <w:t>’</w:t>
            </w:r>
          </w:p>
          <w:p w14:paraId="1A1CC57F" w14:textId="77777777" w:rsidR="00760E4E" w:rsidRPr="007E0AB2" w:rsidRDefault="00760E4E" w:rsidP="007E0AB2">
            <w:pPr>
              <w:autoSpaceDE w:val="0"/>
              <w:autoSpaceDN w:val="0"/>
              <w:adjustRightInd w:val="0"/>
              <w:spacing w:line="240" w:lineRule="auto"/>
              <w:ind w:left="227"/>
              <w:rPr>
                <w:sz w:val="16"/>
                <w:szCs w:val="16"/>
              </w:rPr>
            </w:pPr>
            <w:r w:rsidRPr="007E0AB2">
              <w:rPr>
                <w:sz w:val="16"/>
                <w:szCs w:val="16"/>
              </w:rPr>
              <w:t>of</w:t>
            </w:r>
          </w:p>
          <w:p w14:paraId="5CD1676F" w14:textId="77777777" w:rsidR="00763C30" w:rsidRPr="007E0AB2" w:rsidRDefault="00901495" w:rsidP="007E0AB2">
            <w:pPr>
              <w:autoSpaceDE w:val="0"/>
              <w:autoSpaceDN w:val="0"/>
              <w:adjustRightInd w:val="0"/>
              <w:spacing w:line="240" w:lineRule="auto"/>
              <w:ind w:left="227"/>
              <w:rPr>
                <w:sz w:val="16"/>
                <w:szCs w:val="16"/>
              </w:rPr>
            </w:pPr>
            <w:r w:rsidRPr="007E0AB2">
              <w:rPr>
                <w:sz w:val="16"/>
                <w:szCs w:val="16"/>
              </w:rPr>
              <w:t>‘</w:t>
            </w:r>
            <w:proofErr w:type="spellStart"/>
            <w:r w:rsidR="00763C30" w:rsidRPr="007E0AB2">
              <w:rPr>
                <w:sz w:val="16"/>
                <w:szCs w:val="16"/>
              </w:rPr>
              <w:t>Terzake</w:t>
            </w:r>
            <w:proofErr w:type="spellEnd"/>
            <w:r w:rsidR="00763C30" w:rsidRPr="007E0AB2">
              <w:rPr>
                <w:sz w:val="16"/>
                <w:szCs w:val="16"/>
              </w:rPr>
              <w:t xml:space="preserve"> van de uitvoering van deze overeenkomst, waaronder tevens dient te worden begrepen de inschrijving in de openbare registers, alsmede voor de fiscale gevolgen, wordt woonplaats gekozen ten kantore van de bewaarder van deze akte.</w:t>
            </w:r>
            <w:r w:rsidRPr="007E0AB2">
              <w:rPr>
                <w:sz w:val="16"/>
                <w:szCs w:val="16"/>
              </w:rPr>
              <w:t>’</w:t>
            </w:r>
          </w:p>
          <w:p w14:paraId="687A0668" w14:textId="77777777" w:rsidR="00350D80" w:rsidRPr="007E0AB2" w:rsidRDefault="00350D80" w:rsidP="007E0AB2">
            <w:pPr>
              <w:spacing w:line="240" w:lineRule="auto"/>
              <w:ind w:left="227"/>
              <w:rPr>
                <w:sz w:val="16"/>
                <w:szCs w:val="16"/>
              </w:rPr>
            </w:pPr>
          </w:p>
        </w:tc>
      </w:tr>
    </w:tbl>
    <w:p w14:paraId="483D8B42" w14:textId="77777777" w:rsidR="00ED028F" w:rsidRPr="00350D80" w:rsidRDefault="00ED028F" w:rsidP="0090007F"/>
    <w:p w14:paraId="7C1433F9" w14:textId="77777777" w:rsidR="00E01029" w:rsidRPr="0011783E" w:rsidRDefault="00E01029" w:rsidP="00E01029">
      <w:pPr>
        <w:pStyle w:val="Kop2"/>
        <w:rPr>
          <w:lang w:val="nl-NL"/>
        </w:rPr>
      </w:pPr>
      <w:bookmarkStart w:id="164" w:name="_Toc462997760"/>
      <w:r w:rsidRPr="0011783E">
        <w:rPr>
          <w:lang w:val="nl-NL"/>
        </w:rPr>
        <w:t>Afsluiting eerste deel</w:t>
      </w:r>
      <w:bookmarkEnd w:id="16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01029" w:rsidRPr="0011783E" w14:paraId="792BBBC1" w14:textId="77777777" w:rsidTr="007E0AB2">
        <w:tc>
          <w:tcPr>
            <w:tcW w:w="6771" w:type="dxa"/>
            <w:shd w:val="clear" w:color="auto" w:fill="auto"/>
          </w:tcPr>
          <w:p w14:paraId="2E1ABEDC" w14:textId="77777777" w:rsidR="00E01029" w:rsidRPr="007E0AB2" w:rsidRDefault="00E01029" w:rsidP="007E0AB2">
            <w:pPr>
              <w:tabs>
                <w:tab w:val="left" w:pos="-1440"/>
                <w:tab w:val="left" w:pos="-720"/>
                <w:tab w:val="left" w:pos="425"/>
              </w:tabs>
              <w:suppressAutoHyphens/>
              <w:rPr>
                <w:rFonts w:cs="Arial"/>
                <w:b/>
                <w:caps/>
                <w:color w:val="FF0000"/>
              </w:rPr>
            </w:pPr>
            <w:r w:rsidRPr="007E0AB2">
              <w:rPr>
                <w:rFonts w:cs="Arial"/>
                <w:b/>
                <w:caps/>
                <w:color w:val="FF0000"/>
              </w:rPr>
              <w:t>E</w:t>
            </w:r>
            <w:r w:rsidR="00A16BCF" w:rsidRPr="007E0AB2">
              <w:rPr>
                <w:rFonts w:cs="Arial"/>
                <w:b/>
                <w:caps/>
                <w:color w:val="FF0000"/>
              </w:rPr>
              <w:t>inde Kadasterdeel</w:t>
            </w:r>
          </w:p>
        </w:tc>
        <w:tc>
          <w:tcPr>
            <w:tcW w:w="7371" w:type="dxa"/>
            <w:shd w:val="clear" w:color="auto" w:fill="auto"/>
          </w:tcPr>
          <w:p w14:paraId="5318CADF" w14:textId="77777777" w:rsidR="00E01029" w:rsidRPr="0011783E" w:rsidRDefault="00271981" w:rsidP="007E0AB2">
            <w:pPr>
              <w:spacing w:before="72"/>
            </w:pPr>
            <w:r w:rsidRPr="0011783E">
              <w:t>Vaste tekst</w:t>
            </w:r>
          </w:p>
        </w:tc>
      </w:tr>
    </w:tbl>
    <w:p w14:paraId="1DCEC6CA" w14:textId="77777777" w:rsidR="00E01029" w:rsidRPr="00737F18" w:rsidRDefault="00E01029" w:rsidP="001E46CD">
      <w:pPr>
        <w:pStyle w:val="Kop2"/>
        <w:keepNext w:val="0"/>
        <w:rPr>
          <w:lang w:val="nl-NL"/>
        </w:rPr>
      </w:pPr>
      <w:bookmarkStart w:id="165" w:name="_Toc462997761"/>
      <w:r w:rsidRPr="00737F18">
        <w:rPr>
          <w:lang w:val="nl-NL"/>
        </w:rPr>
        <w:t>Vrije gedeelte</w:t>
      </w:r>
      <w:bookmarkEnd w:id="165"/>
      <w:r w:rsidR="001F6848" w:rsidRPr="00737F18">
        <w:rPr>
          <w:lang w:val="nl-NL"/>
        </w:rPr>
        <w:t xml:space="preserve"> </w:t>
      </w:r>
    </w:p>
    <w:p w14:paraId="20ACE79C" w14:textId="77777777" w:rsidR="007D6DCD" w:rsidRPr="00C87331" w:rsidRDefault="00EC369B" w:rsidP="00A16BCF">
      <w:r>
        <w:rPr>
          <w:lang w:val="nl"/>
        </w:rPr>
        <w:t>Dit gedeelte van de akte bestaat uit vrije tekst</w:t>
      </w:r>
      <w:r w:rsidR="005C2D80">
        <w:rPr>
          <w:lang w:val="nl"/>
        </w:rPr>
        <w:t>.</w:t>
      </w:r>
    </w:p>
    <w:p w14:paraId="243E164D" w14:textId="77777777" w:rsidR="00E30987" w:rsidRPr="00C87331" w:rsidRDefault="00E30987" w:rsidP="00D93B6C">
      <w:pPr>
        <w:pStyle w:val="Kop1"/>
        <w:numPr>
          <w:ilvl w:val="0"/>
          <w:numId w:val="0"/>
        </w:numPr>
        <w:spacing w:before="120" w:line="240" w:lineRule="atLeast"/>
        <w:rPr>
          <w:lang w:val="nl-NL"/>
        </w:rPr>
        <w:sectPr w:rsidR="00E30987" w:rsidRPr="00C87331" w:rsidSect="00503D87">
          <w:headerReference w:type="even" r:id="rId15"/>
          <w:pgSz w:w="23811" w:h="16838" w:orient="landscape" w:code="8"/>
          <w:pgMar w:top="3175" w:right="2977" w:bottom="1304" w:left="1304" w:header="567" w:footer="431" w:gutter="0"/>
          <w:cols w:space="708"/>
          <w:formProt w:val="0"/>
          <w:docGrid w:linePitch="245"/>
        </w:sectPr>
      </w:pPr>
      <w:bookmarkStart w:id="166" w:name="_Toc204052209"/>
      <w:bookmarkStart w:id="167" w:name="_Toc212446972"/>
      <w:bookmarkStart w:id="168" w:name="_Toc212447248"/>
      <w:bookmarkStart w:id="169" w:name="_Toc212446975"/>
      <w:bookmarkStart w:id="170" w:name="_Toc212447251"/>
      <w:bookmarkStart w:id="171" w:name="_Toc212447018"/>
      <w:bookmarkStart w:id="172" w:name="_Toc212447294"/>
      <w:bookmarkStart w:id="173" w:name="_Toc212447019"/>
      <w:bookmarkStart w:id="174" w:name="_Toc212447295"/>
      <w:bookmarkStart w:id="175" w:name="_Toc212447020"/>
      <w:bookmarkStart w:id="176" w:name="_Toc212447296"/>
      <w:bookmarkStart w:id="177" w:name="_Toc212447052"/>
      <w:bookmarkStart w:id="178" w:name="_Toc212447328"/>
      <w:bookmarkStart w:id="179" w:name="_Toc212447054"/>
      <w:bookmarkStart w:id="180" w:name="_Toc212447330"/>
      <w:bookmarkStart w:id="181" w:name="_Toc212447059"/>
      <w:bookmarkStart w:id="182" w:name="_Toc212447335"/>
      <w:bookmarkStart w:id="183" w:name="_Toc212447060"/>
      <w:bookmarkStart w:id="184" w:name="_Toc212447336"/>
      <w:bookmarkStart w:id="185" w:name="_Toc212447062"/>
      <w:bookmarkStart w:id="186" w:name="_Toc212447338"/>
      <w:bookmarkStart w:id="187" w:name="_Toc212447063"/>
      <w:bookmarkStart w:id="188" w:name="_Toc212447339"/>
      <w:bookmarkStart w:id="189" w:name="_Toc212447064"/>
      <w:bookmarkStart w:id="190" w:name="_Toc212447340"/>
      <w:bookmarkStart w:id="191" w:name="_Toc212447069"/>
      <w:bookmarkStart w:id="192" w:name="_Toc212447345"/>
      <w:bookmarkStart w:id="193" w:name="_Toc212447072"/>
      <w:bookmarkStart w:id="194" w:name="_Toc212447348"/>
      <w:bookmarkStart w:id="195" w:name="_Toc212447074"/>
      <w:bookmarkStart w:id="196" w:name="_Toc212447350"/>
      <w:bookmarkStart w:id="197" w:name="_Toc212447075"/>
      <w:bookmarkStart w:id="198" w:name="_Toc212447351"/>
      <w:bookmarkStart w:id="199" w:name="_Toc212447093"/>
      <w:bookmarkStart w:id="200" w:name="_Toc212447369"/>
      <w:bookmarkStart w:id="201" w:name="_Toc212447094"/>
      <w:bookmarkStart w:id="202" w:name="_Toc212447370"/>
      <w:bookmarkStart w:id="203" w:name="_Toc212447095"/>
      <w:bookmarkStart w:id="204" w:name="_Toc212447371"/>
      <w:bookmarkStart w:id="205" w:name="_Toc212447102"/>
      <w:bookmarkStart w:id="206" w:name="_Toc212447378"/>
      <w:bookmarkStart w:id="207" w:name="_Toc212447103"/>
      <w:bookmarkStart w:id="208" w:name="_Toc212447379"/>
      <w:bookmarkStart w:id="209" w:name="_Toc212447104"/>
      <w:bookmarkStart w:id="210" w:name="_Toc212447380"/>
      <w:bookmarkStart w:id="211" w:name="_Toc212447112"/>
      <w:bookmarkStart w:id="212" w:name="_Toc212447388"/>
      <w:bookmarkStart w:id="213" w:name="_Toc212447113"/>
      <w:bookmarkStart w:id="214" w:name="_Toc212447389"/>
      <w:bookmarkStart w:id="215" w:name="_Toc212447114"/>
      <w:bookmarkStart w:id="216" w:name="_Toc212447390"/>
      <w:bookmarkStart w:id="217" w:name="_Toc212447161"/>
      <w:bookmarkStart w:id="218" w:name="_Toc212447437"/>
      <w:bookmarkStart w:id="219" w:name="_Toc212447162"/>
      <w:bookmarkStart w:id="220" w:name="_Toc212447438"/>
      <w:bookmarkStart w:id="221" w:name="_Toc212447163"/>
      <w:bookmarkStart w:id="222" w:name="_Toc212447439"/>
      <w:bookmarkStart w:id="223" w:name="_Toc212447173"/>
      <w:bookmarkStart w:id="224" w:name="_Toc212447449"/>
      <w:bookmarkStart w:id="225" w:name="_Toc212447174"/>
      <w:bookmarkStart w:id="226" w:name="_Toc212447450"/>
      <w:bookmarkStart w:id="227" w:name="_Toc212447175"/>
      <w:bookmarkStart w:id="228" w:name="_Toc212447451"/>
      <w:bookmarkStart w:id="229" w:name="_Toc212447192"/>
      <w:bookmarkStart w:id="230" w:name="_Toc212447468"/>
      <w:bookmarkStart w:id="231" w:name="_Toc282633247"/>
      <w:bookmarkEnd w:id="37"/>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p>
    <w:bookmarkEnd w:id="231"/>
    <w:p w14:paraId="7CEA5E83" w14:textId="77777777" w:rsidR="00FC432B" w:rsidRDefault="00FC432B" w:rsidP="00B31466">
      <w:pPr>
        <w:ind w:left="-1701"/>
        <w:rPr>
          <w:lang w:val="nl"/>
        </w:rPr>
      </w:pPr>
    </w:p>
    <w:p w14:paraId="4638BFED" w14:textId="77777777" w:rsidR="00B31466" w:rsidRDefault="00B31466" w:rsidP="00B31466">
      <w:pPr>
        <w:ind w:left="-1701"/>
        <w:rPr>
          <w:lang w:val="nl"/>
        </w:rPr>
      </w:pPr>
    </w:p>
    <w:p w14:paraId="0A27B627" w14:textId="77777777" w:rsidR="00B31466" w:rsidRPr="0054389A" w:rsidRDefault="00B31466" w:rsidP="00B31466">
      <w:pPr>
        <w:ind w:left="-1701"/>
        <w:rPr>
          <w:lang w:val="nl"/>
        </w:rPr>
      </w:pPr>
    </w:p>
    <w:sectPr w:rsidR="00B31466" w:rsidRPr="0054389A" w:rsidSect="0018286C">
      <w:pgSz w:w="11906" w:h="16838" w:code="9"/>
      <w:pgMar w:top="2977" w:right="1304"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DA2C5" w14:textId="77777777" w:rsidR="00F91123" w:rsidRDefault="00F91123">
      <w:r>
        <w:separator/>
      </w:r>
    </w:p>
  </w:endnote>
  <w:endnote w:type="continuationSeparator" w:id="0">
    <w:p w14:paraId="3B5796C3" w14:textId="77777777" w:rsidR="00F91123" w:rsidRDefault="00F91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67F5A" w14:textId="77777777" w:rsidR="009013D6" w:rsidRDefault="009013D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C7D08" w14:textId="77777777" w:rsidR="009013D6" w:rsidRDefault="009013D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C1F2" w14:textId="77777777" w:rsidR="00F91123" w:rsidRDefault="00F91123">
      <w:r>
        <w:separator/>
      </w:r>
    </w:p>
  </w:footnote>
  <w:footnote w:type="continuationSeparator" w:id="0">
    <w:p w14:paraId="20F8513A" w14:textId="77777777" w:rsidR="00F91123" w:rsidRDefault="00F91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D04A1" w14:textId="77777777" w:rsidR="009013D6" w:rsidRDefault="009013D6">
    <w:pPr>
      <w:pStyle w:val="Koptekst"/>
    </w:pPr>
    <w:r>
      <w:rPr>
        <w:noProof/>
        <w:snapToGrid/>
        <w:lang w:eastAsia="nl-NL"/>
      </w:rPr>
      <w:drawing>
        <wp:anchor distT="0" distB="0" distL="114300" distR="114300" simplePos="0" relativeHeight="251659264" behindDoc="1" locked="1" layoutInCell="1" allowOverlap="1" wp14:anchorId="67B20258" wp14:editId="3310C695">
          <wp:simplePos x="0" y="0"/>
          <wp:positionH relativeFrom="column">
            <wp:posOffset>1814195</wp:posOffset>
          </wp:positionH>
          <wp:positionV relativeFrom="page">
            <wp:posOffset>154940</wp:posOffset>
          </wp:positionV>
          <wp:extent cx="2266950" cy="1752600"/>
          <wp:effectExtent l="0" t="0" r="0" b="0"/>
          <wp:wrapNone/>
          <wp:docPr id="8" name="Afbeelding 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75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0F219B09" w14:textId="77777777" w:rsidTr="001B26CD">
      <w:tc>
        <w:tcPr>
          <w:tcW w:w="4363" w:type="dxa"/>
        </w:tcPr>
        <w:p w14:paraId="5A91316A" w14:textId="77777777" w:rsidR="009013D6" w:rsidRDefault="009013D6">
          <w:pPr>
            <w:pStyle w:val="tussenkopje"/>
            <w:spacing w:before="0"/>
          </w:pPr>
          <w:r>
            <w:t>Datum</w:t>
          </w:r>
        </w:p>
      </w:tc>
    </w:tr>
    <w:tr w:rsidR="009013D6" w14:paraId="58E0B6F3" w14:textId="77777777" w:rsidTr="001B26CD">
      <w:tc>
        <w:tcPr>
          <w:tcW w:w="4363" w:type="dxa"/>
        </w:tcPr>
        <w:p w14:paraId="17454E7C" w14:textId="66A01C54" w:rsidR="009013D6" w:rsidRDefault="009013D6" w:rsidP="00C4340A">
          <w:pPr>
            <w:spacing w:line="240" w:lineRule="atLeast"/>
          </w:pPr>
          <w:r>
            <w:t>1 oktober  2019</w:t>
          </w:r>
        </w:p>
      </w:tc>
    </w:tr>
    <w:tr w:rsidR="009013D6" w14:paraId="44DECA71" w14:textId="77777777" w:rsidTr="001B26CD">
      <w:tc>
        <w:tcPr>
          <w:tcW w:w="4363" w:type="dxa"/>
        </w:tcPr>
        <w:p w14:paraId="3FD76231" w14:textId="77777777" w:rsidR="009013D6" w:rsidRDefault="009013D6">
          <w:pPr>
            <w:pStyle w:val="tussenkopje"/>
          </w:pPr>
          <w:r>
            <w:t>Titel</w:t>
          </w:r>
        </w:p>
      </w:tc>
    </w:tr>
    <w:tr w:rsidR="009013D6" w14:paraId="240FE664" w14:textId="77777777" w:rsidTr="001B26CD">
      <w:tc>
        <w:tcPr>
          <w:tcW w:w="4363" w:type="dxa"/>
        </w:tcPr>
        <w:p w14:paraId="32092652" w14:textId="6FD8C6C8" w:rsidR="009013D6" w:rsidRPr="00EC369B" w:rsidRDefault="009013D6">
          <w:pPr>
            <w:spacing w:line="240" w:lineRule="atLeast"/>
            <w:rPr>
              <w:noProof/>
            </w:rPr>
          </w:pPr>
          <w:r>
            <w:rPr>
              <w:noProof/>
            </w:rPr>
            <w:fldChar w:fldCharType="begin"/>
          </w:r>
          <w:r>
            <w:rPr>
              <w:noProof/>
            </w:rPr>
            <w:instrText xml:space="preserve"> STYLEREF Titel \* MERGEFORMAT </w:instrText>
          </w:r>
          <w:r>
            <w:rPr>
              <w:noProof/>
            </w:rPr>
            <w:fldChar w:fldCharType="separate"/>
          </w:r>
          <w:r w:rsidR="001F1F4A">
            <w:rPr>
              <w:noProof/>
            </w:rPr>
            <w:t>Toelichting modeldocument Akte van verdeling</w:t>
          </w:r>
          <w:r>
            <w:rPr>
              <w:noProof/>
            </w:rPr>
            <w:fldChar w:fldCharType="end"/>
          </w:r>
        </w:p>
      </w:tc>
    </w:tr>
    <w:tr w:rsidR="009013D6" w14:paraId="3A9A15AF" w14:textId="77777777" w:rsidTr="001B26CD">
      <w:tc>
        <w:tcPr>
          <w:tcW w:w="4363" w:type="dxa"/>
        </w:tcPr>
        <w:p w14:paraId="11065290" w14:textId="77777777" w:rsidR="009013D6" w:rsidRDefault="009013D6">
          <w:pPr>
            <w:pStyle w:val="tussenkopje"/>
          </w:pPr>
          <w:r>
            <w:t>Versie</w:t>
          </w:r>
        </w:p>
      </w:tc>
    </w:tr>
    <w:tr w:rsidR="009013D6" w14:paraId="35F228CA" w14:textId="77777777" w:rsidTr="001B26CD">
      <w:tc>
        <w:tcPr>
          <w:tcW w:w="4363" w:type="dxa"/>
        </w:tcPr>
        <w:p w14:paraId="443EBD54" w14:textId="276BBB74" w:rsidR="009013D6" w:rsidRDefault="009013D6">
          <w:pPr>
            <w:spacing w:line="240" w:lineRule="atLeast"/>
          </w:pPr>
          <w:r>
            <w:t>4.0</w:t>
          </w:r>
        </w:p>
      </w:tc>
    </w:tr>
    <w:tr w:rsidR="009013D6" w14:paraId="5C30D9CC" w14:textId="77777777" w:rsidTr="001B26CD">
      <w:tc>
        <w:tcPr>
          <w:tcW w:w="4363" w:type="dxa"/>
        </w:tcPr>
        <w:p w14:paraId="2613AF17" w14:textId="77777777" w:rsidR="009013D6" w:rsidRDefault="009013D6" w:rsidP="00A66640">
          <w:pPr>
            <w:pStyle w:val="tussenkopje"/>
            <w:tabs>
              <w:tab w:val="center" w:pos="2111"/>
            </w:tabs>
          </w:pPr>
          <w:r>
            <w:t>Blad</w:t>
          </w:r>
          <w:r>
            <w:tab/>
          </w:r>
        </w:p>
      </w:tc>
    </w:tr>
    <w:tr w:rsidR="009013D6" w14:paraId="497BED01" w14:textId="77777777" w:rsidTr="001B26CD">
      <w:tc>
        <w:tcPr>
          <w:tcW w:w="4363" w:type="dxa"/>
        </w:tcPr>
        <w:p w14:paraId="59205C25" w14:textId="094FAD5E" w:rsidR="009013D6" w:rsidRDefault="009013D6">
          <w:pPr>
            <w:spacing w:line="240" w:lineRule="atLeast"/>
          </w:pPr>
          <w:r>
            <w:fldChar w:fldCharType="begin"/>
          </w:r>
          <w:r>
            <w:instrText xml:space="preserve"> PAGE  \* MERGEFORMAT </w:instrText>
          </w:r>
          <w:r>
            <w:fldChar w:fldCharType="separate"/>
          </w:r>
          <w:r>
            <w:rPr>
              <w:noProof/>
            </w:rPr>
            <w:t>5</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1F1F4A">
            <w:rPr>
              <w:noProof/>
            </w:rPr>
            <w:instrText>36</w:instrText>
          </w:r>
          <w:r>
            <w:rPr>
              <w:noProof/>
            </w:rPr>
            <w:fldChar w:fldCharType="end"/>
          </w:r>
          <w:r>
            <w:instrText xml:space="preserve"> </w:instrText>
          </w:r>
          <w:r>
            <w:fldChar w:fldCharType="separate"/>
          </w:r>
          <w:r w:rsidR="001F1F4A">
            <w:rPr>
              <w:noProof/>
            </w:rPr>
            <w:t>37</w:t>
          </w:r>
          <w:r>
            <w:fldChar w:fldCharType="end"/>
          </w:r>
          <w:bookmarkStart w:id="10" w:name="Datum"/>
          <w:r>
            <w:t xml:space="preserve"> </w:t>
          </w:r>
        </w:p>
      </w:tc>
    </w:tr>
  </w:tbl>
  <w:p w14:paraId="324018FB" w14:textId="77777777" w:rsidR="009013D6" w:rsidRDefault="009013D6">
    <w:pPr>
      <w:pStyle w:val="Koptekst"/>
    </w:pPr>
    <w:r>
      <w:rPr>
        <w:noProof/>
        <w:snapToGrid/>
        <w:lang w:eastAsia="nl-NL"/>
      </w:rPr>
      <w:drawing>
        <wp:anchor distT="0" distB="0" distL="114300" distR="114300" simplePos="0" relativeHeight="251657216" behindDoc="1" locked="0" layoutInCell="1" allowOverlap="1" wp14:anchorId="259F0917" wp14:editId="612C6B5B">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A480A" w14:textId="77777777" w:rsidR="009013D6" w:rsidRDefault="009013D6">
    <w:pPr>
      <w:pStyle w:val="Koptekst"/>
    </w:pPr>
    <w:r>
      <w:rPr>
        <w:noProof/>
        <w:snapToGrid/>
        <w:lang w:eastAsia="nl-NL"/>
      </w:rPr>
      <w:drawing>
        <wp:anchor distT="0" distB="0" distL="114300" distR="114300" simplePos="0" relativeHeight="251656192" behindDoc="0" locked="0" layoutInCell="1" allowOverlap="1" wp14:anchorId="001F5E26" wp14:editId="4E6B945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363"/>
    </w:tblGrid>
    <w:tr w:rsidR="009013D6" w14:paraId="4DCD23D9" w14:textId="77777777" w:rsidTr="001B26CD">
      <w:tc>
        <w:tcPr>
          <w:tcW w:w="4363" w:type="dxa"/>
        </w:tcPr>
        <w:p w14:paraId="3F557DF0" w14:textId="77777777" w:rsidR="009013D6" w:rsidRDefault="009013D6">
          <w:pPr>
            <w:pStyle w:val="tussenkopje"/>
            <w:spacing w:before="0"/>
          </w:pPr>
          <w:r>
            <w:t>Datum</w:t>
          </w:r>
        </w:p>
      </w:tc>
    </w:tr>
    <w:tr w:rsidR="009013D6" w14:paraId="5C9CD7BB" w14:textId="77777777" w:rsidTr="001B26CD">
      <w:tc>
        <w:tcPr>
          <w:tcW w:w="4363" w:type="dxa"/>
        </w:tcPr>
        <w:p w14:paraId="51E5167F" w14:textId="4DCD2EF6" w:rsidR="009013D6" w:rsidRDefault="009013D6">
          <w:pPr>
            <w:spacing w:line="240" w:lineRule="atLeast"/>
          </w:pPr>
          <w:r>
            <w:t>1 oktober 2019</w:t>
          </w:r>
        </w:p>
      </w:tc>
    </w:tr>
    <w:tr w:rsidR="009013D6" w14:paraId="79A07A30" w14:textId="77777777" w:rsidTr="001B26CD">
      <w:tc>
        <w:tcPr>
          <w:tcW w:w="4363" w:type="dxa"/>
        </w:tcPr>
        <w:p w14:paraId="080D19B9" w14:textId="77777777" w:rsidR="009013D6" w:rsidRDefault="009013D6">
          <w:pPr>
            <w:pStyle w:val="tussenkopje"/>
          </w:pPr>
          <w:r>
            <w:t>Titel</w:t>
          </w:r>
        </w:p>
      </w:tc>
    </w:tr>
    <w:tr w:rsidR="009013D6" w14:paraId="6DA8355B" w14:textId="77777777" w:rsidTr="001B26CD">
      <w:tc>
        <w:tcPr>
          <w:tcW w:w="4363" w:type="dxa"/>
        </w:tcPr>
        <w:p w14:paraId="1C7C752E" w14:textId="4064FC00" w:rsidR="009013D6" w:rsidRPr="00060516" w:rsidRDefault="009013D6">
          <w:pPr>
            <w:spacing w:line="240" w:lineRule="atLeast"/>
          </w:pPr>
          <w:r>
            <w:rPr>
              <w:bCs/>
              <w:noProof/>
            </w:rPr>
            <w:fldChar w:fldCharType="begin"/>
          </w:r>
          <w:r>
            <w:rPr>
              <w:bCs/>
              <w:noProof/>
            </w:rPr>
            <w:instrText xml:space="preserve"> STYLEREF Titel \* MERGEFORMAT </w:instrText>
          </w:r>
          <w:r>
            <w:rPr>
              <w:bCs/>
              <w:noProof/>
            </w:rPr>
            <w:fldChar w:fldCharType="separate"/>
          </w:r>
          <w:r w:rsidR="001F1F4A">
            <w:rPr>
              <w:bCs/>
              <w:noProof/>
            </w:rPr>
            <w:t>Toelichting modeldocument Akte van</w:t>
          </w:r>
          <w:r w:rsidR="001F1F4A" w:rsidRPr="001F1F4A">
            <w:rPr>
              <w:noProof/>
            </w:rPr>
            <w:t xml:space="preserve"> verdeling</w:t>
          </w:r>
          <w:r>
            <w:rPr>
              <w:noProof/>
            </w:rPr>
            <w:fldChar w:fldCharType="end"/>
          </w:r>
        </w:p>
      </w:tc>
    </w:tr>
    <w:tr w:rsidR="009013D6" w14:paraId="3BA44A9A" w14:textId="77777777" w:rsidTr="001B26CD">
      <w:trPr>
        <w:trHeight w:val="414"/>
      </w:trPr>
      <w:tc>
        <w:tcPr>
          <w:tcW w:w="4363" w:type="dxa"/>
        </w:tcPr>
        <w:p w14:paraId="6913E77B" w14:textId="77777777" w:rsidR="009013D6" w:rsidRDefault="009013D6">
          <w:pPr>
            <w:pStyle w:val="tussenkopje"/>
          </w:pPr>
          <w:r>
            <w:t>Versie</w:t>
          </w:r>
        </w:p>
      </w:tc>
    </w:tr>
    <w:tr w:rsidR="009013D6" w14:paraId="1F7C5569" w14:textId="77777777" w:rsidTr="001B26CD">
      <w:tc>
        <w:tcPr>
          <w:tcW w:w="4363" w:type="dxa"/>
        </w:tcPr>
        <w:p w14:paraId="28CEC585" w14:textId="20319961" w:rsidR="009013D6" w:rsidRDefault="009013D6">
          <w:pPr>
            <w:spacing w:line="240" w:lineRule="atLeast"/>
          </w:pPr>
          <w:r>
            <w:t>4.0</w:t>
          </w:r>
        </w:p>
      </w:tc>
    </w:tr>
    <w:tr w:rsidR="009013D6" w14:paraId="1F6066C0" w14:textId="77777777" w:rsidTr="001B26CD">
      <w:tc>
        <w:tcPr>
          <w:tcW w:w="4363" w:type="dxa"/>
        </w:tcPr>
        <w:p w14:paraId="7FE56BAA" w14:textId="77777777" w:rsidR="009013D6" w:rsidRDefault="009013D6">
          <w:pPr>
            <w:pStyle w:val="tussenkopje"/>
          </w:pPr>
          <w:r>
            <w:t>Blad</w:t>
          </w:r>
        </w:p>
      </w:tc>
    </w:tr>
    <w:tr w:rsidR="009013D6" w14:paraId="0A50FFC7" w14:textId="77777777" w:rsidTr="001B26CD">
      <w:tc>
        <w:tcPr>
          <w:tcW w:w="4363" w:type="dxa"/>
        </w:tcPr>
        <w:p w14:paraId="50528F51" w14:textId="6F074B61" w:rsidR="009013D6" w:rsidRDefault="009013D6">
          <w:pPr>
            <w:spacing w:line="240" w:lineRule="atLeast"/>
          </w:pPr>
          <w:r>
            <w:fldChar w:fldCharType="begin"/>
          </w:r>
          <w:r>
            <w:instrText xml:space="preserve"> PAGE  \* MERGEFORMAT </w:instrText>
          </w:r>
          <w:r>
            <w:fldChar w:fldCharType="separate"/>
          </w:r>
          <w:r>
            <w:rPr>
              <w:noProof/>
            </w:rPr>
            <w:t>22</w:t>
          </w:r>
          <w:r>
            <w:fldChar w:fldCharType="end"/>
          </w:r>
          <w:r>
            <w:t xml:space="preserve"> van </w:t>
          </w:r>
          <w:r>
            <w:fldChar w:fldCharType="begin"/>
          </w:r>
          <w:r>
            <w:instrText xml:space="preserve"> = 1+</w:instrText>
          </w:r>
          <w:r>
            <w:rPr>
              <w:noProof/>
            </w:rPr>
            <w:fldChar w:fldCharType="begin"/>
          </w:r>
          <w:r>
            <w:rPr>
              <w:noProof/>
            </w:rPr>
            <w:instrText xml:space="preserve"> NUMPAGES   \* MERGEFORMAT </w:instrText>
          </w:r>
          <w:r>
            <w:rPr>
              <w:noProof/>
            </w:rPr>
            <w:fldChar w:fldCharType="separate"/>
          </w:r>
          <w:r w:rsidR="001F1F4A">
            <w:rPr>
              <w:noProof/>
            </w:rPr>
            <w:instrText>36</w:instrText>
          </w:r>
          <w:r>
            <w:rPr>
              <w:noProof/>
            </w:rPr>
            <w:fldChar w:fldCharType="end"/>
          </w:r>
          <w:r>
            <w:instrText xml:space="preserve"> </w:instrText>
          </w:r>
          <w:r>
            <w:fldChar w:fldCharType="separate"/>
          </w:r>
          <w:r w:rsidR="001F1F4A">
            <w:rPr>
              <w:noProof/>
            </w:rPr>
            <w:t>37</w:t>
          </w:r>
          <w:r>
            <w:fldChar w:fldCharType="end"/>
          </w:r>
          <w:r>
            <w:t xml:space="preserve"> </w:t>
          </w:r>
        </w:p>
      </w:tc>
    </w:tr>
  </w:tbl>
  <w:p w14:paraId="6071379A" w14:textId="77777777" w:rsidR="009013D6" w:rsidRDefault="009013D6">
    <w:pPr>
      <w:pStyle w:val="Koptekst"/>
    </w:pPr>
    <w:r>
      <w:rPr>
        <w:noProof/>
        <w:snapToGrid/>
        <w:lang w:eastAsia="nl-NL"/>
      </w:rPr>
      <w:drawing>
        <wp:anchor distT="0" distB="0" distL="114300" distR="114300" simplePos="0" relativeHeight="251658240" behindDoc="1" locked="0" layoutInCell="1" allowOverlap="1" wp14:anchorId="1026EB2F" wp14:editId="40192B90">
          <wp:simplePos x="0" y="0"/>
          <wp:positionH relativeFrom="column">
            <wp:posOffset>2099945</wp:posOffset>
          </wp:positionH>
          <wp:positionV relativeFrom="paragraph">
            <wp:posOffset>-100330</wp:posOffset>
          </wp:positionV>
          <wp:extent cx="1333500" cy="1114425"/>
          <wp:effectExtent l="0" t="0" r="0" b="9525"/>
          <wp:wrapNone/>
          <wp:docPr id="3" name="Afbeelding 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6F05A1" w14:textId="77777777" w:rsidR="009013D6" w:rsidRDefault="009013D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1F7AD" w14:textId="77777777" w:rsidR="009013D6" w:rsidRDefault="009013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0238"/>
    <w:multiLevelType w:val="hybridMultilevel"/>
    <w:tmpl w:val="DC02DF2E"/>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081A46"/>
    <w:multiLevelType w:val="hybridMultilevel"/>
    <w:tmpl w:val="30FC9A9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12ED3CCA"/>
    <w:multiLevelType w:val="hybridMultilevel"/>
    <w:tmpl w:val="AA16AF96"/>
    <w:lvl w:ilvl="0" w:tplc="04130019">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3427C03"/>
    <w:multiLevelType w:val="hybridMultilevel"/>
    <w:tmpl w:val="FC1EAA5E"/>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81D4092"/>
    <w:multiLevelType w:val="hybridMultilevel"/>
    <w:tmpl w:val="AECC6E64"/>
    <w:lvl w:ilvl="0" w:tplc="04130001">
      <w:start w:val="1"/>
      <w:numFmt w:val="bullet"/>
      <w:lvlText w:val=""/>
      <w:lvlJc w:val="left"/>
      <w:pPr>
        <w:tabs>
          <w:tab w:val="num" w:pos="1495"/>
        </w:tabs>
        <w:ind w:left="1495" w:hanging="360"/>
      </w:pPr>
      <w:rPr>
        <w:rFonts w:ascii="Symbol" w:hAnsi="Symbol" w:hint="default"/>
      </w:rPr>
    </w:lvl>
    <w:lvl w:ilvl="1" w:tplc="04130003" w:tentative="1">
      <w:start w:val="1"/>
      <w:numFmt w:val="bullet"/>
      <w:lvlText w:val="o"/>
      <w:lvlJc w:val="left"/>
      <w:pPr>
        <w:tabs>
          <w:tab w:val="num" w:pos="2215"/>
        </w:tabs>
        <w:ind w:left="2215" w:hanging="360"/>
      </w:pPr>
      <w:rPr>
        <w:rFonts w:ascii="Courier New" w:hAnsi="Courier New" w:cs="Courier New" w:hint="default"/>
      </w:rPr>
    </w:lvl>
    <w:lvl w:ilvl="2" w:tplc="04130005" w:tentative="1">
      <w:start w:val="1"/>
      <w:numFmt w:val="bullet"/>
      <w:lvlText w:val=""/>
      <w:lvlJc w:val="left"/>
      <w:pPr>
        <w:tabs>
          <w:tab w:val="num" w:pos="2935"/>
        </w:tabs>
        <w:ind w:left="2935" w:hanging="360"/>
      </w:pPr>
      <w:rPr>
        <w:rFonts w:ascii="Wingdings" w:hAnsi="Wingdings" w:hint="default"/>
      </w:rPr>
    </w:lvl>
    <w:lvl w:ilvl="3" w:tplc="04130001" w:tentative="1">
      <w:start w:val="1"/>
      <w:numFmt w:val="bullet"/>
      <w:lvlText w:val=""/>
      <w:lvlJc w:val="left"/>
      <w:pPr>
        <w:tabs>
          <w:tab w:val="num" w:pos="3655"/>
        </w:tabs>
        <w:ind w:left="3655" w:hanging="360"/>
      </w:pPr>
      <w:rPr>
        <w:rFonts w:ascii="Symbol" w:hAnsi="Symbol" w:hint="default"/>
      </w:rPr>
    </w:lvl>
    <w:lvl w:ilvl="4" w:tplc="04130003" w:tentative="1">
      <w:start w:val="1"/>
      <w:numFmt w:val="bullet"/>
      <w:lvlText w:val="o"/>
      <w:lvlJc w:val="left"/>
      <w:pPr>
        <w:tabs>
          <w:tab w:val="num" w:pos="4375"/>
        </w:tabs>
        <w:ind w:left="4375" w:hanging="360"/>
      </w:pPr>
      <w:rPr>
        <w:rFonts w:ascii="Courier New" w:hAnsi="Courier New" w:cs="Courier New" w:hint="default"/>
      </w:rPr>
    </w:lvl>
    <w:lvl w:ilvl="5" w:tplc="04130005" w:tentative="1">
      <w:start w:val="1"/>
      <w:numFmt w:val="bullet"/>
      <w:lvlText w:val=""/>
      <w:lvlJc w:val="left"/>
      <w:pPr>
        <w:tabs>
          <w:tab w:val="num" w:pos="5095"/>
        </w:tabs>
        <w:ind w:left="5095" w:hanging="360"/>
      </w:pPr>
      <w:rPr>
        <w:rFonts w:ascii="Wingdings" w:hAnsi="Wingdings" w:hint="default"/>
      </w:rPr>
    </w:lvl>
    <w:lvl w:ilvl="6" w:tplc="04130001" w:tentative="1">
      <w:start w:val="1"/>
      <w:numFmt w:val="bullet"/>
      <w:lvlText w:val=""/>
      <w:lvlJc w:val="left"/>
      <w:pPr>
        <w:tabs>
          <w:tab w:val="num" w:pos="5815"/>
        </w:tabs>
        <w:ind w:left="5815" w:hanging="360"/>
      </w:pPr>
      <w:rPr>
        <w:rFonts w:ascii="Symbol" w:hAnsi="Symbol" w:hint="default"/>
      </w:rPr>
    </w:lvl>
    <w:lvl w:ilvl="7" w:tplc="04130003" w:tentative="1">
      <w:start w:val="1"/>
      <w:numFmt w:val="bullet"/>
      <w:lvlText w:val="o"/>
      <w:lvlJc w:val="left"/>
      <w:pPr>
        <w:tabs>
          <w:tab w:val="num" w:pos="6535"/>
        </w:tabs>
        <w:ind w:left="6535" w:hanging="360"/>
      </w:pPr>
      <w:rPr>
        <w:rFonts w:ascii="Courier New" w:hAnsi="Courier New" w:cs="Courier New" w:hint="default"/>
      </w:rPr>
    </w:lvl>
    <w:lvl w:ilvl="8" w:tplc="04130005" w:tentative="1">
      <w:start w:val="1"/>
      <w:numFmt w:val="bullet"/>
      <w:lvlText w:val=""/>
      <w:lvlJc w:val="left"/>
      <w:pPr>
        <w:tabs>
          <w:tab w:val="num" w:pos="7255"/>
        </w:tabs>
        <w:ind w:left="7255" w:hanging="360"/>
      </w:pPr>
      <w:rPr>
        <w:rFonts w:ascii="Wingdings" w:hAnsi="Wingdings" w:hint="default"/>
      </w:rPr>
    </w:lvl>
  </w:abstractNum>
  <w:abstractNum w:abstractNumId="6" w15:restartNumberingAfterBreak="0">
    <w:nsid w:val="1887339C"/>
    <w:multiLevelType w:val="hybridMultilevel"/>
    <w:tmpl w:val="720808A6"/>
    <w:lvl w:ilvl="0" w:tplc="FA14880A">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B2586F"/>
    <w:multiLevelType w:val="hybridMultilevel"/>
    <w:tmpl w:val="B9AA56D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285642"/>
    <w:multiLevelType w:val="hybridMultilevel"/>
    <w:tmpl w:val="553A0F40"/>
    <w:lvl w:ilvl="0" w:tplc="4D260C8C">
      <w:start w:val="1"/>
      <w:numFmt w:val="bullet"/>
      <w:lvlText w:val="-"/>
      <w:lvlJc w:val="left"/>
      <w:pPr>
        <w:tabs>
          <w:tab w:val="num" w:pos="1722"/>
        </w:tabs>
        <w:ind w:left="1722" w:hanging="360"/>
      </w:pPr>
      <w:rPr>
        <w:rFonts w:ascii="Arial" w:hAnsi="Arial" w:hint="default"/>
      </w:rPr>
    </w:lvl>
    <w:lvl w:ilvl="1" w:tplc="5BAAFD72">
      <w:numFmt w:val="bullet"/>
      <w:lvlText w:val="-"/>
      <w:lvlJc w:val="left"/>
      <w:pPr>
        <w:tabs>
          <w:tab w:val="num" w:pos="2802"/>
        </w:tabs>
        <w:ind w:left="2802" w:hanging="360"/>
      </w:pPr>
      <w:rPr>
        <w:rFonts w:ascii="Times New Roman" w:eastAsia="Times New Roman" w:hAnsi="Times New Roman" w:cs="Times New Roman" w:hint="default"/>
      </w:rPr>
    </w:lvl>
    <w:lvl w:ilvl="2" w:tplc="04130005" w:tentative="1">
      <w:start w:val="1"/>
      <w:numFmt w:val="bullet"/>
      <w:lvlText w:val=""/>
      <w:lvlJc w:val="left"/>
      <w:pPr>
        <w:tabs>
          <w:tab w:val="num" w:pos="3522"/>
        </w:tabs>
        <w:ind w:left="3522" w:hanging="360"/>
      </w:pPr>
      <w:rPr>
        <w:rFonts w:ascii="Wingdings" w:hAnsi="Wingdings" w:hint="default"/>
      </w:rPr>
    </w:lvl>
    <w:lvl w:ilvl="3" w:tplc="04130001" w:tentative="1">
      <w:start w:val="1"/>
      <w:numFmt w:val="bullet"/>
      <w:lvlText w:val=""/>
      <w:lvlJc w:val="left"/>
      <w:pPr>
        <w:tabs>
          <w:tab w:val="num" w:pos="4242"/>
        </w:tabs>
        <w:ind w:left="4242" w:hanging="360"/>
      </w:pPr>
      <w:rPr>
        <w:rFonts w:ascii="Symbol" w:hAnsi="Symbol" w:hint="default"/>
      </w:rPr>
    </w:lvl>
    <w:lvl w:ilvl="4" w:tplc="04130003" w:tentative="1">
      <w:start w:val="1"/>
      <w:numFmt w:val="bullet"/>
      <w:lvlText w:val="o"/>
      <w:lvlJc w:val="left"/>
      <w:pPr>
        <w:tabs>
          <w:tab w:val="num" w:pos="4962"/>
        </w:tabs>
        <w:ind w:left="4962" w:hanging="360"/>
      </w:pPr>
      <w:rPr>
        <w:rFonts w:ascii="Courier New" w:hAnsi="Courier New" w:cs="Courier New" w:hint="default"/>
      </w:rPr>
    </w:lvl>
    <w:lvl w:ilvl="5" w:tplc="04130005" w:tentative="1">
      <w:start w:val="1"/>
      <w:numFmt w:val="bullet"/>
      <w:lvlText w:val=""/>
      <w:lvlJc w:val="left"/>
      <w:pPr>
        <w:tabs>
          <w:tab w:val="num" w:pos="5682"/>
        </w:tabs>
        <w:ind w:left="5682" w:hanging="360"/>
      </w:pPr>
      <w:rPr>
        <w:rFonts w:ascii="Wingdings" w:hAnsi="Wingdings" w:hint="default"/>
      </w:rPr>
    </w:lvl>
    <w:lvl w:ilvl="6" w:tplc="04130001" w:tentative="1">
      <w:start w:val="1"/>
      <w:numFmt w:val="bullet"/>
      <w:lvlText w:val=""/>
      <w:lvlJc w:val="left"/>
      <w:pPr>
        <w:tabs>
          <w:tab w:val="num" w:pos="6402"/>
        </w:tabs>
        <w:ind w:left="6402" w:hanging="360"/>
      </w:pPr>
      <w:rPr>
        <w:rFonts w:ascii="Symbol" w:hAnsi="Symbol" w:hint="default"/>
      </w:rPr>
    </w:lvl>
    <w:lvl w:ilvl="7" w:tplc="04130003" w:tentative="1">
      <w:start w:val="1"/>
      <w:numFmt w:val="bullet"/>
      <w:lvlText w:val="o"/>
      <w:lvlJc w:val="left"/>
      <w:pPr>
        <w:tabs>
          <w:tab w:val="num" w:pos="7122"/>
        </w:tabs>
        <w:ind w:left="7122" w:hanging="360"/>
      </w:pPr>
      <w:rPr>
        <w:rFonts w:ascii="Courier New" w:hAnsi="Courier New" w:cs="Courier New" w:hint="default"/>
      </w:rPr>
    </w:lvl>
    <w:lvl w:ilvl="8" w:tplc="04130005" w:tentative="1">
      <w:start w:val="1"/>
      <w:numFmt w:val="bullet"/>
      <w:lvlText w:val=""/>
      <w:lvlJc w:val="left"/>
      <w:pPr>
        <w:tabs>
          <w:tab w:val="num" w:pos="7842"/>
        </w:tabs>
        <w:ind w:left="7842" w:hanging="360"/>
      </w:pPr>
      <w:rPr>
        <w:rFonts w:ascii="Wingdings" w:hAnsi="Wingdings" w:hint="default"/>
      </w:rPr>
    </w:lvl>
  </w:abstractNum>
  <w:abstractNum w:abstractNumId="9" w15:restartNumberingAfterBreak="0">
    <w:nsid w:val="2336064B"/>
    <w:multiLevelType w:val="hybridMultilevel"/>
    <w:tmpl w:val="CE063438"/>
    <w:lvl w:ilvl="0" w:tplc="82E4E2DC">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6210111"/>
    <w:multiLevelType w:val="multilevel"/>
    <w:tmpl w:val="BA1AF19A"/>
    <w:lvl w:ilvl="0">
      <w:start w:val="1"/>
      <w:numFmt w:val="lowerLetter"/>
      <w:lvlText w:val="%1."/>
      <w:lvlJc w:val="left"/>
      <w:pPr>
        <w:tabs>
          <w:tab w:val="num" w:pos="360"/>
        </w:tabs>
        <w:ind w:left="36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162F24"/>
    <w:multiLevelType w:val="hybridMultilevel"/>
    <w:tmpl w:val="5FC09E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3A1680"/>
    <w:multiLevelType w:val="hybridMultilevel"/>
    <w:tmpl w:val="24400CE0"/>
    <w:lvl w:ilvl="0" w:tplc="DE12DAB6">
      <w:start w:val="4"/>
      <w:numFmt w:val="bullet"/>
      <w:lvlText w:val="-"/>
      <w:lvlJc w:val="left"/>
      <w:pPr>
        <w:tabs>
          <w:tab w:val="num" w:pos="360"/>
        </w:tabs>
        <w:ind w:left="360" w:hanging="360"/>
      </w:pPr>
      <w:rPr>
        <w:rFonts w:ascii="Helvetica" w:eastAsia="Times New Roman" w:hAnsi="Helvetica" w:cs="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574962"/>
    <w:multiLevelType w:val="hybridMultilevel"/>
    <w:tmpl w:val="EA3EFC6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248EA"/>
    <w:multiLevelType w:val="hybridMultilevel"/>
    <w:tmpl w:val="02B88434"/>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213"/>
        </w:tabs>
        <w:ind w:left="1213" w:hanging="360"/>
      </w:pPr>
      <w:rPr>
        <w:rFonts w:ascii="Courier New" w:hAnsi="Courier New" w:cs="Courier New" w:hint="default"/>
      </w:rPr>
    </w:lvl>
    <w:lvl w:ilvl="2" w:tplc="04130005" w:tentative="1">
      <w:start w:val="1"/>
      <w:numFmt w:val="bullet"/>
      <w:lvlText w:val=""/>
      <w:lvlJc w:val="left"/>
      <w:pPr>
        <w:tabs>
          <w:tab w:val="num" w:pos="1933"/>
        </w:tabs>
        <w:ind w:left="1933" w:hanging="360"/>
      </w:pPr>
      <w:rPr>
        <w:rFonts w:ascii="Wingdings" w:hAnsi="Wingdings" w:hint="default"/>
      </w:rPr>
    </w:lvl>
    <w:lvl w:ilvl="3" w:tplc="04130001" w:tentative="1">
      <w:start w:val="1"/>
      <w:numFmt w:val="bullet"/>
      <w:lvlText w:val=""/>
      <w:lvlJc w:val="left"/>
      <w:pPr>
        <w:tabs>
          <w:tab w:val="num" w:pos="2653"/>
        </w:tabs>
        <w:ind w:left="2653" w:hanging="360"/>
      </w:pPr>
      <w:rPr>
        <w:rFonts w:ascii="Symbol" w:hAnsi="Symbol" w:hint="default"/>
      </w:rPr>
    </w:lvl>
    <w:lvl w:ilvl="4" w:tplc="04130003" w:tentative="1">
      <w:start w:val="1"/>
      <w:numFmt w:val="bullet"/>
      <w:lvlText w:val="o"/>
      <w:lvlJc w:val="left"/>
      <w:pPr>
        <w:tabs>
          <w:tab w:val="num" w:pos="3373"/>
        </w:tabs>
        <w:ind w:left="3373" w:hanging="360"/>
      </w:pPr>
      <w:rPr>
        <w:rFonts w:ascii="Courier New" w:hAnsi="Courier New" w:cs="Courier New" w:hint="default"/>
      </w:rPr>
    </w:lvl>
    <w:lvl w:ilvl="5" w:tplc="04130005" w:tentative="1">
      <w:start w:val="1"/>
      <w:numFmt w:val="bullet"/>
      <w:lvlText w:val=""/>
      <w:lvlJc w:val="left"/>
      <w:pPr>
        <w:tabs>
          <w:tab w:val="num" w:pos="4093"/>
        </w:tabs>
        <w:ind w:left="4093" w:hanging="360"/>
      </w:pPr>
      <w:rPr>
        <w:rFonts w:ascii="Wingdings" w:hAnsi="Wingdings" w:hint="default"/>
      </w:rPr>
    </w:lvl>
    <w:lvl w:ilvl="6" w:tplc="04130001" w:tentative="1">
      <w:start w:val="1"/>
      <w:numFmt w:val="bullet"/>
      <w:lvlText w:val=""/>
      <w:lvlJc w:val="left"/>
      <w:pPr>
        <w:tabs>
          <w:tab w:val="num" w:pos="4813"/>
        </w:tabs>
        <w:ind w:left="4813" w:hanging="360"/>
      </w:pPr>
      <w:rPr>
        <w:rFonts w:ascii="Symbol" w:hAnsi="Symbol" w:hint="default"/>
      </w:rPr>
    </w:lvl>
    <w:lvl w:ilvl="7" w:tplc="04130003" w:tentative="1">
      <w:start w:val="1"/>
      <w:numFmt w:val="bullet"/>
      <w:lvlText w:val="o"/>
      <w:lvlJc w:val="left"/>
      <w:pPr>
        <w:tabs>
          <w:tab w:val="num" w:pos="5533"/>
        </w:tabs>
        <w:ind w:left="5533" w:hanging="360"/>
      </w:pPr>
      <w:rPr>
        <w:rFonts w:ascii="Courier New" w:hAnsi="Courier New" w:cs="Courier New" w:hint="default"/>
      </w:rPr>
    </w:lvl>
    <w:lvl w:ilvl="8" w:tplc="04130005" w:tentative="1">
      <w:start w:val="1"/>
      <w:numFmt w:val="bullet"/>
      <w:lvlText w:val=""/>
      <w:lvlJc w:val="left"/>
      <w:pPr>
        <w:tabs>
          <w:tab w:val="num" w:pos="6253"/>
        </w:tabs>
        <w:ind w:left="6253" w:hanging="360"/>
      </w:pPr>
      <w:rPr>
        <w:rFonts w:ascii="Wingdings" w:hAnsi="Wingdings" w:hint="default"/>
      </w:rPr>
    </w:lvl>
  </w:abstractNum>
  <w:abstractNum w:abstractNumId="16" w15:restartNumberingAfterBreak="0">
    <w:nsid w:val="3F56056D"/>
    <w:multiLevelType w:val="hybridMultilevel"/>
    <w:tmpl w:val="C4A69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A23819"/>
    <w:multiLevelType w:val="hybridMultilevel"/>
    <w:tmpl w:val="A5C638F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578612C"/>
    <w:multiLevelType w:val="hybridMultilevel"/>
    <w:tmpl w:val="9056B586"/>
    <w:lvl w:ilvl="0" w:tplc="AB52E1FE">
      <w:start w:val="15"/>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24C93"/>
    <w:multiLevelType w:val="hybridMultilevel"/>
    <w:tmpl w:val="22CE8F64"/>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1404D97"/>
    <w:multiLevelType w:val="hybridMultilevel"/>
    <w:tmpl w:val="BA1AF19A"/>
    <w:lvl w:ilvl="0" w:tplc="04130019">
      <w:start w:val="1"/>
      <w:numFmt w:val="lowerLetter"/>
      <w:lvlText w:val="%1."/>
      <w:lvlJc w:val="left"/>
      <w:pPr>
        <w:tabs>
          <w:tab w:val="num" w:pos="360"/>
        </w:tabs>
        <w:ind w:left="360" w:hanging="360"/>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7F4491"/>
    <w:multiLevelType w:val="hybridMultilevel"/>
    <w:tmpl w:val="491C330E"/>
    <w:lvl w:ilvl="0" w:tplc="0413000F">
      <w:start w:val="1"/>
      <w:numFmt w:val="decimal"/>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903B67"/>
    <w:multiLevelType w:val="hybridMultilevel"/>
    <w:tmpl w:val="B6962F22"/>
    <w:lvl w:ilvl="0" w:tplc="9AC2969A">
      <w:start w:val="1"/>
      <w:numFmt w:val="bullet"/>
      <w:lvlText w:val="-"/>
      <w:lvlJc w:val="left"/>
      <w:pPr>
        <w:tabs>
          <w:tab w:val="num" w:pos="360"/>
        </w:tabs>
        <w:ind w:left="360" w:hanging="360"/>
      </w:pPr>
      <w:rPr>
        <w:rFonts w:ascii="Arial" w:hAnsi="Arial" w:hint="default"/>
        <w:color w:val="800080"/>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EE7BAD"/>
    <w:multiLevelType w:val="hybridMultilevel"/>
    <w:tmpl w:val="D7B253F8"/>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0728ED"/>
    <w:multiLevelType w:val="hybridMultilevel"/>
    <w:tmpl w:val="9AE23C0A"/>
    <w:lvl w:ilvl="0" w:tplc="360CBB1C">
      <w:start w:val="25"/>
      <w:numFmt w:val="bullet"/>
      <w:lvlText w:val="-"/>
      <w:lvlJc w:val="left"/>
      <w:pPr>
        <w:tabs>
          <w:tab w:val="num" w:pos="360"/>
        </w:tabs>
        <w:ind w:left="360" w:hanging="360"/>
      </w:pPr>
      <w:rPr>
        <w:rFonts w:ascii="Arial" w:eastAsia="Times New Roman" w:hAnsi="Aria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15:restartNumberingAfterBreak="0">
    <w:nsid w:val="5C3103B2"/>
    <w:multiLevelType w:val="hybridMultilevel"/>
    <w:tmpl w:val="620275D6"/>
    <w:lvl w:ilvl="0" w:tplc="5BAAFD72">
      <w:numFmt w:val="bullet"/>
      <w:lvlText w:val="-"/>
      <w:lvlJc w:val="left"/>
      <w:pPr>
        <w:tabs>
          <w:tab w:val="num" w:pos="360"/>
        </w:tabs>
        <w:ind w:left="360" w:hanging="360"/>
      </w:pPr>
      <w:rPr>
        <w:rFonts w:ascii="Times New Roman" w:eastAsia="Times New Roman" w:hAnsi="Times New Roman" w:cs="Times New Roman"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C614F37"/>
    <w:multiLevelType w:val="hybridMultilevel"/>
    <w:tmpl w:val="82FC9EF8"/>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E966E60"/>
    <w:multiLevelType w:val="hybridMultilevel"/>
    <w:tmpl w:val="47341FAC"/>
    <w:lvl w:ilvl="0" w:tplc="4D260C8C">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146B9"/>
    <w:multiLevelType w:val="hybridMultilevel"/>
    <w:tmpl w:val="1C98799A"/>
    <w:lvl w:ilvl="0" w:tplc="634CDA7A">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B5D1F8A"/>
    <w:multiLevelType w:val="hybridMultilevel"/>
    <w:tmpl w:val="6E32D642"/>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CDE3CAC"/>
    <w:multiLevelType w:val="hybridMultilevel"/>
    <w:tmpl w:val="9146CB5C"/>
    <w:lvl w:ilvl="0" w:tplc="C4D01D4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D563CEC"/>
    <w:multiLevelType w:val="hybridMultilevel"/>
    <w:tmpl w:val="014ACDD6"/>
    <w:lvl w:ilvl="0" w:tplc="0413000F">
      <w:start w:val="7"/>
      <w:numFmt w:val="bullet"/>
      <w:lvlText w:val="-"/>
      <w:lvlJc w:val="left"/>
      <w:pPr>
        <w:tabs>
          <w:tab w:val="num" w:pos="360"/>
        </w:tabs>
        <w:ind w:left="360" w:hanging="360"/>
      </w:pPr>
      <w:rPr>
        <w:rFonts w:ascii="Times New Roman" w:eastAsia="Times New Roman" w:hAnsi="Times New Roman" w:cs="Times New Roman" w:hint="default"/>
      </w:rPr>
    </w:lvl>
    <w:lvl w:ilvl="1" w:tplc="04130019">
      <w:start w:val="1"/>
      <w:numFmt w:val="bullet"/>
      <w:lvlText w:val=""/>
      <w:lvlJc w:val="left"/>
      <w:pPr>
        <w:tabs>
          <w:tab w:val="num" w:pos="1080"/>
        </w:tabs>
        <w:ind w:left="1080" w:hanging="360"/>
      </w:pPr>
      <w:rPr>
        <w:rFonts w:ascii="Symbol" w:hAnsi="Symbol"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1574"/>
        </w:tabs>
        <w:ind w:left="157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72A44F90"/>
    <w:multiLevelType w:val="hybridMultilevel"/>
    <w:tmpl w:val="79F62DBA"/>
    <w:lvl w:ilvl="0" w:tplc="C8B2D96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3EA34EB"/>
    <w:multiLevelType w:val="hybridMultilevel"/>
    <w:tmpl w:val="374E21DC"/>
    <w:lvl w:ilvl="0" w:tplc="5AE0CE2A">
      <w:numFmt w:val="bullet"/>
      <w:lvlText w:val="-"/>
      <w:lvlJc w:val="left"/>
      <w:pPr>
        <w:tabs>
          <w:tab w:val="num" w:pos="0"/>
        </w:tabs>
        <w:ind w:left="284" w:hanging="284"/>
      </w:pPr>
      <w:rPr>
        <w:rFonts w:ascii="Arial" w:hAnsi="Arial" w:hint="default"/>
        <w:color w:val="FF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55E6270"/>
    <w:multiLevelType w:val="hybridMultilevel"/>
    <w:tmpl w:val="C03A2694"/>
    <w:lvl w:ilvl="0" w:tplc="917A684A">
      <w:start w:val="4"/>
      <w:numFmt w:val="bullet"/>
      <w:lvlText w:val="-"/>
      <w:lvlJc w:val="left"/>
      <w:pPr>
        <w:tabs>
          <w:tab w:val="num" w:pos="360"/>
        </w:tabs>
        <w:ind w:left="360" w:firstLine="207"/>
      </w:pPr>
      <w:rPr>
        <w:rFonts w:ascii="Helvetica" w:eastAsia="Times New Roman" w:hAnsi="Helvetica"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A364041"/>
    <w:multiLevelType w:val="hybridMultilevel"/>
    <w:tmpl w:val="8B48D612"/>
    <w:lvl w:ilvl="0" w:tplc="4D260C8C">
      <w:start w:val="1"/>
      <w:numFmt w:val="bullet"/>
      <w:lvlText w:val="-"/>
      <w:lvlJc w:val="left"/>
      <w:pPr>
        <w:tabs>
          <w:tab w:val="num" w:pos="360"/>
        </w:tabs>
        <w:ind w:left="360" w:hanging="360"/>
      </w:pPr>
      <w:rPr>
        <w:rFonts w:ascii="Arial" w:hAnsi="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33734A"/>
    <w:multiLevelType w:val="hybridMultilevel"/>
    <w:tmpl w:val="7646F146"/>
    <w:lvl w:ilvl="0" w:tplc="DCD6B868">
      <w:numFmt w:val="bullet"/>
      <w:lvlText w:val="-"/>
      <w:lvlJc w:val="left"/>
      <w:pPr>
        <w:ind w:left="720" w:hanging="360"/>
      </w:pPr>
      <w:rPr>
        <w:rFonts w:ascii="Courier New" w:eastAsia="Times New Roman"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5"/>
  </w:num>
  <w:num w:numId="2">
    <w:abstractNumId w:val="35"/>
  </w:num>
  <w:num w:numId="3">
    <w:abstractNumId w:val="32"/>
  </w:num>
  <w:num w:numId="4">
    <w:abstractNumId w:val="18"/>
  </w:num>
  <w:num w:numId="5">
    <w:abstractNumId w:val="0"/>
  </w:num>
  <w:num w:numId="6">
    <w:abstractNumId w:val="13"/>
  </w:num>
  <w:num w:numId="7">
    <w:abstractNumId w:val="34"/>
  </w:num>
  <w:num w:numId="8">
    <w:abstractNumId w:val="17"/>
  </w:num>
  <w:num w:numId="9">
    <w:abstractNumId w:val="24"/>
  </w:num>
  <w:num w:numId="10">
    <w:abstractNumId w:val="2"/>
  </w:num>
  <w:num w:numId="11">
    <w:abstractNumId w:val="27"/>
  </w:num>
  <w:num w:numId="12">
    <w:abstractNumId w:val="26"/>
  </w:num>
  <w:num w:numId="13">
    <w:abstractNumId w:val="12"/>
  </w:num>
  <w:num w:numId="14">
    <w:abstractNumId w:val="38"/>
  </w:num>
  <w:num w:numId="15">
    <w:abstractNumId w:val="37"/>
  </w:num>
  <w:num w:numId="16">
    <w:abstractNumId w:val="15"/>
  </w:num>
  <w:num w:numId="17">
    <w:abstractNumId w:val="39"/>
  </w:num>
  <w:num w:numId="18">
    <w:abstractNumId w:val="28"/>
  </w:num>
  <w:num w:numId="19">
    <w:abstractNumId w:val="29"/>
  </w:num>
  <w:num w:numId="20">
    <w:abstractNumId w:val="8"/>
  </w:num>
  <w:num w:numId="21">
    <w:abstractNumId w:val="22"/>
  </w:num>
  <w:num w:numId="22">
    <w:abstractNumId w:val="14"/>
  </w:num>
  <w:num w:numId="23">
    <w:abstractNumId w:val="4"/>
  </w:num>
  <w:num w:numId="24">
    <w:abstractNumId w:val="5"/>
  </w:num>
  <w:num w:numId="25">
    <w:abstractNumId w:val="20"/>
  </w:num>
  <w:num w:numId="26">
    <w:abstractNumId w:val="11"/>
  </w:num>
  <w:num w:numId="27">
    <w:abstractNumId w:val="1"/>
  </w:num>
  <w:num w:numId="28">
    <w:abstractNumId w:val="7"/>
  </w:num>
  <w:num w:numId="29">
    <w:abstractNumId w:val="19"/>
  </w:num>
  <w:num w:numId="30">
    <w:abstractNumId w:val="21"/>
  </w:num>
  <w:num w:numId="31">
    <w:abstractNumId w:val="0"/>
  </w:num>
  <w:num w:numId="32">
    <w:abstractNumId w:val="0"/>
  </w:num>
  <w:num w:numId="33">
    <w:abstractNumId w:val="35"/>
  </w:num>
  <w:num w:numId="34">
    <w:abstractNumId w:val="35"/>
  </w:num>
  <w:num w:numId="35">
    <w:abstractNumId w:val="25"/>
  </w:num>
  <w:num w:numId="36">
    <w:abstractNumId w:val="10"/>
  </w:num>
  <w:num w:numId="37">
    <w:abstractNumId w:val="3"/>
  </w:num>
  <w:num w:numId="38">
    <w:abstractNumId w:val="35"/>
  </w:num>
  <w:num w:numId="39">
    <w:abstractNumId w:val="35"/>
  </w:num>
  <w:num w:numId="40">
    <w:abstractNumId w:val="35"/>
  </w:num>
  <w:num w:numId="41">
    <w:abstractNumId w:val="35"/>
  </w:num>
  <w:num w:numId="42">
    <w:abstractNumId w:val="6"/>
  </w:num>
  <w:num w:numId="43">
    <w:abstractNumId w:val="35"/>
  </w:num>
  <w:num w:numId="44">
    <w:abstractNumId w:val="36"/>
  </w:num>
  <w:num w:numId="45">
    <w:abstractNumId w:val="9"/>
  </w:num>
  <w:num w:numId="46">
    <w:abstractNumId w:val="30"/>
  </w:num>
  <w:num w:numId="47">
    <w:abstractNumId w:val="23"/>
  </w:num>
  <w:num w:numId="48">
    <w:abstractNumId w:val="16"/>
  </w:num>
  <w:num w:numId="49">
    <w:abstractNumId w:val="33"/>
  </w:num>
  <w:num w:numId="50">
    <w:abstractNumId w:val="31"/>
  </w:num>
  <w:num w:numId="5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ems, Igor">
    <w15:presenceInfo w15:providerId="AD" w15:userId="S::Igor.Willems@kadaster.nl::44891f55-7cd7-4f3f-b95c-f9bc4d4827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activeWritingStyle w:appName="MSWord" w:lang="nl-NL" w:vendorID="9" w:dllVersion="512" w:checkStyle="1"/>
  <w:activeWritingStyle w:appName="MSWord" w:lang="nl-NL" w:vendorID="1" w:dllVersion="512" w:checkStyle="1"/>
  <w:activeWritingStyle w:appName="MSWord" w:lang="nl" w:vendorID="1"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408"/>
    <w:rsid w:val="000009F7"/>
    <w:rsid w:val="0000176B"/>
    <w:rsid w:val="00001CEE"/>
    <w:rsid w:val="00003BB9"/>
    <w:rsid w:val="00003BF2"/>
    <w:rsid w:val="00004B4C"/>
    <w:rsid w:val="00005407"/>
    <w:rsid w:val="000055BB"/>
    <w:rsid w:val="00006273"/>
    <w:rsid w:val="00012A89"/>
    <w:rsid w:val="00012B35"/>
    <w:rsid w:val="00012DAD"/>
    <w:rsid w:val="0001338A"/>
    <w:rsid w:val="00014187"/>
    <w:rsid w:val="0001524B"/>
    <w:rsid w:val="000168C1"/>
    <w:rsid w:val="0001778E"/>
    <w:rsid w:val="000200C2"/>
    <w:rsid w:val="00020358"/>
    <w:rsid w:val="00020E21"/>
    <w:rsid w:val="0002125B"/>
    <w:rsid w:val="00022EE4"/>
    <w:rsid w:val="000240EA"/>
    <w:rsid w:val="00024ACD"/>
    <w:rsid w:val="00025B0C"/>
    <w:rsid w:val="00026253"/>
    <w:rsid w:val="0002747E"/>
    <w:rsid w:val="00027FA1"/>
    <w:rsid w:val="0003063D"/>
    <w:rsid w:val="00030DD0"/>
    <w:rsid w:val="00031F03"/>
    <w:rsid w:val="00032442"/>
    <w:rsid w:val="0003251A"/>
    <w:rsid w:val="00032584"/>
    <w:rsid w:val="000341C8"/>
    <w:rsid w:val="00034504"/>
    <w:rsid w:val="00035295"/>
    <w:rsid w:val="00035773"/>
    <w:rsid w:val="0003681C"/>
    <w:rsid w:val="00036BA4"/>
    <w:rsid w:val="00036FDD"/>
    <w:rsid w:val="00036FFE"/>
    <w:rsid w:val="00037563"/>
    <w:rsid w:val="00037C97"/>
    <w:rsid w:val="000400E1"/>
    <w:rsid w:val="00041090"/>
    <w:rsid w:val="0004124D"/>
    <w:rsid w:val="000413E8"/>
    <w:rsid w:val="00043A9B"/>
    <w:rsid w:val="00043E82"/>
    <w:rsid w:val="0004466F"/>
    <w:rsid w:val="00045630"/>
    <w:rsid w:val="00046137"/>
    <w:rsid w:val="00050522"/>
    <w:rsid w:val="00051922"/>
    <w:rsid w:val="00052254"/>
    <w:rsid w:val="0005347B"/>
    <w:rsid w:val="00053F3D"/>
    <w:rsid w:val="000544E7"/>
    <w:rsid w:val="000547E5"/>
    <w:rsid w:val="000550F9"/>
    <w:rsid w:val="00055EF9"/>
    <w:rsid w:val="00056979"/>
    <w:rsid w:val="00056C53"/>
    <w:rsid w:val="00057927"/>
    <w:rsid w:val="000579C5"/>
    <w:rsid w:val="00057D2B"/>
    <w:rsid w:val="000600AE"/>
    <w:rsid w:val="00060516"/>
    <w:rsid w:val="00060B61"/>
    <w:rsid w:val="000613F2"/>
    <w:rsid w:val="00062310"/>
    <w:rsid w:val="00063A89"/>
    <w:rsid w:val="00064009"/>
    <w:rsid w:val="00064024"/>
    <w:rsid w:val="000662FD"/>
    <w:rsid w:val="000670F8"/>
    <w:rsid w:val="000677AC"/>
    <w:rsid w:val="00067BB3"/>
    <w:rsid w:val="00072360"/>
    <w:rsid w:val="00073961"/>
    <w:rsid w:val="00075000"/>
    <w:rsid w:val="000763DB"/>
    <w:rsid w:val="00077BE9"/>
    <w:rsid w:val="00080BE8"/>
    <w:rsid w:val="0008275F"/>
    <w:rsid w:val="00082F66"/>
    <w:rsid w:val="00083121"/>
    <w:rsid w:val="00083609"/>
    <w:rsid w:val="00084924"/>
    <w:rsid w:val="00090725"/>
    <w:rsid w:val="00090F8B"/>
    <w:rsid w:val="000912A0"/>
    <w:rsid w:val="00091C57"/>
    <w:rsid w:val="00091E64"/>
    <w:rsid w:val="00091F73"/>
    <w:rsid w:val="00092BAD"/>
    <w:rsid w:val="00093876"/>
    <w:rsid w:val="00093CFA"/>
    <w:rsid w:val="0009528B"/>
    <w:rsid w:val="00095A51"/>
    <w:rsid w:val="000975A1"/>
    <w:rsid w:val="000A0738"/>
    <w:rsid w:val="000A0E63"/>
    <w:rsid w:val="000A0EA1"/>
    <w:rsid w:val="000A1DDE"/>
    <w:rsid w:val="000A1F29"/>
    <w:rsid w:val="000A3174"/>
    <w:rsid w:val="000A464B"/>
    <w:rsid w:val="000A4854"/>
    <w:rsid w:val="000A593D"/>
    <w:rsid w:val="000A5BAD"/>
    <w:rsid w:val="000A655C"/>
    <w:rsid w:val="000A70AC"/>
    <w:rsid w:val="000B0184"/>
    <w:rsid w:val="000B135A"/>
    <w:rsid w:val="000B1D90"/>
    <w:rsid w:val="000B2570"/>
    <w:rsid w:val="000B3DF7"/>
    <w:rsid w:val="000B43C5"/>
    <w:rsid w:val="000B5842"/>
    <w:rsid w:val="000B6ECE"/>
    <w:rsid w:val="000B74F1"/>
    <w:rsid w:val="000C2892"/>
    <w:rsid w:val="000C2FF3"/>
    <w:rsid w:val="000C31AA"/>
    <w:rsid w:val="000C4312"/>
    <w:rsid w:val="000C4C58"/>
    <w:rsid w:val="000C5EA6"/>
    <w:rsid w:val="000C6096"/>
    <w:rsid w:val="000C639C"/>
    <w:rsid w:val="000D2B74"/>
    <w:rsid w:val="000D2D1E"/>
    <w:rsid w:val="000D3BDA"/>
    <w:rsid w:val="000D557B"/>
    <w:rsid w:val="000D61C6"/>
    <w:rsid w:val="000D628A"/>
    <w:rsid w:val="000D6C3B"/>
    <w:rsid w:val="000D7CDC"/>
    <w:rsid w:val="000E036E"/>
    <w:rsid w:val="000E079F"/>
    <w:rsid w:val="000E0CF2"/>
    <w:rsid w:val="000E0DE1"/>
    <w:rsid w:val="000E157A"/>
    <w:rsid w:val="000E29DD"/>
    <w:rsid w:val="000E2DF2"/>
    <w:rsid w:val="000E4943"/>
    <w:rsid w:val="000E4ED3"/>
    <w:rsid w:val="000E6BC2"/>
    <w:rsid w:val="000E6E6C"/>
    <w:rsid w:val="000F0137"/>
    <w:rsid w:val="000F085B"/>
    <w:rsid w:val="000F0C94"/>
    <w:rsid w:val="000F115C"/>
    <w:rsid w:val="000F1858"/>
    <w:rsid w:val="000F2EEC"/>
    <w:rsid w:val="000F392C"/>
    <w:rsid w:val="000F49D2"/>
    <w:rsid w:val="000F4B92"/>
    <w:rsid w:val="000F4BE7"/>
    <w:rsid w:val="000F509C"/>
    <w:rsid w:val="000F6429"/>
    <w:rsid w:val="000F6F8F"/>
    <w:rsid w:val="000F702C"/>
    <w:rsid w:val="000F79A2"/>
    <w:rsid w:val="000F7C43"/>
    <w:rsid w:val="001002A2"/>
    <w:rsid w:val="00101503"/>
    <w:rsid w:val="00101C61"/>
    <w:rsid w:val="00101F52"/>
    <w:rsid w:val="00102295"/>
    <w:rsid w:val="001024F2"/>
    <w:rsid w:val="0010365E"/>
    <w:rsid w:val="0010385B"/>
    <w:rsid w:val="001050E0"/>
    <w:rsid w:val="0010575B"/>
    <w:rsid w:val="001060CA"/>
    <w:rsid w:val="00106341"/>
    <w:rsid w:val="001069CA"/>
    <w:rsid w:val="00106F44"/>
    <w:rsid w:val="00107EBC"/>
    <w:rsid w:val="00114EFB"/>
    <w:rsid w:val="00116485"/>
    <w:rsid w:val="0011696F"/>
    <w:rsid w:val="00116C4E"/>
    <w:rsid w:val="001175C0"/>
    <w:rsid w:val="0011783E"/>
    <w:rsid w:val="00120188"/>
    <w:rsid w:val="0012350D"/>
    <w:rsid w:val="00123A02"/>
    <w:rsid w:val="00123E3B"/>
    <w:rsid w:val="00124651"/>
    <w:rsid w:val="0012554A"/>
    <w:rsid w:val="00125755"/>
    <w:rsid w:val="0012614D"/>
    <w:rsid w:val="00126834"/>
    <w:rsid w:val="001278BF"/>
    <w:rsid w:val="00131439"/>
    <w:rsid w:val="00132888"/>
    <w:rsid w:val="00135A64"/>
    <w:rsid w:val="00135DA4"/>
    <w:rsid w:val="00137AEE"/>
    <w:rsid w:val="00137BBF"/>
    <w:rsid w:val="0014005C"/>
    <w:rsid w:val="00140CFC"/>
    <w:rsid w:val="00141238"/>
    <w:rsid w:val="00141564"/>
    <w:rsid w:val="001418AA"/>
    <w:rsid w:val="00141AB9"/>
    <w:rsid w:val="00142B34"/>
    <w:rsid w:val="00143148"/>
    <w:rsid w:val="001434A3"/>
    <w:rsid w:val="001435FB"/>
    <w:rsid w:val="00143BC1"/>
    <w:rsid w:val="00143E8D"/>
    <w:rsid w:val="00144B08"/>
    <w:rsid w:val="00145611"/>
    <w:rsid w:val="00145D06"/>
    <w:rsid w:val="001461D9"/>
    <w:rsid w:val="0014622E"/>
    <w:rsid w:val="00146425"/>
    <w:rsid w:val="00147034"/>
    <w:rsid w:val="00147B57"/>
    <w:rsid w:val="001504E5"/>
    <w:rsid w:val="001511A4"/>
    <w:rsid w:val="001514FA"/>
    <w:rsid w:val="0015346B"/>
    <w:rsid w:val="001536C4"/>
    <w:rsid w:val="00154B89"/>
    <w:rsid w:val="00154CB0"/>
    <w:rsid w:val="0015507F"/>
    <w:rsid w:val="00156B8A"/>
    <w:rsid w:val="00156DEC"/>
    <w:rsid w:val="00156F5A"/>
    <w:rsid w:val="0016055D"/>
    <w:rsid w:val="00161B61"/>
    <w:rsid w:val="001623C5"/>
    <w:rsid w:val="00162FBB"/>
    <w:rsid w:val="001638FF"/>
    <w:rsid w:val="00164370"/>
    <w:rsid w:val="0016460E"/>
    <w:rsid w:val="00165AC8"/>
    <w:rsid w:val="001663B5"/>
    <w:rsid w:val="00166603"/>
    <w:rsid w:val="0016697E"/>
    <w:rsid w:val="00166B8A"/>
    <w:rsid w:val="001677DE"/>
    <w:rsid w:val="00170799"/>
    <w:rsid w:val="00170E32"/>
    <w:rsid w:val="00171009"/>
    <w:rsid w:val="0017212E"/>
    <w:rsid w:val="00172C11"/>
    <w:rsid w:val="00173D62"/>
    <w:rsid w:val="001743D2"/>
    <w:rsid w:val="00174D69"/>
    <w:rsid w:val="00175CEB"/>
    <w:rsid w:val="00175FD3"/>
    <w:rsid w:val="0018011A"/>
    <w:rsid w:val="0018286C"/>
    <w:rsid w:val="00182CCA"/>
    <w:rsid w:val="0018318B"/>
    <w:rsid w:val="00183622"/>
    <w:rsid w:val="0018387C"/>
    <w:rsid w:val="00183A0E"/>
    <w:rsid w:val="001840F6"/>
    <w:rsid w:val="0018417A"/>
    <w:rsid w:val="0018559F"/>
    <w:rsid w:val="0018560F"/>
    <w:rsid w:val="0018609A"/>
    <w:rsid w:val="00186292"/>
    <w:rsid w:val="00186773"/>
    <w:rsid w:val="00186BC8"/>
    <w:rsid w:val="001870D7"/>
    <w:rsid w:val="00187C3F"/>
    <w:rsid w:val="00187D0B"/>
    <w:rsid w:val="00190733"/>
    <w:rsid w:val="00192145"/>
    <w:rsid w:val="0019340B"/>
    <w:rsid w:val="00193431"/>
    <w:rsid w:val="00193C60"/>
    <w:rsid w:val="001948B9"/>
    <w:rsid w:val="00194B86"/>
    <w:rsid w:val="00194D48"/>
    <w:rsid w:val="0019608E"/>
    <w:rsid w:val="00197B7F"/>
    <w:rsid w:val="00197FD7"/>
    <w:rsid w:val="001A0476"/>
    <w:rsid w:val="001A0E25"/>
    <w:rsid w:val="001A2A87"/>
    <w:rsid w:val="001A3C15"/>
    <w:rsid w:val="001A469E"/>
    <w:rsid w:val="001A4C2F"/>
    <w:rsid w:val="001A5495"/>
    <w:rsid w:val="001A5981"/>
    <w:rsid w:val="001B26CD"/>
    <w:rsid w:val="001B314C"/>
    <w:rsid w:val="001B4BD4"/>
    <w:rsid w:val="001B605A"/>
    <w:rsid w:val="001B6420"/>
    <w:rsid w:val="001B6703"/>
    <w:rsid w:val="001B6B7E"/>
    <w:rsid w:val="001C2750"/>
    <w:rsid w:val="001C5A4D"/>
    <w:rsid w:val="001C5AF5"/>
    <w:rsid w:val="001C5B22"/>
    <w:rsid w:val="001C5C0C"/>
    <w:rsid w:val="001C66AC"/>
    <w:rsid w:val="001C6839"/>
    <w:rsid w:val="001C72DF"/>
    <w:rsid w:val="001C77D6"/>
    <w:rsid w:val="001C7DCC"/>
    <w:rsid w:val="001C7FDB"/>
    <w:rsid w:val="001D1B65"/>
    <w:rsid w:val="001D2103"/>
    <w:rsid w:val="001D2375"/>
    <w:rsid w:val="001D2EC6"/>
    <w:rsid w:val="001D3797"/>
    <w:rsid w:val="001D41C5"/>
    <w:rsid w:val="001D55AD"/>
    <w:rsid w:val="001D7D48"/>
    <w:rsid w:val="001E2500"/>
    <w:rsid w:val="001E3F63"/>
    <w:rsid w:val="001E46CD"/>
    <w:rsid w:val="001E4EF9"/>
    <w:rsid w:val="001E513D"/>
    <w:rsid w:val="001E52C0"/>
    <w:rsid w:val="001E566D"/>
    <w:rsid w:val="001E7127"/>
    <w:rsid w:val="001E73C2"/>
    <w:rsid w:val="001E7D60"/>
    <w:rsid w:val="001E7D93"/>
    <w:rsid w:val="001E7E94"/>
    <w:rsid w:val="001F067E"/>
    <w:rsid w:val="001F0E67"/>
    <w:rsid w:val="001F1F4A"/>
    <w:rsid w:val="001F46A7"/>
    <w:rsid w:val="001F5487"/>
    <w:rsid w:val="001F65A6"/>
    <w:rsid w:val="001F6848"/>
    <w:rsid w:val="001F6D6C"/>
    <w:rsid w:val="001F7DAA"/>
    <w:rsid w:val="002016D9"/>
    <w:rsid w:val="00203E69"/>
    <w:rsid w:val="00203F22"/>
    <w:rsid w:val="00204FF8"/>
    <w:rsid w:val="00206CC4"/>
    <w:rsid w:val="00207116"/>
    <w:rsid w:val="0021075A"/>
    <w:rsid w:val="002127B6"/>
    <w:rsid w:val="00215FB6"/>
    <w:rsid w:val="0021680B"/>
    <w:rsid w:val="00216E52"/>
    <w:rsid w:val="0021769A"/>
    <w:rsid w:val="00220EE9"/>
    <w:rsid w:val="00222047"/>
    <w:rsid w:val="00222147"/>
    <w:rsid w:val="0022338C"/>
    <w:rsid w:val="00223447"/>
    <w:rsid w:val="00223E9B"/>
    <w:rsid w:val="0022490B"/>
    <w:rsid w:val="00227198"/>
    <w:rsid w:val="00230A57"/>
    <w:rsid w:val="00232F3F"/>
    <w:rsid w:val="00233F67"/>
    <w:rsid w:val="0023524F"/>
    <w:rsid w:val="002354C9"/>
    <w:rsid w:val="00235CA0"/>
    <w:rsid w:val="00235E43"/>
    <w:rsid w:val="0023615F"/>
    <w:rsid w:val="00236AF8"/>
    <w:rsid w:val="002372EA"/>
    <w:rsid w:val="00237F87"/>
    <w:rsid w:val="00240E2F"/>
    <w:rsid w:val="0024125D"/>
    <w:rsid w:val="00241C89"/>
    <w:rsid w:val="00242238"/>
    <w:rsid w:val="00242C80"/>
    <w:rsid w:val="00243993"/>
    <w:rsid w:val="00243B70"/>
    <w:rsid w:val="00243CFF"/>
    <w:rsid w:val="00244A4B"/>
    <w:rsid w:val="00244CE3"/>
    <w:rsid w:val="00245648"/>
    <w:rsid w:val="0024678D"/>
    <w:rsid w:val="00247E61"/>
    <w:rsid w:val="0025038D"/>
    <w:rsid w:val="00250AC8"/>
    <w:rsid w:val="00251449"/>
    <w:rsid w:val="00251D75"/>
    <w:rsid w:val="00254B68"/>
    <w:rsid w:val="00256363"/>
    <w:rsid w:val="00256D71"/>
    <w:rsid w:val="0025716D"/>
    <w:rsid w:val="002600CB"/>
    <w:rsid w:val="002607C6"/>
    <w:rsid w:val="002613C3"/>
    <w:rsid w:val="002631EF"/>
    <w:rsid w:val="00263FDB"/>
    <w:rsid w:val="00264D5D"/>
    <w:rsid w:val="0026511B"/>
    <w:rsid w:val="0026576D"/>
    <w:rsid w:val="002704E6"/>
    <w:rsid w:val="00271981"/>
    <w:rsid w:val="00272563"/>
    <w:rsid w:val="00272670"/>
    <w:rsid w:val="002732A6"/>
    <w:rsid w:val="00273437"/>
    <w:rsid w:val="0027347C"/>
    <w:rsid w:val="00273BA4"/>
    <w:rsid w:val="00274555"/>
    <w:rsid w:val="00274570"/>
    <w:rsid w:val="0027491F"/>
    <w:rsid w:val="00274940"/>
    <w:rsid w:val="00275FC9"/>
    <w:rsid w:val="00276333"/>
    <w:rsid w:val="00276DFD"/>
    <w:rsid w:val="00277110"/>
    <w:rsid w:val="00280B9A"/>
    <w:rsid w:val="00281E2A"/>
    <w:rsid w:val="00281F42"/>
    <w:rsid w:val="00283BD3"/>
    <w:rsid w:val="002868BD"/>
    <w:rsid w:val="00290855"/>
    <w:rsid w:val="00290A98"/>
    <w:rsid w:val="00290C5E"/>
    <w:rsid w:val="00292D6C"/>
    <w:rsid w:val="00293AEB"/>
    <w:rsid w:val="00294BD4"/>
    <w:rsid w:val="00294DC4"/>
    <w:rsid w:val="00295D85"/>
    <w:rsid w:val="00296D6F"/>
    <w:rsid w:val="002972E0"/>
    <w:rsid w:val="00297BA3"/>
    <w:rsid w:val="002A010E"/>
    <w:rsid w:val="002A0691"/>
    <w:rsid w:val="002A38A7"/>
    <w:rsid w:val="002A3B61"/>
    <w:rsid w:val="002A407E"/>
    <w:rsid w:val="002A4B2B"/>
    <w:rsid w:val="002A4DA4"/>
    <w:rsid w:val="002A6B58"/>
    <w:rsid w:val="002A7BBF"/>
    <w:rsid w:val="002A7DBF"/>
    <w:rsid w:val="002B00AD"/>
    <w:rsid w:val="002B0CE9"/>
    <w:rsid w:val="002B1D97"/>
    <w:rsid w:val="002B2EFF"/>
    <w:rsid w:val="002B32D7"/>
    <w:rsid w:val="002B34FB"/>
    <w:rsid w:val="002B38B4"/>
    <w:rsid w:val="002B4B53"/>
    <w:rsid w:val="002B6478"/>
    <w:rsid w:val="002B6673"/>
    <w:rsid w:val="002B677E"/>
    <w:rsid w:val="002C0158"/>
    <w:rsid w:val="002C0D0A"/>
    <w:rsid w:val="002C177B"/>
    <w:rsid w:val="002C2532"/>
    <w:rsid w:val="002C2E70"/>
    <w:rsid w:val="002C3DBB"/>
    <w:rsid w:val="002C4773"/>
    <w:rsid w:val="002C4788"/>
    <w:rsid w:val="002C4984"/>
    <w:rsid w:val="002C531E"/>
    <w:rsid w:val="002C60A9"/>
    <w:rsid w:val="002C78C0"/>
    <w:rsid w:val="002D0C6A"/>
    <w:rsid w:val="002D0E03"/>
    <w:rsid w:val="002D12D9"/>
    <w:rsid w:val="002D15CC"/>
    <w:rsid w:val="002D185F"/>
    <w:rsid w:val="002D1F86"/>
    <w:rsid w:val="002D239D"/>
    <w:rsid w:val="002D27B8"/>
    <w:rsid w:val="002D5D36"/>
    <w:rsid w:val="002D6423"/>
    <w:rsid w:val="002D6DC3"/>
    <w:rsid w:val="002D6F14"/>
    <w:rsid w:val="002E0700"/>
    <w:rsid w:val="002E331E"/>
    <w:rsid w:val="002E71D9"/>
    <w:rsid w:val="002F0A26"/>
    <w:rsid w:val="002F1011"/>
    <w:rsid w:val="002F1915"/>
    <w:rsid w:val="002F24AA"/>
    <w:rsid w:val="002F2C0C"/>
    <w:rsid w:val="002F5651"/>
    <w:rsid w:val="002F75FD"/>
    <w:rsid w:val="002F77DF"/>
    <w:rsid w:val="003004CD"/>
    <w:rsid w:val="003008D7"/>
    <w:rsid w:val="00300DF5"/>
    <w:rsid w:val="00300E22"/>
    <w:rsid w:val="00301055"/>
    <w:rsid w:val="00302379"/>
    <w:rsid w:val="00302638"/>
    <w:rsid w:val="00302867"/>
    <w:rsid w:val="00302939"/>
    <w:rsid w:val="00302E35"/>
    <w:rsid w:val="0030327B"/>
    <w:rsid w:val="00303F4E"/>
    <w:rsid w:val="0030492B"/>
    <w:rsid w:val="00305BA8"/>
    <w:rsid w:val="00306394"/>
    <w:rsid w:val="0030684C"/>
    <w:rsid w:val="00306A2F"/>
    <w:rsid w:val="00307F40"/>
    <w:rsid w:val="00310519"/>
    <w:rsid w:val="00311013"/>
    <w:rsid w:val="003111B6"/>
    <w:rsid w:val="0031131E"/>
    <w:rsid w:val="00313117"/>
    <w:rsid w:val="00314249"/>
    <w:rsid w:val="003209A6"/>
    <w:rsid w:val="00321695"/>
    <w:rsid w:val="0032282B"/>
    <w:rsid w:val="003228A3"/>
    <w:rsid w:val="00322B74"/>
    <w:rsid w:val="0032396A"/>
    <w:rsid w:val="003241D1"/>
    <w:rsid w:val="0032463E"/>
    <w:rsid w:val="00324F1D"/>
    <w:rsid w:val="003256C1"/>
    <w:rsid w:val="00325B86"/>
    <w:rsid w:val="00326374"/>
    <w:rsid w:val="00327795"/>
    <w:rsid w:val="00327851"/>
    <w:rsid w:val="00327DA6"/>
    <w:rsid w:val="00332446"/>
    <w:rsid w:val="00332CC7"/>
    <w:rsid w:val="00336A22"/>
    <w:rsid w:val="00336F17"/>
    <w:rsid w:val="00337224"/>
    <w:rsid w:val="00342997"/>
    <w:rsid w:val="00343045"/>
    <w:rsid w:val="00343BE3"/>
    <w:rsid w:val="0034470B"/>
    <w:rsid w:val="00345982"/>
    <w:rsid w:val="0034670F"/>
    <w:rsid w:val="00346CC0"/>
    <w:rsid w:val="00346F69"/>
    <w:rsid w:val="00347421"/>
    <w:rsid w:val="00347AE0"/>
    <w:rsid w:val="00347B1E"/>
    <w:rsid w:val="00347F1C"/>
    <w:rsid w:val="00350244"/>
    <w:rsid w:val="003505C8"/>
    <w:rsid w:val="00350D80"/>
    <w:rsid w:val="0035212B"/>
    <w:rsid w:val="003526F4"/>
    <w:rsid w:val="00352C18"/>
    <w:rsid w:val="00352DD8"/>
    <w:rsid w:val="00352F14"/>
    <w:rsid w:val="003531E5"/>
    <w:rsid w:val="0035361F"/>
    <w:rsid w:val="00354266"/>
    <w:rsid w:val="00354EB8"/>
    <w:rsid w:val="0035559A"/>
    <w:rsid w:val="003555B3"/>
    <w:rsid w:val="003557FA"/>
    <w:rsid w:val="00356161"/>
    <w:rsid w:val="00356167"/>
    <w:rsid w:val="00356314"/>
    <w:rsid w:val="003565A2"/>
    <w:rsid w:val="0035789A"/>
    <w:rsid w:val="00360470"/>
    <w:rsid w:val="003609DE"/>
    <w:rsid w:val="00360ABE"/>
    <w:rsid w:val="00361271"/>
    <w:rsid w:val="00361B70"/>
    <w:rsid w:val="00362DEE"/>
    <w:rsid w:val="003647F2"/>
    <w:rsid w:val="003657ED"/>
    <w:rsid w:val="0036595A"/>
    <w:rsid w:val="00366275"/>
    <w:rsid w:val="003662AA"/>
    <w:rsid w:val="00366674"/>
    <w:rsid w:val="003666F2"/>
    <w:rsid w:val="00366740"/>
    <w:rsid w:val="00366804"/>
    <w:rsid w:val="003676A4"/>
    <w:rsid w:val="00367AE9"/>
    <w:rsid w:val="00367E8B"/>
    <w:rsid w:val="003704C1"/>
    <w:rsid w:val="0037135B"/>
    <w:rsid w:val="00373DF9"/>
    <w:rsid w:val="00373F0E"/>
    <w:rsid w:val="003765C0"/>
    <w:rsid w:val="003768AB"/>
    <w:rsid w:val="003772D2"/>
    <w:rsid w:val="003775A0"/>
    <w:rsid w:val="00380B0D"/>
    <w:rsid w:val="00381059"/>
    <w:rsid w:val="00382478"/>
    <w:rsid w:val="00382BB4"/>
    <w:rsid w:val="00385977"/>
    <w:rsid w:val="00386052"/>
    <w:rsid w:val="003915F5"/>
    <w:rsid w:val="00391CA8"/>
    <w:rsid w:val="00392D39"/>
    <w:rsid w:val="003933EF"/>
    <w:rsid w:val="00393D01"/>
    <w:rsid w:val="00394540"/>
    <w:rsid w:val="00395173"/>
    <w:rsid w:val="0039556B"/>
    <w:rsid w:val="003957A1"/>
    <w:rsid w:val="00395A69"/>
    <w:rsid w:val="003971CF"/>
    <w:rsid w:val="0039727F"/>
    <w:rsid w:val="00397512"/>
    <w:rsid w:val="00397CDA"/>
    <w:rsid w:val="00397D56"/>
    <w:rsid w:val="003A1EDC"/>
    <w:rsid w:val="003A218A"/>
    <w:rsid w:val="003A2EF8"/>
    <w:rsid w:val="003A3800"/>
    <w:rsid w:val="003A4165"/>
    <w:rsid w:val="003A4966"/>
    <w:rsid w:val="003A4A54"/>
    <w:rsid w:val="003A4FEA"/>
    <w:rsid w:val="003A52F1"/>
    <w:rsid w:val="003A5ADD"/>
    <w:rsid w:val="003A5FFF"/>
    <w:rsid w:val="003B0BED"/>
    <w:rsid w:val="003B0C43"/>
    <w:rsid w:val="003B0FFE"/>
    <w:rsid w:val="003B149A"/>
    <w:rsid w:val="003B20E6"/>
    <w:rsid w:val="003B22EF"/>
    <w:rsid w:val="003B2D7A"/>
    <w:rsid w:val="003B392D"/>
    <w:rsid w:val="003B40E5"/>
    <w:rsid w:val="003B41C2"/>
    <w:rsid w:val="003B60F4"/>
    <w:rsid w:val="003B6231"/>
    <w:rsid w:val="003B63F4"/>
    <w:rsid w:val="003B66BF"/>
    <w:rsid w:val="003B755A"/>
    <w:rsid w:val="003C0D49"/>
    <w:rsid w:val="003C13B5"/>
    <w:rsid w:val="003C244F"/>
    <w:rsid w:val="003C2F47"/>
    <w:rsid w:val="003C33FE"/>
    <w:rsid w:val="003C3F5E"/>
    <w:rsid w:val="003C40AE"/>
    <w:rsid w:val="003C4DD1"/>
    <w:rsid w:val="003C50A2"/>
    <w:rsid w:val="003C52AE"/>
    <w:rsid w:val="003C6DCD"/>
    <w:rsid w:val="003D0221"/>
    <w:rsid w:val="003D12BB"/>
    <w:rsid w:val="003D2C7D"/>
    <w:rsid w:val="003D2CE1"/>
    <w:rsid w:val="003D3536"/>
    <w:rsid w:val="003D355A"/>
    <w:rsid w:val="003D3C2C"/>
    <w:rsid w:val="003D3F1D"/>
    <w:rsid w:val="003D427E"/>
    <w:rsid w:val="003D460A"/>
    <w:rsid w:val="003D4B6E"/>
    <w:rsid w:val="003D5617"/>
    <w:rsid w:val="003D5994"/>
    <w:rsid w:val="003D79A2"/>
    <w:rsid w:val="003E00B8"/>
    <w:rsid w:val="003E0444"/>
    <w:rsid w:val="003E10E8"/>
    <w:rsid w:val="003E1DE6"/>
    <w:rsid w:val="003E2625"/>
    <w:rsid w:val="003E3EB2"/>
    <w:rsid w:val="003E5E0C"/>
    <w:rsid w:val="003E6678"/>
    <w:rsid w:val="003E66EC"/>
    <w:rsid w:val="003E6D7D"/>
    <w:rsid w:val="003E7B00"/>
    <w:rsid w:val="003E7C36"/>
    <w:rsid w:val="003F1362"/>
    <w:rsid w:val="003F16D4"/>
    <w:rsid w:val="003F211C"/>
    <w:rsid w:val="003F4E96"/>
    <w:rsid w:val="003F52AF"/>
    <w:rsid w:val="003F5EEF"/>
    <w:rsid w:val="0040002C"/>
    <w:rsid w:val="00400C42"/>
    <w:rsid w:val="004013CE"/>
    <w:rsid w:val="00402CF3"/>
    <w:rsid w:val="00403F05"/>
    <w:rsid w:val="004047D5"/>
    <w:rsid w:val="00405482"/>
    <w:rsid w:val="00411103"/>
    <w:rsid w:val="00411112"/>
    <w:rsid w:val="00412AEC"/>
    <w:rsid w:val="004132CE"/>
    <w:rsid w:val="00413575"/>
    <w:rsid w:val="00414114"/>
    <w:rsid w:val="00415DC6"/>
    <w:rsid w:val="00416636"/>
    <w:rsid w:val="004170D2"/>
    <w:rsid w:val="00420B44"/>
    <w:rsid w:val="00420E96"/>
    <w:rsid w:val="0042301B"/>
    <w:rsid w:val="0042499A"/>
    <w:rsid w:val="00424B75"/>
    <w:rsid w:val="004250DC"/>
    <w:rsid w:val="00425CFF"/>
    <w:rsid w:val="00426483"/>
    <w:rsid w:val="004271B9"/>
    <w:rsid w:val="0043116E"/>
    <w:rsid w:val="004314C0"/>
    <w:rsid w:val="004314CB"/>
    <w:rsid w:val="00432145"/>
    <w:rsid w:val="0043252D"/>
    <w:rsid w:val="00433741"/>
    <w:rsid w:val="00433935"/>
    <w:rsid w:val="00433D41"/>
    <w:rsid w:val="00434263"/>
    <w:rsid w:val="00435BC0"/>
    <w:rsid w:val="00436FAD"/>
    <w:rsid w:val="004374A9"/>
    <w:rsid w:val="004374F8"/>
    <w:rsid w:val="00437727"/>
    <w:rsid w:val="0044152E"/>
    <w:rsid w:val="0044165A"/>
    <w:rsid w:val="00441820"/>
    <w:rsid w:val="00441888"/>
    <w:rsid w:val="00441F49"/>
    <w:rsid w:val="00442132"/>
    <w:rsid w:val="00444458"/>
    <w:rsid w:val="004446EE"/>
    <w:rsid w:val="00445730"/>
    <w:rsid w:val="00445AFE"/>
    <w:rsid w:val="00445C14"/>
    <w:rsid w:val="00445EF9"/>
    <w:rsid w:val="00446F1B"/>
    <w:rsid w:val="0045070F"/>
    <w:rsid w:val="00450AF4"/>
    <w:rsid w:val="00451303"/>
    <w:rsid w:val="00451811"/>
    <w:rsid w:val="0045183B"/>
    <w:rsid w:val="0045207D"/>
    <w:rsid w:val="0045345D"/>
    <w:rsid w:val="00453EB2"/>
    <w:rsid w:val="004546D9"/>
    <w:rsid w:val="00455CB3"/>
    <w:rsid w:val="00456351"/>
    <w:rsid w:val="00457A6E"/>
    <w:rsid w:val="00457BBB"/>
    <w:rsid w:val="00460231"/>
    <w:rsid w:val="00461EAF"/>
    <w:rsid w:val="004620AC"/>
    <w:rsid w:val="0046298C"/>
    <w:rsid w:val="00462F19"/>
    <w:rsid w:val="00463B71"/>
    <w:rsid w:val="00464EC4"/>
    <w:rsid w:val="00464F43"/>
    <w:rsid w:val="00464F56"/>
    <w:rsid w:val="00465153"/>
    <w:rsid w:val="004673CE"/>
    <w:rsid w:val="004711FE"/>
    <w:rsid w:val="0047297F"/>
    <w:rsid w:val="00473278"/>
    <w:rsid w:val="004732DD"/>
    <w:rsid w:val="00473655"/>
    <w:rsid w:val="004737CE"/>
    <w:rsid w:val="0047415C"/>
    <w:rsid w:val="0047522E"/>
    <w:rsid w:val="00475EBA"/>
    <w:rsid w:val="00475FFA"/>
    <w:rsid w:val="004768AA"/>
    <w:rsid w:val="00477EC3"/>
    <w:rsid w:val="00481D9D"/>
    <w:rsid w:val="00481DDE"/>
    <w:rsid w:val="004825DC"/>
    <w:rsid w:val="00482E89"/>
    <w:rsid w:val="0048391A"/>
    <w:rsid w:val="00483FE6"/>
    <w:rsid w:val="00484488"/>
    <w:rsid w:val="00484747"/>
    <w:rsid w:val="00485D63"/>
    <w:rsid w:val="004861C2"/>
    <w:rsid w:val="004868E4"/>
    <w:rsid w:val="00486EFE"/>
    <w:rsid w:val="00487737"/>
    <w:rsid w:val="004877B0"/>
    <w:rsid w:val="00490120"/>
    <w:rsid w:val="0049193B"/>
    <w:rsid w:val="004924D3"/>
    <w:rsid w:val="00492FD4"/>
    <w:rsid w:val="00495400"/>
    <w:rsid w:val="004954C8"/>
    <w:rsid w:val="00496193"/>
    <w:rsid w:val="0049711B"/>
    <w:rsid w:val="0049725F"/>
    <w:rsid w:val="004A158E"/>
    <w:rsid w:val="004A1631"/>
    <w:rsid w:val="004A19E7"/>
    <w:rsid w:val="004A1A02"/>
    <w:rsid w:val="004A29E9"/>
    <w:rsid w:val="004A33B5"/>
    <w:rsid w:val="004A49BE"/>
    <w:rsid w:val="004A5359"/>
    <w:rsid w:val="004A55C9"/>
    <w:rsid w:val="004A5E6D"/>
    <w:rsid w:val="004B073E"/>
    <w:rsid w:val="004B0ECC"/>
    <w:rsid w:val="004B2051"/>
    <w:rsid w:val="004B2142"/>
    <w:rsid w:val="004B23A7"/>
    <w:rsid w:val="004B42B4"/>
    <w:rsid w:val="004B6BCA"/>
    <w:rsid w:val="004B6E45"/>
    <w:rsid w:val="004B6ED2"/>
    <w:rsid w:val="004B78BC"/>
    <w:rsid w:val="004C0C11"/>
    <w:rsid w:val="004C21A5"/>
    <w:rsid w:val="004C238F"/>
    <w:rsid w:val="004C2DB7"/>
    <w:rsid w:val="004C4427"/>
    <w:rsid w:val="004C5D65"/>
    <w:rsid w:val="004C649A"/>
    <w:rsid w:val="004C6DC4"/>
    <w:rsid w:val="004C7402"/>
    <w:rsid w:val="004D01ED"/>
    <w:rsid w:val="004D0B16"/>
    <w:rsid w:val="004D0B1A"/>
    <w:rsid w:val="004D1751"/>
    <w:rsid w:val="004D2321"/>
    <w:rsid w:val="004D2C41"/>
    <w:rsid w:val="004D4029"/>
    <w:rsid w:val="004D40C8"/>
    <w:rsid w:val="004D41D3"/>
    <w:rsid w:val="004D4A64"/>
    <w:rsid w:val="004D5E82"/>
    <w:rsid w:val="004D621C"/>
    <w:rsid w:val="004D6A63"/>
    <w:rsid w:val="004D7113"/>
    <w:rsid w:val="004D775C"/>
    <w:rsid w:val="004D7DC6"/>
    <w:rsid w:val="004E05F8"/>
    <w:rsid w:val="004E2917"/>
    <w:rsid w:val="004E35D4"/>
    <w:rsid w:val="004E3E7D"/>
    <w:rsid w:val="004E424C"/>
    <w:rsid w:val="004E48F7"/>
    <w:rsid w:val="004E5200"/>
    <w:rsid w:val="004E6A46"/>
    <w:rsid w:val="004E7A50"/>
    <w:rsid w:val="004E7B0D"/>
    <w:rsid w:val="004F00EF"/>
    <w:rsid w:val="004F0C0E"/>
    <w:rsid w:val="004F25B6"/>
    <w:rsid w:val="004F2955"/>
    <w:rsid w:val="004F3765"/>
    <w:rsid w:val="004F4FEA"/>
    <w:rsid w:val="004F6006"/>
    <w:rsid w:val="004F6345"/>
    <w:rsid w:val="004F6D29"/>
    <w:rsid w:val="004F788D"/>
    <w:rsid w:val="00501E65"/>
    <w:rsid w:val="00501EBF"/>
    <w:rsid w:val="00503D87"/>
    <w:rsid w:val="005041E6"/>
    <w:rsid w:val="005044B4"/>
    <w:rsid w:val="005058B7"/>
    <w:rsid w:val="00506B26"/>
    <w:rsid w:val="00511FE3"/>
    <w:rsid w:val="00512504"/>
    <w:rsid w:val="005128A2"/>
    <w:rsid w:val="005133A9"/>
    <w:rsid w:val="0051376E"/>
    <w:rsid w:val="00513F77"/>
    <w:rsid w:val="005148F8"/>
    <w:rsid w:val="005163D5"/>
    <w:rsid w:val="005168AF"/>
    <w:rsid w:val="0051696E"/>
    <w:rsid w:val="00516CF8"/>
    <w:rsid w:val="00517130"/>
    <w:rsid w:val="00517B24"/>
    <w:rsid w:val="00521606"/>
    <w:rsid w:val="00521A8A"/>
    <w:rsid w:val="00521C71"/>
    <w:rsid w:val="00521DD1"/>
    <w:rsid w:val="00522CEC"/>
    <w:rsid w:val="00522EE0"/>
    <w:rsid w:val="00523549"/>
    <w:rsid w:val="00523D76"/>
    <w:rsid w:val="0052451C"/>
    <w:rsid w:val="00525E85"/>
    <w:rsid w:val="00526D14"/>
    <w:rsid w:val="00526DFD"/>
    <w:rsid w:val="00531163"/>
    <w:rsid w:val="0053136E"/>
    <w:rsid w:val="00531A3F"/>
    <w:rsid w:val="0053294C"/>
    <w:rsid w:val="0053442D"/>
    <w:rsid w:val="005349D5"/>
    <w:rsid w:val="005363DE"/>
    <w:rsid w:val="00536510"/>
    <w:rsid w:val="005372EC"/>
    <w:rsid w:val="00537322"/>
    <w:rsid w:val="005378AF"/>
    <w:rsid w:val="00541438"/>
    <w:rsid w:val="00542330"/>
    <w:rsid w:val="005425E4"/>
    <w:rsid w:val="005429FD"/>
    <w:rsid w:val="00542D40"/>
    <w:rsid w:val="0054373C"/>
    <w:rsid w:val="0054389A"/>
    <w:rsid w:val="00546198"/>
    <w:rsid w:val="005500C3"/>
    <w:rsid w:val="00551E46"/>
    <w:rsid w:val="00552EEA"/>
    <w:rsid w:val="00555525"/>
    <w:rsid w:val="005555A9"/>
    <w:rsid w:val="00555BE2"/>
    <w:rsid w:val="0055683B"/>
    <w:rsid w:val="005569B7"/>
    <w:rsid w:val="00556C69"/>
    <w:rsid w:val="005570CC"/>
    <w:rsid w:val="0055733A"/>
    <w:rsid w:val="00557626"/>
    <w:rsid w:val="00557A59"/>
    <w:rsid w:val="00557D20"/>
    <w:rsid w:val="00557D72"/>
    <w:rsid w:val="00557E11"/>
    <w:rsid w:val="00560389"/>
    <w:rsid w:val="00560898"/>
    <w:rsid w:val="00560A63"/>
    <w:rsid w:val="00561D18"/>
    <w:rsid w:val="005625AB"/>
    <w:rsid w:val="0056263E"/>
    <w:rsid w:val="005638C7"/>
    <w:rsid w:val="00563964"/>
    <w:rsid w:val="00563968"/>
    <w:rsid w:val="00564CA5"/>
    <w:rsid w:val="00567659"/>
    <w:rsid w:val="005678E3"/>
    <w:rsid w:val="00571E14"/>
    <w:rsid w:val="00575328"/>
    <w:rsid w:val="00577653"/>
    <w:rsid w:val="00580692"/>
    <w:rsid w:val="0058189E"/>
    <w:rsid w:val="005818FE"/>
    <w:rsid w:val="00582C72"/>
    <w:rsid w:val="00582CBF"/>
    <w:rsid w:val="00585701"/>
    <w:rsid w:val="00585FF3"/>
    <w:rsid w:val="00586A49"/>
    <w:rsid w:val="00586FDF"/>
    <w:rsid w:val="0059075C"/>
    <w:rsid w:val="00591048"/>
    <w:rsid w:val="005911BA"/>
    <w:rsid w:val="00593656"/>
    <w:rsid w:val="0059408C"/>
    <w:rsid w:val="005940BD"/>
    <w:rsid w:val="0059427B"/>
    <w:rsid w:val="005942AA"/>
    <w:rsid w:val="00594F7E"/>
    <w:rsid w:val="00595851"/>
    <w:rsid w:val="005962F5"/>
    <w:rsid w:val="00596CC0"/>
    <w:rsid w:val="00596FE4"/>
    <w:rsid w:val="00597241"/>
    <w:rsid w:val="00597BF4"/>
    <w:rsid w:val="005A1CDB"/>
    <w:rsid w:val="005A1F19"/>
    <w:rsid w:val="005A2655"/>
    <w:rsid w:val="005A2D46"/>
    <w:rsid w:val="005A3E17"/>
    <w:rsid w:val="005A46CE"/>
    <w:rsid w:val="005A496C"/>
    <w:rsid w:val="005A563D"/>
    <w:rsid w:val="005A56B6"/>
    <w:rsid w:val="005A585E"/>
    <w:rsid w:val="005A6E00"/>
    <w:rsid w:val="005A72EB"/>
    <w:rsid w:val="005A7AEE"/>
    <w:rsid w:val="005A7C38"/>
    <w:rsid w:val="005B0440"/>
    <w:rsid w:val="005B0664"/>
    <w:rsid w:val="005B48B3"/>
    <w:rsid w:val="005B5324"/>
    <w:rsid w:val="005B53B1"/>
    <w:rsid w:val="005B5836"/>
    <w:rsid w:val="005B61B3"/>
    <w:rsid w:val="005B6CBC"/>
    <w:rsid w:val="005B6FE1"/>
    <w:rsid w:val="005C158E"/>
    <w:rsid w:val="005C2382"/>
    <w:rsid w:val="005C2D80"/>
    <w:rsid w:val="005C349F"/>
    <w:rsid w:val="005C365A"/>
    <w:rsid w:val="005C38F8"/>
    <w:rsid w:val="005C4114"/>
    <w:rsid w:val="005C57F4"/>
    <w:rsid w:val="005C59D8"/>
    <w:rsid w:val="005C608B"/>
    <w:rsid w:val="005C63A5"/>
    <w:rsid w:val="005C7703"/>
    <w:rsid w:val="005D10E2"/>
    <w:rsid w:val="005D2611"/>
    <w:rsid w:val="005D50CB"/>
    <w:rsid w:val="005D5EB8"/>
    <w:rsid w:val="005E2D54"/>
    <w:rsid w:val="005E3761"/>
    <w:rsid w:val="005E5FBC"/>
    <w:rsid w:val="005E60ED"/>
    <w:rsid w:val="005E6771"/>
    <w:rsid w:val="005E67D2"/>
    <w:rsid w:val="005E76BA"/>
    <w:rsid w:val="005F07D4"/>
    <w:rsid w:val="005F080D"/>
    <w:rsid w:val="005F141A"/>
    <w:rsid w:val="005F152A"/>
    <w:rsid w:val="005F1A54"/>
    <w:rsid w:val="005F1AF6"/>
    <w:rsid w:val="005F1D03"/>
    <w:rsid w:val="005F23FC"/>
    <w:rsid w:val="005F3053"/>
    <w:rsid w:val="005F3260"/>
    <w:rsid w:val="005F369C"/>
    <w:rsid w:val="005F3B81"/>
    <w:rsid w:val="005F4BE0"/>
    <w:rsid w:val="005F63FF"/>
    <w:rsid w:val="005F6433"/>
    <w:rsid w:val="005F67BE"/>
    <w:rsid w:val="005F7501"/>
    <w:rsid w:val="00601FDC"/>
    <w:rsid w:val="006032B9"/>
    <w:rsid w:val="0060337C"/>
    <w:rsid w:val="006037F2"/>
    <w:rsid w:val="00605BDD"/>
    <w:rsid w:val="00606082"/>
    <w:rsid w:val="00607AF3"/>
    <w:rsid w:val="00607CB8"/>
    <w:rsid w:val="00610031"/>
    <w:rsid w:val="00610D9C"/>
    <w:rsid w:val="00610FA5"/>
    <w:rsid w:val="00611B11"/>
    <w:rsid w:val="0061301F"/>
    <w:rsid w:val="006149A9"/>
    <w:rsid w:val="00614CEA"/>
    <w:rsid w:val="00615158"/>
    <w:rsid w:val="00615468"/>
    <w:rsid w:val="00615570"/>
    <w:rsid w:val="00615C8B"/>
    <w:rsid w:val="00615D31"/>
    <w:rsid w:val="006162AE"/>
    <w:rsid w:val="006174A3"/>
    <w:rsid w:val="00617B37"/>
    <w:rsid w:val="00620EE8"/>
    <w:rsid w:val="00622667"/>
    <w:rsid w:val="006237B2"/>
    <w:rsid w:val="00623C7E"/>
    <w:rsid w:val="006241C2"/>
    <w:rsid w:val="0062573F"/>
    <w:rsid w:val="0062641F"/>
    <w:rsid w:val="006271AF"/>
    <w:rsid w:val="00627961"/>
    <w:rsid w:val="00630963"/>
    <w:rsid w:val="00631428"/>
    <w:rsid w:val="006336DF"/>
    <w:rsid w:val="00634EBA"/>
    <w:rsid w:val="00634F32"/>
    <w:rsid w:val="00635924"/>
    <w:rsid w:val="00636276"/>
    <w:rsid w:val="00637DA4"/>
    <w:rsid w:val="00640051"/>
    <w:rsid w:val="00640670"/>
    <w:rsid w:val="00640F16"/>
    <w:rsid w:val="00641061"/>
    <w:rsid w:val="006417CB"/>
    <w:rsid w:val="0064402C"/>
    <w:rsid w:val="006446D4"/>
    <w:rsid w:val="00644B8E"/>
    <w:rsid w:val="00645042"/>
    <w:rsid w:val="00645BA8"/>
    <w:rsid w:val="00645F51"/>
    <w:rsid w:val="0064643C"/>
    <w:rsid w:val="00646A8D"/>
    <w:rsid w:val="00650D61"/>
    <w:rsid w:val="006517A0"/>
    <w:rsid w:val="0065186E"/>
    <w:rsid w:val="00652504"/>
    <w:rsid w:val="00652524"/>
    <w:rsid w:val="00652DD5"/>
    <w:rsid w:val="00653021"/>
    <w:rsid w:val="00653F65"/>
    <w:rsid w:val="00654ADF"/>
    <w:rsid w:val="00654D50"/>
    <w:rsid w:val="00656109"/>
    <w:rsid w:val="00656C23"/>
    <w:rsid w:val="00656CCA"/>
    <w:rsid w:val="00657753"/>
    <w:rsid w:val="00660458"/>
    <w:rsid w:val="00660FAA"/>
    <w:rsid w:val="00661162"/>
    <w:rsid w:val="00661C2E"/>
    <w:rsid w:val="00661CD3"/>
    <w:rsid w:val="00662251"/>
    <w:rsid w:val="00662B7F"/>
    <w:rsid w:val="00663505"/>
    <w:rsid w:val="006635B0"/>
    <w:rsid w:val="00663B36"/>
    <w:rsid w:val="00664A5E"/>
    <w:rsid w:val="00665BA1"/>
    <w:rsid w:val="00665FC6"/>
    <w:rsid w:val="00666999"/>
    <w:rsid w:val="006679E2"/>
    <w:rsid w:val="00667A2D"/>
    <w:rsid w:val="00667A54"/>
    <w:rsid w:val="00667EC5"/>
    <w:rsid w:val="006706C0"/>
    <w:rsid w:val="00670D96"/>
    <w:rsid w:val="00671375"/>
    <w:rsid w:val="00672300"/>
    <w:rsid w:val="00673F99"/>
    <w:rsid w:val="00675420"/>
    <w:rsid w:val="00680FDB"/>
    <w:rsid w:val="00681649"/>
    <w:rsid w:val="00682836"/>
    <w:rsid w:val="00685397"/>
    <w:rsid w:val="00685C24"/>
    <w:rsid w:val="006862CB"/>
    <w:rsid w:val="00686D01"/>
    <w:rsid w:val="00686E12"/>
    <w:rsid w:val="006870A4"/>
    <w:rsid w:val="006916F6"/>
    <w:rsid w:val="006919F5"/>
    <w:rsid w:val="00691A13"/>
    <w:rsid w:val="00692596"/>
    <w:rsid w:val="00692DC4"/>
    <w:rsid w:val="00693289"/>
    <w:rsid w:val="00694A38"/>
    <w:rsid w:val="0069515A"/>
    <w:rsid w:val="0069569A"/>
    <w:rsid w:val="00695CA7"/>
    <w:rsid w:val="00695F5F"/>
    <w:rsid w:val="006964CC"/>
    <w:rsid w:val="0069752A"/>
    <w:rsid w:val="00697BEB"/>
    <w:rsid w:val="006A0719"/>
    <w:rsid w:val="006A2020"/>
    <w:rsid w:val="006A3183"/>
    <w:rsid w:val="006A5E5C"/>
    <w:rsid w:val="006A5F93"/>
    <w:rsid w:val="006A6275"/>
    <w:rsid w:val="006A67AB"/>
    <w:rsid w:val="006A7006"/>
    <w:rsid w:val="006B0731"/>
    <w:rsid w:val="006B1B9A"/>
    <w:rsid w:val="006B1E91"/>
    <w:rsid w:val="006B2B9D"/>
    <w:rsid w:val="006B37CD"/>
    <w:rsid w:val="006B509D"/>
    <w:rsid w:val="006B5274"/>
    <w:rsid w:val="006B544F"/>
    <w:rsid w:val="006C0152"/>
    <w:rsid w:val="006C0E22"/>
    <w:rsid w:val="006C0E74"/>
    <w:rsid w:val="006C16F7"/>
    <w:rsid w:val="006C1E89"/>
    <w:rsid w:val="006C30E1"/>
    <w:rsid w:val="006C4231"/>
    <w:rsid w:val="006C4E7C"/>
    <w:rsid w:val="006C4FDE"/>
    <w:rsid w:val="006C5A1F"/>
    <w:rsid w:val="006C616D"/>
    <w:rsid w:val="006C6DE5"/>
    <w:rsid w:val="006C7737"/>
    <w:rsid w:val="006C796F"/>
    <w:rsid w:val="006D09FE"/>
    <w:rsid w:val="006D1058"/>
    <w:rsid w:val="006D10CF"/>
    <w:rsid w:val="006D11BD"/>
    <w:rsid w:val="006D1C06"/>
    <w:rsid w:val="006D2C2E"/>
    <w:rsid w:val="006D4A3F"/>
    <w:rsid w:val="006D4A64"/>
    <w:rsid w:val="006D55FC"/>
    <w:rsid w:val="006D663A"/>
    <w:rsid w:val="006D6EF6"/>
    <w:rsid w:val="006D773F"/>
    <w:rsid w:val="006E26A8"/>
    <w:rsid w:val="006E2F88"/>
    <w:rsid w:val="006E66CC"/>
    <w:rsid w:val="006E67F1"/>
    <w:rsid w:val="006E7358"/>
    <w:rsid w:val="006E78AB"/>
    <w:rsid w:val="006E7A99"/>
    <w:rsid w:val="006F21EB"/>
    <w:rsid w:val="006F28AC"/>
    <w:rsid w:val="006F334A"/>
    <w:rsid w:val="006F38F4"/>
    <w:rsid w:val="006F4259"/>
    <w:rsid w:val="006F4791"/>
    <w:rsid w:val="006F5079"/>
    <w:rsid w:val="006F553C"/>
    <w:rsid w:val="006F58E3"/>
    <w:rsid w:val="006F5E03"/>
    <w:rsid w:val="006F6037"/>
    <w:rsid w:val="006F64AC"/>
    <w:rsid w:val="006F67B2"/>
    <w:rsid w:val="006F7EA4"/>
    <w:rsid w:val="006F7ECA"/>
    <w:rsid w:val="0070010B"/>
    <w:rsid w:val="00700BE4"/>
    <w:rsid w:val="00700BF3"/>
    <w:rsid w:val="00701B83"/>
    <w:rsid w:val="007029F7"/>
    <w:rsid w:val="00702E1F"/>
    <w:rsid w:val="0070456B"/>
    <w:rsid w:val="00705B97"/>
    <w:rsid w:val="00706EFD"/>
    <w:rsid w:val="007072A9"/>
    <w:rsid w:val="00707993"/>
    <w:rsid w:val="00710C3D"/>
    <w:rsid w:val="007112F2"/>
    <w:rsid w:val="00711795"/>
    <w:rsid w:val="0071272A"/>
    <w:rsid w:val="00712745"/>
    <w:rsid w:val="0071281C"/>
    <w:rsid w:val="00712FF1"/>
    <w:rsid w:val="00713590"/>
    <w:rsid w:val="007139C0"/>
    <w:rsid w:val="00714384"/>
    <w:rsid w:val="00714393"/>
    <w:rsid w:val="0071493B"/>
    <w:rsid w:val="00714B8D"/>
    <w:rsid w:val="0071587A"/>
    <w:rsid w:val="007160FE"/>
    <w:rsid w:val="00716D74"/>
    <w:rsid w:val="00717114"/>
    <w:rsid w:val="0071774F"/>
    <w:rsid w:val="00720A13"/>
    <w:rsid w:val="00721ACE"/>
    <w:rsid w:val="00721F94"/>
    <w:rsid w:val="007220ED"/>
    <w:rsid w:val="007224C4"/>
    <w:rsid w:val="00723C71"/>
    <w:rsid w:val="00723CEE"/>
    <w:rsid w:val="00723E21"/>
    <w:rsid w:val="00724200"/>
    <w:rsid w:val="00725C0E"/>
    <w:rsid w:val="00725F82"/>
    <w:rsid w:val="0072655F"/>
    <w:rsid w:val="00726BDC"/>
    <w:rsid w:val="00726E71"/>
    <w:rsid w:val="00731107"/>
    <w:rsid w:val="00731818"/>
    <w:rsid w:val="00732597"/>
    <w:rsid w:val="00734BC2"/>
    <w:rsid w:val="00735294"/>
    <w:rsid w:val="00736ED2"/>
    <w:rsid w:val="007378C5"/>
    <w:rsid w:val="00737F18"/>
    <w:rsid w:val="0074081F"/>
    <w:rsid w:val="0074354E"/>
    <w:rsid w:val="00743E96"/>
    <w:rsid w:val="00746245"/>
    <w:rsid w:val="007473FE"/>
    <w:rsid w:val="00747700"/>
    <w:rsid w:val="00750F4B"/>
    <w:rsid w:val="00752CA0"/>
    <w:rsid w:val="00753004"/>
    <w:rsid w:val="007531B6"/>
    <w:rsid w:val="00754175"/>
    <w:rsid w:val="00754564"/>
    <w:rsid w:val="00754838"/>
    <w:rsid w:val="0075493F"/>
    <w:rsid w:val="00754F31"/>
    <w:rsid w:val="00755DE9"/>
    <w:rsid w:val="007562A4"/>
    <w:rsid w:val="007564D5"/>
    <w:rsid w:val="0076002F"/>
    <w:rsid w:val="00760E4E"/>
    <w:rsid w:val="00761024"/>
    <w:rsid w:val="007613B6"/>
    <w:rsid w:val="00761716"/>
    <w:rsid w:val="007618E0"/>
    <w:rsid w:val="00761E46"/>
    <w:rsid w:val="00763C30"/>
    <w:rsid w:val="0076481B"/>
    <w:rsid w:val="00765439"/>
    <w:rsid w:val="007675FF"/>
    <w:rsid w:val="00770366"/>
    <w:rsid w:val="00770911"/>
    <w:rsid w:val="00771385"/>
    <w:rsid w:val="00771E59"/>
    <w:rsid w:val="007728AE"/>
    <w:rsid w:val="007745B8"/>
    <w:rsid w:val="0077503E"/>
    <w:rsid w:val="00775055"/>
    <w:rsid w:val="007759F8"/>
    <w:rsid w:val="007762D5"/>
    <w:rsid w:val="007765D4"/>
    <w:rsid w:val="00776818"/>
    <w:rsid w:val="00780875"/>
    <w:rsid w:val="007819A2"/>
    <w:rsid w:val="007823B9"/>
    <w:rsid w:val="00782818"/>
    <w:rsid w:val="00782A79"/>
    <w:rsid w:val="007830A2"/>
    <w:rsid w:val="007851FF"/>
    <w:rsid w:val="00785704"/>
    <w:rsid w:val="007907D5"/>
    <w:rsid w:val="00790C32"/>
    <w:rsid w:val="00791131"/>
    <w:rsid w:val="007933A9"/>
    <w:rsid w:val="00795568"/>
    <w:rsid w:val="00796020"/>
    <w:rsid w:val="0079728D"/>
    <w:rsid w:val="00797F97"/>
    <w:rsid w:val="007A03E1"/>
    <w:rsid w:val="007A1516"/>
    <w:rsid w:val="007A1DE6"/>
    <w:rsid w:val="007A1FC4"/>
    <w:rsid w:val="007A3235"/>
    <w:rsid w:val="007A4533"/>
    <w:rsid w:val="007A641F"/>
    <w:rsid w:val="007A6FB4"/>
    <w:rsid w:val="007B06C5"/>
    <w:rsid w:val="007B19C6"/>
    <w:rsid w:val="007B1AAD"/>
    <w:rsid w:val="007B1D1C"/>
    <w:rsid w:val="007B3630"/>
    <w:rsid w:val="007B388D"/>
    <w:rsid w:val="007B3F13"/>
    <w:rsid w:val="007B4DB6"/>
    <w:rsid w:val="007B51E0"/>
    <w:rsid w:val="007B7475"/>
    <w:rsid w:val="007B78E2"/>
    <w:rsid w:val="007B7FDD"/>
    <w:rsid w:val="007C1258"/>
    <w:rsid w:val="007C1D68"/>
    <w:rsid w:val="007C2018"/>
    <w:rsid w:val="007C24B7"/>
    <w:rsid w:val="007C3554"/>
    <w:rsid w:val="007C3650"/>
    <w:rsid w:val="007C425F"/>
    <w:rsid w:val="007C6597"/>
    <w:rsid w:val="007C6816"/>
    <w:rsid w:val="007C69F2"/>
    <w:rsid w:val="007D1472"/>
    <w:rsid w:val="007D1809"/>
    <w:rsid w:val="007D1B7A"/>
    <w:rsid w:val="007D1C8D"/>
    <w:rsid w:val="007D22F5"/>
    <w:rsid w:val="007D3375"/>
    <w:rsid w:val="007D3DDE"/>
    <w:rsid w:val="007D4126"/>
    <w:rsid w:val="007D62BB"/>
    <w:rsid w:val="007D6DCD"/>
    <w:rsid w:val="007D7205"/>
    <w:rsid w:val="007E034D"/>
    <w:rsid w:val="007E0AB2"/>
    <w:rsid w:val="007E1766"/>
    <w:rsid w:val="007E18CB"/>
    <w:rsid w:val="007E1F31"/>
    <w:rsid w:val="007E2551"/>
    <w:rsid w:val="007E3A85"/>
    <w:rsid w:val="007E4227"/>
    <w:rsid w:val="007E42C5"/>
    <w:rsid w:val="007E50DF"/>
    <w:rsid w:val="007E61AF"/>
    <w:rsid w:val="007E7838"/>
    <w:rsid w:val="007F0289"/>
    <w:rsid w:val="007F0538"/>
    <w:rsid w:val="007F06C6"/>
    <w:rsid w:val="007F0C3A"/>
    <w:rsid w:val="007F0E2A"/>
    <w:rsid w:val="007F2012"/>
    <w:rsid w:val="007F22AF"/>
    <w:rsid w:val="007F30AD"/>
    <w:rsid w:val="007F319F"/>
    <w:rsid w:val="007F4E56"/>
    <w:rsid w:val="007F50A0"/>
    <w:rsid w:val="007F550F"/>
    <w:rsid w:val="008012D9"/>
    <w:rsid w:val="008026C4"/>
    <w:rsid w:val="00802872"/>
    <w:rsid w:val="00803A56"/>
    <w:rsid w:val="00804116"/>
    <w:rsid w:val="00805603"/>
    <w:rsid w:val="008057BC"/>
    <w:rsid w:val="00805EE3"/>
    <w:rsid w:val="0081078E"/>
    <w:rsid w:val="008107F1"/>
    <w:rsid w:val="00810BED"/>
    <w:rsid w:val="0081108A"/>
    <w:rsid w:val="008113C6"/>
    <w:rsid w:val="00812277"/>
    <w:rsid w:val="00812C0D"/>
    <w:rsid w:val="00812E26"/>
    <w:rsid w:val="0081376A"/>
    <w:rsid w:val="00813D11"/>
    <w:rsid w:val="00813F05"/>
    <w:rsid w:val="00814431"/>
    <w:rsid w:val="008148FD"/>
    <w:rsid w:val="008161DF"/>
    <w:rsid w:val="00816292"/>
    <w:rsid w:val="00817041"/>
    <w:rsid w:val="008170A0"/>
    <w:rsid w:val="00817BC0"/>
    <w:rsid w:val="00817DBD"/>
    <w:rsid w:val="00820079"/>
    <w:rsid w:val="00820ADF"/>
    <w:rsid w:val="0082171D"/>
    <w:rsid w:val="00821B85"/>
    <w:rsid w:val="00822582"/>
    <w:rsid w:val="008233B9"/>
    <w:rsid w:val="0082513F"/>
    <w:rsid w:val="0082523F"/>
    <w:rsid w:val="0082670D"/>
    <w:rsid w:val="00826C0A"/>
    <w:rsid w:val="00826E57"/>
    <w:rsid w:val="008273E3"/>
    <w:rsid w:val="008277A0"/>
    <w:rsid w:val="008315FB"/>
    <w:rsid w:val="00832646"/>
    <w:rsid w:val="008343CB"/>
    <w:rsid w:val="00834A2B"/>
    <w:rsid w:val="00835FC6"/>
    <w:rsid w:val="00836657"/>
    <w:rsid w:val="00840A7D"/>
    <w:rsid w:val="00841053"/>
    <w:rsid w:val="00841B8A"/>
    <w:rsid w:val="0084312D"/>
    <w:rsid w:val="008431DB"/>
    <w:rsid w:val="008443DC"/>
    <w:rsid w:val="00844BE2"/>
    <w:rsid w:val="0084599A"/>
    <w:rsid w:val="00845B71"/>
    <w:rsid w:val="00846CAF"/>
    <w:rsid w:val="00850336"/>
    <w:rsid w:val="00851F8B"/>
    <w:rsid w:val="008525D3"/>
    <w:rsid w:val="00852E1A"/>
    <w:rsid w:val="00855B07"/>
    <w:rsid w:val="0085653D"/>
    <w:rsid w:val="00857129"/>
    <w:rsid w:val="0085722F"/>
    <w:rsid w:val="0086004A"/>
    <w:rsid w:val="00860295"/>
    <w:rsid w:val="008617D7"/>
    <w:rsid w:val="0086266F"/>
    <w:rsid w:val="0086274E"/>
    <w:rsid w:val="008627D8"/>
    <w:rsid w:val="00862C55"/>
    <w:rsid w:val="00865591"/>
    <w:rsid w:val="008661E4"/>
    <w:rsid w:val="008662A3"/>
    <w:rsid w:val="00866899"/>
    <w:rsid w:val="008669CB"/>
    <w:rsid w:val="008672F8"/>
    <w:rsid w:val="0086799B"/>
    <w:rsid w:val="00867D0F"/>
    <w:rsid w:val="00871454"/>
    <w:rsid w:val="00871954"/>
    <w:rsid w:val="00871F9E"/>
    <w:rsid w:val="0087356D"/>
    <w:rsid w:val="00873EB5"/>
    <w:rsid w:val="0087401A"/>
    <w:rsid w:val="008743DD"/>
    <w:rsid w:val="00875D49"/>
    <w:rsid w:val="00876137"/>
    <w:rsid w:val="0087638F"/>
    <w:rsid w:val="00877634"/>
    <w:rsid w:val="008816C2"/>
    <w:rsid w:val="00882A5B"/>
    <w:rsid w:val="00883301"/>
    <w:rsid w:val="008845A9"/>
    <w:rsid w:val="00884694"/>
    <w:rsid w:val="00884C45"/>
    <w:rsid w:val="008851CC"/>
    <w:rsid w:val="0088569A"/>
    <w:rsid w:val="00886C64"/>
    <w:rsid w:val="00887048"/>
    <w:rsid w:val="00887E2F"/>
    <w:rsid w:val="00887F2F"/>
    <w:rsid w:val="008901FC"/>
    <w:rsid w:val="00890DA2"/>
    <w:rsid w:val="00891F69"/>
    <w:rsid w:val="00892CAC"/>
    <w:rsid w:val="00893251"/>
    <w:rsid w:val="008934B7"/>
    <w:rsid w:val="008958BD"/>
    <w:rsid w:val="008979DD"/>
    <w:rsid w:val="008A28AD"/>
    <w:rsid w:val="008A2FB0"/>
    <w:rsid w:val="008A36D0"/>
    <w:rsid w:val="008A4390"/>
    <w:rsid w:val="008A4CE1"/>
    <w:rsid w:val="008A5DB7"/>
    <w:rsid w:val="008A65D6"/>
    <w:rsid w:val="008B080B"/>
    <w:rsid w:val="008B23BF"/>
    <w:rsid w:val="008B243F"/>
    <w:rsid w:val="008B2761"/>
    <w:rsid w:val="008B31EF"/>
    <w:rsid w:val="008B32CE"/>
    <w:rsid w:val="008B40C2"/>
    <w:rsid w:val="008B4835"/>
    <w:rsid w:val="008B58F5"/>
    <w:rsid w:val="008B593B"/>
    <w:rsid w:val="008B598E"/>
    <w:rsid w:val="008B7E4B"/>
    <w:rsid w:val="008C022A"/>
    <w:rsid w:val="008C270D"/>
    <w:rsid w:val="008C28CD"/>
    <w:rsid w:val="008C2AE5"/>
    <w:rsid w:val="008C30B9"/>
    <w:rsid w:val="008C3AB2"/>
    <w:rsid w:val="008C4DD8"/>
    <w:rsid w:val="008C5610"/>
    <w:rsid w:val="008C70F2"/>
    <w:rsid w:val="008C73EF"/>
    <w:rsid w:val="008C748D"/>
    <w:rsid w:val="008C7644"/>
    <w:rsid w:val="008C7D0C"/>
    <w:rsid w:val="008D1728"/>
    <w:rsid w:val="008D2A3F"/>
    <w:rsid w:val="008D32BA"/>
    <w:rsid w:val="008D35B0"/>
    <w:rsid w:val="008D3D96"/>
    <w:rsid w:val="008D3FA0"/>
    <w:rsid w:val="008D453B"/>
    <w:rsid w:val="008D5831"/>
    <w:rsid w:val="008D67DD"/>
    <w:rsid w:val="008D6BC1"/>
    <w:rsid w:val="008D6DC7"/>
    <w:rsid w:val="008D6F0F"/>
    <w:rsid w:val="008D7E6A"/>
    <w:rsid w:val="008E0474"/>
    <w:rsid w:val="008E2469"/>
    <w:rsid w:val="008E3710"/>
    <w:rsid w:val="008E3A22"/>
    <w:rsid w:val="008E5599"/>
    <w:rsid w:val="008E6CD8"/>
    <w:rsid w:val="008E6F69"/>
    <w:rsid w:val="008E7A4D"/>
    <w:rsid w:val="008F0647"/>
    <w:rsid w:val="008F06C6"/>
    <w:rsid w:val="008F0950"/>
    <w:rsid w:val="008F1D0F"/>
    <w:rsid w:val="008F3DFE"/>
    <w:rsid w:val="008F586B"/>
    <w:rsid w:val="008F5A0D"/>
    <w:rsid w:val="008F7BCC"/>
    <w:rsid w:val="008F7C6E"/>
    <w:rsid w:val="0090007F"/>
    <w:rsid w:val="0090125B"/>
    <w:rsid w:val="009013D6"/>
    <w:rsid w:val="00901495"/>
    <w:rsid w:val="00901592"/>
    <w:rsid w:val="00902EDD"/>
    <w:rsid w:val="009035DC"/>
    <w:rsid w:val="00903E2E"/>
    <w:rsid w:val="00904BB1"/>
    <w:rsid w:val="00904C55"/>
    <w:rsid w:val="00905F2E"/>
    <w:rsid w:val="009067FC"/>
    <w:rsid w:val="00907826"/>
    <w:rsid w:val="009078A1"/>
    <w:rsid w:val="00907AA1"/>
    <w:rsid w:val="009103E1"/>
    <w:rsid w:val="009110E6"/>
    <w:rsid w:val="009112D3"/>
    <w:rsid w:val="00912E18"/>
    <w:rsid w:val="009153C9"/>
    <w:rsid w:val="0091693C"/>
    <w:rsid w:val="0091743C"/>
    <w:rsid w:val="009205EA"/>
    <w:rsid w:val="0092141E"/>
    <w:rsid w:val="00921AFF"/>
    <w:rsid w:val="009223D5"/>
    <w:rsid w:val="009228E1"/>
    <w:rsid w:val="00922E2D"/>
    <w:rsid w:val="009267CE"/>
    <w:rsid w:val="009308A9"/>
    <w:rsid w:val="0093173C"/>
    <w:rsid w:val="0093536D"/>
    <w:rsid w:val="00935D03"/>
    <w:rsid w:val="00935F28"/>
    <w:rsid w:val="009361D4"/>
    <w:rsid w:val="00936F18"/>
    <w:rsid w:val="0093705A"/>
    <w:rsid w:val="00937902"/>
    <w:rsid w:val="00940930"/>
    <w:rsid w:val="00941010"/>
    <w:rsid w:val="00941550"/>
    <w:rsid w:val="00941DAC"/>
    <w:rsid w:val="00941DE6"/>
    <w:rsid w:val="009423D0"/>
    <w:rsid w:val="009431CA"/>
    <w:rsid w:val="00943446"/>
    <w:rsid w:val="009436F2"/>
    <w:rsid w:val="00944012"/>
    <w:rsid w:val="00945070"/>
    <w:rsid w:val="00945297"/>
    <w:rsid w:val="00945642"/>
    <w:rsid w:val="00945B46"/>
    <w:rsid w:val="00945CF4"/>
    <w:rsid w:val="00946F55"/>
    <w:rsid w:val="00947D55"/>
    <w:rsid w:val="0095015B"/>
    <w:rsid w:val="00950236"/>
    <w:rsid w:val="009522A5"/>
    <w:rsid w:val="0095242D"/>
    <w:rsid w:val="009528AE"/>
    <w:rsid w:val="009531D0"/>
    <w:rsid w:val="009546C6"/>
    <w:rsid w:val="00954B34"/>
    <w:rsid w:val="00955FFA"/>
    <w:rsid w:val="00956113"/>
    <w:rsid w:val="009579EB"/>
    <w:rsid w:val="00957AA9"/>
    <w:rsid w:val="009604DB"/>
    <w:rsid w:val="00960CA0"/>
    <w:rsid w:val="00961D07"/>
    <w:rsid w:val="00963558"/>
    <w:rsid w:val="00963CAF"/>
    <w:rsid w:val="0096407E"/>
    <w:rsid w:val="00965597"/>
    <w:rsid w:val="00966A55"/>
    <w:rsid w:val="00966EEF"/>
    <w:rsid w:val="00966F64"/>
    <w:rsid w:val="00970D32"/>
    <w:rsid w:val="00970F24"/>
    <w:rsid w:val="009710CA"/>
    <w:rsid w:val="00971E22"/>
    <w:rsid w:val="009725DF"/>
    <w:rsid w:val="00972ECA"/>
    <w:rsid w:val="00973401"/>
    <w:rsid w:val="00974574"/>
    <w:rsid w:val="009758F1"/>
    <w:rsid w:val="00975FF6"/>
    <w:rsid w:val="00980E7F"/>
    <w:rsid w:val="00982252"/>
    <w:rsid w:val="00982D7E"/>
    <w:rsid w:val="009836ED"/>
    <w:rsid w:val="00984039"/>
    <w:rsid w:val="0098430A"/>
    <w:rsid w:val="0098493B"/>
    <w:rsid w:val="00984BF8"/>
    <w:rsid w:val="00985AD4"/>
    <w:rsid w:val="009874FB"/>
    <w:rsid w:val="0098771A"/>
    <w:rsid w:val="00987F73"/>
    <w:rsid w:val="009901EA"/>
    <w:rsid w:val="00990207"/>
    <w:rsid w:val="00991E47"/>
    <w:rsid w:val="00991F26"/>
    <w:rsid w:val="009929B1"/>
    <w:rsid w:val="00992AF9"/>
    <w:rsid w:val="00992EDB"/>
    <w:rsid w:val="009934BD"/>
    <w:rsid w:val="00993DB5"/>
    <w:rsid w:val="0099488A"/>
    <w:rsid w:val="00994C54"/>
    <w:rsid w:val="00995BCD"/>
    <w:rsid w:val="00996298"/>
    <w:rsid w:val="0099639C"/>
    <w:rsid w:val="00996CA9"/>
    <w:rsid w:val="00996EB5"/>
    <w:rsid w:val="0099758D"/>
    <w:rsid w:val="009979AE"/>
    <w:rsid w:val="009A0155"/>
    <w:rsid w:val="009A13AD"/>
    <w:rsid w:val="009A210A"/>
    <w:rsid w:val="009A2F63"/>
    <w:rsid w:val="009A3384"/>
    <w:rsid w:val="009A41FC"/>
    <w:rsid w:val="009A54E3"/>
    <w:rsid w:val="009A7909"/>
    <w:rsid w:val="009B0C15"/>
    <w:rsid w:val="009B1DE1"/>
    <w:rsid w:val="009B268A"/>
    <w:rsid w:val="009B2740"/>
    <w:rsid w:val="009B2938"/>
    <w:rsid w:val="009B3CB9"/>
    <w:rsid w:val="009B55AD"/>
    <w:rsid w:val="009B597C"/>
    <w:rsid w:val="009B5EE3"/>
    <w:rsid w:val="009B6E8E"/>
    <w:rsid w:val="009C0627"/>
    <w:rsid w:val="009C0B2B"/>
    <w:rsid w:val="009C1EBB"/>
    <w:rsid w:val="009C2330"/>
    <w:rsid w:val="009C241B"/>
    <w:rsid w:val="009C3A34"/>
    <w:rsid w:val="009C48C4"/>
    <w:rsid w:val="009C64E7"/>
    <w:rsid w:val="009C6E48"/>
    <w:rsid w:val="009D19CB"/>
    <w:rsid w:val="009D19DE"/>
    <w:rsid w:val="009D28C5"/>
    <w:rsid w:val="009D2D99"/>
    <w:rsid w:val="009D2EA6"/>
    <w:rsid w:val="009D3064"/>
    <w:rsid w:val="009D3781"/>
    <w:rsid w:val="009D3ABF"/>
    <w:rsid w:val="009D4E5B"/>
    <w:rsid w:val="009D65A9"/>
    <w:rsid w:val="009D721E"/>
    <w:rsid w:val="009D72D1"/>
    <w:rsid w:val="009E015D"/>
    <w:rsid w:val="009E09E5"/>
    <w:rsid w:val="009E0D58"/>
    <w:rsid w:val="009E18A9"/>
    <w:rsid w:val="009E1DC6"/>
    <w:rsid w:val="009E1EBF"/>
    <w:rsid w:val="009E3361"/>
    <w:rsid w:val="009E59B0"/>
    <w:rsid w:val="009E66C9"/>
    <w:rsid w:val="009E7D32"/>
    <w:rsid w:val="009F0AF9"/>
    <w:rsid w:val="009F11B0"/>
    <w:rsid w:val="009F1A2A"/>
    <w:rsid w:val="009F3ABF"/>
    <w:rsid w:val="009F3F41"/>
    <w:rsid w:val="009F6C1F"/>
    <w:rsid w:val="009F7BDA"/>
    <w:rsid w:val="009F7F7F"/>
    <w:rsid w:val="00A00B54"/>
    <w:rsid w:val="00A00B56"/>
    <w:rsid w:val="00A00E14"/>
    <w:rsid w:val="00A01F87"/>
    <w:rsid w:val="00A02461"/>
    <w:rsid w:val="00A03E3E"/>
    <w:rsid w:val="00A04D08"/>
    <w:rsid w:val="00A05B4D"/>
    <w:rsid w:val="00A079BE"/>
    <w:rsid w:val="00A07A60"/>
    <w:rsid w:val="00A10DB5"/>
    <w:rsid w:val="00A10DDD"/>
    <w:rsid w:val="00A111D6"/>
    <w:rsid w:val="00A11CC9"/>
    <w:rsid w:val="00A14E63"/>
    <w:rsid w:val="00A15158"/>
    <w:rsid w:val="00A153E1"/>
    <w:rsid w:val="00A1628B"/>
    <w:rsid w:val="00A16BCF"/>
    <w:rsid w:val="00A176EE"/>
    <w:rsid w:val="00A17D00"/>
    <w:rsid w:val="00A2016A"/>
    <w:rsid w:val="00A20DFD"/>
    <w:rsid w:val="00A2128C"/>
    <w:rsid w:val="00A23A76"/>
    <w:rsid w:val="00A240EF"/>
    <w:rsid w:val="00A2420D"/>
    <w:rsid w:val="00A24805"/>
    <w:rsid w:val="00A24FD8"/>
    <w:rsid w:val="00A2517F"/>
    <w:rsid w:val="00A254B6"/>
    <w:rsid w:val="00A260D9"/>
    <w:rsid w:val="00A2714C"/>
    <w:rsid w:val="00A27F75"/>
    <w:rsid w:val="00A31400"/>
    <w:rsid w:val="00A315D4"/>
    <w:rsid w:val="00A31CF6"/>
    <w:rsid w:val="00A33E51"/>
    <w:rsid w:val="00A352EC"/>
    <w:rsid w:val="00A3562A"/>
    <w:rsid w:val="00A37981"/>
    <w:rsid w:val="00A37B9F"/>
    <w:rsid w:val="00A40F10"/>
    <w:rsid w:val="00A41278"/>
    <w:rsid w:val="00A415EF"/>
    <w:rsid w:val="00A425A7"/>
    <w:rsid w:val="00A426EE"/>
    <w:rsid w:val="00A42F2A"/>
    <w:rsid w:val="00A439DE"/>
    <w:rsid w:val="00A43BF9"/>
    <w:rsid w:val="00A445C2"/>
    <w:rsid w:val="00A45EB9"/>
    <w:rsid w:val="00A46273"/>
    <w:rsid w:val="00A5100F"/>
    <w:rsid w:val="00A53781"/>
    <w:rsid w:val="00A53AC7"/>
    <w:rsid w:val="00A5402F"/>
    <w:rsid w:val="00A54099"/>
    <w:rsid w:val="00A542F5"/>
    <w:rsid w:val="00A54ECD"/>
    <w:rsid w:val="00A5775C"/>
    <w:rsid w:val="00A60133"/>
    <w:rsid w:val="00A603C2"/>
    <w:rsid w:val="00A6058A"/>
    <w:rsid w:val="00A60DCB"/>
    <w:rsid w:val="00A6108D"/>
    <w:rsid w:val="00A6144E"/>
    <w:rsid w:val="00A62754"/>
    <w:rsid w:val="00A62A66"/>
    <w:rsid w:val="00A62C2D"/>
    <w:rsid w:val="00A63F7C"/>
    <w:rsid w:val="00A66640"/>
    <w:rsid w:val="00A671D7"/>
    <w:rsid w:val="00A677C3"/>
    <w:rsid w:val="00A67A91"/>
    <w:rsid w:val="00A7250A"/>
    <w:rsid w:val="00A73B72"/>
    <w:rsid w:val="00A759C1"/>
    <w:rsid w:val="00A777A5"/>
    <w:rsid w:val="00A77BBD"/>
    <w:rsid w:val="00A820EB"/>
    <w:rsid w:val="00A8280B"/>
    <w:rsid w:val="00A828B0"/>
    <w:rsid w:val="00A82D49"/>
    <w:rsid w:val="00A83E82"/>
    <w:rsid w:val="00A83EBA"/>
    <w:rsid w:val="00A84992"/>
    <w:rsid w:val="00A86CC9"/>
    <w:rsid w:val="00A9013B"/>
    <w:rsid w:val="00A90337"/>
    <w:rsid w:val="00A903E2"/>
    <w:rsid w:val="00A91762"/>
    <w:rsid w:val="00A91931"/>
    <w:rsid w:val="00A91FDD"/>
    <w:rsid w:val="00A9325A"/>
    <w:rsid w:val="00A93285"/>
    <w:rsid w:val="00A93C17"/>
    <w:rsid w:val="00A94258"/>
    <w:rsid w:val="00A95685"/>
    <w:rsid w:val="00A95DCD"/>
    <w:rsid w:val="00A97AB7"/>
    <w:rsid w:val="00AA0BD4"/>
    <w:rsid w:val="00AA0C8B"/>
    <w:rsid w:val="00AA2011"/>
    <w:rsid w:val="00AA425B"/>
    <w:rsid w:val="00AA47D8"/>
    <w:rsid w:val="00AA64DA"/>
    <w:rsid w:val="00AA7E79"/>
    <w:rsid w:val="00AB05B9"/>
    <w:rsid w:val="00AB1834"/>
    <w:rsid w:val="00AB335D"/>
    <w:rsid w:val="00AB338B"/>
    <w:rsid w:val="00AB3619"/>
    <w:rsid w:val="00AB402A"/>
    <w:rsid w:val="00AB45B9"/>
    <w:rsid w:val="00AB4B3F"/>
    <w:rsid w:val="00AC12FE"/>
    <w:rsid w:val="00AC142D"/>
    <w:rsid w:val="00AC1462"/>
    <w:rsid w:val="00AC15F5"/>
    <w:rsid w:val="00AC1CA7"/>
    <w:rsid w:val="00AC2161"/>
    <w:rsid w:val="00AC29C3"/>
    <w:rsid w:val="00AC2AA7"/>
    <w:rsid w:val="00AC3185"/>
    <w:rsid w:val="00AC3AB4"/>
    <w:rsid w:val="00AC3E62"/>
    <w:rsid w:val="00AC4144"/>
    <w:rsid w:val="00AC4B3B"/>
    <w:rsid w:val="00AC5085"/>
    <w:rsid w:val="00AC611A"/>
    <w:rsid w:val="00AD0366"/>
    <w:rsid w:val="00AD0482"/>
    <w:rsid w:val="00AD0C0B"/>
    <w:rsid w:val="00AD1EEE"/>
    <w:rsid w:val="00AD432F"/>
    <w:rsid w:val="00AD4928"/>
    <w:rsid w:val="00AD4CE1"/>
    <w:rsid w:val="00AD53AD"/>
    <w:rsid w:val="00AD6292"/>
    <w:rsid w:val="00AE197C"/>
    <w:rsid w:val="00AE1F33"/>
    <w:rsid w:val="00AE215D"/>
    <w:rsid w:val="00AE499F"/>
    <w:rsid w:val="00AE613B"/>
    <w:rsid w:val="00AE7522"/>
    <w:rsid w:val="00AE7B5A"/>
    <w:rsid w:val="00AF0D9A"/>
    <w:rsid w:val="00AF0DFD"/>
    <w:rsid w:val="00AF1998"/>
    <w:rsid w:val="00AF2618"/>
    <w:rsid w:val="00AF2D0C"/>
    <w:rsid w:val="00AF2D90"/>
    <w:rsid w:val="00AF2E7F"/>
    <w:rsid w:val="00AF37AF"/>
    <w:rsid w:val="00AF3D38"/>
    <w:rsid w:val="00AF4AC3"/>
    <w:rsid w:val="00AF6129"/>
    <w:rsid w:val="00AF6922"/>
    <w:rsid w:val="00AF709B"/>
    <w:rsid w:val="00B01553"/>
    <w:rsid w:val="00B01647"/>
    <w:rsid w:val="00B02AFA"/>
    <w:rsid w:val="00B02BF4"/>
    <w:rsid w:val="00B035F2"/>
    <w:rsid w:val="00B036FC"/>
    <w:rsid w:val="00B054AF"/>
    <w:rsid w:val="00B056D3"/>
    <w:rsid w:val="00B056F2"/>
    <w:rsid w:val="00B059EA"/>
    <w:rsid w:val="00B06143"/>
    <w:rsid w:val="00B06C58"/>
    <w:rsid w:val="00B0707D"/>
    <w:rsid w:val="00B074DF"/>
    <w:rsid w:val="00B07953"/>
    <w:rsid w:val="00B07A37"/>
    <w:rsid w:val="00B10105"/>
    <w:rsid w:val="00B112D7"/>
    <w:rsid w:val="00B1176D"/>
    <w:rsid w:val="00B1182D"/>
    <w:rsid w:val="00B12134"/>
    <w:rsid w:val="00B12466"/>
    <w:rsid w:val="00B13ECD"/>
    <w:rsid w:val="00B13F36"/>
    <w:rsid w:val="00B14174"/>
    <w:rsid w:val="00B14B4E"/>
    <w:rsid w:val="00B151BC"/>
    <w:rsid w:val="00B153EF"/>
    <w:rsid w:val="00B16678"/>
    <w:rsid w:val="00B17F02"/>
    <w:rsid w:val="00B21025"/>
    <w:rsid w:val="00B2169B"/>
    <w:rsid w:val="00B21A66"/>
    <w:rsid w:val="00B22D9E"/>
    <w:rsid w:val="00B252B0"/>
    <w:rsid w:val="00B2636F"/>
    <w:rsid w:val="00B31466"/>
    <w:rsid w:val="00B31DC8"/>
    <w:rsid w:val="00B32975"/>
    <w:rsid w:val="00B33289"/>
    <w:rsid w:val="00B35C29"/>
    <w:rsid w:val="00B377EF"/>
    <w:rsid w:val="00B37D6A"/>
    <w:rsid w:val="00B41478"/>
    <w:rsid w:val="00B41DBC"/>
    <w:rsid w:val="00B428D3"/>
    <w:rsid w:val="00B42905"/>
    <w:rsid w:val="00B42AF9"/>
    <w:rsid w:val="00B42C71"/>
    <w:rsid w:val="00B43ED9"/>
    <w:rsid w:val="00B44D6F"/>
    <w:rsid w:val="00B45341"/>
    <w:rsid w:val="00B457AA"/>
    <w:rsid w:val="00B45BF1"/>
    <w:rsid w:val="00B466C6"/>
    <w:rsid w:val="00B50010"/>
    <w:rsid w:val="00B51E8A"/>
    <w:rsid w:val="00B527DC"/>
    <w:rsid w:val="00B52854"/>
    <w:rsid w:val="00B56E10"/>
    <w:rsid w:val="00B57422"/>
    <w:rsid w:val="00B60E15"/>
    <w:rsid w:val="00B615FF"/>
    <w:rsid w:val="00B63541"/>
    <w:rsid w:val="00B63829"/>
    <w:rsid w:val="00B63911"/>
    <w:rsid w:val="00B646E8"/>
    <w:rsid w:val="00B66D26"/>
    <w:rsid w:val="00B671C6"/>
    <w:rsid w:val="00B677DE"/>
    <w:rsid w:val="00B67992"/>
    <w:rsid w:val="00B67E95"/>
    <w:rsid w:val="00B70201"/>
    <w:rsid w:val="00B70460"/>
    <w:rsid w:val="00B71D23"/>
    <w:rsid w:val="00B72305"/>
    <w:rsid w:val="00B74ECE"/>
    <w:rsid w:val="00B756AB"/>
    <w:rsid w:val="00B75C5A"/>
    <w:rsid w:val="00B7641D"/>
    <w:rsid w:val="00B76BFE"/>
    <w:rsid w:val="00B77C3A"/>
    <w:rsid w:val="00B80334"/>
    <w:rsid w:val="00B808E0"/>
    <w:rsid w:val="00B83BBD"/>
    <w:rsid w:val="00B85CC2"/>
    <w:rsid w:val="00B862CE"/>
    <w:rsid w:val="00B86644"/>
    <w:rsid w:val="00B8696F"/>
    <w:rsid w:val="00B9066F"/>
    <w:rsid w:val="00B91362"/>
    <w:rsid w:val="00B92563"/>
    <w:rsid w:val="00B92D59"/>
    <w:rsid w:val="00B93089"/>
    <w:rsid w:val="00B931C6"/>
    <w:rsid w:val="00B93B24"/>
    <w:rsid w:val="00B93CA8"/>
    <w:rsid w:val="00B9408E"/>
    <w:rsid w:val="00B941D1"/>
    <w:rsid w:val="00B949C3"/>
    <w:rsid w:val="00B94F44"/>
    <w:rsid w:val="00B9555B"/>
    <w:rsid w:val="00B9556D"/>
    <w:rsid w:val="00B95E5B"/>
    <w:rsid w:val="00B9602E"/>
    <w:rsid w:val="00B961B4"/>
    <w:rsid w:val="00B97147"/>
    <w:rsid w:val="00B97193"/>
    <w:rsid w:val="00B973B7"/>
    <w:rsid w:val="00B97DB2"/>
    <w:rsid w:val="00BA011E"/>
    <w:rsid w:val="00BA0BFF"/>
    <w:rsid w:val="00BA141F"/>
    <w:rsid w:val="00BA1EAA"/>
    <w:rsid w:val="00BA312F"/>
    <w:rsid w:val="00BA5326"/>
    <w:rsid w:val="00BA5809"/>
    <w:rsid w:val="00BA58C8"/>
    <w:rsid w:val="00BA5B22"/>
    <w:rsid w:val="00BA65E3"/>
    <w:rsid w:val="00BA7AF2"/>
    <w:rsid w:val="00BB0612"/>
    <w:rsid w:val="00BB06FA"/>
    <w:rsid w:val="00BB0817"/>
    <w:rsid w:val="00BB1196"/>
    <w:rsid w:val="00BB1429"/>
    <w:rsid w:val="00BB14B0"/>
    <w:rsid w:val="00BB1755"/>
    <w:rsid w:val="00BB2131"/>
    <w:rsid w:val="00BB2356"/>
    <w:rsid w:val="00BB31A2"/>
    <w:rsid w:val="00BB6282"/>
    <w:rsid w:val="00BB62EE"/>
    <w:rsid w:val="00BB7A75"/>
    <w:rsid w:val="00BC06CB"/>
    <w:rsid w:val="00BC0C76"/>
    <w:rsid w:val="00BC0E70"/>
    <w:rsid w:val="00BC1341"/>
    <w:rsid w:val="00BC13F1"/>
    <w:rsid w:val="00BC1492"/>
    <w:rsid w:val="00BC1796"/>
    <w:rsid w:val="00BC2DC8"/>
    <w:rsid w:val="00BC3B74"/>
    <w:rsid w:val="00BC4174"/>
    <w:rsid w:val="00BC45D4"/>
    <w:rsid w:val="00BC5E1E"/>
    <w:rsid w:val="00BC6C9D"/>
    <w:rsid w:val="00BC6D0C"/>
    <w:rsid w:val="00BC739A"/>
    <w:rsid w:val="00BC7AB3"/>
    <w:rsid w:val="00BD08D1"/>
    <w:rsid w:val="00BD103F"/>
    <w:rsid w:val="00BD1362"/>
    <w:rsid w:val="00BD1C7B"/>
    <w:rsid w:val="00BD2918"/>
    <w:rsid w:val="00BD2941"/>
    <w:rsid w:val="00BD2EC4"/>
    <w:rsid w:val="00BE076A"/>
    <w:rsid w:val="00BE09D9"/>
    <w:rsid w:val="00BE09F0"/>
    <w:rsid w:val="00BE0AD2"/>
    <w:rsid w:val="00BE122F"/>
    <w:rsid w:val="00BE2DBD"/>
    <w:rsid w:val="00BE4E88"/>
    <w:rsid w:val="00BE53D9"/>
    <w:rsid w:val="00BE5EA2"/>
    <w:rsid w:val="00BE6FE3"/>
    <w:rsid w:val="00BE72E6"/>
    <w:rsid w:val="00BF01E4"/>
    <w:rsid w:val="00BF0668"/>
    <w:rsid w:val="00BF0E35"/>
    <w:rsid w:val="00BF18B4"/>
    <w:rsid w:val="00BF1D5A"/>
    <w:rsid w:val="00BF2024"/>
    <w:rsid w:val="00BF287F"/>
    <w:rsid w:val="00BF3366"/>
    <w:rsid w:val="00BF6551"/>
    <w:rsid w:val="00BF694E"/>
    <w:rsid w:val="00BF7071"/>
    <w:rsid w:val="00C002DE"/>
    <w:rsid w:val="00C0041D"/>
    <w:rsid w:val="00C019B0"/>
    <w:rsid w:val="00C0203F"/>
    <w:rsid w:val="00C02627"/>
    <w:rsid w:val="00C03355"/>
    <w:rsid w:val="00C049B8"/>
    <w:rsid w:val="00C0504E"/>
    <w:rsid w:val="00C054F4"/>
    <w:rsid w:val="00C06E21"/>
    <w:rsid w:val="00C07528"/>
    <w:rsid w:val="00C07547"/>
    <w:rsid w:val="00C075B7"/>
    <w:rsid w:val="00C07899"/>
    <w:rsid w:val="00C07E91"/>
    <w:rsid w:val="00C10718"/>
    <w:rsid w:val="00C10BF2"/>
    <w:rsid w:val="00C1235D"/>
    <w:rsid w:val="00C138A3"/>
    <w:rsid w:val="00C13C47"/>
    <w:rsid w:val="00C14485"/>
    <w:rsid w:val="00C15F2E"/>
    <w:rsid w:val="00C203EF"/>
    <w:rsid w:val="00C21D0C"/>
    <w:rsid w:val="00C22775"/>
    <w:rsid w:val="00C22E6C"/>
    <w:rsid w:val="00C231BB"/>
    <w:rsid w:val="00C25E8D"/>
    <w:rsid w:val="00C26BE6"/>
    <w:rsid w:val="00C2769B"/>
    <w:rsid w:val="00C30ABE"/>
    <w:rsid w:val="00C3139C"/>
    <w:rsid w:val="00C314B5"/>
    <w:rsid w:val="00C31CCD"/>
    <w:rsid w:val="00C34145"/>
    <w:rsid w:val="00C343A8"/>
    <w:rsid w:val="00C355D9"/>
    <w:rsid w:val="00C3588A"/>
    <w:rsid w:val="00C37BD3"/>
    <w:rsid w:val="00C415F1"/>
    <w:rsid w:val="00C41635"/>
    <w:rsid w:val="00C417D7"/>
    <w:rsid w:val="00C418F7"/>
    <w:rsid w:val="00C41E69"/>
    <w:rsid w:val="00C42109"/>
    <w:rsid w:val="00C42313"/>
    <w:rsid w:val="00C423D6"/>
    <w:rsid w:val="00C4340A"/>
    <w:rsid w:val="00C434B5"/>
    <w:rsid w:val="00C43FEB"/>
    <w:rsid w:val="00C44274"/>
    <w:rsid w:val="00C44E25"/>
    <w:rsid w:val="00C44F49"/>
    <w:rsid w:val="00C45344"/>
    <w:rsid w:val="00C47175"/>
    <w:rsid w:val="00C474CB"/>
    <w:rsid w:val="00C47CDF"/>
    <w:rsid w:val="00C47D50"/>
    <w:rsid w:val="00C5082B"/>
    <w:rsid w:val="00C50B45"/>
    <w:rsid w:val="00C51BE2"/>
    <w:rsid w:val="00C51CC5"/>
    <w:rsid w:val="00C51D10"/>
    <w:rsid w:val="00C528B2"/>
    <w:rsid w:val="00C52A00"/>
    <w:rsid w:val="00C531C9"/>
    <w:rsid w:val="00C5412D"/>
    <w:rsid w:val="00C55379"/>
    <w:rsid w:val="00C56F6D"/>
    <w:rsid w:val="00C57069"/>
    <w:rsid w:val="00C57EDF"/>
    <w:rsid w:val="00C60B26"/>
    <w:rsid w:val="00C62C21"/>
    <w:rsid w:val="00C62EB7"/>
    <w:rsid w:val="00C651D3"/>
    <w:rsid w:val="00C655DD"/>
    <w:rsid w:val="00C65668"/>
    <w:rsid w:val="00C66889"/>
    <w:rsid w:val="00C66ACB"/>
    <w:rsid w:val="00C67D34"/>
    <w:rsid w:val="00C70420"/>
    <w:rsid w:val="00C709C8"/>
    <w:rsid w:val="00C712FB"/>
    <w:rsid w:val="00C715FB"/>
    <w:rsid w:val="00C7344E"/>
    <w:rsid w:val="00C74081"/>
    <w:rsid w:val="00C7548F"/>
    <w:rsid w:val="00C764CA"/>
    <w:rsid w:val="00C80374"/>
    <w:rsid w:val="00C81878"/>
    <w:rsid w:val="00C81DE6"/>
    <w:rsid w:val="00C81EE3"/>
    <w:rsid w:val="00C8243B"/>
    <w:rsid w:val="00C830F3"/>
    <w:rsid w:val="00C83355"/>
    <w:rsid w:val="00C834D1"/>
    <w:rsid w:val="00C8435E"/>
    <w:rsid w:val="00C853B5"/>
    <w:rsid w:val="00C87331"/>
    <w:rsid w:val="00C8738F"/>
    <w:rsid w:val="00C873F0"/>
    <w:rsid w:val="00C87EBD"/>
    <w:rsid w:val="00C90364"/>
    <w:rsid w:val="00C90569"/>
    <w:rsid w:val="00C9068C"/>
    <w:rsid w:val="00C91A50"/>
    <w:rsid w:val="00C932E8"/>
    <w:rsid w:val="00C93CAA"/>
    <w:rsid w:val="00C95ABD"/>
    <w:rsid w:val="00C9690E"/>
    <w:rsid w:val="00C97F6E"/>
    <w:rsid w:val="00CA0442"/>
    <w:rsid w:val="00CA0F7F"/>
    <w:rsid w:val="00CA2E64"/>
    <w:rsid w:val="00CA33F3"/>
    <w:rsid w:val="00CA4E24"/>
    <w:rsid w:val="00CA5CCA"/>
    <w:rsid w:val="00CA6025"/>
    <w:rsid w:val="00CA6CA3"/>
    <w:rsid w:val="00CB0A2D"/>
    <w:rsid w:val="00CB1DD5"/>
    <w:rsid w:val="00CB32C1"/>
    <w:rsid w:val="00CB345B"/>
    <w:rsid w:val="00CB36BC"/>
    <w:rsid w:val="00CB5B60"/>
    <w:rsid w:val="00CC05C4"/>
    <w:rsid w:val="00CC109B"/>
    <w:rsid w:val="00CC2FBE"/>
    <w:rsid w:val="00CC3481"/>
    <w:rsid w:val="00CC4392"/>
    <w:rsid w:val="00CC4BB7"/>
    <w:rsid w:val="00CC4CB7"/>
    <w:rsid w:val="00CC5A47"/>
    <w:rsid w:val="00CC6252"/>
    <w:rsid w:val="00CD0523"/>
    <w:rsid w:val="00CD059F"/>
    <w:rsid w:val="00CD0B3F"/>
    <w:rsid w:val="00CD0C16"/>
    <w:rsid w:val="00CD0C22"/>
    <w:rsid w:val="00CD10EA"/>
    <w:rsid w:val="00CD1549"/>
    <w:rsid w:val="00CD1A91"/>
    <w:rsid w:val="00CD204F"/>
    <w:rsid w:val="00CD2088"/>
    <w:rsid w:val="00CD2732"/>
    <w:rsid w:val="00CD2A8D"/>
    <w:rsid w:val="00CD2EF0"/>
    <w:rsid w:val="00CD44E9"/>
    <w:rsid w:val="00CD45F6"/>
    <w:rsid w:val="00CD501F"/>
    <w:rsid w:val="00CD521B"/>
    <w:rsid w:val="00CD670B"/>
    <w:rsid w:val="00CD7011"/>
    <w:rsid w:val="00CD7649"/>
    <w:rsid w:val="00CE24D3"/>
    <w:rsid w:val="00CE2F1E"/>
    <w:rsid w:val="00CE3249"/>
    <w:rsid w:val="00CE4A43"/>
    <w:rsid w:val="00CE52B1"/>
    <w:rsid w:val="00CE52D7"/>
    <w:rsid w:val="00CE56A9"/>
    <w:rsid w:val="00CE6247"/>
    <w:rsid w:val="00CE6EA7"/>
    <w:rsid w:val="00CE7615"/>
    <w:rsid w:val="00CE7A44"/>
    <w:rsid w:val="00CE7E6A"/>
    <w:rsid w:val="00CF008D"/>
    <w:rsid w:val="00CF0A90"/>
    <w:rsid w:val="00CF16F6"/>
    <w:rsid w:val="00CF16FE"/>
    <w:rsid w:val="00CF19A1"/>
    <w:rsid w:val="00CF1FF2"/>
    <w:rsid w:val="00CF252C"/>
    <w:rsid w:val="00CF342F"/>
    <w:rsid w:val="00CF3754"/>
    <w:rsid w:val="00CF3D5C"/>
    <w:rsid w:val="00CF40D5"/>
    <w:rsid w:val="00CF478F"/>
    <w:rsid w:val="00CF5A1C"/>
    <w:rsid w:val="00CF5E6E"/>
    <w:rsid w:val="00CF6DFF"/>
    <w:rsid w:val="00CF70CF"/>
    <w:rsid w:val="00D003AE"/>
    <w:rsid w:val="00D0083E"/>
    <w:rsid w:val="00D012D9"/>
    <w:rsid w:val="00D0295C"/>
    <w:rsid w:val="00D02BC3"/>
    <w:rsid w:val="00D02FC1"/>
    <w:rsid w:val="00D03205"/>
    <w:rsid w:val="00D03E23"/>
    <w:rsid w:val="00D04E2A"/>
    <w:rsid w:val="00D051D7"/>
    <w:rsid w:val="00D0558A"/>
    <w:rsid w:val="00D05632"/>
    <w:rsid w:val="00D05C36"/>
    <w:rsid w:val="00D06074"/>
    <w:rsid w:val="00D06330"/>
    <w:rsid w:val="00D106BC"/>
    <w:rsid w:val="00D10755"/>
    <w:rsid w:val="00D10A25"/>
    <w:rsid w:val="00D10A2C"/>
    <w:rsid w:val="00D121C2"/>
    <w:rsid w:val="00D13197"/>
    <w:rsid w:val="00D13608"/>
    <w:rsid w:val="00D13680"/>
    <w:rsid w:val="00D13D1D"/>
    <w:rsid w:val="00D14649"/>
    <w:rsid w:val="00D14D7E"/>
    <w:rsid w:val="00D15874"/>
    <w:rsid w:val="00D16C45"/>
    <w:rsid w:val="00D16DF3"/>
    <w:rsid w:val="00D204BE"/>
    <w:rsid w:val="00D2061F"/>
    <w:rsid w:val="00D20946"/>
    <w:rsid w:val="00D22638"/>
    <w:rsid w:val="00D24658"/>
    <w:rsid w:val="00D24AF7"/>
    <w:rsid w:val="00D24D43"/>
    <w:rsid w:val="00D27FBA"/>
    <w:rsid w:val="00D313D0"/>
    <w:rsid w:val="00D3234F"/>
    <w:rsid w:val="00D332F2"/>
    <w:rsid w:val="00D336A3"/>
    <w:rsid w:val="00D339CB"/>
    <w:rsid w:val="00D33EF3"/>
    <w:rsid w:val="00D34853"/>
    <w:rsid w:val="00D34C01"/>
    <w:rsid w:val="00D356F3"/>
    <w:rsid w:val="00D35E75"/>
    <w:rsid w:val="00D35F5D"/>
    <w:rsid w:val="00D35FC9"/>
    <w:rsid w:val="00D36188"/>
    <w:rsid w:val="00D3685C"/>
    <w:rsid w:val="00D36A40"/>
    <w:rsid w:val="00D40FC8"/>
    <w:rsid w:val="00D41501"/>
    <w:rsid w:val="00D41505"/>
    <w:rsid w:val="00D41974"/>
    <w:rsid w:val="00D41D37"/>
    <w:rsid w:val="00D41D7F"/>
    <w:rsid w:val="00D425CA"/>
    <w:rsid w:val="00D42612"/>
    <w:rsid w:val="00D426A6"/>
    <w:rsid w:val="00D43041"/>
    <w:rsid w:val="00D4315D"/>
    <w:rsid w:val="00D4326D"/>
    <w:rsid w:val="00D434EC"/>
    <w:rsid w:val="00D44BAC"/>
    <w:rsid w:val="00D4579E"/>
    <w:rsid w:val="00D45F78"/>
    <w:rsid w:val="00D47681"/>
    <w:rsid w:val="00D47A47"/>
    <w:rsid w:val="00D50437"/>
    <w:rsid w:val="00D508C4"/>
    <w:rsid w:val="00D51EDF"/>
    <w:rsid w:val="00D51EE3"/>
    <w:rsid w:val="00D522E8"/>
    <w:rsid w:val="00D527C3"/>
    <w:rsid w:val="00D54BE8"/>
    <w:rsid w:val="00D5570A"/>
    <w:rsid w:val="00D55752"/>
    <w:rsid w:val="00D55B0A"/>
    <w:rsid w:val="00D55DDB"/>
    <w:rsid w:val="00D55FC3"/>
    <w:rsid w:val="00D563BD"/>
    <w:rsid w:val="00D57935"/>
    <w:rsid w:val="00D57A6E"/>
    <w:rsid w:val="00D60E24"/>
    <w:rsid w:val="00D61425"/>
    <w:rsid w:val="00D61C6F"/>
    <w:rsid w:val="00D63E33"/>
    <w:rsid w:val="00D64CC4"/>
    <w:rsid w:val="00D662AE"/>
    <w:rsid w:val="00D66D6D"/>
    <w:rsid w:val="00D70275"/>
    <w:rsid w:val="00D70C03"/>
    <w:rsid w:val="00D717E4"/>
    <w:rsid w:val="00D71B56"/>
    <w:rsid w:val="00D724B5"/>
    <w:rsid w:val="00D7268E"/>
    <w:rsid w:val="00D72B24"/>
    <w:rsid w:val="00D757FF"/>
    <w:rsid w:val="00D76AD6"/>
    <w:rsid w:val="00D76BC1"/>
    <w:rsid w:val="00D76FF3"/>
    <w:rsid w:val="00D77047"/>
    <w:rsid w:val="00D770BC"/>
    <w:rsid w:val="00D7732B"/>
    <w:rsid w:val="00D776D1"/>
    <w:rsid w:val="00D801CF"/>
    <w:rsid w:val="00D80984"/>
    <w:rsid w:val="00D8207E"/>
    <w:rsid w:val="00D8308B"/>
    <w:rsid w:val="00D8472C"/>
    <w:rsid w:val="00D848BC"/>
    <w:rsid w:val="00D85219"/>
    <w:rsid w:val="00D85342"/>
    <w:rsid w:val="00D86453"/>
    <w:rsid w:val="00D86CEA"/>
    <w:rsid w:val="00D91832"/>
    <w:rsid w:val="00D9185B"/>
    <w:rsid w:val="00D92AE2"/>
    <w:rsid w:val="00D92AEA"/>
    <w:rsid w:val="00D93059"/>
    <w:rsid w:val="00D93B6C"/>
    <w:rsid w:val="00D93DC7"/>
    <w:rsid w:val="00D97417"/>
    <w:rsid w:val="00D97CE7"/>
    <w:rsid w:val="00D97EC8"/>
    <w:rsid w:val="00DA1CBC"/>
    <w:rsid w:val="00DA1EF3"/>
    <w:rsid w:val="00DA30D3"/>
    <w:rsid w:val="00DA3542"/>
    <w:rsid w:val="00DA3B4A"/>
    <w:rsid w:val="00DA5A83"/>
    <w:rsid w:val="00DA5E68"/>
    <w:rsid w:val="00DA5F5F"/>
    <w:rsid w:val="00DA6621"/>
    <w:rsid w:val="00DB0E9D"/>
    <w:rsid w:val="00DB1969"/>
    <w:rsid w:val="00DB3AF1"/>
    <w:rsid w:val="00DB3D93"/>
    <w:rsid w:val="00DB430B"/>
    <w:rsid w:val="00DB4471"/>
    <w:rsid w:val="00DB46D0"/>
    <w:rsid w:val="00DB4A59"/>
    <w:rsid w:val="00DB625B"/>
    <w:rsid w:val="00DB69EB"/>
    <w:rsid w:val="00DB75C4"/>
    <w:rsid w:val="00DB7D64"/>
    <w:rsid w:val="00DC0144"/>
    <w:rsid w:val="00DC101F"/>
    <w:rsid w:val="00DC17F1"/>
    <w:rsid w:val="00DC24DC"/>
    <w:rsid w:val="00DC286C"/>
    <w:rsid w:val="00DC3FC9"/>
    <w:rsid w:val="00DC5363"/>
    <w:rsid w:val="00DC61E8"/>
    <w:rsid w:val="00DD0037"/>
    <w:rsid w:val="00DD077D"/>
    <w:rsid w:val="00DD0E6E"/>
    <w:rsid w:val="00DD104A"/>
    <w:rsid w:val="00DD24CB"/>
    <w:rsid w:val="00DD2810"/>
    <w:rsid w:val="00DD2C04"/>
    <w:rsid w:val="00DD3A48"/>
    <w:rsid w:val="00DD74C9"/>
    <w:rsid w:val="00DD7E3A"/>
    <w:rsid w:val="00DD7FEC"/>
    <w:rsid w:val="00DE0DE4"/>
    <w:rsid w:val="00DE504C"/>
    <w:rsid w:val="00DE5133"/>
    <w:rsid w:val="00DE5238"/>
    <w:rsid w:val="00DE6603"/>
    <w:rsid w:val="00DE6F98"/>
    <w:rsid w:val="00DF0563"/>
    <w:rsid w:val="00DF1203"/>
    <w:rsid w:val="00DF1378"/>
    <w:rsid w:val="00DF1A09"/>
    <w:rsid w:val="00DF224E"/>
    <w:rsid w:val="00DF22E6"/>
    <w:rsid w:val="00DF23BE"/>
    <w:rsid w:val="00DF31E0"/>
    <w:rsid w:val="00DF4E8F"/>
    <w:rsid w:val="00DF50FF"/>
    <w:rsid w:val="00DF629D"/>
    <w:rsid w:val="00DF73F0"/>
    <w:rsid w:val="00E0085C"/>
    <w:rsid w:val="00E01029"/>
    <w:rsid w:val="00E013FC"/>
    <w:rsid w:val="00E01711"/>
    <w:rsid w:val="00E01FF7"/>
    <w:rsid w:val="00E03486"/>
    <w:rsid w:val="00E03FB0"/>
    <w:rsid w:val="00E04482"/>
    <w:rsid w:val="00E0465D"/>
    <w:rsid w:val="00E04CBE"/>
    <w:rsid w:val="00E05B7F"/>
    <w:rsid w:val="00E06BB8"/>
    <w:rsid w:val="00E10360"/>
    <w:rsid w:val="00E1172D"/>
    <w:rsid w:val="00E1219E"/>
    <w:rsid w:val="00E125DE"/>
    <w:rsid w:val="00E12A75"/>
    <w:rsid w:val="00E12B99"/>
    <w:rsid w:val="00E13F69"/>
    <w:rsid w:val="00E14384"/>
    <w:rsid w:val="00E15901"/>
    <w:rsid w:val="00E16282"/>
    <w:rsid w:val="00E165CF"/>
    <w:rsid w:val="00E179AE"/>
    <w:rsid w:val="00E2137E"/>
    <w:rsid w:val="00E21ED4"/>
    <w:rsid w:val="00E22E0C"/>
    <w:rsid w:val="00E23FD7"/>
    <w:rsid w:val="00E25068"/>
    <w:rsid w:val="00E25663"/>
    <w:rsid w:val="00E2584A"/>
    <w:rsid w:val="00E26F1B"/>
    <w:rsid w:val="00E27EB2"/>
    <w:rsid w:val="00E304EF"/>
    <w:rsid w:val="00E305B7"/>
    <w:rsid w:val="00E30987"/>
    <w:rsid w:val="00E30DDD"/>
    <w:rsid w:val="00E32176"/>
    <w:rsid w:val="00E34256"/>
    <w:rsid w:val="00E356A6"/>
    <w:rsid w:val="00E361D2"/>
    <w:rsid w:val="00E36985"/>
    <w:rsid w:val="00E4082E"/>
    <w:rsid w:val="00E40BE6"/>
    <w:rsid w:val="00E41284"/>
    <w:rsid w:val="00E412EC"/>
    <w:rsid w:val="00E4168B"/>
    <w:rsid w:val="00E41CCD"/>
    <w:rsid w:val="00E43372"/>
    <w:rsid w:val="00E43836"/>
    <w:rsid w:val="00E445ED"/>
    <w:rsid w:val="00E44FDF"/>
    <w:rsid w:val="00E4597F"/>
    <w:rsid w:val="00E45E90"/>
    <w:rsid w:val="00E460DD"/>
    <w:rsid w:val="00E463AB"/>
    <w:rsid w:val="00E467FB"/>
    <w:rsid w:val="00E504FF"/>
    <w:rsid w:val="00E50A96"/>
    <w:rsid w:val="00E5111E"/>
    <w:rsid w:val="00E54244"/>
    <w:rsid w:val="00E54974"/>
    <w:rsid w:val="00E54C73"/>
    <w:rsid w:val="00E54D4B"/>
    <w:rsid w:val="00E56821"/>
    <w:rsid w:val="00E571BE"/>
    <w:rsid w:val="00E57E32"/>
    <w:rsid w:val="00E606E7"/>
    <w:rsid w:val="00E618A2"/>
    <w:rsid w:val="00E61968"/>
    <w:rsid w:val="00E61C7E"/>
    <w:rsid w:val="00E62415"/>
    <w:rsid w:val="00E6242D"/>
    <w:rsid w:val="00E62BA0"/>
    <w:rsid w:val="00E636A6"/>
    <w:rsid w:val="00E651BF"/>
    <w:rsid w:val="00E656E8"/>
    <w:rsid w:val="00E659B3"/>
    <w:rsid w:val="00E662BD"/>
    <w:rsid w:val="00E6660B"/>
    <w:rsid w:val="00E70F66"/>
    <w:rsid w:val="00E71832"/>
    <w:rsid w:val="00E72DE8"/>
    <w:rsid w:val="00E73478"/>
    <w:rsid w:val="00E735B9"/>
    <w:rsid w:val="00E7411D"/>
    <w:rsid w:val="00E775AC"/>
    <w:rsid w:val="00E77709"/>
    <w:rsid w:val="00E77BC9"/>
    <w:rsid w:val="00E80F72"/>
    <w:rsid w:val="00E81FF3"/>
    <w:rsid w:val="00E82040"/>
    <w:rsid w:val="00E824EC"/>
    <w:rsid w:val="00E8274E"/>
    <w:rsid w:val="00E8320C"/>
    <w:rsid w:val="00E8536B"/>
    <w:rsid w:val="00E867C8"/>
    <w:rsid w:val="00E86A51"/>
    <w:rsid w:val="00E87D08"/>
    <w:rsid w:val="00E913E4"/>
    <w:rsid w:val="00E91926"/>
    <w:rsid w:val="00E91D52"/>
    <w:rsid w:val="00E924A6"/>
    <w:rsid w:val="00E926B8"/>
    <w:rsid w:val="00E9283C"/>
    <w:rsid w:val="00E92D89"/>
    <w:rsid w:val="00E93480"/>
    <w:rsid w:val="00E93A46"/>
    <w:rsid w:val="00EA0E52"/>
    <w:rsid w:val="00EA295F"/>
    <w:rsid w:val="00EA36AD"/>
    <w:rsid w:val="00EA4C0F"/>
    <w:rsid w:val="00EA4CEA"/>
    <w:rsid w:val="00EA5A89"/>
    <w:rsid w:val="00EA6DAC"/>
    <w:rsid w:val="00EA713F"/>
    <w:rsid w:val="00EB0C23"/>
    <w:rsid w:val="00EB11BA"/>
    <w:rsid w:val="00EB1907"/>
    <w:rsid w:val="00EB1C67"/>
    <w:rsid w:val="00EB23AB"/>
    <w:rsid w:val="00EB3304"/>
    <w:rsid w:val="00EB3315"/>
    <w:rsid w:val="00EB5103"/>
    <w:rsid w:val="00EB5734"/>
    <w:rsid w:val="00EB584A"/>
    <w:rsid w:val="00EB5B1E"/>
    <w:rsid w:val="00EB5BC9"/>
    <w:rsid w:val="00EB6FB6"/>
    <w:rsid w:val="00EB7C29"/>
    <w:rsid w:val="00EC0277"/>
    <w:rsid w:val="00EC134F"/>
    <w:rsid w:val="00EC1459"/>
    <w:rsid w:val="00EC369B"/>
    <w:rsid w:val="00EC5B6A"/>
    <w:rsid w:val="00EC6673"/>
    <w:rsid w:val="00EC6AF9"/>
    <w:rsid w:val="00ED028F"/>
    <w:rsid w:val="00ED0FE6"/>
    <w:rsid w:val="00ED2D5E"/>
    <w:rsid w:val="00ED335C"/>
    <w:rsid w:val="00ED55B2"/>
    <w:rsid w:val="00ED74F6"/>
    <w:rsid w:val="00ED7766"/>
    <w:rsid w:val="00ED7D9B"/>
    <w:rsid w:val="00EE0A26"/>
    <w:rsid w:val="00EE1199"/>
    <w:rsid w:val="00EE11DA"/>
    <w:rsid w:val="00EE36C7"/>
    <w:rsid w:val="00EE3CF7"/>
    <w:rsid w:val="00EE4301"/>
    <w:rsid w:val="00EE6953"/>
    <w:rsid w:val="00EE6EED"/>
    <w:rsid w:val="00EE7710"/>
    <w:rsid w:val="00EE7F04"/>
    <w:rsid w:val="00EF0AC7"/>
    <w:rsid w:val="00EF2F4D"/>
    <w:rsid w:val="00EF4BB1"/>
    <w:rsid w:val="00EF5995"/>
    <w:rsid w:val="00EF65FE"/>
    <w:rsid w:val="00EF6E40"/>
    <w:rsid w:val="00EF7BC0"/>
    <w:rsid w:val="00F00304"/>
    <w:rsid w:val="00F00E50"/>
    <w:rsid w:val="00F013FD"/>
    <w:rsid w:val="00F01AB2"/>
    <w:rsid w:val="00F030FF"/>
    <w:rsid w:val="00F03260"/>
    <w:rsid w:val="00F0385E"/>
    <w:rsid w:val="00F03F50"/>
    <w:rsid w:val="00F043CC"/>
    <w:rsid w:val="00F04E05"/>
    <w:rsid w:val="00F065C8"/>
    <w:rsid w:val="00F068E6"/>
    <w:rsid w:val="00F06A7B"/>
    <w:rsid w:val="00F06CE6"/>
    <w:rsid w:val="00F0756C"/>
    <w:rsid w:val="00F0785C"/>
    <w:rsid w:val="00F111CE"/>
    <w:rsid w:val="00F11DDC"/>
    <w:rsid w:val="00F12E4B"/>
    <w:rsid w:val="00F133AC"/>
    <w:rsid w:val="00F13E75"/>
    <w:rsid w:val="00F14165"/>
    <w:rsid w:val="00F1628D"/>
    <w:rsid w:val="00F166DF"/>
    <w:rsid w:val="00F17DC9"/>
    <w:rsid w:val="00F20055"/>
    <w:rsid w:val="00F20121"/>
    <w:rsid w:val="00F20C45"/>
    <w:rsid w:val="00F20C51"/>
    <w:rsid w:val="00F20FEB"/>
    <w:rsid w:val="00F230F6"/>
    <w:rsid w:val="00F23482"/>
    <w:rsid w:val="00F2384A"/>
    <w:rsid w:val="00F23A5D"/>
    <w:rsid w:val="00F23B1E"/>
    <w:rsid w:val="00F254F9"/>
    <w:rsid w:val="00F2660D"/>
    <w:rsid w:val="00F26DD3"/>
    <w:rsid w:val="00F2766B"/>
    <w:rsid w:val="00F30B20"/>
    <w:rsid w:val="00F30FC5"/>
    <w:rsid w:val="00F322DD"/>
    <w:rsid w:val="00F32975"/>
    <w:rsid w:val="00F349B9"/>
    <w:rsid w:val="00F35ABB"/>
    <w:rsid w:val="00F36B29"/>
    <w:rsid w:val="00F37CAB"/>
    <w:rsid w:val="00F436F8"/>
    <w:rsid w:val="00F44558"/>
    <w:rsid w:val="00F45AB1"/>
    <w:rsid w:val="00F45F45"/>
    <w:rsid w:val="00F46474"/>
    <w:rsid w:val="00F46A59"/>
    <w:rsid w:val="00F47335"/>
    <w:rsid w:val="00F5014B"/>
    <w:rsid w:val="00F50B14"/>
    <w:rsid w:val="00F50E83"/>
    <w:rsid w:val="00F5205D"/>
    <w:rsid w:val="00F53159"/>
    <w:rsid w:val="00F53998"/>
    <w:rsid w:val="00F53B19"/>
    <w:rsid w:val="00F544CA"/>
    <w:rsid w:val="00F545D7"/>
    <w:rsid w:val="00F57BF1"/>
    <w:rsid w:val="00F601D9"/>
    <w:rsid w:val="00F60436"/>
    <w:rsid w:val="00F620A5"/>
    <w:rsid w:val="00F621E1"/>
    <w:rsid w:val="00F622A4"/>
    <w:rsid w:val="00F622DE"/>
    <w:rsid w:val="00F62DF7"/>
    <w:rsid w:val="00F638DE"/>
    <w:rsid w:val="00F63E36"/>
    <w:rsid w:val="00F6445B"/>
    <w:rsid w:val="00F65188"/>
    <w:rsid w:val="00F65CE4"/>
    <w:rsid w:val="00F665CB"/>
    <w:rsid w:val="00F66798"/>
    <w:rsid w:val="00F6680B"/>
    <w:rsid w:val="00F66AB7"/>
    <w:rsid w:val="00F66C83"/>
    <w:rsid w:val="00F67049"/>
    <w:rsid w:val="00F674A8"/>
    <w:rsid w:val="00F67B67"/>
    <w:rsid w:val="00F67FEE"/>
    <w:rsid w:val="00F70363"/>
    <w:rsid w:val="00F70552"/>
    <w:rsid w:val="00F71C31"/>
    <w:rsid w:val="00F72E22"/>
    <w:rsid w:val="00F738E9"/>
    <w:rsid w:val="00F73B4B"/>
    <w:rsid w:val="00F73D13"/>
    <w:rsid w:val="00F75306"/>
    <w:rsid w:val="00F767FD"/>
    <w:rsid w:val="00F77924"/>
    <w:rsid w:val="00F77F2E"/>
    <w:rsid w:val="00F80337"/>
    <w:rsid w:val="00F82666"/>
    <w:rsid w:val="00F83654"/>
    <w:rsid w:val="00F841BD"/>
    <w:rsid w:val="00F857B1"/>
    <w:rsid w:val="00F85806"/>
    <w:rsid w:val="00F859BE"/>
    <w:rsid w:val="00F85B0D"/>
    <w:rsid w:val="00F85E50"/>
    <w:rsid w:val="00F867D6"/>
    <w:rsid w:val="00F86BA1"/>
    <w:rsid w:val="00F8703F"/>
    <w:rsid w:val="00F871FF"/>
    <w:rsid w:val="00F90AFB"/>
    <w:rsid w:val="00F91123"/>
    <w:rsid w:val="00F92038"/>
    <w:rsid w:val="00F92610"/>
    <w:rsid w:val="00F931DD"/>
    <w:rsid w:val="00F941C4"/>
    <w:rsid w:val="00F94878"/>
    <w:rsid w:val="00F9495C"/>
    <w:rsid w:val="00F959B4"/>
    <w:rsid w:val="00F95D3A"/>
    <w:rsid w:val="00F95FC3"/>
    <w:rsid w:val="00F9662C"/>
    <w:rsid w:val="00F976A2"/>
    <w:rsid w:val="00FA0797"/>
    <w:rsid w:val="00FA0F19"/>
    <w:rsid w:val="00FA1A99"/>
    <w:rsid w:val="00FA2D04"/>
    <w:rsid w:val="00FA2DAE"/>
    <w:rsid w:val="00FA4984"/>
    <w:rsid w:val="00FA69AB"/>
    <w:rsid w:val="00FB0170"/>
    <w:rsid w:val="00FB0DD6"/>
    <w:rsid w:val="00FB0E21"/>
    <w:rsid w:val="00FB13E7"/>
    <w:rsid w:val="00FB1651"/>
    <w:rsid w:val="00FB197D"/>
    <w:rsid w:val="00FB1DC1"/>
    <w:rsid w:val="00FB2A5F"/>
    <w:rsid w:val="00FB2C02"/>
    <w:rsid w:val="00FB37A1"/>
    <w:rsid w:val="00FB381A"/>
    <w:rsid w:val="00FB3B82"/>
    <w:rsid w:val="00FB3E20"/>
    <w:rsid w:val="00FB5E12"/>
    <w:rsid w:val="00FB6BB5"/>
    <w:rsid w:val="00FB6CC0"/>
    <w:rsid w:val="00FB7538"/>
    <w:rsid w:val="00FB7917"/>
    <w:rsid w:val="00FC0BF6"/>
    <w:rsid w:val="00FC282F"/>
    <w:rsid w:val="00FC2F07"/>
    <w:rsid w:val="00FC432B"/>
    <w:rsid w:val="00FC4C84"/>
    <w:rsid w:val="00FC5C3A"/>
    <w:rsid w:val="00FC6B11"/>
    <w:rsid w:val="00FC6E75"/>
    <w:rsid w:val="00FC6FB1"/>
    <w:rsid w:val="00FC722B"/>
    <w:rsid w:val="00FC7A46"/>
    <w:rsid w:val="00FD0FF6"/>
    <w:rsid w:val="00FD18B0"/>
    <w:rsid w:val="00FD1A7A"/>
    <w:rsid w:val="00FD2200"/>
    <w:rsid w:val="00FD26A6"/>
    <w:rsid w:val="00FD30BA"/>
    <w:rsid w:val="00FD3823"/>
    <w:rsid w:val="00FD42C6"/>
    <w:rsid w:val="00FD4727"/>
    <w:rsid w:val="00FD5639"/>
    <w:rsid w:val="00FD5A12"/>
    <w:rsid w:val="00FD5BCB"/>
    <w:rsid w:val="00FD5C29"/>
    <w:rsid w:val="00FD5E91"/>
    <w:rsid w:val="00FD6758"/>
    <w:rsid w:val="00FD71F0"/>
    <w:rsid w:val="00FD752F"/>
    <w:rsid w:val="00FD7560"/>
    <w:rsid w:val="00FE0931"/>
    <w:rsid w:val="00FE10FC"/>
    <w:rsid w:val="00FE15C1"/>
    <w:rsid w:val="00FE1684"/>
    <w:rsid w:val="00FE1909"/>
    <w:rsid w:val="00FE21EE"/>
    <w:rsid w:val="00FE2555"/>
    <w:rsid w:val="00FE2A74"/>
    <w:rsid w:val="00FE3BB6"/>
    <w:rsid w:val="00FE3D76"/>
    <w:rsid w:val="00FE5B33"/>
    <w:rsid w:val="00FE7E57"/>
    <w:rsid w:val="00FE7F0E"/>
    <w:rsid w:val="00FF4DAB"/>
    <w:rsid w:val="00FF4E1B"/>
    <w:rsid w:val="00FF6181"/>
    <w:rsid w:val="00FF654C"/>
    <w:rsid w:val="00FF695F"/>
    <w:rsid w:val="00FF7308"/>
    <w:rsid w:val="00FF79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martTagType w:namespaceuri="urn:schemas-microsoft-com:office:smarttags" w:name="time"/>
  <w:shapeDefaults>
    <o:shapedefaults v:ext="edit" spidmax="2049"/>
    <o:shapelayout v:ext="edit">
      <o:idmap v:ext="edit" data="1"/>
    </o:shapelayout>
  </w:shapeDefaults>
  <w:decimalSymbol w:val=","/>
  <w:listSeparator w:val=";"/>
  <w14:docId w14:val="0F003323"/>
  <w15:chartTrackingRefBased/>
  <w15:docId w15:val="{12F5E425-AED4-434E-9389-F3494818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Rood"/>
    <w:qFormat/>
    <w:rsid w:val="00A5402F"/>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1574"/>
        <w:tab w:val="num" w:pos="864"/>
        <w:tab w:val="left" w:pos="1588"/>
      </w:tabs>
      <w:spacing w:before="240"/>
      <w:ind w:left="864"/>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customStyle="1" w:styleId="VoettekstChar">
    <w:name w:val="Voettekst Char"/>
    <w:link w:val="Voettekst"/>
    <w:rsid w:val="00F06A7B"/>
    <w:rPr>
      <w:rFonts w:ascii="Arial" w:hAnsi="Arial"/>
      <w:snapToGrid w:val="0"/>
      <w:kern w:val="28"/>
      <w:sz w:val="18"/>
      <w:lang w:val="nl-NL" w:eastAsia="en-US" w:bidi="ar-SA"/>
    </w:rPr>
  </w:style>
  <w:style w:type="character" w:styleId="Zwaar">
    <w:name w:val="Strong"/>
    <w:qFormat/>
    <w:rsid w:val="00761E46"/>
    <w:rPr>
      <w:b/>
      <w:bCs/>
    </w:rPr>
  </w:style>
  <w:style w:type="character" w:styleId="Nadruk">
    <w:name w:val="Emphasis"/>
    <w:qFormat/>
    <w:rsid w:val="00761E46"/>
    <w:rPr>
      <w:i/>
      <w:iCs/>
    </w:rPr>
  </w:style>
  <w:style w:type="paragraph" w:styleId="Plattetekst">
    <w:name w:val="Body Text"/>
    <w:basedOn w:val="Standaard"/>
    <w:rsid w:val="00DB0E9D"/>
    <w:pPr>
      <w:spacing w:after="120" w:line="240" w:lineRule="auto"/>
    </w:pPr>
    <w:rPr>
      <w:rFonts w:ascii="Times New Roman" w:hAnsi="Times New Roman"/>
      <w:snapToGrid/>
      <w:kern w:val="0"/>
      <w:sz w:val="24"/>
      <w:szCs w:val="24"/>
      <w:lang w:eastAsia="nl-NL"/>
    </w:rPr>
  </w:style>
  <w:style w:type="paragraph" w:styleId="Documentstructuur">
    <w:name w:val="Document Map"/>
    <w:basedOn w:val="Standaard"/>
    <w:semiHidden/>
    <w:rsid w:val="00884C45"/>
    <w:pPr>
      <w:shd w:val="clear" w:color="auto" w:fill="000080"/>
    </w:pPr>
    <w:rPr>
      <w:rFonts w:ascii="Tahoma" w:hAnsi="Tahoma" w:cs="Tahoma"/>
      <w:sz w:val="20"/>
    </w:rPr>
  </w:style>
  <w:style w:type="character" w:customStyle="1" w:styleId="m1">
    <w:name w:val="m1"/>
    <w:rsid w:val="00F254F9"/>
    <w:rPr>
      <w:color w:val="0000FF"/>
    </w:rPr>
  </w:style>
  <w:style w:type="character" w:customStyle="1" w:styleId="t1">
    <w:name w:val="t1"/>
    <w:rsid w:val="00F254F9"/>
    <w:rPr>
      <w:color w:val="990000"/>
    </w:rPr>
  </w:style>
  <w:style w:type="character" w:customStyle="1" w:styleId="b1">
    <w:name w:val="b1"/>
    <w:rsid w:val="00F254F9"/>
    <w:rPr>
      <w:rFonts w:ascii="Courier New" w:hAnsi="Courier New" w:cs="Courier New" w:hint="default"/>
      <w:b/>
      <w:bCs/>
      <w:strike w:val="0"/>
      <w:dstrike w:val="0"/>
      <w:color w:val="FF0000"/>
      <w:u w:val="none"/>
      <w:effect w:val="none"/>
    </w:rPr>
  </w:style>
  <w:style w:type="character" w:customStyle="1" w:styleId="tx1">
    <w:name w:val="tx1"/>
    <w:rsid w:val="00F254F9"/>
    <w:rPr>
      <w:b/>
      <w:bCs/>
    </w:rPr>
  </w:style>
  <w:style w:type="paragraph" w:styleId="Bijschrift">
    <w:name w:val="caption"/>
    <w:basedOn w:val="Standaard"/>
    <w:next w:val="Standaard"/>
    <w:qFormat/>
    <w:rsid w:val="00AC142D"/>
    <w:rPr>
      <w:b/>
      <w:bCs/>
      <w:sz w:val="20"/>
    </w:rPr>
  </w:style>
  <w:style w:type="character" w:customStyle="1" w:styleId="Kop1Char">
    <w:name w:val="Kop 1 Char"/>
    <w:link w:val="Kop1"/>
    <w:rsid w:val="00E30987"/>
    <w:rPr>
      <w:rFonts w:ascii="Arial" w:hAnsi="Arial"/>
      <w:b/>
      <w:bCs/>
      <w:snapToGrid w:val="0"/>
      <w:kern w:val="28"/>
      <w:lang w:val="nl" w:eastAsia="en-US" w:bidi="ar-SA"/>
    </w:rPr>
  </w:style>
  <w:style w:type="paragraph" w:customStyle="1" w:styleId="Subtitel">
    <w:name w:val="Subtitel"/>
    <w:basedOn w:val="Ondertitel"/>
    <w:qFormat/>
    <w:rsid w:val="00D76BC1"/>
    <w:pPr>
      <w:framePr w:hSpace="142" w:wrap="around" w:vAnchor="page" w:hAnchor="margin" w:y="625"/>
      <w:spacing w:line="240" w:lineRule="auto"/>
    </w:pPr>
    <w:rPr>
      <w:sz w:val="18"/>
      <w:lang w:val="nl-NL"/>
    </w:rPr>
  </w:style>
  <w:style w:type="paragraph" w:styleId="Revisie">
    <w:name w:val="Revision"/>
    <w:hidden/>
    <w:uiPriority w:val="99"/>
    <w:semiHidden/>
    <w:rsid w:val="00EF7BC0"/>
    <w:rPr>
      <w:rFonts w:ascii="Arial" w:hAnsi="Arial"/>
      <w:snapToGrid w:val="0"/>
      <w:kern w:val="28"/>
      <w:sz w:val="18"/>
      <w:lang w:eastAsia="en-US"/>
    </w:rPr>
  </w:style>
  <w:style w:type="paragraph" w:styleId="Lijstalinea">
    <w:name w:val="List Paragraph"/>
    <w:basedOn w:val="Standaard"/>
    <w:uiPriority w:val="34"/>
    <w:qFormat/>
    <w:rsid w:val="00A42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827">
      <w:bodyDiv w:val="1"/>
      <w:marLeft w:val="0"/>
      <w:marRight w:val="360"/>
      <w:marTop w:val="0"/>
      <w:marBottom w:val="0"/>
      <w:divBdr>
        <w:top w:val="none" w:sz="0" w:space="0" w:color="auto"/>
        <w:left w:val="none" w:sz="0" w:space="0" w:color="auto"/>
        <w:bottom w:val="none" w:sz="0" w:space="0" w:color="auto"/>
        <w:right w:val="none" w:sz="0" w:space="0" w:color="auto"/>
      </w:divBdr>
      <w:divsChild>
        <w:div w:id="1841962490">
          <w:marLeft w:val="240"/>
          <w:marRight w:val="240"/>
          <w:marTop w:val="0"/>
          <w:marBottom w:val="0"/>
          <w:divBdr>
            <w:top w:val="none" w:sz="0" w:space="0" w:color="auto"/>
            <w:left w:val="none" w:sz="0" w:space="0" w:color="auto"/>
            <w:bottom w:val="none" w:sz="0" w:space="0" w:color="auto"/>
            <w:right w:val="none" w:sz="0" w:space="0" w:color="auto"/>
          </w:divBdr>
          <w:divsChild>
            <w:div w:id="1567715729">
              <w:marLeft w:val="0"/>
              <w:marRight w:val="0"/>
              <w:marTop w:val="0"/>
              <w:marBottom w:val="0"/>
              <w:divBdr>
                <w:top w:val="none" w:sz="0" w:space="0" w:color="auto"/>
                <w:left w:val="none" w:sz="0" w:space="0" w:color="auto"/>
                <w:bottom w:val="none" w:sz="0" w:space="0" w:color="auto"/>
                <w:right w:val="none" w:sz="0" w:space="0" w:color="auto"/>
              </w:divBdr>
              <w:divsChild>
                <w:div w:id="131216123">
                  <w:marLeft w:val="240"/>
                  <w:marRight w:val="240"/>
                  <w:marTop w:val="0"/>
                  <w:marBottom w:val="0"/>
                  <w:divBdr>
                    <w:top w:val="none" w:sz="0" w:space="0" w:color="auto"/>
                    <w:left w:val="none" w:sz="0" w:space="0" w:color="auto"/>
                    <w:bottom w:val="none" w:sz="0" w:space="0" w:color="auto"/>
                    <w:right w:val="none" w:sz="0" w:space="0" w:color="auto"/>
                  </w:divBdr>
                  <w:divsChild>
                    <w:div w:id="1363436768">
                      <w:marLeft w:val="0"/>
                      <w:marRight w:val="0"/>
                      <w:marTop w:val="0"/>
                      <w:marBottom w:val="0"/>
                      <w:divBdr>
                        <w:top w:val="none" w:sz="0" w:space="0" w:color="auto"/>
                        <w:left w:val="none" w:sz="0" w:space="0" w:color="auto"/>
                        <w:bottom w:val="none" w:sz="0" w:space="0" w:color="auto"/>
                        <w:right w:val="none" w:sz="0" w:space="0" w:color="auto"/>
                      </w:divBdr>
                      <w:divsChild>
                        <w:div w:id="225335652">
                          <w:marLeft w:val="240"/>
                          <w:marRight w:val="240"/>
                          <w:marTop w:val="0"/>
                          <w:marBottom w:val="0"/>
                          <w:divBdr>
                            <w:top w:val="none" w:sz="0" w:space="0" w:color="auto"/>
                            <w:left w:val="none" w:sz="0" w:space="0" w:color="auto"/>
                            <w:bottom w:val="none" w:sz="0" w:space="0" w:color="auto"/>
                            <w:right w:val="none" w:sz="0" w:space="0" w:color="auto"/>
                          </w:divBdr>
                          <w:divsChild>
                            <w:div w:id="1277450563">
                              <w:marLeft w:val="240"/>
                              <w:marRight w:val="0"/>
                              <w:marTop w:val="0"/>
                              <w:marBottom w:val="0"/>
                              <w:divBdr>
                                <w:top w:val="none" w:sz="0" w:space="0" w:color="auto"/>
                                <w:left w:val="none" w:sz="0" w:space="0" w:color="auto"/>
                                <w:bottom w:val="none" w:sz="0" w:space="0" w:color="auto"/>
                                <w:right w:val="none" w:sz="0" w:space="0" w:color="auto"/>
                              </w:divBdr>
                            </w:div>
                            <w:div w:id="1343971275">
                              <w:marLeft w:val="0"/>
                              <w:marRight w:val="0"/>
                              <w:marTop w:val="0"/>
                              <w:marBottom w:val="0"/>
                              <w:divBdr>
                                <w:top w:val="none" w:sz="0" w:space="0" w:color="auto"/>
                                <w:left w:val="none" w:sz="0" w:space="0" w:color="auto"/>
                                <w:bottom w:val="none" w:sz="0" w:space="0" w:color="auto"/>
                                <w:right w:val="none" w:sz="0" w:space="0" w:color="auto"/>
                              </w:divBdr>
                              <w:divsChild>
                                <w:div w:id="1300115992">
                                  <w:marLeft w:val="240"/>
                                  <w:marRight w:val="240"/>
                                  <w:marTop w:val="0"/>
                                  <w:marBottom w:val="0"/>
                                  <w:divBdr>
                                    <w:top w:val="none" w:sz="0" w:space="0" w:color="auto"/>
                                    <w:left w:val="none" w:sz="0" w:space="0" w:color="auto"/>
                                    <w:bottom w:val="none" w:sz="0" w:space="0" w:color="auto"/>
                                    <w:right w:val="none" w:sz="0" w:space="0" w:color="auto"/>
                                  </w:divBdr>
                                  <w:divsChild>
                                    <w:div w:id="176845820">
                                      <w:marLeft w:val="240"/>
                                      <w:marRight w:val="0"/>
                                      <w:marTop w:val="0"/>
                                      <w:marBottom w:val="0"/>
                                      <w:divBdr>
                                        <w:top w:val="none" w:sz="0" w:space="0" w:color="auto"/>
                                        <w:left w:val="none" w:sz="0" w:space="0" w:color="auto"/>
                                        <w:bottom w:val="none" w:sz="0" w:space="0" w:color="auto"/>
                                        <w:right w:val="none" w:sz="0" w:space="0" w:color="auto"/>
                                      </w:divBdr>
                                    </w:div>
                                    <w:div w:id="1409495059">
                                      <w:marLeft w:val="0"/>
                                      <w:marRight w:val="0"/>
                                      <w:marTop w:val="0"/>
                                      <w:marBottom w:val="0"/>
                                      <w:divBdr>
                                        <w:top w:val="none" w:sz="0" w:space="0" w:color="auto"/>
                                        <w:left w:val="none" w:sz="0" w:space="0" w:color="auto"/>
                                        <w:bottom w:val="none" w:sz="0" w:space="0" w:color="auto"/>
                                        <w:right w:val="none" w:sz="0" w:space="0" w:color="auto"/>
                                      </w:divBdr>
                                      <w:divsChild>
                                        <w:div w:id="1125539465">
                                          <w:marLeft w:val="0"/>
                                          <w:marRight w:val="0"/>
                                          <w:marTop w:val="0"/>
                                          <w:marBottom w:val="0"/>
                                          <w:divBdr>
                                            <w:top w:val="none" w:sz="0" w:space="0" w:color="auto"/>
                                            <w:left w:val="none" w:sz="0" w:space="0" w:color="auto"/>
                                            <w:bottom w:val="none" w:sz="0" w:space="0" w:color="auto"/>
                                            <w:right w:val="none" w:sz="0" w:space="0" w:color="auto"/>
                                          </w:divBdr>
                                        </w:div>
                                        <w:div w:id="1451433034">
                                          <w:marLeft w:val="240"/>
                                          <w:marRight w:val="240"/>
                                          <w:marTop w:val="0"/>
                                          <w:marBottom w:val="0"/>
                                          <w:divBdr>
                                            <w:top w:val="none" w:sz="0" w:space="0" w:color="auto"/>
                                            <w:left w:val="none" w:sz="0" w:space="0" w:color="auto"/>
                                            <w:bottom w:val="none" w:sz="0" w:space="0" w:color="auto"/>
                                            <w:right w:val="none" w:sz="0" w:space="0" w:color="auto"/>
                                          </w:divBdr>
                                          <w:divsChild>
                                            <w:div w:id="680475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722">
                          <w:marLeft w:val="240"/>
                          <w:marRight w:val="240"/>
                          <w:marTop w:val="0"/>
                          <w:marBottom w:val="0"/>
                          <w:divBdr>
                            <w:top w:val="none" w:sz="0" w:space="0" w:color="auto"/>
                            <w:left w:val="none" w:sz="0" w:space="0" w:color="auto"/>
                            <w:bottom w:val="none" w:sz="0" w:space="0" w:color="auto"/>
                            <w:right w:val="none" w:sz="0" w:space="0" w:color="auto"/>
                          </w:divBdr>
                          <w:divsChild>
                            <w:div w:id="30811730">
                              <w:marLeft w:val="0"/>
                              <w:marRight w:val="0"/>
                              <w:marTop w:val="0"/>
                              <w:marBottom w:val="0"/>
                              <w:divBdr>
                                <w:top w:val="none" w:sz="0" w:space="0" w:color="auto"/>
                                <w:left w:val="none" w:sz="0" w:space="0" w:color="auto"/>
                                <w:bottom w:val="none" w:sz="0" w:space="0" w:color="auto"/>
                                <w:right w:val="none" w:sz="0" w:space="0" w:color="auto"/>
                              </w:divBdr>
                              <w:divsChild>
                                <w:div w:id="51775625">
                                  <w:marLeft w:val="0"/>
                                  <w:marRight w:val="0"/>
                                  <w:marTop w:val="0"/>
                                  <w:marBottom w:val="0"/>
                                  <w:divBdr>
                                    <w:top w:val="none" w:sz="0" w:space="0" w:color="auto"/>
                                    <w:left w:val="none" w:sz="0" w:space="0" w:color="auto"/>
                                    <w:bottom w:val="none" w:sz="0" w:space="0" w:color="auto"/>
                                    <w:right w:val="none" w:sz="0" w:space="0" w:color="auto"/>
                                  </w:divBdr>
                                </w:div>
                                <w:div w:id="901137643">
                                  <w:marLeft w:val="240"/>
                                  <w:marRight w:val="240"/>
                                  <w:marTop w:val="0"/>
                                  <w:marBottom w:val="0"/>
                                  <w:divBdr>
                                    <w:top w:val="none" w:sz="0" w:space="0" w:color="auto"/>
                                    <w:left w:val="none" w:sz="0" w:space="0" w:color="auto"/>
                                    <w:bottom w:val="none" w:sz="0" w:space="0" w:color="auto"/>
                                    <w:right w:val="none" w:sz="0" w:space="0" w:color="auto"/>
                                  </w:divBdr>
                                  <w:divsChild>
                                    <w:div w:id="366608952">
                                      <w:marLeft w:val="0"/>
                                      <w:marRight w:val="0"/>
                                      <w:marTop w:val="0"/>
                                      <w:marBottom w:val="0"/>
                                      <w:divBdr>
                                        <w:top w:val="none" w:sz="0" w:space="0" w:color="auto"/>
                                        <w:left w:val="none" w:sz="0" w:space="0" w:color="auto"/>
                                        <w:bottom w:val="none" w:sz="0" w:space="0" w:color="auto"/>
                                        <w:right w:val="none" w:sz="0" w:space="0" w:color="auto"/>
                                      </w:divBdr>
                                      <w:divsChild>
                                        <w:div w:id="874536533">
                                          <w:marLeft w:val="0"/>
                                          <w:marRight w:val="0"/>
                                          <w:marTop w:val="0"/>
                                          <w:marBottom w:val="0"/>
                                          <w:divBdr>
                                            <w:top w:val="none" w:sz="0" w:space="0" w:color="auto"/>
                                            <w:left w:val="none" w:sz="0" w:space="0" w:color="auto"/>
                                            <w:bottom w:val="none" w:sz="0" w:space="0" w:color="auto"/>
                                            <w:right w:val="none" w:sz="0" w:space="0" w:color="auto"/>
                                          </w:divBdr>
                                        </w:div>
                                        <w:div w:id="1002657115">
                                          <w:marLeft w:val="240"/>
                                          <w:marRight w:val="240"/>
                                          <w:marTop w:val="0"/>
                                          <w:marBottom w:val="0"/>
                                          <w:divBdr>
                                            <w:top w:val="none" w:sz="0" w:space="0" w:color="auto"/>
                                            <w:left w:val="none" w:sz="0" w:space="0" w:color="auto"/>
                                            <w:bottom w:val="none" w:sz="0" w:space="0" w:color="auto"/>
                                            <w:right w:val="none" w:sz="0" w:space="0" w:color="auto"/>
                                          </w:divBdr>
                                          <w:divsChild>
                                            <w:div w:id="3431687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99525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493809">
                              <w:marLeft w:val="240"/>
                              <w:marRight w:val="0"/>
                              <w:marTop w:val="0"/>
                              <w:marBottom w:val="0"/>
                              <w:divBdr>
                                <w:top w:val="none" w:sz="0" w:space="0" w:color="auto"/>
                                <w:left w:val="none" w:sz="0" w:space="0" w:color="auto"/>
                                <w:bottom w:val="none" w:sz="0" w:space="0" w:color="auto"/>
                                <w:right w:val="none" w:sz="0" w:space="0" w:color="auto"/>
                              </w:divBdr>
                            </w:div>
                          </w:divsChild>
                        </w:div>
                        <w:div w:id="1408847118">
                          <w:marLeft w:val="240"/>
                          <w:marRight w:val="240"/>
                          <w:marTop w:val="0"/>
                          <w:marBottom w:val="0"/>
                          <w:divBdr>
                            <w:top w:val="none" w:sz="0" w:space="0" w:color="auto"/>
                            <w:left w:val="none" w:sz="0" w:space="0" w:color="auto"/>
                            <w:bottom w:val="none" w:sz="0" w:space="0" w:color="auto"/>
                            <w:right w:val="none" w:sz="0" w:space="0" w:color="auto"/>
                          </w:divBdr>
                          <w:divsChild>
                            <w:div w:id="241794962">
                              <w:marLeft w:val="240"/>
                              <w:marRight w:val="0"/>
                              <w:marTop w:val="0"/>
                              <w:marBottom w:val="0"/>
                              <w:divBdr>
                                <w:top w:val="none" w:sz="0" w:space="0" w:color="auto"/>
                                <w:left w:val="none" w:sz="0" w:space="0" w:color="auto"/>
                                <w:bottom w:val="none" w:sz="0" w:space="0" w:color="auto"/>
                                <w:right w:val="none" w:sz="0" w:space="0" w:color="auto"/>
                              </w:divBdr>
                            </w:div>
                            <w:div w:id="371618102">
                              <w:marLeft w:val="0"/>
                              <w:marRight w:val="0"/>
                              <w:marTop w:val="0"/>
                              <w:marBottom w:val="0"/>
                              <w:divBdr>
                                <w:top w:val="none" w:sz="0" w:space="0" w:color="auto"/>
                                <w:left w:val="none" w:sz="0" w:space="0" w:color="auto"/>
                                <w:bottom w:val="none" w:sz="0" w:space="0" w:color="auto"/>
                                <w:right w:val="none" w:sz="0" w:space="0" w:color="auto"/>
                              </w:divBdr>
                              <w:divsChild>
                                <w:div w:id="1691639541">
                                  <w:marLeft w:val="240"/>
                                  <w:marRight w:val="240"/>
                                  <w:marTop w:val="0"/>
                                  <w:marBottom w:val="0"/>
                                  <w:divBdr>
                                    <w:top w:val="none" w:sz="0" w:space="0" w:color="auto"/>
                                    <w:left w:val="none" w:sz="0" w:space="0" w:color="auto"/>
                                    <w:bottom w:val="none" w:sz="0" w:space="0" w:color="auto"/>
                                    <w:right w:val="none" w:sz="0" w:space="0" w:color="auto"/>
                                  </w:divBdr>
                                  <w:divsChild>
                                    <w:div w:id="952899665">
                                      <w:marLeft w:val="240"/>
                                      <w:marRight w:val="0"/>
                                      <w:marTop w:val="0"/>
                                      <w:marBottom w:val="0"/>
                                      <w:divBdr>
                                        <w:top w:val="none" w:sz="0" w:space="0" w:color="auto"/>
                                        <w:left w:val="none" w:sz="0" w:space="0" w:color="auto"/>
                                        <w:bottom w:val="none" w:sz="0" w:space="0" w:color="auto"/>
                                        <w:right w:val="none" w:sz="0" w:space="0" w:color="auto"/>
                                      </w:divBdr>
                                    </w:div>
                                    <w:div w:id="1674454084">
                                      <w:marLeft w:val="0"/>
                                      <w:marRight w:val="0"/>
                                      <w:marTop w:val="0"/>
                                      <w:marBottom w:val="0"/>
                                      <w:divBdr>
                                        <w:top w:val="none" w:sz="0" w:space="0" w:color="auto"/>
                                        <w:left w:val="none" w:sz="0" w:space="0" w:color="auto"/>
                                        <w:bottom w:val="none" w:sz="0" w:space="0" w:color="auto"/>
                                        <w:right w:val="none" w:sz="0" w:space="0" w:color="auto"/>
                                      </w:divBdr>
                                      <w:divsChild>
                                        <w:div w:id="129515253">
                                          <w:marLeft w:val="0"/>
                                          <w:marRight w:val="0"/>
                                          <w:marTop w:val="0"/>
                                          <w:marBottom w:val="0"/>
                                          <w:divBdr>
                                            <w:top w:val="none" w:sz="0" w:space="0" w:color="auto"/>
                                            <w:left w:val="none" w:sz="0" w:space="0" w:color="auto"/>
                                            <w:bottom w:val="none" w:sz="0" w:space="0" w:color="auto"/>
                                            <w:right w:val="none" w:sz="0" w:space="0" w:color="auto"/>
                                          </w:divBdr>
                                        </w:div>
                                        <w:div w:id="334770540">
                                          <w:marLeft w:val="240"/>
                                          <w:marRight w:val="240"/>
                                          <w:marTop w:val="0"/>
                                          <w:marBottom w:val="0"/>
                                          <w:divBdr>
                                            <w:top w:val="none" w:sz="0" w:space="0" w:color="auto"/>
                                            <w:left w:val="none" w:sz="0" w:space="0" w:color="auto"/>
                                            <w:bottom w:val="none" w:sz="0" w:space="0" w:color="auto"/>
                                            <w:right w:val="none" w:sz="0" w:space="0" w:color="auto"/>
                                          </w:divBdr>
                                          <w:divsChild>
                                            <w:div w:id="14896370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2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1429">
                          <w:marLeft w:val="240"/>
                          <w:marRight w:val="240"/>
                          <w:marTop w:val="0"/>
                          <w:marBottom w:val="0"/>
                          <w:divBdr>
                            <w:top w:val="none" w:sz="0" w:space="0" w:color="auto"/>
                            <w:left w:val="none" w:sz="0" w:space="0" w:color="auto"/>
                            <w:bottom w:val="none" w:sz="0" w:space="0" w:color="auto"/>
                            <w:right w:val="none" w:sz="0" w:space="0" w:color="auto"/>
                          </w:divBdr>
                          <w:divsChild>
                            <w:div w:id="1404061961">
                              <w:marLeft w:val="0"/>
                              <w:marRight w:val="0"/>
                              <w:marTop w:val="0"/>
                              <w:marBottom w:val="0"/>
                              <w:divBdr>
                                <w:top w:val="none" w:sz="0" w:space="0" w:color="auto"/>
                                <w:left w:val="none" w:sz="0" w:space="0" w:color="auto"/>
                                <w:bottom w:val="none" w:sz="0" w:space="0" w:color="auto"/>
                                <w:right w:val="none" w:sz="0" w:space="0" w:color="auto"/>
                              </w:divBdr>
                              <w:divsChild>
                                <w:div w:id="183248374">
                                  <w:marLeft w:val="0"/>
                                  <w:marRight w:val="0"/>
                                  <w:marTop w:val="0"/>
                                  <w:marBottom w:val="0"/>
                                  <w:divBdr>
                                    <w:top w:val="none" w:sz="0" w:space="0" w:color="auto"/>
                                    <w:left w:val="none" w:sz="0" w:space="0" w:color="auto"/>
                                    <w:bottom w:val="none" w:sz="0" w:space="0" w:color="auto"/>
                                    <w:right w:val="none" w:sz="0" w:space="0" w:color="auto"/>
                                  </w:divBdr>
                                </w:div>
                                <w:div w:id="326439707">
                                  <w:marLeft w:val="240"/>
                                  <w:marRight w:val="240"/>
                                  <w:marTop w:val="0"/>
                                  <w:marBottom w:val="0"/>
                                  <w:divBdr>
                                    <w:top w:val="none" w:sz="0" w:space="0" w:color="auto"/>
                                    <w:left w:val="none" w:sz="0" w:space="0" w:color="auto"/>
                                    <w:bottom w:val="none" w:sz="0" w:space="0" w:color="auto"/>
                                    <w:right w:val="none" w:sz="0" w:space="0" w:color="auto"/>
                                  </w:divBdr>
                                  <w:divsChild>
                                    <w:div w:id="981495406">
                                      <w:marLeft w:val="24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sChild>
                                        <w:div w:id="1496339000">
                                          <w:marLeft w:val="0"/>
                                          <w:marRight w:val="0"/>
                                          <w:marTop w:val="0"/>
                                          <w:marBottom w:val="0"/>
                                          <w:divBdr>
                                            <w:top w:val="none" w:sz="0" w:space="0" w:color="auto"/>
                                            <w:left w:val="none" w:sz="0" w:space="0" w:color="auto"/>
                                            <w:bottom w:val="none" w:sz="0" w:space="0" w:color="auto"/>
                                            <w:right w:val="none" w:sz="0" w:space="0" w:color="auto"/>
                                          </w:divBdr>
                                        </w:div>
                                        <w:div w:id="1966962769">
                                          <w:marLeft w:val="240"/>
                                          <w:marRight w:val="240"/>
                                          <w:marTop w:val="0"/>
                                          <w:marBottom w:val="0"/>
                                          <w:divBdr>
                                            <w:top w:val="none" w:sz="0" w:space="0" w:color="auto"/>
                                            <w:left w:val="none" w:sz="0" w:space="0" w:color="auto"/>
                                            <w:bottom w:val="none" w:sz="0" w:space="0" w:color="auto"/>
                                            <w:right w:val="none" w:sz="0" w:space="0" w:color="auto"/>
                                          </w:divBdr>
                                          <w:divsChild>
                                            <w:div w:id="1957019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02091">
                              <w:marLeft w:val="240"/>
                              <w:marRight w:val="0"/>
                              <w:marTop w:val="0"/>
                              <w:marBottom w:val="0"/>
                              <w:divBdr>
                                <w:top w:val="none" w:sz="0" w:space="0" w:color="auto"/>
                                <w:left w:val="none" w:sz="0" w:space="0" w:color="auto"/>
                                <w:bottom w:val="none" w:sz="0" w:space="0" w:color="auto"/>
                                <w:right w:val="none" w:sz="0" w:space="0" w:color="auto"/>
                              </w:divBdr>
                            </w:div>
                          </w:divsChild>
                        </w:div>
                        <w:div w:id="2067071198">
                          <w:marLeft w:val="240"/>
                          <w:marRight w:val="240"/>
                          <w:marTop w:val="0"/>
                          <w:marBottom w:val="0"/>
                          <w:divBdr>
                            <w:top w:val="none" w:sz="0" w:space="0" w:color="auto"/>
                            <w:left w:val="none" w:sz="0" w:space="0" w:color="auto"/>
                            <w:bottom w:val="none" w:sz="0" w:space="0" w:color="auto"/>
                            <w:right w:val="none" w:sz="0" w:space="0" w:color="auto"/>
                          </w:divBdr>
                          <w:divsChild>
                            <w:div w:id="599874946">
                              <w:marLeft w:val="240"/>
                              <w:marRight w:val="0"/>
                              <w:marTop w:val="0"/>
                              <w:marBottom w:val="0"/>
                              <w:divBdr>
                                <w:top w:val="none" w:sz="0" w:space="0" w:color="auto"/>
                                <w:left w:val="none" w:sz="0" w:space="0" w:color="auto"/>
                                <w:bottom w:val="none" w:sz="0" w:space="0" w:color="auto"/>
                                <w:right w:val="none" w:sz="0" w:space="0" w:color="auto"/>
                              </w:divBdr>
                            </w:div>
                            <w:div w:id="1932464606">
                              <w:marLeft w:val="0"/>
                              <w:marRight w:val="0"/>
                              <w:marTop w:val="0"/>
                              <w:marBottom w:val="0"/>
                              <w:divBdr>
                                <w:top w:val="none" w:sz="0" w:space="0" w:color="auto"/>
                                <w:left w:val="none" w:sz="0" w:space="0" w:color="auto"/>
                                <w:bottom w:val="none" w:sz="0" w:space="0" w:color="auto"/>
                                <w:right w:val="none" w:sz="0" w:space="0" w:color="auto"/>
                              </w:divBdr>
                              <w:divsChild>
                                <w:div w:id="998383701">
                                  <w:marLeft w:val="0"/>
                                  <w:marRight w:val="0"/>
                                  <w:marTop w:val="0"/>
                                  <w:marBottom w:val="0"/>
                                  <w:divBdr>
                                    <w:top w:val="none" w:sz="0" w:space="0" w:color="auto"/>
                                    <w:left w:val="none" w:sz="0" w:space="0" w:color="auto"/>
                                    <w:bottom w:val="none" w:sz="0" w:space="0" w:color="auto"/>
                                    <w:right w:val="none" w:sz="0" w:space="0" w:color="auto"/>
                                  </w:divBdr>
                                </w:div>
                                <w:div w:id="1227111777">
                                  <w:marLeft w:val="240"/>
                                  <w:marRight w:val="240"/>
                                  <w:marTop w:val="0"/>
                                  <w:marBottom w:val="0"/>
                                  <w:divBdr>
                                    <w:top w:val="none" w:sz="0" w:space="0" w:color="auto"/>
                                    <w:left w:val="none" w:sz="0" w:space="0" w:color="auto"/>
                                    <w:bottom w:val="none" w:sz="0" w:space="0" w:color="auto"/>
                                    <w:right w:val="none" w:sz="0" w:space="0" w:color="auto"/>
                                  </w:divBdr>
                                  <w:divsChild>
                                    <w:div w:id="2028561313">
                                      <w:marLeft w:val="240"/>
                                      <w:marRight w:val="0"/>
                                      <w:marTop w:val="0"/>
                                      <w:marBottom w:val="0"/>
                                      <w:divBdr>
                                        <w:top w:val="none" w:sz="0" w:space="0" w:color="auto"/>
                                        <w:left w:val="none" w:sz="0" w:space="0" w:color="auto"/>
                                        <w:bottom w:val="none" w:sz="0" w:space="0" w:color="auto"/>
                                        <w:right w:val="none" w:sz="0" w:space="0" w:color="auto"/>
                                      </w:divBdr>
                                    </w:div>
                                    <w:div w:id="2122532524">
                                      <w:marLeft w:val="0"/>
                                      <w:marRight w:val="0"/>
                                      <w:marTop w:val="0"/>
                                      <w:marBottom w:val="0"/>
                                      <w:divBdr>
                                        <w:top w:val="none" w:sz="0" w:space="0" w:color="auto"/>
                                        <w:left w:val="none" w:sz="0" w:space="0" w:color="auto"/>
                                        <w:bottom w:val="none" w:sz="0" w:space="0" w:color="auto"/>
                                        <w:right w:val="none" w:sz="0" w:space="0" w:color="auto"/>
                                      </w:divBdr>
                                      <w:divsChild>
                                        <w:div w:id="134682121">
                                          <w:marLeft w:val="240"/>
                                          <w:marRight w:val="240"/>
                                          <w:marTop w:val="0"/>
                                          <w:marBottom w:val="0"/>
                                          <w:divBdr>
                                            <w:top w:val="none" w:sz="0" w:space="0" w:color="auto"/>
                                            <w:left w:val="none" w:sz="0" w:space="0" w:color="auto"/>
                                            <w:bottom w:val="none" w:sz="0" w:space="0" w:color="auto"/>
                                            <w:right w:val="none" w:sz="0" w:space="0" w:color="auto"/>
                                          </w:divBdr>
                                          <w:divsChild>
                                            <w:div w:id="757945190">
                                              <w:marLeft w:val="240"/>
                                              <w:marRight w:val="0"/>
                                              <w:marTop w:val="0"/>
                                              <w:marBottom w:val="0"/>
                                              <w:divBdr>
                                                <w:top w:val="none" w:sz="0" w:space="0" w:color="auto"/>
                                                <w:left w:val="none" w:sz="0" w:space="0" w:color="auto"/>
                                                <w:bottom w:val="none" w:sz="0" w:space="0" w:color="auto"/>
                                                <w:right w:val="none" w:sz="0" w:space="0" w:color="auto"/>
                                              </w:divBdr>
                                            </w:div>
                                          </w:divsChild>
                                        </w:div>
                                        <w:div w:id="20191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777979">
      <w:bodyDiv w:val="1"/>
      <w:marLeft w:val="0"/>
      <w:marRight w:val="360"/>
      <w:marTop w:val="0"/>
      <w:marBottom w:val="0"/>
      <w:divBdr>
        <w:top w:val="none" w:sz="0" w:space="0" w:color="auto"/>
        <w:left w:val="none" w:sz="0" w:space="0" w:color="auto"/>
        <w:bottom w:val="none" w:sz="0" w:space="0" w:color="auto"/>
        <w:right w:val="none" w:sz="0" w:space="0" w:color="auto"/>
      </w:divBdr>
      <w:divsChild>
        <w:div w:id="732854883">
          <w:marLeft w:val="240"/>
          <w:marRight w:val="240"/>
          <w:marTop w:val="0"/>
          <w:marBottom w:val="0"/>
          <w:divBdr>
            <w:top w:val="none" w:sz="0" w:space="0" w:color="auto"/>
            <w:left w:val="none" w:sz="0" w:space="0" w:color="auto"/>
            <w:bottom w:val="none" w:sz="0" w:space="0" w:color="auto"/>
            <w:right w:val="none" w:sz="0" w:space="0" w:color="auto"/>
          </w:divBdr>
          <w:divsChild>
            <w:div w:id="462890001">
              <w:marLeft w:val="0"/>
              <w:marRight w:val="0"/>
              <w:marTop w:val="0"/>
              <w:marBottom w:val="0"/>
              <w:divBdr>
                <w:top w:val="none" w:sz="0" w:space="0" w:color="auto"/>
                <w:left w:val="none" w:sz="0" w:space="0" w:color="auto"/>
                <w:bottom w:val="none" w:sz="0" w:space="0" w:color="auto"/>
                <w:right w:val="none" w:sz="0" w:space="0" w:color="auto"/>
              </w:divBdr>
              <w:divsChild>
                <w:div w:id="997803747">
                  <w:marLeft w:val="240"/>
                  <w:marRight w:val="240"/>
                  <w:marTop w:val="0"/>
                  <w:marBottom w:val="0"/>
                  <w:divBdr>
                    <w:top w:val="none" w:sz="0" w:space="0" w:color="auto"/>
                    <w:left w:val="none" w:sz="0" w:space="0" w:color="auto"/>
                    <w:bottom w:val="none" w:sz="0" w:space="0" w:color="auto"/>
                    <w:right w:val="none" w:sz="0" w:space="0" w:color="auto"/>
                  </w:divBdr>
                  <w:divsChild>
                    <w:div w:id="1341008020">
                      <w:marLeft w:val="0"/>
                      <w:marRight w:val="0"/>
                      <w:marTop w:val="0"/>
                      <w:marBottom w:val="0"/>
                      <w:divBdr>
                        <w:top w:val="none" w:sz="0" w:space="0" w:color="auto"/>
                        <w:left w:val="none" w:sz="0" w:space="0" w:color="auto"/>
                        <w:bottom w:val="none" w:sz="0" w:space="0" w:color="auto"/>
                        <w:right w:val="none" w:sz="0" w:space="0" w:color="auto"/>
                      </w:divBdr>
                      <w:divsChild>
                        <w:div w:id="580411814">
                          <w:marLeft w:val="240"/>
                          <w:marRight w:val="240"/>
                          <w:marTop w:val="0"/>
                          <w:marBottom w:val="0"/>
                          <w:divBdr>
                            <w:top w:val="none" w:sz="0" w:space="0" w:color="auto"/>
                            <w:left w:val="none" w:sz="0" w:space="0" w:color="auto"/>
                            <w:bottom w:val="none" w:sz="0" w:space="0" w:color="auto"/>
                            <w:right w:val="none" w:sz="0" w:space="0" w:color="auto"/>
                          </w:divBdr>
                          <w:divsChild>
                            <w:div w:id="1046174801">
                              <w:marLeft w:val="0"/>
                              <w:marRight w:val="0"/>
                              <w:marTop w:val="0"/>
                              <w:marBottom w:val="0"/>
                              <w:divBdr>
                                <w:top w:val="none" w:sz="0" w:space="0" w:color="auto"/>
                                <w:left w:val="none" w:sz="0" w:space="0" w:color="auto"/>
                                <w:bottom w:val="none" w:sz="0" w:space="0" w:color="auto"/>
                                <w:right w:val="none" w:sz="0" w:space="0" w:color="auto"/>
                              </w:divBdr>
                              <w:divsChild>
                                <w:div w:id="507911743">
                                  <w:marLeft w:val="240"/>
                                  <w:marRight w:val="240"/>
                                  <w:marTop w:val="0"/>
                                  <w:marBottom w:val="0"/>
                                  <w:divBdr>
                                    <w:top w:val="none" w:sz="0" w:space="0" w:color="auto"/>
                                    <w:left w:val="none" w:sz="0" w:space="0" w:color="auto"/>
                                    <w:bottom w:val="none" w:sz="0" w:space="0" w:color="auto"/>
                                    <w:right w:val="none" w:sz="0" w:space="0" w:color="auto"/>
                                  </w:divBdr>
                                  <w:divsChild>
                                    <w:div w:id="1545869124">
                                      <w:marLeft w:val="240"/>
                                      <w:marRight w:val="0"/>
                                      <w:marTop w:val="0"/>
                                      <w:marBottom w:val="0"/>
                                      <w:divBdr>
                                        <w:top w:val="none" w:sz="0" w:space="0" w:color="auto"/>
                                        <w:left w:val="none" w:sz="0" w:space="0" w:color="auto"/>
                                        <w:bottom w:val="none" w:sz="0" w:space="0" w:color="auto"/>
                                        <w:right w:val="none" w:sz="0" w:space="0" w:color="auto"/>
                                      </w:divBdr>
                                    </w:div>
                                  </w:divsChild>
                                </w:div>
                                <w:div w:id="703480835">
                                  <w:marLeft w:val="240"/>
                                  <w:marRight w:val="240"/>
                                  <w:marTop w:val="0"/>
                                  <w:marBottom w:val="0"/>
                                  <w:divBdr>
                                    <w:top w:val="none" w:sz="0" w:space="0" w:color="auto"/>
                                    <w:left w:val="none" w:sz="0" w:space="0" w:color="auto"/>
                                    <w:bottom w:val="none" w:sz="0" w:space="0" w:color="auto"/>
                                    <w:right w:val="none" w:sz="0" w:space="0" w:color="auto"/>
                                  </w:divBdr>
                                  <w:divsChild>
                                    <w:div w:id="1875774656">
                                      <w:marLeft w:val="240"/>
                                      <w:marRight w:val="0"/>
                                      <w:marTop w:val="0"/>
                                      <w:marBottom w:val="0"/>
                                      <w:divBdr>
                                        <w:top w:val="none" w:sz="0" w:space="0" w:color="auto"/>
                                        <w:left w:val="none" w:sz="0" w:space="0" w:color="auto"/>
                                        <w:bottom w:val="none" w:sz="0" w:space="0" w:color="auto"/>
                                        <w:right w:val="none" w:sz="0" w:space="0" w:color="auto"/>
                                      </w:divBdr>
                                    </w:div>
                                  </w:divsChild>
                                </w:div>
                                <w:div w:id="1204245798">
                                  <w:marLeft w:val="240"/>
                                  <w:marRight w:val="240"/>
                                  <w:marTop w:val="0"/>
                                  <w:marBottom w:val="0"/>
                                  <w:divBdr>
                                    <w:top w:val="none" w:sz="0" w:space="0" w:color="auto"/>
                                    <w:left w:val="none" w:sz="0" w:space="0" w:color="auto"/>
                                    <w:bottom w:val="none" w:sz="0" w:space="0" w:color="auto"/>
                                    <w:right w:val="none" w:sz="0" w:space="0" w:color="auto"/>
                                  </w:divBdr>
                                  <w:divsChild>
                                    <w:div w:id="1199195553">
                                      <w:marLeft w:val="240"/>
                                      <w:marRight w:val="0"/>
                                      <w:marTop w:val="0"/>
                                      <w:marBottom w:val="0"/>
                                      <w:divBdr>
                                        <w:top w:val="none" w:sz="0" w:space="0" w:color="auto"/>
                                        <w:left w:val="none" w:sz="0" w:space="0" w:color="auto"/>
                                        <w:bottom w:val="none" w:sz="0" w:space="0" w:color="auto"/>
                                        <w:right w:val="none" w:sz="0" w:space="0" w:color="auto"/>
                                      </w:divBdr>
                                    </w:div>
                                  </w:divsChild>
                                </w:div>
                                <w:div w:id="1356923253">
                                  <w:marLeft w:val="240"/>
                                  <w:marRight w:val="240"/>
                                  <w:marTop w:val="0"/>
                                  <w:marBottom w:val="0"/>
                                  <w:divBdr>
                                    <w:top w:val="none" w:sz="0" w:space="0" w:color="auto"/>
                                    <w:left w:val="none" w:sz="0" w:space="0" w:color="auto"/>
                                    <w:bottom w:val="none" w:sz="0" w:space="0" w:color="auto"/>
                                    <w:right w:val="none" w:sz="0" w:space="0" w:color="auto"/>
                                  </w:divBdr>
                                  <w:divsChild>
                                    <w:div w:id="948052730">
                                      <w:marLeft w:val="240"/>
                                      <w:marRight w:val="0"/>
                                      <w:marTop w:val="0"/>
                                      <w:marBottom w:val="0"/>
                                      <w:divBdr>
                                        <w:top w:val="none" w:sz="0" w:space="0" w:color="auto"/>
                                        <w:left w:val="none" w:sz="0" w:space="0" w:color="auto"/>
                                        <w:bottom w:val="none" w:sz="0" w:space="0" w:color="auto"/>
                                        <w:right w:val="none" w:sz="0" w:space="0" w:color="auto"/>
                                      </w:divBdr>
                                    </w:div>
                                  </w:divsChild>
                                </w:div>
                                <w:div w:id="1874689712">
                                  <w:marLeft w:val="240"/>
                                  <w:marRight w:val="240"/>
                                  <w:marTop w:val="0"/>
                                  <w:marBottom w:val="0"/>
                                  <w:divBdr>
                                    <w:top w:val="none" w:sz="0" w:space="0" w:color="auto"/>
                                    <w:left w:val="none" w:sz="0" w:space="0" w:color="auto"/>
                                    <w:bottom w:val="none" w:sz="0" w:space="0" w:color="auto"/>
                                    <w:right w:val="none" w:sz="0" w:space="0" w:color="auto"/>
                                  </w:divBdr>
                                  <w:divsChild>
                                    <w:div w:id="938677252">
                                      <w:marLeft w:val="240"/>
                                      <w:marRight w:val="0"/>
                                      <w:marTop w:val="0"/>
                                      <w:marBottom w:val="0"/>
                                      <w:divBdr>
                                        <w:top w:val="none" w:sz="0" w:space="0" w:color="auto"/>
                                        <w:left w:val="none" w:sz="0" w:space="0" w:color="auto"/>
                                        <w:bottom w:val="none" w:sz="0" w:space="0" w:color="auto"/>
                                        <w:right w:val="none" w:sz="0" w:space="0" w:color="auto"/>
                                      </w:divBdr>
                                    </w:div>
                                  </w:divsChild>
                                </w:div>
                                <w:div w:id="1901213801">
                                  <w:marLeft w:val="240"/>
                                  <w:marRight w:val="240"/>
                                  <w:marTop w:val="0"/>
                                  <w:marBottom w:val="0"/>
                                  <w:divBdr>
                                    <w:top w:val="none" w:sz="0" w:space="0" w:color="auto"/>
                                    <w:left w:val="none" w:sz="0" w:space="0" w:color="auto"/>
                                    <w:bottom w:val="none" w:sz="0" w:space="0" w:color="auto"/>
                                    <w:right w:val="none" w:sz="0" w:space="0" w:color="auto"/>
                                  </w:divBdr>
                                  <w:divsChild>
                                    <w:div w:id="1459572044">
                                      <w:marLeft w:val="240"/>
                                      <w:marRight w:val="0"/>
                                      <w:marTop w:val="0"/>
                                      <w:marBottom w:val="0"/>
                                      <w:divBdr>
                                        <w:top w:val="none" w:sz="0" w:space="0" w:color="auto"/>
                                        <w:left w:val="none" w:sz="0" w:space="0" w:color="auto"/>
                                        <w:bottom w:val="none" w:sz="0" w:space="0" w:color="auto"/>
                                        <w:right w:val="none" w:sz="0" w:space="0" w:color="auto"/>
                                      </w:divBdr>
                                    </w:div>
                                  </w:divsChild>
                                </w:div>
                                <w:div w:id="1909919937">
                                  <w:marLeft w:val="240"/>
                                  <w:marRight w:val="240"/>
                                  <w:marTop w:val="0"/>
                                  <w:marBottom w:val="0"/>
                                  <w:divBdr>
                                    <w:top w:val="none" w:sz="0" w:space="0" w:color="auto"/>
                                    <w:left w:val="none" w:sz="0" w:space="0" w:color="auto"/>
                                    <w:bottom w:val="none" w:sz="0" w:space="0" w:color="auto"/>
                                    <w:right w:val="none" w:sz="0" w:space="0" w:color="auto"/>
                                  </w:divBdr>
                                  <w:divsChild>
                                    <w:div w:id="1745370703">
                                      <w:marLeft w:val="240"/>
                                      <w:marRight w:val="0"/>
                                      <w:marTop w:val="0"/>
                                      <w:marBottom w:val="0"/>
                                      <w:divBdr>
                                        <w:top w:val="none" w:sz="0" w:space="0" w:color="auto"/>
                                        <w:left w:val="none" w:sz="0" w:space="0" w:color="auto"/>
                                        <w:bottom w:val="none" w:sz="0" w:space="0" w:color="auto"/>
                                        <w:right w:val="none" w:sz="0" w:space="0" w:color="auto"/>
                                      </w:divBdr>
                                    </w:div>
                                  </w:divsChild>
                                </w:div>
                                <w:div w:id="1946189261">
                                  <w:marLeft w:val="240"/>
                                  <w:marRight w:val="240"/>
                                  <w:marTop w:val="0"/>
                                  <w:marBottom w:val="0"/>
                                  <w:divBdr>
                                    <w:top w:val="none" w:sz="0" w:space="0" w:color="auto"/>
                                    <w:left w:val="none" w:sz="0" w:space="0" w:color="auto"/>
                                    <w:bottom w:val="none" w:sz="0" w:space="0" w:color="auto"/>
                                    <w:right w:val="none" w:sz="0" w:space="0" w:color="auto"/>
                                  </w:divBdr>
                                  <w:divsChild>
                                    <w:div w:id="12900877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AAE9-D78B-4AC1-B872-E581FC5B1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4128</TotalTime>
  <Pages>36</Pages>
  <Words>12022</Words>
  <Characters>66125</Characters>
  <Application>Microsoft Office Word</Application>
  <DocSecurity>0</DocSecurity>
  <Lines>551</Lines>
  <Paragraphs>155</Paragraphs>
  <ScaleCrop>false</ScaleCrop>
  <HeadingPairs>
    <vt:vector size="2" baseType="variant">
      <vt:variant>
        <vt:lpstr>Titel</vt:lpstr>
      </vt:variant>
      <vt:variant>
        <vt:i4>1</vt:i4>
      </vt:variant>
    </vt:vector>
  </HeadingPairs>
  <TitlesOfParts>
    <vt:vector size="1" baseType="lpstr">
      <vt:lpstr>Rapport</vt:lpstr>
    </vt:vector>
  </TitlesOfParts>
  <Company>Kadaster</Company>
  <LinksUpToDate>false</LinksUpToDate>
  <CharactersWithSpaces>77992</CharactersWithSpaces>
  <SharedDoc>false</SharedDoc>
  <HLinks>
    <vt:vector size="204" baseType="variant">
      <vt:variant>
        <vt:i4>1835065</vt:i4>
      </vt:variant>
      <vt:variant>
        <vt:i4>215</vt:i4>
      </vt:variant>
      <vt:variant>
        <vt:i4>0</vt:i4>
      </vt:variant>
      <vt:variant>
        <vt:i4>5</vt:i4>
      </vt:variant>
      <vt:variant>
        <vt:lpwstr/>
      </vt:variant>
      <vt:variant>
        <vt:lpwstr>_Toc440289541</vt:lpwstr>
      </vt:variant>
      <vt:variant>
        <vt:i4>1835065</vt:i4>
      </vt:variant>
      <vt:variant>
        <vt:i4>209</vt:i4>
      </vt:variant>
      <vt:variant>
        <vt:i4>0</vt:i4>
      </vt:variant>
      <vt:variant>
        <vt:i4>5</vt:i4>
      </vt:variant>
      <vt:variant>
        <vt:lpwstr/>
      </vt:variant>
      <vt:variant>
        <vt:lpwstr>_Toc440289540</vt:lpwstr>
      </vt:variant>
      <vt:variant>
        <vt:i4>1769529</vt:i4>
      </vt:variant>
      <vt:variant>
        <vt:i4>203</vt:i4>
      </vt:variant>
      <vt:variant>
        <vt:i4>0</vt:i4>
      </vt:variant>
      <vt:variant>
        <vt:i4>5</vt:i4>
      </vt:variant>
      <vt:variant>
        <vt:lpwstr/>
      </vt:variant>
      <vt:variant>
        <vt:lpwstr>_Toc440289539</vt:lpwstr>
      </vt:variant>
      <vt:variant>
        <vt:i4>1769529</vt:i4>
      </vt:variant>
      <vt:variant>
        <vt:i4>197</vt:i4>
      </vt:variant>
      <vt:variant>
        <vt:i4>0</vt:i4>
      </vt:variant>
      <vt:variant>
        <vt:i4>5</vt:i4>
      </vt:variant>
      <vt:variant>
        <vt:lpwstr/>
      </vt:variant>
      <vt:variant>
        <vt:lpwstr>_Toc440289538</vt:lpwstr>
      </vt:variant>
      <vt:variant>
        <vt:i4>1769529</vt:i4>
      </vt:variant>
      <vt:variant>
        <vt:i4>191</vt:i4>
      </vt:variant>
      <vt:variant>
        <vt:i4>0</vt:i4>
      </vt:variant>
      <vt:variant>
        <vt:i4>5</vt:i4>
      </vt:variant>
      <vt:variant>
        <vt:lpwstr/>
      </vt:variant>
      <vt:variant>
        <vt:lpwstr>_Toc440289537</vt:lpwstr>
      </vt:variant>
      <vt:variant>
        <vt:i4>1769529</vt:i4>
      </vt:variant>
      <vt:variant>
        <vt:i4>185</vt:i4>
      </vt:variant>
      <vt:variant>
        <vt:i4>0</vt:i4>
      </vt:variant>
      <vt:variant>
        <vt:i4>5</vt:i4>
      </vt:variant>
      <vt:variant>
        <vt:lpwstr/>
      </vt:variant>
      <vt:variant>
        <vt:lpwstr>_Toc440289536</vt:lpwstr>
      </vt:variant>
      <vt:variant>
        <vt:i4>1769529</vt:i4>
      </vt:variant>
      <vt:variant>
        <vt:i4>179</vt:i4>
      </vt:variant>
      <vt:variant>
        <vt:i4>0</vt:i4>
      </vt:variant>
      <vt:variant>
        <vt:i4>5</vt:i4>
      </vt:variant>
      <vt:variant>
        <vt:lpwstr/>
      </vt:variant>
      <vt:variant>
        <vt:lpwstr>_Toc440289535</vt:lpwstr>
      </vt:variant>
      <vt:variant>
        <vt:i4>1769529</vt:i4>
      </vt:variant>
      <vt:variant>
        <vt:i4>173</vt:i4>
      </vt:variant>
      <vt:variant>
        <vt:i4>0</vt:i4>
      </vt:variant>
      <vt:variant>
        <vt:i4>5</vt:i4>
      </vt:variant>
      <vt:variant>
        <vt:lpwstr/>
      </vt:variant>
      <vt:variant>
        <vt:lpwstr>_Toc440289534</vt:lpwstr>
      </vt:variant>
      <vt:variant>
        <vt:i4>1769529</vt:i4>
      </vt:variant>
      <vt:variant>
        <vt:i4>167</vt:i4>
      </vt:variant>
      <vt:variant>
        <vt:i4>0</vt:i4>
      </vt:variant>
      <vt:variant>
        <vt:i4>5</vt:i4>
      </vt:variant>
      <vt:variant>
        <vt:lpwstr/>
      </vt:variant>
      <vt:variant>
        <vt:lpwstr>_Toc440289533</vt:lpwstr>
      </vt:variant>
      <vt:variant>
        <vt:i4>1769529</vt:i4>
      </vt:variant>
      <vt:variant>
        <vt:i4>161</vt:i4>
      </vt:variant>
      <vt:variant>
        <vt:i4>0</vt:i4>
      </vt:variant>
      <vt:variant>
        <vt:i4>5</vt:i4>
      </vt:variant>
      <vt:variant>
        <vt:lpwstr/>
      </vt:variant>
      <vt:variant>
        <vt:lpwstr>_Toc440289532</vt:lpwstr>
      </vt:variant>
      <vt:variant>
        <vt:i4>1769529</vt:i4>
      </vt:variant>
      <vt:variant>
        <vt:i4>155</vt:i4>
      </vt:variant>
      <vt:variant>
        <vt:i4>0</vt:i4>
      </vt:variant>
      <vt:variant>
        <vt:i4>5</vt:i4>
      </vt:variant>
      <vt:variant>
        <vt:lpwstr/>
      </vt:variant>
      <vt:variant>
        <vt:lpwstr>_Toc440289531</vt:lpwstr>
      </vt:variant>
      <vt:variant>
        <vt:i4>1769529</vt:i4>
      </vt:variant>
      <vt:variant>
        <vt:i4>149</vt:i4>
      </vt:variant>
      <vt:variant>
        <vt:i4>0</vt:i4>
      </vt:variant>
      <vt:variant>
        <vt:i4>5</vt:i4>
      </vt:variant>
      <vt:variant>
        <vt:lpwstr/>
      </vt:variant>
      <vt:variant>
        <vt:lpwstr>_Toc440289530</vt:lpwstr>
      </vt:variant>
      <vt:variant>
        <vt:i4>1703993</vt:i4>
      </vt:variant>
      <vt:variant>
        <vt:i4>143</vt:i4>
      </vt:variant>
      <vt:variant>
        <vt:i4>0</vt:i4>
      </vt:variant>
      <vt:variant>
        <vt:i4>5</vt:i4>
      </vt:variant>
      <vt:variant>
        <vt:lpwstr/>
      </vt:variant>
      <vt:variant>
        <vt:lpwstr>_Toc440289529</vt:lpwstr>
      </vt:variant>
      <vt:variant>
        <vt:i4>1703993</vt:i4>
      </vt:variant>
      <vt:variant>
        <vt:i4>137</vt:i4>
      </vt:variant>
      <vt:variant>
        <vt:i4>0</vt:i4>
      </vt:variant>
      <vt:variant>
        <vt:i4>5</vt:i4>
      </vt:variant>
      <vt:variant>
        <vt:lpwstr/>
      </vt:variant>
      <vt:variant>
        <vt:lpwstr>_Toc440289528</vt:lpwstr>
      </vt:variant>
      <vt:variant>
        <vt:i4>1703993</vt:i4>
      </vt:variant>
      <vt:variant>
        <vt:i4>131</vt:i4>
      </vt:variant>
      <vt:variant>
        <vt:i4>0</vt:i4>
      </vt:variant>
      <vt:variant>
        <vt:i4>5</vt:i4>
      </vt:variant>
      <vt:variant>
        <vt:lpwstr/>
      </vt:variant>
      <vt:variant>
        <vt:lpwstr>_Toc440289527</vt:lpwstr>
      </vt:variant>
      <vt:variant>
        <vt:i4>1703993</vt:i4>
      </vt:variant>
      <vt:variant>
        <vt:i4>125</vt:i4>
      </vt:variant>
      <vt:variant>
        <vt:i4>0</vt:i4>
      </vt:variant>
      <vt:variant>
        <vt:i4>5</vt:i4>
      </vt:variant>
      <vt:variant>
        <vt:lpwstr/>
      </vt:variant>
      <vt:variant>
        <vt:lpwstr>_Toc440289526</vt:lpwstr>
      </vt:variant>
      <vt:variant>
        <vt:i4>1703993</vt:i4>
      </vt:variant>
      <vt:variant>
        <vt:i4>119</vt:i4>
      </vt:variant>
      <vt:variant>
        <vt:i4>0</vt:i4>
      </vt:variant>
      <vt:variant>
        <vt:i4>5</vt:i4>
      </vt:variant>
      <vt:variant>
        <vt:lpwstr/>
      </vt:variant>
      <vt:variant>
        <vt:lpwstr>_Toc440289525</vt:lpwstr>
      </vt:variant>
      <vt:variant>
        <vt:i4>1703993</vt:i4>
      </vt:variant>
      <vt:variant>
        <vt:i4>113</vt:i4>
      </vt:variant>
      <vt:variant>
        <vt:i4>0</vt:i4>
      </vt:variant>
      <vt:variant>
        <vt:i4>5</vt:i4>
      </vt:variant>
      <vt:variant>
        <vt:lpwstr/>
      </vt:variant>
      <vt:variant>
        <vt:lpwstr>_Toc440289524</vt:lpwstr>
      </vt:variant>
      <vt:variant>
        <vt:i4>1703993</vt:i4>
      </vt:variant>
      <vt:variant>
        <vt:i4>107</vt:i4>
      </vt:variant>
      <vt:variant>
        <vt:i4>0</vt:i4>
      </vt:variant>
      <vt:variant>
        <vt:i4>5</vt:i4>
      </vt:variant>
      <vt:variant>
        <vt:lpwstr/>
      </vt:variant>
      <vt:variant>
        <vt:lpwstr>_Toc440289523</vt:lpwstr>
      </vt:variant>
      <vt:variant>
        <vt:i4>1703993</vt:i4>
      </vt:variant>
      <vt:variant>
        <vt:i4>101</vt:i4>
      </vt:variant>
      <vt:variant>
        <vt:i4>0</vt:i4>
      </vt:variant>
      <vt:variant>
        <vt:i4>5</vt:i4>
      </vt:variant>
      <vt:variant>
        <vt:lpwstr/>
      </vt:variant>
      <vt:variant>
        <vt:lpwstr>_Toc440289522</vt:lpwstr>
      </vt:variant>
      <vt:variant>
        <vt:i4>1703993</vt:i4>
      </vt:variant>
      <vt:variant>
        <vt:i4>95</vt:i4>
      </vt:variant>
      <vt:variant>
        <vt:i4>0</vt:i4>
      </vt:variant>
      <vt:variant>
        <vt:i4>5</vt:i4>
      </vt:variant>
      <vt:variant>
        <vt:lpwstr/>
      </vt:variant>
      <vt:variant>
        <vt:lpwstr>_Toc440289521</vt:lpwstr>
      </vt:variant>
      <vt:variant>
        <vt:i4>1703993</vt:i4>
      </vt:variant>
      <vt:variant>
        <vt:i4>89</vt:i4>
      </vt:variant>
      <vt:variant>
        <vt:i4>0</vt:i4>
      </vt:variant>
      <vt:variant>
        <vt:i4>5</vt:i4>
      </vt:variant>
      <vt:variant>
        <vt:lpwstr/>
      </vt:variant>
      <vt:variant>
        <vt:lpwstr>_Toc440289520</vt:lpwstr>
      </vt:variant>
      <vt:variant>
        <vt:i4>1638457</vt:i4>
      </vt:variant>
      <vt:variant>
        <vt:i4>83</vt:i4>
      </vt:variant>
      <vt:variant>
        <vt:i4>0</vt:i4>
      </vt:variant>
      <vt:variant>
        <vt:i4>5</vt:i4>
      </vt:variant>
      <vt:variant>
        <vt:lpwstr/>
      </vt:variant>
      <vt:variant>
        <vt:lpwstr>_Toc440289519</vt:lpwstr>
      </vt:variant>
      <vt:variant>
        <vt:i4>1638457</vt:i4>
      </vt:variant>
      <vt:variant>
        <vt:i4>77</vt:i4>
      </vt:variant>
      <vt:variant>
        <vt:i4>0</vt:i4>
      </vt:variant>
      <vt:variant>
        <vt:i4>5</vt:i4>
      </vt:variant>
      <vt:variant>
        <vt:lpwstr/>
      </vt:variant>
      <vt:variant>
        <vt:lpwstr>_Toc440289518</vt:lpwstr>
      </vt:variant>
      <vt:variant>
        <vt:i4>1638457</vt:i4>
      </vt:variant>
      <vt:variant>
        <vt:i4>71</vt:i4>
      </vt:variant>
      <vt:variant>
        <vt:i4>0</vt:i4>
      </vt:variant>
      <vt:variant>
        <vt:i4>5</vt:i4>
      </vt:variant>
      <vt:variant>
        <vt:lpwstr/>
      </vt:variant>
      <vt:variant>
        <vt:lpwstr>_Toc440289517</vt:lpwstr>
      </vt:variant>
      <vt:variant>
        <vt:i4>1638457</vt:i4>
      </vt:variant>
      <vt:variant>
        <vt:i4>65</vt:i4>
      </vt:variant>
      <vt:variant>
        <vt:i4>0</vt:i4>
      </vt:variant>
      <vt:variant>
        <vt:i4>5</vt:i4>
      </vt:variant>
      <vt:variant>
        <vt:lpwstr/>
      </vt:variant>
      <vt:variant>
        <vt:lpwstr>_Toc440289516</vt:lpwstr>
      </vt:variant>
      <vt:variant>
        <vt:i4>1638457</vt:i4>
      </vt:variant>
      <vt:variant>
        <vt:i4>59</vt:i4>
      </vt:variant>
      <vt:variant>
        <vt:i4>0</vt:i4>
      </vt:variant>
      <vt:variant>
        <vt:i4>5</vt:i4>
      </vt:variant>
      <vt:variant>
        <vt:lpwstr/>
      </vt:variant>
      <vt:variant>
        <vt:lpwstr>_Toc440289515</vt:lpwstr>
      </vt:variant>
      <vt:variant>
        <vt:i4>1638457</vt:i4>
      </vt:variant>
      <vt:variant>
        <vt:i4>53</vt:i4>
      </vt:variant>
      <vt:variant>
        <vt:i4>0</vt:i4>
      </vt:variant>
      <vt:variant>
        <vt:i4>5</vt:i4>
      </vt:variant>
      <vt:variant>
        <vt:lpwstr/>
      </vt:variant>
      <vt:variant>
        <vt:lpwstr>_Toc440289514</vt:lpwstr>
      </vt:variant>
      <vt:variant>
        <vt:i4>1638457</vt:i4>
      </vt:variant>
      <vt:variant>
        <vt:i4>47</vt:i4>
      </vt:variant>
      <vt:variant>
        <vt:i4>0</vt:i4>
      </vt:variant>
      <vt:variant>
        <vt:i4>5</vt:i4>
      </vt:variant>
      <vt:variant>
        <vt:lpwstr/>
      </vt:variant>
      <vt:variant>
        <vt:lpwstr>_Toc440289513</vt:lpwstr>
      </vt:variant>
      <vt:variant>
        <vt:i4>1638457</vt:i4>
      </vt:variant>
      <vt:variant>
        <vt:i4>41</vt:i4>
      </vt:variant>
      <vt:variant>
        <vt:i4>0</vt:i4>
      </vt:variant>
      <vt:variant>
        <vt:i4>5</vt:i4>
      </vt:variant>
      <vt:variant>
        <vt:lpwstr/>
      </vt:variant>
      <vt:variant>
        <vt:lpwstr>_Toc440289512</vt:lpwstr>
      </vt:variant>
      <vt:variant>
        <vt:i4>1638457</vt:i4>
      </vt:variant>
      <vt:variant>
        <vt:i4>35</vt:i4>
      </vt:variant>
      <vt:variant>
        <vt:i4>0</vt:i4>
      </vt:variant>
      <vt:variant>
        <vt:i4>5</vt:i4>
      </vt:variant>
      <vt:variant>
        <vt:lpwstr/>
      </vt:variant>
      <vt:variant>
        <vt:lpwstr>_Toc440289511</vt:lpwstr>
      </vt:variant>
      <vt:variant>
        <vt:i4>1638457</vt:i4>
      </vt:variant>
      <vt:variant>
        <vt:i4>29</vt:i4>
      </vt:variant>
      <vt:variant>
        <vt:i4>0</vt:i4>
      </vt:variant>
      <vt:variant>
        <vt:i4>5</vt:i4>
      </vt:variant>
      <vt:variant>
        <vt:lpwstr/>
      </vt:variant>
      <vt:variant>
        <vt:lpwstr>_Toc440289510</vt:lpwstr>
      </vt:variant>
      <vt:variant>
        <vt:i4>1572921</vt:i4>
      </vt:variant>
      <vt:variant>
        <vt:i4>23</vt:i4>
      </vt:variant>
      <vt:variant>
        <vt:i4>0</vt:i4>
      </vt:variant>
      <vt:variant>
        <vt:i4>5</vt:i4>
      </vt:variant>
      <vt:variant>
        <vt:lpwstr/>
      </vt:variant>
      <vt:variant>
        <vt:lpwstr>_Toc440289509</vt:lpwstr>
      </vt:variant>
      <vt:variant>
        <vt:i4>1572921</vt:i4>
      </vt:variant>
      <vt:variant>
        <vt:i4>17</vt:i4>
      </vt:variant>
      <vt:variant>
        <vt:i4>0</vt:i4>
      </vt:variant>
      <vt:variant>
        <vt:i4>5</vt:i4>
      </vt:variant>
      <vt:variant>
        <vt:lpwstr/>
      </vt:variant>
      <vt:variant>
        <vt:lpwstr>_Toc440289508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Willems, Igor</cp:lastModifiedBy>
  <cp:revision>30</cp:revision>
  <cp:lastPrinted>2019-10-24T11:56:00Z</cp:lastPrinted>
  <dcterms:created xsi:type="dcterms:W3CDTF">2019-11-18T09:22:00Z</dcterms:created>
  <dcterms:modified xsi:type="dcterms:W3CDTF">2019-12-30T13:42:00Z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Versie">
    <vt:lpwstr>1.7</vt:lpwstr>
  </property>
</Properties>
</file>