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FBC3" w14:textId="77777777" w:rsidR="00B94F5F" w:rsidRPr="00DC34B6" w:rsidRDefault="00B94F5F" w:rsidP="00B94F5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C34B6">
        <w:rPr>
          <w:rFonts w:ascii="Arial" w:hAnsi="Arial" w:cs="Arial"/>
          <w:b/>
          <w:color w:val="000000"/>
          <w:sz w:val="24"/>
          <w:szCs w:val="24"/>
        </w:rPr>
        <w:t xml:space="preserve">Modeldocument akte van verdeling   </w:t>
      </w:r>
      <w:r w:rsidRPr="00DC34B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</w:t>
      </w:r>
    </w:p>
    <w:p w14:paraId="1A1453D0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18E022AA" w14:textId="13168D04" w:rsidR="00B94F5F" w:rsidRPr="00DC34B6" w:rsidRDefault="00B94F5F" w:rsidP="00B94F5F">
      <w:pPr>
        <w:widowControl w:val="0"/>
        <w:tabs>
          <w:tab w:val="left" w:pos="-1440"/>
          <w:tab w:val="left" w:pos="-720"/>
        </w:tabs>
        <w:suppressAutoHyphens/>
        <w:rPr>
          <w:rFonts w:ascii="Arial" w:hAnsi="Arial" w:cs="Arial"/>
          <w:b/>
          <w:color w:val="000000"/>
        </w:rPr>
      </w:pPr>
      <w:r w:rsidRPr="00DC34B6">
        <w:rPr>
          <w:rFonts w:ascii="Arial" w:hAnsi="Arial" w:cs="Arial"/>
          <w:b/>
          <w:color w:val="000000"/>
        </w:rPr>
        <w:t xml:space="preserve">Versie </w:t>
      </w:r>
      <w:ins w:id="0" w:author="Schootbrugge, Jean-Michel van de" w:date="2023-10-12T10:20:00Z">
        <w:r w:rsidR="0049367E">
          <w:rPr>
            <w:rFonts w:ascii="Arial" w:hAnsi="Arial" w:cs="Arial"/>
            <w:b/>
            <w:color w:val="000000"/>
          </w:rPr>
          <w:t>5</w:t>
        </w:r>
      </w:ins>
      <w:del w:id="1" w:author="Schootbrugge, Jean-Michel van de" w:date="2023-10-12T10:20:00Z">
        <w:r w:rsidR="00984BB8" w:rsidDel="0049367E">
          <w:rPr>
            <w:rFonts w:ascii="Arial" w:hAnsi="Arial" w:cs="Arial"/>
            <w:b/>
            <w:color w:val="000000"/>
          </w:rPr>
          <w:delText>4</w:delText>
        </w:r>
      </w:del>
      <w:r w:rsidR="00984BB8">
        <w:rPr>
          <w:rFonts w:ascii="Arial" w:hAnsi="Arial" w:cs="Arial"/>
          <w:b/>
          <w:color w:val="000000"/>
        </w:rPr>
        <w:t>.0</w:t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  <w:t>d.d.</w:t>
      </w:r>
      <w:r w:rsidR="00DC34B6">
        <w:rPr>
          <w:rFonts w:ascii="Arial" w:hAnsi="Arial" w:cs="Arial"/>
          <w:b/>
          <w:color w:val="000000"/>
        </w:rPr>
        <w:t xml:space="preserve"> </w:t>
      </w:r>
      <w:del w:id="2" w:author="Schootbrugge, Jean-Michel van de" w:date="2023-10-12T10:20:00Z">
        <w:r w:rsidR="008105D7" w:rsidDel="0049367E">
          <w:rPr>
            <w:rFonts w:ascii="Arial" w:hAnsi="Arial" w:cs="Arial"/>
            <w:b/>
            <w:color w:val="000000"/>
          </w:rPr>
          <w:delText>26</w:delText>
        </w:r>
      </w:del>
      <w:ins w:id="3" w:author="Schootbrugge, Jean-Michel van de" w:date="2023-10-12T10:20:00Z">
        <w:r w:rsidR="0049367E">
          <w:rPr>
            <w:rFonts w:ascii="Arial" w:hAnsi="Arial" w:cs="Arial"/>
            <w:b/>
            <w:color w:val="000000"/>
          </w:rPr>
          <w:t>12</w:t>
        </w:r>
      </w:ins>
      <w:r w:rsidR="00523027">
        <w:rPr>
          <w:rFonts w:ascii="Arial" w:hAnsi="Arial" w:cs="Arial"/>
          <w:b/>
          <w:color w:val="000000"/>
        </w:rPr>
        <w:t>-</w:t>
      </w:r>
      <w:del w:id="4" w:author="Schootbrugge, Jean-Michel van de" w:date="2023-10-12T10:20:00Z">
        <w:r w:rsidR="00523027" w:rsidDel="0049367E">
          <w:rPr>
            <w:rFonts w:ascii="Arial" w:hAnsi="Arial" w:cs="Arial"/>
            <w:b/>
            <w:color w:val="000000"/>
          </w:rPr>
          <w:delText>09</w:delText>
        </w:r>
      </w:del>
      <w:ins w:id="5" w:author="Schootbrugge, Jean-Michel van de" w:date="2023-10-12T10:20:00Z">
        <w:r w:rsidR="0049367E">
          <w:rPr>
            <w:rFonts w:ascii="Arial" w:hAnsi="Arial" w:cs="Arial"/>
            <w:b/>
            <w:color w:val="000000"/>
          </w:rPr>
          <w:t>10</w:t>
        </w:r>
      </w:ins>
      <w:r w:rsidR="00523027">
        <w:rPr>
          <w:rFonts w:ascii="Arial" w:hAnsi="Arial" w:cs="Arial"/>
          <w:b/>
          <w:color w:val="000000"/>
        </w:rPr>
        <w:t>-</w:t>
      </w:r>
      <w:del w:id="6" w:author="Schootbrugge, Jean-Michel van de" w:date="2023-10-12T10:20:00Z">
        <w:r w:rsidR="00523027" w:rsidDel="0049367E">
          <w:rPr>
            <w:rFonts w:ascii="Arial" w:hAnsi="Arial" w:cs="Arial"/>
            <w:b/>
            <w:color w:val="000000"/>
          </w:rPr>
          <w:delText>2019</w:delText>
        </w:r>
      </w:del>
      <w:ins w:id="7" w:author="Schootbrugge, Jean-Michel van de" w:date="2023-10-12T10:20:00Z">
        <w:r w:rsidR="0049367E">
          <w:rPr>
            <w:rFonts w:ascii="Arial" w:hAnsi="Arial" w:cs="Arial"/>
            <w:b/>
            <w:color w:val="000000"/>
          </w:rPr>
          <w:t>2023</w:t>
        </w:r>
      </w:ins>
    </w:p>
    <w:p w14:paraId="699E8DE6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02B6AEF6" w14:textId="77777777" w:rsidR="00B94F5F" w:rsidRPr="00DC34B6" w:rsidRDefault="00B94F5F" w:rsidP="00171949">
      <w:pPr>
        <w:widowControl w:val="0"/>
        <w:tabs>
          <w:tab w:val="left" w:pos="-1440"/>
          <w:tab w:val="left" w:pos="-720"/>
        </w:tabs>
        <w:suppressAutoHyphens/>
        <w:ind w:right="906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EQUIVALENTIEVERKLARING</w:t>
      </w:r>
      <w:r w:rsidRPr="0002247F">
        <w:rPr>
          <w:rFonts w:ascii="Arial" w:hAnsi="Arial" w:cs="Arial"/>
          <w:color w:val="FF0000"/>
        </w:rPr>
        <w:t>;</w:t>
      </w:r>
    </w:p>
    <w:p w14:paraId="3562D741" w14:textId="15C8A6DE" w:rsidR="00B94F5F" w:rsidRPr="00DF02D3" w:rsidDel="006D5D2F" w:rsidRDefault="00B94F5F">
      <w:pPr>
        <w:pStyle w:val="Lijstalinea"/>
        <w:numPr>
          <w:ilvl w:val="0"/>
          <w:numId w:val="5"/>
        </w:numPr>
        <w:rPr>
          <w:del w:id="8" w:author="Schootbrugge, Jean-Michel van de" w:date="2023-10-12T10:23:00Z"/>
          <w:rFonts w:ascii="Arial" w:hAnsi="Arial" w:cs="Arial"/>
          <w:color w:val="339966"/>
          <w:rPrChange w:id="9" w:author="Schootbrugge, Jean-Michel van de" w:date="2023-10-12T10:23:00Z">
            <w:rPr>
              <w:del w:id="10" w:author="Schootbrugge, Jean-Michel van de" w:date="2023-10-12T10:23:00Z"/>
            </w:rPr>
          </w:rPrChange>
        </w:rPr>
        <w:pPrChange w:id="11" w:author="Schootbrugge, Jean-Michel van de" w:date="2023-10-12T10:23:00Z">
          <w:pPr>
            <w:widowControl w:val="0"/>
            <w:numPr>
              <w:numId w:val="3"/>
            </w:numPr>
            <w:tabs>
              <w:tab w:val="left" w:pos="-1440"/>
              <w:tab w:val="left" w:pos="-720"/>
              <w:tab w:val="num" w:pos="502"/>
            </w:tabs>
            <w:suppressAutoHyphens/>
            <w:ind w:left="502" w:hanging="360"/>
          </w:pPr>
        </w:pPrChange>
      </w:pPr>
      <w:del w:id="12" w:author="Schootbrugge, Jean-Michel van de" w:date="2023-10-12T10:23:00Z">
        <w:r w:rsidRPr="00DF02D3" w:rsidDel="006D5D2F">
          <w:rPr>
            <w:rFonts w:ascii="Arial" w:hAnsi="Arial" w:cs="Arial"/>
            <w:color w:val="339966"/>
            <w:rPrChange w:id="13" w:author="Schootbrugge, Jean-Michel van de" w:date="2023-10-12T10:23:00Z">
              <w:rPr/>
            </w:rPrChange>
          </w:rPr>
          <w:delText xml:space="preserve">dat </w:delText>
        </w:r>
      </w:del>
      <w:ins w:id="14" w:author="Schootbrugge, Jean-Michel van de" w:date="2023-10-12T10:23:00Z">
        <w:r w:rsidR="006D5D2F" w:rsidRPr="00DF02D3">
          <w:rPr>
            <w:rFonts w:ascii="Arial" w:hAnsi="Arial" w:cs="Arial"/>
            <w:color w:val="339966"/>
            <w:rPrChange w:id="15" w:author="Schootbrugge, Jean-Michel van de" w:date="2023-10-12T10:23:00Z">
              <w:rPr/>
            </w:rPrChange>
          </w:rPr>
          <w:t>dat, overeenkomstig artikel 9.21 Omgevingswet, op de onroerende zaak geen voorkeursrecht is gevestigd</w:t>
        </w:r>
      </w:ins>
      <w:ins w:id="16" w:author="Schootbrugge, Jean-Michel van de" w:date="2023-10-12T15:46:00Z">
        <w:r w:rsidR="006A00A1">
          <w:rPr>
            <w:rFonts w:ascii="Arial" w:hAnsi="Arial" w:cs="Arial"/>
            <w:color w:val="339966"/>
          </w:rPr>
          <w:t>/</w:t>
        </w:r>
      </w:ins>
      <w:ins w:id="17" w:author="Schootbrugge, Jean-Michel van de" w:date="2023-10-12T15:49:00Z">
        <w:r w:rsidR="00EF2E59" w:rsidRPr="00EF2E59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  <w:rPrChange w:id="18" w:author="Schootbrugge, Jean-Michel van de" w:date="2023-10-12T15:50:00Z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rPrChange>
          </w:rPr>
          <w:t xml:space="preserve"> </w:t>
        </w:r>
        <w:r w:rsidR="00EF2E59" w:rsidRPr="00EF2E59">
          <w:rPr>
            <w:rFonts w:ascii="Arial" w:hAnsi="Arial" w:cs="Arial"/>
            <w:color w:val="339966"/>
          </w:rPr>
          <w:t>dat de vervreemding niet in strijd is met Hoofdstuk 9 (</w:t>
        </w:r>
      </w:ins>
      <w:ins w:id="19" w:author="Willems, Igor" w:date="2023-10-13T11:45:00Z">
        <w:r w:rsidR="0073359F">
          <w:rPr>
            <w:rFonts w:ascii="Arial" w:hAnsi="Arial" w:cs="Arial"/>
            <w:color w:val="339966"/>
          </w:rPr>
          <w:t>‘</w:t>
        </w:r>
      </w:ins>
      <w:ins w:id="20" w:author="Schootbrugge, Jean-Michel van de" w:date="2023-10-12T15:49:00Z">
        <w:del w:id="21" w:author="Willems, Igor" w:date="2023-10-13T11:45:00Z">
          <w:r w:rsidR="00EF2E59" w:rsidRPr="00EF2E59" w:rsidDel="0073359F">
            <w:rPr>
              <w:rFonts w:ascii="Arial" w:hAnsi="Arial" w:cs="Arial"/>
              <w:color w:val="339966"/>
            </w:rPr>
            <w:delText>‘</w:delText>
          </w:r>
        </w:del>
        <w:r w:rsidR="00EF2E59" w:rsidRPr="00EF2E59">
          <w:rPr>
            <w:rFonts w:ascii="Arial" w:hAnsi="Arial" w:cs="Arial"/>
            <w:color w:val="339966"/>
          </w:rPr>
          <w:t>Voorkeursrecht</w:t>
        </w:r>
      </w:ins>
      <w:ins w:id="22" w:author="Willems, Igor" w:date="2023-10-13T11:45:00Z">
        <w:r w:rsidR="0073359F">
          <w:rPr>
            <w:rFonts w:ascii="Arial" w:hAnsi="Arial" w:cs="Arial"/>
            <w:color w:val="339966"/>
          </w:rPr>
          <w:t>’</w:t>
        </w:r>
      </w:ins>
      <w:ins w:id="23" w:author="Schootbrugge, Jean-Michel van de" w:date="2023-10-12T15:49:00Z">
        <w:del w:id="24" w:author="Willems, Igor" w:date="2023-10-13T11:44:00Z">
          <w:r w:rsidR="00EF2E59" w:rsidRPr="00EF2E59" w:rsidDel="0073359F">
            <w:rPr>
              <w:rFonts w:ascii="Arial" w:hAnsi="Arial" w:cs="Arial"/>
              <w:color w:val="339966"/>
            </w:rPr>
            <w:delText>”</w:delText>
          </w:r>
        </w:del>
        <w:r w:rsidR="00EF2E59" w:rsidRPr="00EF2E59">
          <w:rPr>
            <w:rFonts w:ascii="Arial" w:hAnsi="Arial" w:cs="Arial"/>
            <w:color w:val="339966"/>
          </w:rPr>
          <w:t>) van de Omgevingswet en de daarop rustende bepalingen</w:t>
        </w:r>
      </w:ins>
      <w:ins w:id="25" w:author="Schootbrugge, Jean-Michel van de" w:date="2023-10-12T10:23:00Z">
        <w:r w:rsidR="006D5D2F" w:rsidRPr="00DF02D3">
          <w:rPr>
            <w:rFonts w:ascii="Arial" w:hAnsi="Arial" w:cs="Arial"/>
            <w:color w:val="FF0000"/>
            <w:rPrChange w:id="26" w:author="Schootbrugge, Jean-Michel van de" w:date="2023-10-12T10:23:00Z">
              <w:rPr>
                <w:color w:val="FF0000"/>
              </w:rPr>
            </w:rPrChange>
          </w:rPr>
          <w:t>.</w:t>
        </w:r>
      </w:ins>
      <w:del w:id="27" w:author="Schootbrugge, Jean-Michel van de" w:date="2023-10-12T10:23:00Z">
        <w:r w:rsidRPr="00DF02D3" w:rsidDel="006D5D2F">
          <w:rPr>
            <w:rFonts w:ascii="Arial" w:hAnsi="Arial" w:cs="Arial"/>
            <w:color w:val="339966"/>
            <w:rPrChange w:id="28" w:author="Schootbrugge, Jean-Michel van de" w:date="2023-10-12T10:23:00Z">
              <w:rPr/>
            </w:rPrChange>
          </w:rPr>
          <w:delText xml:space="preserve">op </w:delText>
        </w:r>
        <w:r w:rsidR="001B0E76" w:rsidRPr="00DF02D3" w:rsidDel="006D5D2F">
          <w:rPr>
            <w:rFonts w:ascii="Arial" w:hAnsi="Arial" w:cs="Arial"/>
            <w:color w:val="339966"/>
            <w:rPrChange w:id="29" w:author="Schootbrugge, Jean-Michel van de" w:date="2023-10-12T10:23:00Z">
              <w:rPr/>
            </w:rPrChange>
          </w:rPr>
          <w:delText>de onroerende za(a)k(en) waarop de vervreemding in dit stuk betrekking heeft</w:delText>
        </w:r>
        <w:r w:rsidRPr="00DF02D3" w:rsidDel="006D5D2F">
          <w:rPr>
            <w:rFonts w:ascii="Arial" w:hAnsi="Arial" w:cs="Arial"/>
            <w:color w:val="339966"/>
            <w:rPrChange w:id="30" w:author="Schootbrugge, Jean-Michel van de" w:date="2023-10-12T10:23:00Z">
              <w:rPr/>
            </w:rPrChange>
          </w:rPr>
          <w:delText xml:space="preserve">, geen aanwijzing of voorlopige aanwijzing van toepassing </w:delText>
        </w:r>
        <w:r w:rsidR="007E11D6" w:rsidRPr="00DF02D3" w:rsidDel="006D5D2F">
          <w:rPr>
            <w:rFonts w:ascii="Arial" w:hAnsi="Arial" w:cs="Arial"/>
            <w:color w:val="339966"/>
            <w:rPrChange w:id="31" w:author="Schootbrugge, Jean-Michel van de" w:date="2023-10-12T10:23:00Z">
              <w:rPr/>
            </w:rPrChange>
          </w:rPr>
          <w:delText>is</w:delText>
        </w:r>
        <w:r w:rsidR="001B0E76" w:rsidRPr="00DF02D3" w:rsidDel="006D5D2F">
          <w:rPr>
            <w:rFonts w:ascii="Arial" w:hAnsi="Arial" w:cs="Arial"/>
            <w:color w:val="339966"/>
            <w:rPrChange w:id="32" w:author="Schootbrugge, Jean-Michel van de" w:date="2023-10-12T10:23:00Z">
              <w:rPr/>
            </w:rPrChange>
          </w:rPr>
          <w:delText xml:space="preserve"> in de zin van de Wet voorkeursrecht gemeenten</w:delText>
        </w:r>
        <w:r w:rsidR="007E11D6" w:rsidRPr="00DF02D3" w:rsidDel="006D5D2F">
          <w:rPr>
            <w:rFonts w:ascii="Arial" w:hAnsi="Arial" w:cs="Arial"/>
            <w:color w:val="339966"/>
            <w:rPrChange w:id="33" w:author="Schootbrugge, Jean-Michel van de" w:date="2023-10-12T10:23:00Z">
              <w:rPr/>
            </w:rPrChange>
          </w:rPr>
          <w:delText xml:space="preserve">/ dat </w:delText>
        </w:r>
        <w:r w:rsidRPr="00DF02D3" w:rsidDel="006D5D2F">
          <w:rPr>
            <w:rFonts w:ascii="Arial" w:hAnsi="Arial" w:cs="Arial"/>
            <w:color w:val="339966"/>
            <w:rPrChange w:id="34" w:author="Schootbrugge, Jean-Michel van de" w:date="2023-10-12T10:23:00Z">
              <w:rPr/>
            </w:rPrChange>
          </w:rPr>
          <w:delText xml:space="preserve">de vervreemding </w:delText>
        </w:r>
        <w:r w:rsidR="001B0E76" w:rsidRPr="00DF02D3" w:rsidDel="006D5D2F">
          <w:rPr>
            <w:rFonts w:ascii="Arial" w:hAnsi="Arial" w:cs="Arial"/>
            <w:color w:val="339966"/>
            <w:rPrChange w:id="35" w:author="Schootbrugge, Jean-Michel van de" w:date="2023-10-12T10:23:00Z">
              <w:rPr/>
            </w:rPrChange>
          </w:rPr>
          <w:delText xml:space="preserve">in dit stuk </w:delText>
        </w:r>
        <w:r w:rsidRPr="00DF02D3" w:rsidDel="006D5D2F">
          <w:rPr>
            <w:rFonts w:ascii="Arial" w:hAnsi="Arial" w:cs="Arial"/>
            <w:color w:val="339966"/>
            <w:rPrChange w:id="36" w:author="Schootbrugge, Jean-Michel van de" w:date="2023-10-12T10:23:00Z">
              <w:rPr/>
            </w:rPrChange>
          </w:rPr>
          <w:delText xml:space="preserve">niet in strijd is met de </w:delText>
        </w:r>
        <w:r w:rsidR="001B0E76" w:rsidRPr="00DF02D3" w:rsidDel="006D5D2F">
          <w:rPr>
            <w:rFonts w:ascii="Arial" w:hAnsi="Arial" w:cs="Arial"/>
            <w:color w:val="339966"/>
            <w:rPrChange w:id="37" w:author="Schootbrugge, Jean-Michel van de" w:date="2023-10-12T10:23:00Z">
              <w:rPr/>
            </w:rPrChange>
          </w:rPr>
          <w:delText>W</w:delText>
        </w:r>
        <w:r w:rsidRPr="00DF02D3" w:rsidDel="006D5D2F">
          <w:rPr>
            <w:rFonts w:ascii="Arial" w:hAnsi="Arial" w:cs="Arial"/>
            <w:color w:val="339966"/>
            <w:rPrChange w:id="38" w:author="Schootbrugge, Jean-Michel van de" w:date="2023-10-12T10:23:00Z">
              <w:rPr/>
            </w:rPrChange>
          </w:rPr>
          <w:delText>et</w:delText>
        </w:r>
        <w:r w:rsidR="001B0E76" w:rsidRPr="00DF02D3" w:rsidDel="006D5D2F">
          <w:rPr>
            <w:rFonts w:ascii="Arial" w:hAnsi="Arial" w:cs="Arial"/>
            <w:color w:val="339966"/>
            <w:rPrChange w:id="39" w:author="Schootbrugge, Jean-Michel van de" w:date="2023-10-12T10:23:00Z">
              <w:rPr/>
            </w:rPrChange>
          </w:rPr>
          <w:delText xml:space="preserve"> voorkeursrecht gemeenten</w:delText>
        </w:r>
        <w:r w:rsidRPr="00DF02D3" w:rsidDel="006D5D2F">
          <w:rPr>
            <w:rFonts w:ascii="Arial" w:hAnsi="Arial" w:cs="Arial"/>
            <w:color w:val="FF0000"/>
            <w:rPrChange w:id="40" w:author="Schootbrugge, Jean-Michel van de" w:date="2023-10-12T10:23:00Z">
              <w:rPr>
                <w:color w:val="FF0000"/>
              </w:rPr>
            </w:rPrChange>
          </w:rPr>
          <w:delText>.</w:delText>
        </w:r>
      </w:del>
    </w:p>
    <w:p w14:paraId="2BE8A1D2" w14:textId="77777777" w:rsidR="00B94F5F" w:rsidRPr="006D5D2F" w:rsidRDefault="00B94F5F">
      <w:pPr>
        <w:pStyle w:val="Lijstalinea"/>
        <w:numPr>
          <w:ilvl w:val="0"/>
          <w:numId w:val="5"/>
        </w:numPr>
        <w:rPr>
          <w:color w:val="FF0000"/>
        </w:rPr>
        <w:pPrChange w:id="41" w:author="Schootbrugge, Jean-Michel van de" w:date="2023-10-12T10:23:00Z">
          <w:pPr>
            <w:widowControl w:val="0"/>
            <w:numPr>
              <w:numId w:val="3"/>
            </w:numPr>
            <w:tabs>
              <w:tab w:val="left" w:pos="-1440"/>
              <w:tab w:val="left" w:pos="-720"/>
              <w:tab w:val="num" w:pos="502"/>
            </w:tabs>
            <w:suppressAutoHyphens/>
            <w:ind w:left="502" w:hanging="360"/>
          </w:pPr>
        </w:pPrChange>
      </w:pPr>
    </w:p>
    <w:p w14:paraId="1694D187" w14:textId="4722C1ED" w:rsidR="00B94F5F" w:rsidRPr="00DC34B6" w:rsidRDefault="0005754C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ins w:id="42" w:author="Schootbrugge, Jean-Michel van de" w:date="2023-10-12T10:24:00Z">
        <w:r>
          <w:rPr>
            <w:rFonts w:ascii="Arial" w:hAnsi="Arial" w:cs="Arial"/>
            <w:color w:val="FF0000"/>
          </w:rPr>
          <w:br/>
        </w:r>
      </w:ins>
    </w:p>
    <w:p w14:paraId="6636F285" w14:textId="3C2160D5" w:rsidR="00B94F5F" w:rsidRPr="00DC34B6" w:rsidRDefault="00B94F5F" w:rsidP="001E541C">
      <w:pPr>
        <w:tabs>
          <w:tab w:val="left" w:pos="-1440"/>
          <w:tab w:val="left" w:pos="-720"/>
        </w:tabs>
        <w:suppressAutoHyphens/>
        <w:ind w:left="720"/>
        <w:jc w:val="center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AKTE VAN VERDELING /VERDELINGSAKTE/VERDELING/VERDELING </w:t>
      </w:r>
      <w:r w:rsidRPr="003A5FC7">
        <w:rPr>
          <w:rFonts w:ascii="Arial" w:hAnsi="Arial" w:cs="Arial"/>
          <w:color w:val="339966"/>
        </w:rPr>
        <w:t>REGISTERGOED</w:t>
      </w:r>
      <w:r w:rsidRPr="007A3771">
        <w:rPr>
          <w:rFonts w:ascii="Arial" w:hAnsi="Arial" w:cs="Arial"/>
          <w:color w:val="339966"/>
        </w:rPr>
        <w:t>/</w:t>
      </w:r>
      <w:r w:rsidR="00345431">
        <w:rPr>
          <w:rFonts w:ascii="Arial" w:hAnsi="Arial" w:cs="Arial"/>
          <w:color w:val="339966"/>
        </w:rPr>
        <w:t>VERDELING REGISTERGOEDEREN/</w:t>
      </w:r>
      <w:r w:rsidRPr="007A3771">
        <w:rPr>
          <w:rFonts w:ascii="Arial" w:hAnsi="Arial" w:cs="Arial"/>
          <w:color w:val="339966"/>
        </w:rPr>
        <w:t>VERDELING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straatnaam, </w:t>
      </w:r>
      <w:r w:rsidRPr="00DC34B6">
        <w:rPr>
          <w:rFonts w:ascii="Arial" w:hAnsi="Arial" w:cs="Arial"/>
          <w:color w:val="800080"/>
        </w:rPr>
        <w:t>huisnummer,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800080"/>
        </w:rPr>
        <w:t>huisletter, toevoeging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663300"/>
        </w:rPr>
        <w:t xml:space="preserve">te </w:t>
      </w:r>
      <w:r w:rsidRPr="00DC34B6">
        <w:rPr>
          <w:rFonts w:ascii="Arial" w:hAnsi="Arial" w:cs="Arial"/>
        </w:rPr>
        <w:t>woonplaats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</w:p>
    <w:p w14:paraId="6502C749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36A415BC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 xml:space="preserve">Kenmerk: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omschrijving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800080"/>
        </w:rPr>
        <w:t xml:space="preserve"> </w:t>
      </w:r>
    </w:p>
    <w:p w14:paraId="4FE29B7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43724F90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AANHEF</w:t>
      </w:r>
      <w:r w:rsidRPr="00DC34B6">
        <w:rPr>
          <w:rFonts w:ascii="Arial" w:hAnsi="Arial" w:cs="Arial"/>
          <w:color w:val="FF0000"/>
        </w:rPr>
        <w:t>:</w:t>
      </w:r>
    </w:p>
    <w:p w14:paraId="1363176A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>1</w:t>
      </w:r>
      <w:r w:rsidRPr="001B0E76">
        <w:rPr>
          <w:rFonts w:ascii="Arial" w:hAnsi="Arial" w:cs="Arial"/>
          <w:color w:val="FF0000"/>
        </w:rPr>
        <w:t>.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</w:p>
    <w:p w14:paraId="5B85F7A7" w14:textId="77777777" w:rsidR="00B94F5F" w:rsidRDefault="00B94F5F" w:rsidP="009436DB">
      <w:pPr>
        <w:ind w:left="700" w:hanging="400"/>
        <w:rPr>
          <w:rFonts w:ascii="Arial" w:hAnsi="Arial" w:cs="Arial"/>
          <w:color w:val="008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  <w:highlight w:val="yellow"/>
        </w:rPr>
        <w:t>TEKSTBLOK PARTIJ NATUURLIJK PERSOON/TEKSTBLOK PARTIJ NIET NATUURLIJK PERSOON</w:t>
      </w:r>
      <w:r w:rsidRPr="00DC34B6">
        <w:rPr>
          <w:rFonts w:ascii="Arial" w:hAnsi="Arial" w:cs="Arial"/>
          <w:color w:val="FF0000"/>
        </w:rPr>
        <w:t>;</w:t>
      </w:r>
      <w:r w:rsidRPr="00DC34B6">
        <w:rPr>
          <w:rFonts w:ascii="Arial" w:hAnsi="Arial" w:cs="Arial"/>
          <w:color w:val="008000"/>
        </w:rPr>
        <w:t xml:space="preserve"> </w:t>
      </w:r>
    </w:p>
    <w:p w14:paraId="3D7A99B6" w14:textId="6B71D7EC" w:rsidR="00654DD0" w:rsidRDefault="00654DD0" w:rsidP="009436DB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007A52">
        <w:rPr>
          <w:rFonts w:ascii="Arial" w:hAnsi="Arial" w:cs="Arial"/>
          <w:color w:val="FF0000"/>
        </w:rPr>
        <w:t xml:space="preserve">hierna </w:t>
      </w:r>
      <w:r w:rsidRPr="00007A52">
        <w:rPr>
          <w:rFonts w:ascii="Arial" w:hAnsi="Arial" w:cs="Arial"/>
          <w:color w:val="800080"/>
        </w:rPr>
        <w:t>zowel tezamen als ieder afzonderlijk</w:t>
      </w:r>
      <w:r w:rsidRPr="00007A52">
        <w:rPr>
          <w:rFonts w:ascii="Arial" w:hAnsi="Arial" w:cs="Arial"/>
          <w:color w:val="FF0000"/>
        </w:rPr>
        <w:t xml:space="preserve"> te noemen: </w:t>
      </w:r>
      <w:r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 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9436DB" w:rsidRPr="007A3771">
        <w:rPr>
          <w:rFonts w:ascii="Arial" w:hAnsi="Arial" w:cs="Arial"/>
          <w:color w:val="339966"/>
        </w:rPr>
        <w:t>”</w:t>
      </w:r>
      <w:r w:rsidR="003A5FC7">
        <w:rPr>
          <w:rFonts w:ascii="Arial" w:hAnsi="Arial" w:cs="Arial"/>
          <w:color w:val="339966"/>
        </w:rPr>
        <w:t xml:space="preserve">/ </w:t>
      </w:r>
      <w:r w:rsidR="003A5FC7" w:rsidRPr="00984BB8">
        <w:rPr>
          <w:rFonts w:ascii="Arial" w:hAnsi="Arial" w:cs="Arial"/>
          <w:color w:val="339966"/>
        </w:rPr>
        <w:t>"</w:t>
      </w:r>
      <w:r w:rsidR="003A5FC7" w:rsidRPr="00984BB8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3A5FC7" w:rsidRPr="00984BB8">
        <w:rPr>
          <w:rFonts w:ascii="Arial" w:hAnsi="Arial" w:cs="Arial"/>
        </w:rPr>
        <w:t>aam partij§</w:t>
      </w:r>
      <w:r w:rsidR="003A5FC7" w:rsidRPr="00984BB8">
        <w:rPr>
          <w:rFonts w:ascii="Arial" w:hAnsi="Arial" w:cs="Arial"/>
          <w:color w:val="339966"/>
        </w:rPr>
        <w:t>”</w:t>
      </w:r>
      <w:r w:rsidR="009436DB" w:rsidRPr="009436DB">
        <w:rPr>
          <w:rFonts w:ascii="Arial" w:hAnsi="Arial" w:cs="Arial"/>
          <w:color w:val="FF0000"/>
        </w:rPr>
        <w:t>;</w:t>
      </w:r>
      <w:r w:rsidRPr="00007A52">
        <w:rPr>
          <w:rFonts w:ascii="Arial" w:hAnsi="Arial" w:cs="Arial"/>
          <w:color w:val="FF0000"/>
        </w:rPr>
        <w:t xml:space="preserve"> </w:t>
      </w:r>
      <w:r w:rsidR="00B94F5F" w:rsidRPr="00DC34B6">
        <w:rPr>
          <w:rFonts w:ascii="Arial" w:hAnsi="Arial" w:cs="Arial"/>
          <w:color w:val="FF0000"/>
        </w:rPr>
        <w:tab/>
        <w:t xml:space="preserve">  </w:t>
      </w:r>
    </w:p>
    <w:p w14:paraId="23679F01" w14:textId="77777777" w:rsidR="00654DD0" w:rsidRDefault="00B94F5F" w:rsidP="009436DB">
      <w:pPr>
        <w:tabs>
          <w:tab w:val="left" w:pos="-1440"/>
          <w:tab w:val="left" w:pos="-720"/>
          <w:tab w:val="left" w:pos="425"/>
        </w:tabs>
        <w:suppressAutoHyphens/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   </w:t>
      </w:r>
      <w:r w:rsidR="009436DB">
        <w:rPr>
          <w:rFonts w:ascii="Arial" w:hAnsi="Arial" w:cs="Arial"/>
          <w:color w:val="FF0000"/>
        </w:rPr>
        <w:tab/>
        <w:t>e</w:t>
      </w:r>
      <w:r w:rsidRPr="00DC34B6">
        <w:rPr>
          <w:rFonts w:ascii="Arial" w:hAnsi="Arial" w:cs="Arial"/>
          <w:color w:val="FF0000"/>
        </w:rPr>
        <w:t>n</w:t>
      </w:r>
    </w:p>
    <w:p w14:paraId="594BB291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1B0E76">
        <w:rPr>
          <w:rFonts w:ascii="Arial" w:hAnsi="Arial" w:cs="Arial"/>
          <w:color w:val="FF0000"/>
        </w:rPr>
        <w:t>2.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  <w:r w:rsidRPr="00DC34B6">
        <w:rPr>
          <w:rFonts w:ascii="Arial" w:hAnsi="Arial" w:cs="Arial"/>
        </w:rPr>
        <w:tab/>
      </w:r>
    </w:p>
    <w:p w14:paraId="480E5046" w14:textId="77777777" w:rsidR="00B94F5F" w:rsidRPr="00DC34B6" w:rsidRDefault="00B94F5F" w:rsidP="00C40F55">
      <w:pPr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</w:t>
      </w:r>
      <w:r w:rsidRPr="0097086D">
        <w:rPr>
          <w:rFonts w:ascii="Arial" w:hAnsi="Arial" w:cs="Arial"/>
          <w:color w:val="800080"/>
        </w:rPr>
        <w:t>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008000"/>
          <w:highlight w:val="yellow"/>
        </w:rPr>
        <w:t>TEKSTBLOK PARTIJ NATUURLIJK PERSOON/TEKSTBLOK PARTIJ NIET NATUURLIJK PERSOON</w:t>
      </w:r>
      <w:r w:rsidR="00172393">
        <w:rPr>
          <w:rFonts w:ascii="Arial" w:hAnsi="Arial" w:cs="Arial"/>
          <w:color w:val="FF0000"/>
        </w:rPr>
        <w:t>;</w:t>
      </w:r>
    </w:p>
    <w:p w14:paraId="682A60F9" w14:textId="097571E6" w:rsidR="00654DD0" w:rsidRPr="00447335" w:rsidRDefault="00654DD0" w:rsidP="00C40F55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447335">
        <w:rPr>
          <w:rFonts w:ascii="Arial" w:hAnsi="Arial" w:cs="Arial"/>
          <w:color w:val="FF0000"/>
        </w:rPr>
        <w:t xml:space="preserve">hierna </w:t>
      </w:r>
      <w:r w:rsidRPr="00447335">
        <w:rPr>
          <w:rFonts w:ascii="Arial" w:hAnsi="Arial" w:cs="Arial"/>
          <w:color w:val="800080"/>
        </w:rPr>
        <w:t>zowel tezamen als ieder afzonderlijk</w:t>
      </w:r>
      <w:r w:rsidRPr="00447335">
        <w:rPr>
          <w:rFonts w:ascii="Arial" w:hAnsi="Arial" w:cs="Arial"/>
          <w:color w:val="FF0000"/>
        </w:rPr>
        <w:t xml:space="preserve"> te noemen: </w:t>
      </w:r>
      <w:r w:rsidRPr="00447335">
        <w:rPr>
          <w:rFonts w:ascii="Arial" w:hAnsi="Arial" w:cs="Arial"/>
          <w:color w:val="008000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447335" w:rsidRPr="007A3771">
        <w:rPr>
          <w:rFonts w:ascii="Arial" w:hAnsi="Arial" w:cs="Arial"/>
          <w:color w:val="339966"/>
        </w:rPr>
        <w:t xml:space="preserve">” 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447335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447335" w:rsidRPr="007A3771">
        <w:rPr>
          <w:rFonts w:ascii="Arial" w:hAnsi="Arial" w:cs="Arial"/>
          <w:color w:val="339966"/>
        </w:rPr>
        <w:t>”</w:t>
      </w:r>
      <w:r w:rsidR="00644EED">
        <w:rPr>
          <w:rFonts w:ascii="Arial" w:hAnsi="Arial" w:cs="Arial"/>
          <w:color w:val="339966"/>
        </w:rPr>
        <w:t xml:space="preserve">/ </w:t>
      </w:r>
      <w:r w:rsidR="00644EED" w:rsidRPr="00E65094">
        <w:rPr>
          <w:rFonts w:ascii="Arial" w:hAnsi="Arial" w:cs="Arial"/>
          <w:color w:val="339966"/>
        </w:rPr>
        <w:t>"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44EED" w:rsidRPr="00E65094">
        <w:rPr>
          <w:rFonts w:ascii="Arial" w:hAnsi="Arial" w:cs="Arial"/>
          <w:color w:val="339966"/>
        </w:rPr>
        <w:t>”</w:t>
      </w:r>
      <w:r w:rsidR="00447335" w:rsidRPr="00447335">
        <w:rPr>
          <w:rFonts w:ascii="Arial" w:hAnsi="Arial" w:cs="Arial"/>
          <w:color w:val="FF0000"/>
        </w:rPr>
        <w:t>.</w:t>
      </w:r>
      <w:r w:rsidRPr="00447335">
        <w:rPr>
          <w:rFonts w:ascii="Arial" w:hAnsi="Arial" w:cs="Arial"/>
          <w:color w:val="FF0000"/>
        </w:rPr>
        <w:t xml:space="preserve">  </w:t>
      </w:r>
    </w:p>
    <w:p w14:paraId="3CD71E9A" w14:textId="2974E7DB" w:rsidR="00654DD0" w:rsidRPr="00447335" w:rsidRDefault="00D00A3E" w:rsidP="00BF2BA1">
      <w:pPr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D25EE0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, </w:t>
      </w:r>
      <w:r w:rsidRPr="00D00A3E">
        <w:rPr>
          <w:rFonts w:ascii="Arial" w:hAnsi="Arial" w:cs="Arial"/>
          <w:color w:val="800080"/>
        </w:rPr>
        <w:t>vervreemder / verkrijger / partij [volgletter]</w:t>
      </w:r>
      <w:r w:rsidR="00644EED">
        <w:rPr>
          <w:rFonts w:ascii="Arial" w:hAnsi="Arial" w:cs="Arial"/>
          <w:color w:val="800080"/>
        </w:rPr>
        <w:t xml:space="preserve"> /</w:t>
      </w:r>
      <w:r w:rsidR="00D25EE0">
        <w:rPr>
          <w:rFonts w:ascii="Arial" w:hAnsi="Arial" w:cs="Arial"/>
          <w:color w:val="800080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  <w:color w:val="FF0000"/>
        </w:rPr>
        <w:t xml:space="preserve">en </w:t>
      </w: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644EED" w:rsidRPr="00644EED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54DD0" w:rsidRPr="00447335">
        <w:rPr>
          <w:rFonts w:ascii="Arial" w:hAnsi="Arial" w:cs="Arial"/>
          <w:color w:val="FF0000"/>
        </w:rPr>
        <w:t xml:space="preserve">, </w:t>
      </w:r>
      <w:r w:rsidR="00DA5509">
        <w:rPr>
          <w:rFonts w:ascii="Arial" w:hAnsi="Arial" w:cs="Arial"/>
          <w:color w:val="FF0000"/>
        </w:rPr>
        <w:t>tez</w:t>
      </w:r>
      <w:r w:rsidR="00654DD0" w:rsidRPr="00447335">
        <w:rPr>
          <w:rFonts w:ascii="Arial" w:hAnsi="Arial" w:cs="Arial"/>
          <w:color w:val="FF0000"/>
        </w:rPr>
        <w:t xml:space="preserve">amen ook te noemen: </w:t>
      </w:r>
      <w:r w:rsidR="00F1020D">
        <w:rPr>
          <w:rFonts w:ascii="Arial" w:hAnsi="Arial" w:cs="Arial"/>
          <w:color w:val="FF0000"/>
        </w:rPr>
        <w:t>“</w:t>
      </w:r>
      <w:r w:rsidR="00654DD0" w:rsidRPr="00447335">
        <w:rPr>
          <w:rFonts w:ascii="Arial" w:hAnsi="Arial" w:cs="Arial"/>
          <w:color w:val="FF0000"/>
        </w:rPr>
        <w:t xml:space="preserve">de </w:t>
      </w:r>
      <w:r w:rsidR="000C599A" w:rsidRPr="00447335">
        <w:rPr>
          <w:rFonts w:ascii="Arial" w:hAnsi="Arial" w:cs="Arial"/>
          <w:color w:val="FF0000"/>
        </w:rPr>
        <w:t>d</w:t>
      </w:r>
      <w:r w:rsidR="00654DD0" w:rsidRPr="00447335">
        <w:rPr>
          <w:rFonts w:ascii="Arial" w:hAnsi="Arial" w:cs="Arial"/>
          <w:color w:val="FF0000"/>
        </w:rPr>
        <w:t>eelgenoten</w:t>
      </w:r>
      <w:r w:rsidR="00F1020D">
        <w:rPr>
          <w:rFonts w:ascii="Arial" w:hAnsi="Arial" w:cs="Arial"/>
          <w:color w:val="FF0000"/>
        </w:rPr>
        <w:t>”</w:t>
      </w:r>
      <w:r w:rsidR="00654DD0" w:rsidRPr="00447335">
        <w:rPr>
          <w:rFonts w:ascii="Arial" w:hAnsi="Arial" w:cs="Arial"/>
          <w:color w:val="FF0000"/>
        </w:rPr>
        <w:t>.</w:t>
      </w:r>
    </w:p>
    <w:p w14:paraId="23BDD43C" w14:textId="77777777" w:rsidR="00B94F5F" w:rsidRPr="00DC34B6" w:rsidRDefault="00BF2BA1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De</w:t>
      </w:r>
      <w:r w:rsidRPr="00DC34B6">
        <w:rPr>
          <w:rFonts w:ascii="Arial" w:hAnsi="Arial" w:cs="Arial"/>
          <w:color w:val="008000"/>
        </w:rPr>
        <w:t xml:space="preserve"> </w:t>
      </w:r>
      <w:r w:rsidR="00502733" w:rsidRPr="007A3771">
        <w:rPr>
          <w:rFonts w:ascii="Arial" w:hAnsi="Arial" w:cs="Arial"/>
          <w:color w:val="339966"/>
        </w:rPr>
        <w:t xml:space="preserve">verschenen </w:t>
      </w:r>
      <w:r w:rsidRPr="007A3771">
        <w:rPr>
          <w:rFonts w:ascii="Arial" w:hAnsi="Arial" w:cs="Arial"/>
          <w:color w:val="339966"/>
        </w:rPr>
        <w:t>personen/comparanten</w:t>
      </w:r>
      <w:r w:rsidR="00502733" w:rsidRPr="004555A8">
        <w:rPr>
          <w:rFonts w:ascii="Arial" w:hAnsi="Arial" w:cs="Arial"/>
          <w:color w:val="800080"/>
        </w:rPr>
        <w:t>,</w:t>
      </w:r>
      <w:r w:rsidR="00502733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 xml:space="preserve">handelend </w:t>
      </w:r>
      <w:r w:rsidRPr="00362DB7">
        <w:rPr>
          <w:rFonts w:ascii="Arial" w:hAnsi="Arial" w:cs="Arial"/>
          <w:color w:val="800080"/>
        </w:rPr>
        <w:t>al</w:t>
      </w:r>
      <w:r w:rsidRPr="002803E1">
        <w:rPr>
          <w:rFonts w:ascii="Arial" w:hAnsi="Arial" w:cs="Arial"/>
          <w:color w:val="800080"/>
        </w:rPr>
        <w:t xml:space="preserve">s </w:t>
      </w:r>
      <w:r w:rsidRPr="00523027">
        <w:rPr>
          <w:rFonts w:ascii="Arial" w:hAnsi="Arial" w:cs="Arial"/>
          <w:color w:val="800080"/>
        </w:rPr>
        <w:t>gemeld</w:t>
      </w:r>
      <w:r w:rsidRPr="002803E1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B94F5F" w:rsidRPr="007A3771">
        <w:rPr>
          <w:rFonts w:ascii="Arial" w:hAnsi="Arial" w:cs="Arial"/>
          <w:color w:val="339966"/>
        </w:rPr>
        <w:t>verklaren</w:t>
      </w:r>
      <w:r w:rsidR="00D00A3E" w:rsidRPr="007A3771">
        <w:rPr>
          <w:rFonts w:ascii="Arial" w:hAnsi="Arial" w:cs="Arial"/>
          <w:color w:val="339966"/>
        </w:rPr>
        <w:t>/verklaarden</w:t>
      </w:r>
      <w:r w:rsidR="008A6941" w:rsidRPr="00AA4B40">
        <w:rPr>
          <w:rFonts w:ascii="Arial" w:hAnsi="Arial" w:cs="Arial"/>
          <w:color w:val="008000"/>
        </w:rPr>
        <w:t xml:space="preserve"> </w:t>
      </w:r>
      <w:r w:rsidR="008A6941" w:rsidRPr="00D00A3E">
        <w:rPr>
          <w:rFonts w:ascii="Arial" w:hAnsi="Arial" w:cs="Arial"/>
          <w:color w:val="FF0000"/>
        </w:rPr>
        <w:t>als volgt</w:t>
      </w:r>
      <w:r w:rsidR="00B94F5F" w:rsidRPr="00DC34B6">
        <w:rPr>
          <w:rFonts w:ascii="Arial" w:hAnsi="Arial" w:cs="Arial"/>
          <w:color w:val="FF0000"/>
        </w:rPr>
        <w:t>:</w:t>
      </w:r>
    </w:p>
    <w:p w14:paraId="4483D6EA" w14:textId="77777777" w:rsidR="00B94F5F" w:rsidRDefault="00B94F5F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</w:rPr>
      </w:pPr>
      <w:r w:rsidRPr="00DC34B6">
        <w:rPr>
          <w:rFonts w:ascii="Arial" w:hAnsi="Arial" w:cs="Arial"/>
          <w:color w:val="FFFFFF"/>
          <w:highlight w:val="darkYellow"/>
        </w:rPr>
        <w:t xml:space="preserve">KEUZEBLOK </w:t>
      </w:r>
      <w:r w:rsidR="006254FF">
        <w:rPr>
          <w:rFonts w:ascii="Arial" w:hAnsi="Arial" w:cs="Arial"/>
          <w:color w:val="FFFFFF"/>
          <w:highlight w:val="darkYellow"/>
        </w:rPr>
        <w:t>SOORT VERDELING</w:t>
      </w:r>
    </w:p>
    <w:p w14:paraId="10D8B60A" w14:textId="6E1F7511" w:rsidR="009644B7" w:rsidRPr="00586835" w:rsidRDefault="00115B62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339966"/>
        </w:rPr>
      </w:pPr>
      <w:r w:rsidRPr="00115B62">
        <w:rPr>
          <w:rFonts w:ascii="Arial" w:hAnsi="Arial" w:cs="Arial"/>
          <w:color w:val="FF0000"/>
        </w:rPr>
        <w:t>De deelgenoten wensen</w:t>
      </w:r>
      <w:r>
        <w:rPr>
          <w:rFonts w:ascii="Arial" w:hAnsi="Arial" w:cs="Arial"/>
          <w:color w:val="FF0000"/>
        </w:rPr>
        <w:t xml:space="preserve"> </w:t>
      </w:r>
      <w:r w:rsidR="009644B7" w:rsidRPr="00586835">
        <w:rPr>
          <w:rFonts w:ascii="Arial" w:hAnsi="Arial" w:cs="Arial"/>
          <w:color w:val="339966"/>
        </w:rPr>
        <w:t xml:space="preserve">de overeenkomst van verdeling bij deze akte vast te leggen en de verdeling en levering van </w:t>
      </w:r>
      <w:r w:rsidR="009644B7" w:rsidRPr="00586835">
        <w:rPr>
          <w:rFonts w:ascii="Arial" w:hAnsi="Arial" w:cs="Arial"/>
          <w:color w:val="00FFFF"/>
        </w:rPr>
        <w:t>het/de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</w:t>
      </w:r>
      <w:r w:rsidR="009644B7" w:rsidRPr="00345431">
        <w:rPr>
          <w:rFonts w:ascii="Arial" w:hAnsi="Arial" w:cs="Arial"/>
          <w:color w:val="00FFFF"/>
        </w:rPr>
        <w:t>re</w:t>
      </w:r>
      <w:r w:rsidR="009644B7" w:rsidRPr="00115B62">
        <w:rPr>
          <w:rFonts w:ascii="Arial" w:hAnsi="Arial" w:cs="Arial"/>
          <w:color w:val="00FFFF"/>
        </w:rPr>
        <w:t>n</w:t>
      </w:r>
      <w:r w:rsidR="009644B7" w:rsidRPr="00586835">
        <w:rPr>
          <w:rFonts w:ascii="Arial" w:hAnsi="Arial" w:cs="Arial"/>
          <w:color w:val="339966"/>
        </w:rPr>
        <w:t xml:space="preserve"> te doen plaatsvinden/uitvoering te geven aan de overeenkomst van verdeling door de verdeling en levering van </w:t>
      </w:r>
      <w:r w:rsidR="009644B7" w:rsidRPr="00115B62">
        <w:rPr>
          <w:rFonts w:ascii="Arial" w:hAnsi="Arial" w:cs="Arial"/>
          <w:color w:val="00FFFF"/>
        </w:rPr>
        <w:t>het 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bij deze akte te doen plaatsvinden.</w:t>
      </w:r>
    </w:p>
    <w:p w14:paraId="64CC47BE" w14:textId="0B4A064D" w:rsidR="006905A1" w:rsidRPr="00607DA9" w:rsidRDefault="006905A1" w:rsidP="009644B7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FF0000"/>
        </w:rPr>
        <w:t xml:space="preserve">B. OMSCHRIJVING </w:t>
      </w:r>
      <w:r w:rsidR="00345431" w:rsidRPr="00CF5F0A">
        <w:rPr>
          <w:rFonts w:ascii="Arial" w:hAnsi="Arial" w:cs="Arial"/>
          <w:color w:val="339966"/>
        </w:rPr>
        <w:t>REGISTERGOED/</w:t>
      </w:r>
      <w:r w:rsidR="002B358A" w:rsidRPr="00CF5F0A">
        <w:rPr>
          <w:rFonts w:ascii="Arial" w:hAnsi="Arial" w:cs="Arial"/>
          <w:color w:val="339966"/>
        </w:rPr>
        <w:t>REGISTERGOED</w:t>
      </w:r>
      <w:r w:rsidR="00362DB7" w:rsidRPr="00CF5F0A">
        <w:rPr>
          <w:rFonts w:ascii="Arial" w:hAnsi="Arial" w:cs="Arial"/>
          <w:color w:val="339966"/>
        </w:rPr>
        <w:t>EREN</w:t>
      </w:r>
    </w:p>
    <w:p w14:paraId="0BE92103" w14:textId="590A1133" w:rsidR="003A5D9F" w:rsidRPr="004639C3" w:rsidRDefault="006905A1" w:rsidP="0089747A">
      <w:pPr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Het</w:t>
      </w:r>
      <w:r w:rsidR="0089747A" w:rsidRPr="007A3771">
        <w:rPr>
          <w:rFonts w:ascii="Arial" w:hAnsi="Arial" w:cs="Arial"/>
          <w:color w:val="339966"/>
        </w:rPr>
        <w:t>/De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4639C3">
        <w:rPr>
          <w:rFonts w:ascii="Arial" w:hAnsi="Arial" w:cs="Arial"/>
          <w:color w:val="FF0000"/>
        </w:rPr>
        <w:t xml:space="preserve">toe te delen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9747A" w:rsidRPr="00CF5F0A">
        <w:rPr>
          <w:rFonts w:ascii="Arial" w:hAnsi="Arial" w:cs="Arial"/>
          <w:color w:val="339966"/>
        </w:rPr>
        <w:t xml:space="preserve">registergoederen </w:t>
      </w:r>
      <w:r w:rsidRPr="007A3771">
        <w:rPr>
          <w:rFonts w:ascii="Arial" w:hAnsi="Arial" w:cs="Arial"/>
          <w:color w:val="339966"/>
        </w:rPr>
        <w:t>betreft</w:t>
      </w:r>
      <w:r w:rsidR="0089747A" w:rsidRPr="007A3771">
        <w:rPr>
          <w:rFonts w:ascii="Arial" w:hAnsi="Arial" w:cs="Arial"/>
          <w:color w:val="339966"/>
        </w:rPr>
        <w:t>/betreffen</w:t>
      </w:r>
      <w:r w:rsidR="008E1D8D" w:rsidRPr="007A3771">
        <w:rPr>
          <w:rFonts w:ascii="Arial" w:hAnsi="Arial" w:cs="Arial"/>
          <w:color w:val="FF0000"/>
        </w:rPr>
        <w:t>:</w:t>
      </w:r>
    </w:p>
    <w:p w14:paraId="09A43387" w14:textId="78217181" w:rsidR="00607DA9" w:rsidRDefault="00607DA9" w:rsidP="008E1D8D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07DA9">
        <w:rPr>
          <w:rFonts w:ascii="Arial" w:hAnsi="Arial" w:cs="Arial"/>
          <w:color w:val="FF0000"/>
          <w:highlight w:val="yellow"/>
        </w:rPr>
        <w:t>TEKSTBLOK RECHT</w:t>
      </w:r>
      <w:r w:rsidRPr="00607DA9">
        <w:rPr>
          <w:rFonts w:ascii="Arial" w:hAnsi="Arial" w:cs="Arial"/>
          <w:color w:val="FF0000"/>
        </w:rPr>
        <w:t xml:space="preserve"> </w:t>
      </w:r>
      <w:r w:rsidRPr="00607DA9">
        <w:rPr>
          <w:rFonts w:ascii="Arial" w:hAnsi="Arial" w:cs="Arial"/>
          <w:color w:val="FF0000"/>
          <w:highlight w:val="yellow"/>
        </w:rPr>
        <w:t>TEKSTBLOK REGISTERGOED</w:t>
      </w:r>
      <w:r w:rsidR="00523027">
        <w:rPr>
          <w:rFonts w:ascii="Arial" w:hAnsi="Arial" w:cs="Arial"/>
          <w:color w:val="FF0000"/>
        </w:rPr>
        <w:t>,</w:t>
      </w:r>
      <w:r w:rsidR="004B1B79" w:rsidRPr="00DC34B6">
        <w:rPr>
          <w:rFonts w:ascii="Arial" w:hAnsi="Arial" w:cs="Arial"/>
          <w:color w:val="FF0000"/>
        </w:rPr>
        <w:t xml:space="preserve"> </w:t>
      </w:r>
    </w:p>
    <w:p w14:paraId="7B5987CC" w14:textId="77777777" w:rsidR="006905A1" w:rsidRPr="000A7799" w:rsidRDefault="0073423B" w:rsidP="000C59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423B">
        <w:rPr>
          <w:rFonts w:ascii="Arial" w:hAnsi="Arial" w:cs="Arial"/>
          <w:color w:val="FFFFFF"/>
          <w:highlight w:val="darkYellow"/>
        </w:rPr>
        <w:t>KEUZEBLOK BENAMING REGISTERGOED</w:t>
      </w:r>
    </w:p>
    <w:p w14:paraId="34BBA16F" w14:textId="77777777" w:rsidR="00F65972" w:rsidRPr="00F65972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65972">
        <w:rPr>
          <w:rFonts w:ascii="Arial" w:hAnsi="Arial" w:cs="Arial"/>
          <w:color w:val="800080"/>
          <w:u w:val="single"/>
        </w:rPr>
        <w:t>Erfpachtcanon</w:t>
      </w:r>
    </w:p>
    <w:p w14:paraId="1D2CF0C6" w14:textId="77777777" w:rsidR="00F65972" w:rsidRPr="004A1083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F062D">
        <w:rPr>
          <w:rFonts w:ascii="Arial" w:hAnsi="Arial" w:cs="Arial"/>
          <w:color w:val="800080"/>
          <w:highlight w:val="yellow"/>
        </w:rPr>
        <w:t>TEKSTBLOK ERFPACHTCANON</w:t>
      </w:r>
      <w:r w:rsidR="004A1083" w:rsidRPr="004A1083">
        <w:rPr>
          <w:rFonts w:ascii="Arial" w:hAnsi="Arial" w:cs="Arial"/>
          <w:color w:val="800080"/>
        </w:rPr>
        <w:t>.</w:t>
      </w:r>
    </w:p>
    <w:p w14:paraId="601DA06A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C. VERDELING</w:t>
      </w:r>
    </w:p>
    <w:p w14:paraId="6B9FDD18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De deelgenoten gaan hierbij over tot verdeling van </w:t>
      </w:r>
      <w:r w:rsidR="00721114" w:rsidRPr="00721114">
        <w:rPr>
          <w:rFonts w:ascii="Arial" w:hAnsi="Arial" w:cs="Arial"/>
          <w:color w:val="FFFFFF"/>
          <w:highlight w:val="darkYellow"/>
        </w:rPr>
        <w:t>KEUZEBLOK VERDELING</w:t>
      </w:r>
    </w:p>
    <w:p w14:paraId="6EF1D2B5" w14:textId="77777777" w:rsidR="009520AA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D. </w:t>
      </w:r>
      <w:r w:rsidR="009520AA">
        <w:rPr>
          <w:rFonts w:ascii="Arial" w:hAnsi="Arial" w:cs="Arial"/>
          <w:color w:val="FF0000"/>
        </w:rPr>
        <w:t>LEVERING</w:t>
      </w:r>
    </w:p>
    <w:p w14:paraId="4E2D66A9" w14:textId="77777777" w:rsidR="006905A1" w:rsidRPr="00606C9D" w:rsidRDefault="00F1020D" w:rsidP="006905A1">
      <w:pPr>
        <w:autoSpaceDE w:val="0"/>
        <w:autoSpaceDN w:val="0"/>
        <w:adjustRightInd w:val="0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Ter uitvoering van </w:t>
      </w:r>
      <w:r w:rsidR="000831B4" w:rsidRPr="00C45821">
        <w:rPr>
          <w:rFonts w:ascii="Arial" w:hAnsi="Arial" w:cs="Arial"/>
          <w:color w:val="FF0000"/>
        </w:rPr>
        <w:t>de hiervoor vermelde overeenkomst van verdeling wordt bij deze geleverd aan</w:t>
      </w:r>
      <w:r w:rsidR="009708D3" w:rsidRPr="009708D3">
        <w:rPr>
          <w:rFonts w:ascii="Arial" w:hAnsi="Arial" w:cs="Arial"/>
          <w:color w:val="800080"/>
        </w:rPr>
        <w:t>:</w:t>
      </w:r>
      <w:r w:rsidR="000831B4">
        <w:rPr>
          <w:rFonts w:ascii="Arial" w:hAnsi="Arial" w:cs="Arial"/>
          <w:color w:val="FF0000"/>
        </w:rPr>
        <w:t xml:space="preserve"> </w:t>
      </w:r>
      <w:r w:rsidR="002558E1" w:rsidRPr="009D52DA">
        <w:rPr>
          <w:rFonts w:ascii="Arial" w:hAnsi="Arial" w:cs="Arial"/>
          <w:color w:val="FFFFFF"/>
          <w:highlight w:val="darkYellow"/>
        </w:rPr>
        <w:t xml:space="preserve">KEUZEBLOK </w:t>
      </w:r>
      <w:r w:rsidR="008B3E8F">
        <w:rPr>
          <w:rFonts w:ascii="Arial" w:hAnsi="Arial" w:cs="Arial"/>
          <w:color w:val="FFFFFF"/>
          <w:highlight w:val="darkYellow"/>
        </w:rPr>
        <w:t>LEVERING</w:t>
      </w:r>
    </w:p>
    <w:p w14:paraId="3EC83371" w14:textId="77777777" w:rsidR="00781F68" w:rsidRPr="00DC34B6" w:rsidRDefault="00781F68" w:rsidP="00781F68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>E. WOONPLAATSKEUZE</w:t>
      </w:r>
    </w:p>
    <w:p w14:paraId="216A4BEC" w14:textId="77777777" w:rsidR="00502733" w:rsidRPr="00584193" w:rsidRDefault="00502733" w:rsidP="00502733">
      <w:pPr>
        <w:pStyle w:val="Plattetekst"/>
        <w:outlineLvl w:val="0"/>
        <w:rPr>
          <w:rFonts w:ascii="Arial" w:hAnsi="Arial" w:cs="Arial"/>
          <w:color w:val="800080"/>
          <w:sz w:val="20"/>
          <w:szCs w:val="20"/>
        </w:rPr>
      </w:pPr>
      <w:r w:rsidRPr="00584193">
        <w:rPr>
          <w:rFonts w:ascii="Arial" w:hAnsi="Arial" w:cs="Arial"/>
          <w:color w:val="800080"/>
          <w:sz w:val="20"/>
          <w:szCs w:val="20"/>
        </w:rPr>
        <w:t>Ter</w:t>
      </w:r>
      <w:r w:rsidR="00B061D2">
        <w:rPr>
          <w:rFonts w:ascii="Arial" w:hAnsi="Arial" w:cs="Arial"/>
          <w:color w:val="800080"/>
          <w:sz w:val="20"/>
          <w:szCs w:val="20"/>
        </w:rPr>
        <w:t xml:space="preserve"> 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zake van de uitvoering van deze overeenkomst, waaronder tevens dient te worden begrepen de inschrijving in de openbare registers, </w:t>
      </w:r>
      <w:r w:rsidRPr="00584193">
        <w:rPr>
          <w:rFonts w:ascii="Arial" w:hAnsi="Arial" w:cs="Arial"/>
          <w:color w:val="3366FF"/>
          <w:sz w:val="20"/>
          <w:szCs w:val="20"/>
        </w:rPr>
        <w:t>alsmede voor de fiscale gevolgen,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 wordt woonplaats gekozen ten kantore van de bewaarder van deze akte.</w:t>
      </w:r>
    </w:p>
    <w:p w14:paraId="05EF565C" w14:textId="77777777" w:rsidR="009B5B42" w:rsidRPr="0002247F" w:rsidRDefault="009B5B42" w:rsidP="006905A1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02247F">
        <w:rPr>
          <w:rFonts w:ascii="Arial" w:hAnsi="Arial" w:cs="Arial"/>
          <w:b/>
          <w:color w:val="FF0000"/>
        </w:rPr>
        <w:t>EINDE KADASTERDEEL</w:t>
      </w:r>
    </w:p>
    <w:p w14:paraId="49D0AEAF" w14:textId="77777777" w:rsidR="006905A1" w:rsidRDefault="006905A1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65CA504E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1D77AD49" w14:textId="77777777" w:rsidR="002006AA" w:rsidRPr="002006AA" w:rsidRDefault="00B55B00" w:rsidP="002006AA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006AA" w:rsidRPr="002006AA">
        <w:rPr>
          <w:rFonts w:ascii="Arial" w:hAnsi="Arial" w:cs="Arial"/>
          <w:b/>
        </w:rPr>
        <w:lastRenderedPageBreak/>
        <w:t>KEUZEBLOK SOOR</w:t>
      </w:r>
      <w:r w:rsidR="005621AD">
        <w:rPr>
          <w:rFonts w:ascii="Arial" w:hAnsi="Arial" w:cs="Arial"/>
          <w:b/>
        </w:rPr>
        <w:t>T</w:t>
      </w:r>
      <w:r w:rsidR="002006AA" w:rsidRPr="002006AA">
        <w:rPr>
          <w:rFonts w:ascii="Arial" w:hAnsi="Arial" w:cs="Arial"/>
          <w:b/>
        </w:rPr>
        <w:t xml:space="preserve"> VERDELING</w:t>
      </w:r>
    </w:p>
    <w:p w14:paraId="133F810B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06464D54" w14:textId="77777777" w:rsidR="002006AA" w:rsidRDefault="00B045D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6AA">
        <w:rPr>
          <w:rFonts w:ascii="Arial" w:hAnsi="Arial" w:cs="Arial"/>
        </w:rPr>
        <w:t xml:space="preserve"> varianten t.w.</w:t>
      </w:r>
    </w:p>
    <w:p w14:paraId="52114A2F" w14:textId="77777777" w:rsidR="002006AA" w:rsidRDefault="002006AA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vennootschap</w:t>
      </w:r>
    </w:p>
    <w:p w14:paraId="7C57CF87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446B0">
        <w:rPr>
          <w:rFonts w:ascii="Arial" w:hAnsi="Arial" w:cs="Arial"/>
        </w:rPr>
        <w:tab/>
      </w:r>
      <w:r>
        <w:rPr>
          <w:rFonts w:ascii="Arial" w:hAnsi="Arial" w:cs="Arial"/>
        </w:rPr>
        <w:t>uittreding venno</w:t>
      </w:r>
      <w:r w:rsidR="0073083B">
        <w:rPr>
          <w:rFonts w:ascii="Arial" w:hAnsi="Arial" w:cs="Arial"/>
        </w:rPr>
        <w:t>(</w:t>
      </w:r>
      <w:r>
        <w:rPr>
          <w:rFonts w:ascii="Arial" w:hAnsi="Arial" w:cs="Arial"/>
        </w:rPr>
        <w:t>o</w:t>
      </w:r>
      <w:r w:rsidR="0073083B">
        <w:rPr>
          <w:rFonts w:ascii="Arial" w:hAnsi="Arial" w:cs="Arial"/>
        </w:rPr>
        <w:t>)</w:t>
      </w:r>
      <w:r>
        <w:rPr>
          <w:rFonts w:ascii="Arial" w:hAnsi="Arial" w:cs="Arial"/>
        </w:rPr>
        <w:t>t</w:t>
      </w:r>
      <w:r w:rsidR="0073083B">
        <w:rPr>
          <w:rFonts w:ascii="Arial" w:hAnsi="Arial" w:cs="Arial"/>
        </w:rPr>
        <w:t>(en)</w:t>
      </w:r>
    </w:p>
    <w:p w14:paraId="4FC161CE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2006AA">
        <w:rPr>
          <w:rFonts w:ascii="Arial" w:hAnsi="Arial" w:cs="Arial"/>
        </w:rPr>
        <w:t>huwelijk</w:t>
      </w:r>
    </w:p>
    <w:p w14:paraId="48D20E1A" w14:textId="77777777" w:rsidR="000A7799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A7799">
        <w:rPr>
          <w:rFonts w:ascii="Arial" w:hAnsi="Arial" w:cs="Arial"/>
        </w:rPr>
        <w:t>.</w:t>
      </w:r>
      <w:r w:rsidR="000A7799">
        <w:rPr>
          <w:rFonts w:ascii="Arial" w:hAnsi="Arial" w:cs="Arial"/>
        </w:rPr>
        <w:tab/>
      </w:r>
      <w:r w:rsidR="000A7799" w:rsidRPr="000A7799">
        <w:rPr>
          <w:rFonts w:ascii="Arial" w:hAnsi="Arial" w:cs="Arial"/>
        </w:rPr>
        <w:t>beëindiging geregistreerd partnerschap</w:t>
      </w:r>
    </w:p>
    <w:p w14:paraId="3D73D55C" w14:textId="77777777" w:rsidR="002006AA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 xml:space="preserve">gemeenschap </w:t>
      </w:r>
      <w:r w:rsidR="00B045D0">
        <w:rPr>
          <w:rFonts w:ascii="Arial" w:hAnsi="Arial" w:cs="Arial"/>
        </w:rPr>
        <w:t xml:space="preserve">algemeen </w:t>
      </w:r>
      <w:r w:rsidR="008B3E8F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>(</w:t>
      </w:r>
      <w:r w:rsidR="008B3E8F">
        <w:rPr>
          <w:rFonts w:ascii="Arial" w:hAnsi="Arial" w:cs="Arial"/>
        </w:rPr>
        <w:t xml:space="preserve">o.a. ook </w:t>
      </w:r>
      <w:r w:rsidR="008E1640">
        <w:rPr>
          <w:rFonts w:ascii="Arial" w:hAnsi="Arial" w:cs="Arial"/>
        </w:rPr>
        <w:t>samenwoners)</w:t>
      </w:r>
    </w:p>
    <w:p w14:paraId="1FCD0310" w14:textId="77777777" w:rsidR="008E1640" w:rsidRDefault="008E164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</w:p>
    <w:p w14:paraId="16FB5215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6254FF">
        <w:rPr>
          <w:rFonts w:ascii="Arial" w:hAnsi="Arial" w:cs="Arial"/>
          <w:b/>
          <w:i/>
        </w:rPr>
        <w:t>Tekstfragmenten:</w:t>
      </w:r>
    </w:p>
    <w:p w14:paraId="4288BE3B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2F6A5AB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254FF">
        <w:rPr>
          <w:rFonts w:ascii="Arial" w:hAnsi="Arial" w:cs="Arial"/>
          <w:b/>
        </w:rPr>
        <w:t>Variant a (</w:t>
      </w:r>
      <w:r w:rsidR="00F40396" w:rsidRPr="00243F2E">
        <w:rPr>
          <w:rFonts w:ascii="Arial" w:hAnsi="Arial" w:cs="Arial"/>
          <w:b/>
        </w:rPr>
        <w:t>beëindiging</w:t>
      </w:r>
      <w:r w:rsidR="00F40396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vennootschap)</w:t>
      </w:r>
    </w:p>
    <w:p w14:paraId="1B3E487F" w14:textId="77777777" w:rsidR="008E1640" w:rsidRP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3F6FEC87" w14:textId="77777777" w:rsidR="008E1640" w:rsidRPr="00522A98" w:rsidRDefault="008E1640" w:rsidP="008E1640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43D1E051" w14:textId="77777777" w:rsidR="008E1640" w:rsidRPr="00502733" w:rsidRDefault="008E1640" w:rsidP="0085513C">
      <w:pPr>
        <w:ind w:left="300" w:hanging="300"/>
      </w:pPr>
      <w:r w:rsidRPr="00DC34B6">
        <w:rPr>
          <w:rFonts w:ascii="Arial" w:hAnsi="Arial" w:cs="Arial"/>
          <w:bCs/>
          <w:color w:val="FF0000"/>
        </w:rPr>
        <w:t>1.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 xml:space="preserve">De deelgenoten </w:t>
      </w:r>
      <w:r w:rsidRPr="00DC34B6">
        <w:rPr>
          <w:rFonts w:ascii="Arial" w:hAnsi="Arial" w:cs="Arial"/>
          <w:color w:val="FF0000"/>
        </w:rPr>
        <w:t xml:space="preserve">waren de enige vennoten van de destijds tussen hen bestaan hebbende </w:t>
      </w:r>
      <w:r w:rsidRPr="007A3771">
        <w:rPr>
          <w:rFonts w:ascii="Arial" w:hAnsi="Arial" w:cs="Arial"/>
          <w:color w:val="339966"/>
        </w:rPr>
        <w:t xml:space="preserve">commanditaire vennootschap/vennootschap onder firma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, </w:t>
      </w:r>
      <w:r w:rsidR="005621AD" w:rsidRPr="005621AD">
        <w:rPr>
          <w:rFonts w:ascii="Arial" w:hAnsi="Arial" w:cs="Arial"/>
          <w:color w:val="FF0000"/>
        </w:rPr>
        <w:t>gemeente</w:t>
      </w:r>
      <w:r w:rsidR="005621AD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 w:rsidR="005621AD"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 xml:space="preserve">, </w:t>
      </w:r>
      <w:r w:rsidR="00502733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502733" w:rsidRPr="005A0B22">
          <w:rPr>
            <w:rFonts w:ascii="Arial" w:hAnsi="Arial" w:cs="Arial"/>
            <w:color w:val="3366FF"/>
          </w:rPr>
          <w:t>van de Kamer</w:t>
        </w:r>
      </w:smartTag>
      <w:r w:rsidR="00502733" w:rsidRPr="005A0B22">
        <w:rPr>
          <w:rFonts w:ascii="Arial" w:hAnsi="Arial" w:cs="Arial"/>
          <w:color w:val="3366FF"/>
        </w:rPr>
        <w:t xml:space="preserve"> van Koophandel</w:t>
      </w:r>
      <w:r w:rsidR="00502733" w:rsidRPr="00502733">
        <w:rPr>
          <w:rFonts w:ascii="Arial" w:hAnsi="Arial" w:cs="Arial"/>
          <w:color w:val="0000FF"/>
        </w:rPr>
        <w:t xml:space="preserve"> </w:t>
      </w:r>
      <w:r w:rsidR="00502733" w:rsidRPr="00502733">
        <w:rPr>
          <w:rFonts w:ascii="Arial" w:hAnsi="Arial" w:cs="Arial"/>
          <w:color w:val="800080"/>
        </w:rPr>
        <w:t>onder nummer:</w:t>
      </w:r>
      <w:r w:rsidR="00502733" w:rsidRPr="00502733">
        <w:rPr>
          <w:rFonts w:ascii="Arial" w:hAnsi="Arial" w:cs="Arial"/>
          <w:color w:val="FF0000"/>
        </w:rPr>
        <w:t xml:space="preserve"> 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502733" w:rsidRPr="00502733">
        <w:rPr>
          <w:rFonts w:ascii="Arial" w:hAnsi="Arial" w:cs="Arial"/>
          <w:color w:val="3366FF"/>
        </w:rPr>
        <w:t>getal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421B2A">
        <w:rPr>
          <w:rFonts w:ascii="Arial" w:hAnsi="Arial" w:cs="Arial"/>
          <w:color w:val="FF0000"/>
        </w:rPr>
        <w:t>.</w:t>
      </w:r>
    </w:p>
    <w:p w14:paraId="65976521" w14:textId="56DDE1EC" w:rsidR="00023321" w:rsidRPr="00023321" w:rsidRDefault="006254FF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  <w:t>D</w:t>
      </w:r>
      <w:r w:rsidR="008E1640" w:rsidRPr="00DC34B6">
        <w:rPr>
          <w:rFonts w:ascii="Arial" w:hAnsi="Arial" w:cs="Arial"/>
          <w:color w:val="FF0000"/>
        </w:rPr>
        <w:t>e deelgenoten hebben in hun hoedanigheid van vennoten van voormelde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 xml:space="preserve">commanditaire </w:t>
      </w:r>
      <w:r w:rsidRPr="007A3771">
        <w:rPr>
          <w:rFonts w:ascii="Arial" w:hAnsi="Arial" w:cs="Arial"/>
          <w:color w:val="339966"/>
        </w:rPr>
        <w:t>vennootschap</w:t>
      </w:r>
      <w:r w:rsidR="008E1640" w:rsidRPr="007A3771">
        <w:rPr>
          <w:rFonts w:ascii="Arial" w:hAnsi="Arial" w:cs="Arial"/>
          <w:color w:val="339966"/>
        </w:rPr>
        <w:t>/ vennootschap onder firma</w:t>
      </w:r>
      <w:r w:rsidR="008E1640" w:rsidRPr="006254FF">
        <w:rPr>
          <w:rFonts w:ascii="Arial" w:hAnsi="Arial" w:cs="Arial"/>
          <w:color w:val="008000"/>
        </w:rPr>
        <w:t xml:space="preserve"> </w:t>
      </w:r>
      <w:r w:rsidR="008E1640" w:rsidRPr="00DC34B6">
        <w:rPr>
          <w:rFonts w:ascii="Arial" w:hAnsi="Arial" w:cs="Arial"/>
          <w:color w:val="FF0000"/>
        </w:rPr>
        <w:t xml:space="preserve">destijds </w:t>
      </w:r>
      <w:r w:rsidR="008E1640" w:rsidRPr="00DC34B6">
        <w:rPr>
          <w:rFonts w:ascii="Arial" w:hAnsi="Arial" w:cs="Arial"/>
          <w:color w:val="800080"/>
        </w:rPr>
        <w:t xml:space="preserve">onder meer </w:t>
      </w:r>
      <w:r w:rsidR="008E1640" w:rsidRPr="00DC34B6">
        <w:rPr>
          <w:rFonts w:ascii="Arial" w:hAnsi="Arial" w:cs="Arial"/>
          <w:color w:val="FF0000"/>
        </w:rPr>
        <w:t>in eigendom verkregen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="008E1640"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E1640"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421B2A">
        <w:rPr>
          <w:rFonts w:ascii="Arial" w:hAnsi="Arial" w:cs="Arial"/>
          <w:color w:val="FF0000"/>
        </w:rPr>
        <w:t>.</w:t>
      </w:r>
    </w:p>
    <w:p w14:paraId="7C0F9DCB" w14:textId="77777777" w:rsidR="002063A4" w:rsidRPr="00DC34B6" w:rsidRDefault="008E1640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bCs/>
          <w:color w:val="800080"/>
        </w:rPr>
      </w:pPr>
      <w:r w:rsidRPr="00DC34B6">
        <w:rPr>
          <w:rFonts w:ascii="Arial" w:hAnsi="Arial" w:cs="Arial"/>
          <w:color w:val="FF0000"/>
        </w:rPr>
        <w:t xml:space="preserve">3. </w:t>
      </w:r>
      <w:r w:rsidR="0085513C">
        <w:rPr>
          <w:rFonts w:ascii="Arial" w:hAnsi="Arial" w:cs="Arial"/>
          <w:color w:val="FF0000"/>
        </w:rPr>
        <w:tab/>
        <w:t>V</w:t>
      </w:r>
      <w:r w:rsidRPr="00DC34B6">
        <w:rPr>
          <w:rFonts w:ascii="Arial" w:hAnsi="Arial" w:cs="Arial"/>
          <w:color w:val="FF0000"/>
        </w:rPr>
        <w:t xml:space="preserve">oormelde </w:t>
      </w:r>
      <w:r w:rsidRPr="007A3771">
        <w:rPr>
          <w:rFonts w:ascii="Arial" w:hAnsi="Arial" w:cs="Arial"/>
          <w:color w:val="339966"/>
        </w:rPr>
        <w:t>commanditaire vennootschap / vennootschap onder firma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is vervolgens </w:t>
      </w:r>
      <w:r w:rsidRPr="007A3771">
        <w:rPr>
          <w:rFonts w:ascii="Arial" w:hAnsi="Arial" w:cs="Arial"/>
          <w:color w:val="339966"/>
        </w:rPr>
        <w:t>vereffend</w:t>
      </w:r>
      <w:r w:rsidR="00023321" w:rsidRPr="007A3771">
        <w:rPr>
          <w:rFonts w:ascii="Arial" w:hAnsi="Arial" w:cs="Arial"/>
          <w:color w:val="339966"/>
        </w:rPr>
        <w:t>/ontbonden</w:t>
      </w:r>
      <w:r w:rsidR="008E1D8D">
        <w:rPr>
          <w:rFonts w:ascii="Arial" w:hAnsi="Arial" w:cs="Arial"/>
          <w:color w:val="FF0000"/>
        </w:rPr>
        <w:t>.</w:t>
      </w:r>
    </w:p>
    <w:p w14:paraId="7E2569C8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7C58135E" w14:textId="77777777" w:rsidR="002063A4" w:rsidRDefault="002063A4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EBE4C6" w14:textId="77777777" w:rsidR="002063A4" w:rsidRPr="00B55B00" w:rsidRDefault="00206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55B00">
        <w:rPr>
          <w:rFonts w:ascii="Arial" w:hAnsi="Arial" w:cs="Arial"/>
          <w:b/>
        </w:rPr>
        <w:t>Variant b (uittreding venno</w:t>
      </w:r>
      <w:r w:rsidR="00B045D0" w:rsidRPr="00B55B00">
        <w:rPr>
          <w:rFonts w:ascii="Arial" w:hAnsi="Arial" w:cs="Arial"/>
          <w:b/>
        </w:rPr>
        <w:t>(</w:t>
      </w:r>
      <w:r w:rsidRPr="00B55B00">
        <w:rPr>
          <w:rFonts w:ascii="Arial" w:hAnsi="Arial" w:cs="Arial"/>
          <w:b/>
        </w:rPr>
        <w:t>o</w:t>
      </w:r>
      <w:r w:rsidR="00B045D0" w:rsidRPr="00B55B00">
        <w:rPr>
          <w:rFonts w:ascii="Arial" w:hAnsi="Arial" w:cs="Arial"/>
          <w:b/>
        </w:rPr>
        <w:t>)</w:t>
      </w:r>
      <w:r w:rsidRPr="00B55B00">
        <w:rPr>
          <w:rFonts w:ascii="Arial" w:hAnsi="Arial" w:cs="Arial"/>
          <w:b/>
        </w:rPr>
        <w:t>t</w:t>
      </w:r>
      <w:r w:rsidR="00B045D0" w:rsidRPr="00B55B00">
        <w:rPr>
          <w:rFonts w:ascii="Arial" w:hAnsi="Arial" w:cs="Arial"/>
          <w:b/>
        </w:rPr>
        <w:t>(en)</w:t>
      </w:r>
      <w:r w:rsidRPr="00B55B00">
        <w:rPr>
          <w:rFonts w:ascii="Arial" w:hAnsi="Arial" w:cs="Arial"/>
          <w:b/>
        </w:rPr>
        <w:t>)</w:t>
      </w:r>
    </w:p>
    <w:p w14:paraId="49B461DC" w14:textId="77777777" w:rsidR="00B55B00" w:rsidRPr="008E164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281B1E46" w14:textId="77777777" w:rsidR="002063A4" w:rsidRPr="00E40EFD" w:rsidRDefault="002063A4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E40EFD">
        <w:rPr>
          <w:rFonts w:ascii="Arial" w:hAnsi="Arial" w:cs="Arial"/>
          <w:color w:val="FF0000"/>
        </w:rPr>
        <w:t>A. INLEIDING</w:t>
      </w:r>
    </w:p>
    <w:p w14:paraId="336525BE" w14:textId="77777777" w:rsidR="00E40EFD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339966"/>
        </w:rPr>
      </w:pPr>
      <w:r w:rsidRPr="00E40EFD">
        <w:rPr>
          <w:rFonts w:ascii="Arial" w:hAnsi="Arial" w:cs="Arial"/>
          <w:color w:val="FF0000"/>
        </w:rPr>
        <w:t>1.</w:t>
      </w:r>
      <w:r w:rsidRPr="00E40EFD">
        <w:rPr>
          <w:rFonts w:ascii="Arial" w:hAnsi="Arial" w:cs="Arial"/>
          <w:color w:val="FF0000"/>
        </w:rPr>
        <w:tab/>
        <w:t xml:space="preserve">De deelgenoten </w:t>
      </w:r>
      <w:r w:rsidR="0073083B">
        <w:rPr>
          <w:rFonts w:ascii="Arial" w:hAnsi="Arial" w:cs="Arial"/>
          <w:color w:val="FF0000"/>
        </w:rPr>
        <w:t>waren</w:t>
      </w:r>
      <w:r w:rsidRPr="00E40EFD">
        <w:rPr>
          <w:rFonts w:ascii="Arial" w:hAnsi="Arial" w:cs="Arial"/>
          <w:color w:val="FF0000"/>
        </w:rPr>
        <w:t xml:space="preserve"> de enige vennoten van de</w:t>
      </w:r>
      <w:r w:rsidRPr="002063A4">
        <w:rPr>
          <w:rFonts w:ascii="Arial" w:hAnsi="Arial" w:cs="Arial"/>
        </w:rPr>
        <w:t xml:space="preserve"> </w:t>
      </w:r>
      <w:r w:rsidRPr="00E40EFD">
        <w:rPr>
          <w:rFonts w:ascii="Arial" w:hAnsi="Arial" w:cs="Arial"/>
          <w:color w:val="339966"/>
        </w:rPr>
        <w:t>commanditaire vennootschap/vennootschap onder firma</w:t>
      </w:r>
    </w:p>
    <w:p w14:paraId="4A65BA59" w14:textId="77777777" w:rsidR="002063A4" w:rsidRPr="002063A4" w:rsidRDefault="00E40EFD" w:rsidP="00E40EFD">
      <w:pPr>
        <w:tabs>
          <w:tab w:val="left" w:pos="1100"/>
        </w:tabs>
        <w:ind w:left="300" w:hanging="300"/>
        <w:rPr>
          <w:rFonts w:ascii="Arial" w:hAnsi="Arial" w:cs="Arial"/>
        </w:rPr>
      </w:pPr>
      <w:r>
        <w:rPr>
          <w:rFonts w:ascii="Arial" w:hAnsi="Arial" w:cs="Arial"/>
          <w:color w:val="339966"/>
        </w:rPr>
        <w:tab/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2063A4" w:rsidRPr="00E40EFD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 xml:space="preserve">gemeente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FE0971" w:rsidRPr="005A0B22">
          <w:rPr>
            <w:rFonts w:ascii="Arial" w:hAnsi="Arial" w:cs="Arial"/>
            <w:color w:val="3366FF"/>
          </w:rPr>
          <w:t>van de Kamer</w:t>
        </w:r>
      </w:smartTag>
      <w:r w:rsidR="00FE0971" w:rsidRPr="005A0B22">
        <w:rPr>
          <w:rFonts w:ascii="Arial" w:hAnsi="Arial" w:cs="Arial"/>
          <w:color w:val="3366FF"/>
        </w:rPr>
        <w:t xml:space="preserve"> van Koophandel</w:t>
      </w:r>
      <w:r w:rsidR="00FE0971" w:rsidRPr="00502733">
        <w:rPr>
          <w:rFonts w:ascii="Arial" w:hAnsi="Arial" w:cs="Arial"/>
          <w:color w:val="0000FF"/>
        </w:rPr>
        <w:t xml:space="preserve"> </w:t>
      </w:r>
      <w:r w:rsidR="00FE0971" w:rsidRPr="00502733">
        <w:rPr>
          <w:rFonts w:ascii="Arial" w:hAnsi="Arial" w:cs="Arial"/>
          <w:color w:val="800080"/>
        </w:rPr>
        <w:t>onder nummer:</w:t>
      </w:r>
      <w:r w:rsidR="00FE0971" w:rsidRPr="00502733"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 w:rsidRPr="00502733">
        <w:rPr>
          <w:rFonts w:ascii="Arial" w:hAnsi="Arial" w:cs="Arial"/>
          <w:color w:val="3366FF"/>
        </w:rPr>
        <w:t>getal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>
        <w:rPr>
          <w:rFonts w:ascii="Arial" w:hAnsi="Arial" w:cs="Arial"/>
          <w:color w:val="FF0000"/>
        </w:rPr>
        <w:t>.</w:t>
      </w:r>
    </w:p>
    <w:p w14:paraId="3BAAB762" w14:textId="6EA90018" w:rsidR="002063A4" w:rsidRPr="00FE0971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FF0000"/>
        </w:rPr>
      </w:pPr>
      <w:r w:rsidRPr="00FE0971">
        <w:rPr>
          <w:rFonts w:ascii="Arial" w:hAnsi="Arial" w:cs="Arial"/>
          <w:color w:val="FF0000"/>
        </w:rPr>
        <w:t>2.</w:t>
      </w:r>
      <w:r w:rsidRPr="00FE0971">
        <w:rPr>
          <w:rFonts w:ascii="Arial" w:hAnsi="Arial" w:cs="Arial"/>
          <w:color w:val="FF0000"/>
        </w:rPr>
        <w:tab/>
        <w:t xml:space="preserve">De deelgenoten hebben in hun hoedanigheid van vennoten van voormelde </w:t>
      </w:r>
      <w:r w:rsidRPr="00FE0971">
        <w:rPr>
          <w:rFonts w:ascii="Arial" w:hAnsi="Arial" w:cs="Arial"/>
          <w:color w:val="339966"/>
        </w:rPr>
        <w:t>commanditaire vennootschap/vennootschap onder firma</w:t>
      </w:r>
      <w:r w:rsidRPr="00FE0971">
        <w:rPr>
          <w:rFonts w:ascii="Arial" w:hAnsi="Arial" w:cs="Arial"/>
          <w:color w:val="FF0000"/>
        </w:rPr>
        <w:t xml:space="preserve"> destijds </w:t>
      </w:r>
      <w:r w:rsidRPr="00802759">
        <w:rPr>
          <w:rFonts w:ascii="Arial" w:hAnsi="Arial" w:cs="Arial"/>
          <w:color w:val="800080"/>
        </w:rPr>
        <w:t>onder meer</w:t>
      </w:r>
      <w:r w:rsidRPr="00FE0971">
        <w:rPr>
          <w:rFonts w:ascii="Arial" w:hAnsi="Arial" w:cs="Arial"/>
          <w:color w:val="FF0000"/>
        </w:rPr>
        <w:t xml:space="preserve"> in eigendom verkregen </w:t>
      </w:r>
      <w:r w:rsidRPr="00FE0971">
        <w:rPr>
          <w:rFonts w:ascii="Arial" w:hAnsi="Arial" w:cs="Arial"/>
          <w:color w:val="339966"/>
        </w:rPr>
        <w:t>het/de</w:t>
      </w:r>
      <w:r w:rsidRPr="00FE0971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registergoederen</w:t>
      </w:r>
      <w:r w:rsidRPr="00FE0971">
        <w:rPr>
          <w:rFonts w:ascii="Arial" w:hAnsi="Arial" w:cs="Arial"/>
          <w:color w:val="FF0000"/>
        </w:rPr>
        <w:t>.</w:t>
      </w:r>
    </w:p>
    <w:p w14:paraId="1F49F648" w14:textId="0B9CE8FE" w:rsidR="002063A4" w:rsidRPr="00B045D0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800080"/>
        </w:rPr>
      </w:pPr>
      <w:r w:rsidRPr="0073083B">
        <w:rPr>
          <w:rFonts w:ascii="Arial" w:hAnsi="Arial" w:cs="Arial"/>
          <w:color w:val="FF0000"/>
        </w:rPr>
        <w:t>3.</w:t>
      </w:r>
      <w:r w:rsidRPr="002063A4">
        <w:rPr>
          <w:rFonts w:ascii="Arial" w:hAnsi="Arial" w:cs="Arial"/>
        </w:rPr>
        <w:tab/>
      </w:r>
      <w:r w:rsidR="00FE0971" w:rsidRPr="007A3771">
        <w:rPr>
          <w:rFonts w:ascii="Arial" w:hAnsi="Arial" w:cs="Arial"/>
          <w:color w:val="339966"/>
        </w:rPr>
        <w:t>Vervreemder/Partij [volgletter]</w:t>
      </w:r>
      <w:r w:rsidR="00C80DDA">
        <w:rPr>
          <w:rFonts w:ascii="Arial" w:hAnsi="Arial" w:cs="Arial"/>
          <w:color w:val="339966"/>
        </w:rPr>
        <w:t>/</w:t>
      </w:r>
      <w:r w:rsidR="00C80DDA" w:rsidRPr="00E65094">
        <w:rPr>
          <w:rFonts w:ascii="Arial" w:hAnsi="Arial" w:cs="Arial"/>
        </w:rPr>
        <w:t>§</w:t>
      </w:r>
      <w:r w:rsidR="00C80DDA">
        <w:rPr>
          <w:rFonts w:ascii="Arial" w:hAnsi="Arial" w:cs="Arial"/>
        </w:rPr>
        <w:t>n</w:t>
      </w:r>
      <w:r w:rsidR="00C80DDA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, </w:t>
      </w:r>
      <w:r w:rsidR="0073083B" w:rsidRPr="00D00A3E">
        <w:rPr>
          <w:rFonts w:ascii="Arial" w:hAnsi="Arial" w:cs="Arial"/>
          <w:color w:val="800080"/>
        </w:rPr>
        <w:t>vervreemder / partij [volgletter]</w:t>
      </w:r>
      <w:r w:rsidR="00D25EE0" w:rsidRPr="00D25EE0">
        <w:rPr>
          <w:rFonts w:ascii="Arial" w:hAnsi="Arial" w:cs="Arial"/>
        </w:rPr>
        <w:t xml:space="preserve"> </w:t>
      </w:r>
      <w:r w:rsidR="00D25EE0" w:rsidRPr="00D00A3E">
        <w:rPr>
          <w:rFonts w:ascii="Arial" w:hAnsi="Arial" w:cs="Arial"/>
          <w:color w:val="800080"/>
        </w:rPr>
        <w:t>/</w:t>
      </w:r>
      <w:r w:rsidR="00D25EE0" w:rsidRPr="00E65094">
        <w:rPr>
          <w:rFonts w:ascii="Arial" w:hAnsi="Arial" w:cs="Arial"/>
        </w:rPr>
        <w:t>§</w:t>
      </w:r>
      <w:r w:rsidR="00D25EE0">
        <w:rPr>
          <w:rFonts w:ascii="Arial" w:hAnsi="Arial" w:cs="Arial"/>
        </w:rPr>
        <w:t>n</w:t>
      </w:r>
      <w:r w:rsidR="00D25EE0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 </w:t>
      </w:r>
      <w:r w:rsidRPr="0073083B">
        <w:rPr>
          <w:rFonts w:ascii="Arial" w:hAnsi="Arial" w:cs="Arial"/>
          <w:color w:val="339966"/>
        </w:rPr>
        <w:t>is per</w:t>
      </w:r>
      <w:r w:rsidR="00FE0971">
        <w:rPr>
          <w:rFonts w:ascii="Arial" w:hAnsi="Arial" w:cs="Arial"/>
        </w:rPr>
        <w:t xml:space="preserve"> 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 w:rsidRPr="00DC34B6">
        <w:rPr>
          <w:rFonts w:ascii="Arial" w:hAnsi="Arial" w:cs="Arial"/>
        </w:rPr>
        <w:t>datum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>
        <w:rPr>
          <w:rFonts w:ascii="Arial" w:hAnsi="Arial" w:cs="Arial"/>
        </w:rPr>
        <w:t xml:space="preserve"> </w:t>
      </w:r>
      <w:r w:rsidRPr="0073083B">
        <w:rPr>
          <w:rFonts w:ascii="Arial" w:hAnsi="Arial" w:cs="Arial"/>
          <w:color w:val="339966"/>
        </w:rPr>
        <w:t>als vennoot uitgetreden</w:t>
      </w:r>
      <w:r w:rsidR="0073083B" w:rsidRPr="0073083B">
        <w:rPr>
          <w:rFonts w:ascii="Arial" w:hAnsi="Arial" w:cs="Arial"/>
          <w:color w:val="339966"/>
        </w:rPr>
        <w:t>/zijn per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 w:rsidRPr="00DC34B6">
        <w:rPr>
          <w:rFonts w:ascii="Arial" w:hAnsi="Arial" w:cs="Arial"/>
        </w:rPr>
        <w:t>datum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 xml:space="preserve"> </w:t>
      </w:r>
      <w:r w:rsidR="0073083B" w:rsidRPr="0073083B">
        <w:rPr>
          <w:rFonts w:ascii="Arial" w:hAnsi="Arial" w:cs="Arial"/>
          <w:color w:val="339966"/>
        </w:rPr>
        <w:t>als vennoten uitgetreden</w:t>
      </w:r>
      <w:r w:rsidRPr="00FE0971">
        <w:rPr>
          <w:rFonts w:ascii="Arial" w:hAnsi="Arial" w:cs="Arial"/>
          <w:color w:val="FF0000"/>
        </w:rPr>
        <w:t>.</w:t>
      </w:r>
      <w:r w:rsidRPr="002063A4">
        <w:rPr>
          <w:rFonts w:ascii="Arial" w:hAnsi="Arial" w:cs="Arial"/>
        </w:rPr>
        <w:t xml:space="preserve"> </w:t>
      </w:r>
      <w:r w:rsidRPr="00B045D0">
        <w:rPr>
          <w:rFonts w:ascii="Arial" w:hAnsi="Arial" w:cs="Arial"/>
          <w:color w:val="800080"/>
        </w:rPr>
        <w:t xml:space="preserve">Zoals blijkt uit een door de deelgenoten ondertekende overeenkomst, </w:t>
      </w:r>
      <w:r w:rsidRPr="00B045D0">
        <w:rPr>
          <w:rFonts w:ascii="Arial" w:hAnsi="Arial" w:cs="Arial"/>
          <w:color w:val="3366FF"/>
        </w:rPr>
        <w:t>waarvan een kopie aan deze akte</w:t>
      </w:r>
      <w:r w:rsidRPr="00B045D0">
        <w:rPr>
          <w:rFonts w:ascii="Arial" w:hAnsi="Arial" w:cs="Arial"/>
          <w:color w:val="800080"/>
        </w:rPr>
        <w:t xml:space="preserve"> </w:t>
      </w:r>
      <w:r w:rsidR="009104E9" w:rsidRPr="00B045D0">
        <w:rPr>
          <w:rFonts w:ascii="Arial" w:hAnsi="Arial" w:cs="Arial"/>
          <w:color w:val="3366FF"/>
        </w:rPr>
        <w:t>wordt/</w:t>
      </w:r>
      <w:r w:rsidRPr="00B045D0">
        <w:rPr>
          <w:rFonts w:ascii="Arial" w:hAnsi="Arial" w:cs="Arial"/>
          <w:color w:val="3366FF"/>
        </w:rPr>
        <w:t>is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 </w:t>
      </w:r>
      <w:r w:rsidRPr="00802759">
        <w:rPr>
          <w:rFonts w:ascii="Arial" w:hAnsi="Arial" w:cs="Arial"/>
          <w:color w:val="3366FF"/>
        </w:rPr>
        <w:t>onder meer</w:t>
      </w:r>
      <w:r w:rsidRPr="00B045D0">
        <w:rPr>
          <w:rFonts w:ascii="Arial" w:hAnsi="Arial" w:cs="Arial"/>
          <w:color w:val="800080"/>
        </w:rPr>
        <w:t xml:space="preserve"> de verdeling van </w:t>
      </w:r>
      <w:r w:rsidRPr="00B045D0">
        <w:rPr>
          <w:rFonts w:ascii="Arial" w:hAnsi="Arial" w:cs="Arial"/>
          <w:color w:val="3366FF"/>
        </w:rPr>
        <w:t>het/de</w:t>
      </w:r>
      <w:r w:rsidRPr="00B045D0">
        <w:rPr>
          <w:rFonts w:ascii="Arial" w:hAnsi="Arial" w:cs="Arial"/>
          <w:color w:val="800080"/>
        </w:rPr>
        <w:t xml:space="preserve"> 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Pr="00345431">
        <w:rPr>
          <w:rFonts w:ascii="Arial" w:hAnsi="Arial" w:cs="Arial"/>
          <w:color w:val="3366FF"/>
        </w:rPr>
        <w:t>eren</w:t>
      </w:r>
      <w:r w:rsidRPr="00B045D0">
        <w:rPr>
          <w:rFonts w:ascii="Arial" w:hAnsi="Arial" w:cs="Arial"/>
          <w:color w:val="800080"/>
        </w:rPr>
        <w:t>.</w:t>
      </w:r>
    </w:p>
    <w:p w14:paraId="7379ED2A" w14:textId="77777777" w:rsidR="00B55B0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278C4943" w14:textId="77777777" w:rsidR="009A161A" w:rsidRDefault="009A161A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4BE3637C" w14:textId="77777777" w:rsidR="008E1640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2063A4">
        <w:rPr>
          <w:rFonts w:ascii="Arial" w:hAnsi="Arial" w:cs="Arial"/>
          <w:b/>
        </w:rPr>
        <w:t>c</w:t>
      </w:r>
      <w:r w:rsidR="002063A4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huwelijk)</w:t>
      </w:r>
    </w:p>
    <w:p w14:paraId="6D6C6536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7273A84C" w14:textId="77777777" w:rsidR="00522A98" w:rsidRPr="00522A98" w:rsidRDefault="00522A98" w:rsidP="00522A98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A0C6A29" w14:textId="77777777" w:rsidR="00522A98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/in de</w:t>
      </w:r>
      <w:r w:rsidR="009104E9" w:rsidRPr="006807D5">
        <w:rPr>
          <w:rFonts w:ascii="Arial" w:hAnsi="Arial" w:cs="Arial"/>
          <w:color w:val="339966"/>
        </w:rPr>
        <w:t xml:space="preserve">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gehuwd. Hun huwelijk is door echtscheiding ontbonden door de </w:t>
      </w:r>
      <w:r w:rsidRPr="006807D5">
        <w:rPr>
          <w:rFonts w:ascii="Arial" w:hAnsi="Arial" w:cs="Arial"/>
          <w:color w:val="339966"/>
        </w:rPr>
        <w:t>aantekening</w:t>
      </w:r>
      <w:r w:rsidR="009A161A" w:rsidRPr="006807D5">
        <w:rPr>
          <w:rFonts w:ascii="Arial" w:hAnsi="Arial" w:cs="Arial"/>
          <w:color w:val="339966"/>
        </w:rPr>
        <w:t>/inschrijving</w:t>
      </w:r>
      <w:r w:rsidRPr="00DC34B6">
        <w:rPr>
          <w:rFonts w:ascii="Arial" w:hAnsi="Arial" w:cs="Arial"/>
          <w:color w:val="FF0000"/>
        </w:rPr>
        <w:t xml:space="preserve"> in de registers van de Burgerlijke Stand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/van de</w:t>
      </w:r>
      <w:r w:rsidRPr="006807D5">
        <w:rPr>
          <w:rFonts w:ascii="Arial" w:hAnsi="Arial" w:cs="Arial"/>
          <w:color w:val="339966"/>
        </w:rPr>
        <w:t xml:space="preserve"> </w:t>
      </w:r>
      <w:r w:rsidR="009104E9" w:rsidRPr="006807D5">
        <w:rPr>
          <w:rFonts w:ascii="Arial" w:hAnsi="Arial" w:cs="Arial"/>
          <w:color w:val="339966"/>
        </w:rPr>
        <w:t>gemeente</w:t>
      </w:r>
      <w:r w:rsidR="006807D5" w:rsidRPr="00DC34B6">
        <w:rPr>
          <w:rFonts w:ascii="Arial" w:hAnsi="Arial" w:cs="Arial"/>
        </w:rPr>
        <w:fldChar w:fldCharType="begin"/>
      </w:r>
      <w:r w:rsidR="006807D5" w:rsidRPr="00DC34B6">
        <w:rPr>
          <w:rFonts w:ascii="Arial" w:hAnsi="Arial" w:cs="Arial"/>
        </w:rPr>
        <w:instrText>MacroButton Nomacro §</w:instrText>
      </w:r>
      <w:r w:rsidR="006807D5" w:rsidRPr="00DC34B6">
        <w:rPr>
          <w:rFonts w:ascii="Arial" w:hAnsi="Arial" w:cs="Arial"/>
        </w:rPr>
        <w:fldChar w:fldCharType="end"/>
      </w:r>
      <w:r w:rsidR="006807D5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FF0000"/>
        </w:rPr>
        <w:t>op</w:t>
      </w:r>
      <w:r w:rsidRPr="0073083B">
        <w:rPr>
          <w:rFonts w:ascii="Arial" w:hAnsi="Arial" w:cs="Arial"/>
          <w:color w:val="339966"/>
        </w:rPr>
        <w:t xml:space="preserve">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datum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  <w:color w:val="339966"/>
        </w:rPr>
        <w:t xml:space="preserve"> </w:t>
      </w:r>
      <w:r w:rsidRPr="00243F2E">
        <w:rPr>
          <w:rFonts w:ascii="Arial" w:hAnsi="Arial" w:cs="Arial"/>
          <w:color w:val="FF0000"/>
        </w:rPr>
        <w:t>van de beschikking tot echtscheiding van de</w:t>
      </w:r>
      <w:r w:rsidRPr="0073083B">
        <w:rPr>
          <w:rFonts w:ascii="Arial" w:hAnsi="Arial" w:cs="Arial"/>
          <w:color w:val="339966"/>
        </w:rPr>
        <w:t xml:space="preserve"> Rechtbank te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woonplaats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="002063A4" w:rsidRPr="0073083B">
        <w:rPr>
          <w:rFonts w:ascii="Arial" w:hAnsi="Arial" w:cs="Arial"/>
          <w:color w:val="339966"/>
        </w:rPr>
        <w:t>/</w:t>
      </w:r>
      <w:r w:rsidRPr="00DC34B6">
        <w:rPr>
          <w:rFonts w:ascii="Arial" w:hAnsi="Arial" w:cs="Arial"/>
          <w:color w:val="FF0000"/>
        </w:rPr>
        <w:t xml:space="preserve"> </w:t>
      </w:r>
      <w:r w:rsidR="002063A4" w:rsidRPr="00523027">
        <w:rPr>
          <w:rFonts w:ascii="Arial" w:hAnsi="Arial" w:cs="Arial"/>
          <w:color w:val="339966"/>
        </w:rPr>
        <w:t>Rechtbank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vrije tekst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2063A4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locatie</w:t>
      </w:r>
      <w:r w:rsidR="0073083B">
        <w:rPr>
          <w:rFonts w:ascii="Arial" w:hAnsi="Arial" w:cs="Arial"/>
          <w:color w:val="339966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gemeente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243F2E" w:rsidRPr="00243F2E">
        <w:rPr>
          <w:rFonts w:ascii="Arial" w:hAnsi="Arial" w:cs="Arial"/>
          <w:color w:val="FF0000"/>
        </w:rPr>
        <w:t>,</w:t>
      </w:r>
      <w:r w:rsidR="002063A4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339966"/>
        </w:rPr>
        <w:t>de dato/uitgesproken</w:t>
      </w:r>
      <w:r w:rsidRPr="007A3771">
        <w:rPr>
          <w:rFonts w:ascii="Arial" w:hAnsi="Arial" w:cs="Arial"/>
          <w:color w:val="339966"/>
        </w:rPr>
        <w:t xml:space="preserve"> op</w:t>
      </w:r>
      <w:r w:rsidR="00E67872">
        <w:rPr>
          <w:rFonts w:ascii="Arial" w:hAnsi="Arial" w:cs="Arial"/>
          <w:color w:val="339966"/>
        </w:rPr>
        <w:t>/op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29519F28" w14:textId="0E015B59" w:rsidR="00023321" w:rsidRPr="00023321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 w:rsidR="00023321">
        <w:rPr>
          <w:rFonts w:ascii="Arial" w:hAnsi="Arial" w:cs="Arial"/>
          <w:color w:val="800080"/>
        </w:rPr>
        <w:t>z</w:t>
      </w:r>
      <w:r w:rsidRPr="00023321">
        <w:rPr>
          <w:rFonts w:ascii="Arial" w:hAnsi="Arial" w:cs="Arial"/>
          <w:color w:val="FF0000"/>
        </w:rPr>
        <w:t>onder het maken van huwelijkse voorwaarden</w:t>
      </w:r>
      <w:r w:rsidRPr="00DC34B6">
        <w:rPr>
          <w:rFonts w:ascii="Arial" w:hAnsi="Arial" w:cs="Arial"/>
          <w:color w:val="FF0000"/>
        </w:rPr>
        <w:t xml:space="preserve"> gehuwd. Tot de </w:t>
      </w:r>
      <w:r w:rsidRPr="00984BB8">
        <w:rPr>
          <w:rFonts w:ascii="Arial" w:hAnsi="Arial" w:cs="Arial"/>
          <w:color w:val="339966"/>
        </w:rPr>
        <w:t xml:space="preserve">door </w:t>
      </w:r>
      <w:r w:rsidR="009A161A" w:rsidRPr="00984BB8">
        <w:rPr>
          <w:rFonts w:ascii="Arial" w:hAnsi="Arial" w:cs="Arial"/>
          <w:color w:val="339966"/>
        </w:rPr>
        <w:t xml:space="preserve">de indiening van het </w:t>
      </w:r>
      <w:r w:rsidRPr="00984BB8">
        <w:rPr>
          <w:rFonts w:ascii="Arial" w:hAnsi="Arial" w:cs="Arial"/>
          <w:color w:val="339966"/>
        </w:rPr>
        <w:t>echtscheiding</w:t>
      </w:r>
      <w:r w:rsidR="009A161A" w:rsidRPr="00984BB8">
        <w:rPr>
          <w:rFonts w:ascii="Arial" w:hAnsi="Arial" w:cs="Arial"/>
          <w:color w:val="339966"/>
        </w:rPr>
        <w:t>sverzoek</w:t>
      </w:r>
      <w:r w:rsidRPr="00984BB8">
        <w:rPr>
          <w:rFonts w:ascii="Arial" w:hAnsi="Arial" w:cs="Arial"/>
          <w:color w:val="339966"/>
        </w:rPr>
        <w:t xml:space="preserve"> ontbonden gemeenschap van</w:t>
      </w:r>
      <w:r w:rsidR="00523027" w:rsidRPr="00984BB8">
        <w:rPr>
          <w:rFonts w:ascii="Arial" w:hAnsi="Arial" w:cs="Arial"/>
          <w:color w:val="339966"/>
        </w:rPr>
        <w:t>/</w:t>
      </w:r>
      <w:r w:rsidR="00E861F2" w:rsidRPr="00984BB8">
        <w:rPr>
          <w:rFonts w:ascii="Arial" w:hAnsi="Arial" w:cs="Arial"/>
          <w:color w:val="339966"/>
        </w:rPr>
        <w:t xml:space="preserve">door de indiening van het echtscheidingsverzoek </w:t>
      </w:r>
      <w:r w:rsidR="00E861F2" w:rsidRPr="00E861F2">
        <w:rPr>
          <w:rFonts w:ascii="Arial" w:hAnsi="Arial" w:cs="Arial"/>
          <w:color w:val="339966"/>
        </w:rPr>
        <w:t xml:space="preserve">ontbonden beperkte </w:t>
      </w:r>
      <w:r w:rsidR="00E861F2" w:rsidRPr="00984BB8">
        <w:rPr>
          <w:rFonts w:ascii="Arial" w:hAnsi="Arial" w:cs="Arial"/>
          <w:color w:val="339966"/>
        </w:rPr>
        <w:t>gem</w:t>
      </w:r>
      <w:r w:rsidR="00E861F2" w:rsidRPr="00E861F2">
        <w:rPr>
          <w:rFonts w:ascii="Arial" w:hAnsi="Arial" w:cs="Arial"/>
          <w:color w:val="339966"/>
        </w:rPr>
        <w:t>een</w:t>
      </w:r>
      <w:r w:rsidR="00E861F2" w:rsidRPr="00984BB8">
        <w:rPr>
          <w:rFonts w:ascii="Arial" w:hAnsi="Arial" w:cs="Arial"/>
          <w:color w:val="339966"/>
        </w:rPr>
        <w:t>schap van/</w:t>
      </w:r>
      <w:r w:rsidR="00523027" w:rsidRPr="00984BB8">
        <w:rPr>
          <w:rFonts w:ascii="Arial" w:hAnsi="Arial" w:cs="Arial"/>
          <w:color w:val="339966"/>
        </w:rPr>
        <w:t>tussen hen te verdelen</w:t>
      </w:r>
      <w:r w:rsidRPr="00984BB8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6807D5">
        <w:rPr>
          <w:rFonts w:ascii="Arial" w:hAnsi="Arial" w:cs="Arial"/>
          <w:color w:val="339966"/>
        </w:rPr>
        <w:t>behoort</w:t>
      </w:r>
      <w:r w:rsidR="002063A4" w:rsidRPr="006807D5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>
        <w:rPr>
          <w:rFonts w:ascii="Arial" w:hAnsi="Arial" w:cs="Arial"/>
          <w:color w:val="FF0000"/>
        </w:rPr>
        <w:t>.</w:t>
      </w:r>
    </w:p>
    <w:p w14:paraId="3B538977" w14:textId="1C5ABD9F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="0085513C" w:rsidRPr="00B045D0">
        <w:rPr>
          <w:rFonts w:ascii="Arial" w:hAnsi="Arial" w:cs="Arial"/>
          <w:color w:val="800080"/>
        </w:rPr>
        <w:tab/>
      </w:r>
      <w:r w:rsidR="004E1491" w:rsidRPr="00B045D0">
        <w:rPr>
          <w:rFonts w:ascii="Arial" w:hAnsi="Arial" w:cs="Arial"/>
          <w:color w:val="800080"/>
        </w:rPr>
        <w:t>Zoals blijkt uit</w:t>
      </w:r>
      <w:r w:rsidR="006807D5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ondertekend</w:t>
      </w:r>
      <w:r w:rsidR="009A161A" w:rsidRPr="00B045D0">
        <w:rPr>
          <w:rFonts w:ascii="Arial" w:hAnsi="Arial" w:cs="Arial"/>
          <w:color w:val="3366FF"/>
        </w:rPr>
        <w:t>e</w:t>
      </w:r>
      <w:r w:rsidRPr="00B045D0">
        <w:rPr>
          <w:rFonts w:ascii="Arial" w:hAnsi="Arial" w:cs="Arial"/>
          <w:color w:val="3366FF"/>
        </w:rPr>
        <w:t xml:space="preserve"> </w:t>
      </w:r>
      <w:r w:rsidR="009A161A" w:rsidRPr="00B045D0">
        <w:rPr>
          <w:rFonts w:ascii="Arial" w:hAnsi="Arial" w:cs="Arial"/>
          <w:color w:val="3366FF"/>
        </w:rPr>
        <w:t>overeenkomst</w:t>
      </w:r>
      <w:r w:rsidR="00CB6658" w:rsidRPr="00B045D0">
        <w:rPr>
          <w:rFonts w:ascii="Arial" w:hAnsi="Arial" w:cs="Arial"/>
          <w:color w:val="3366FF"/>
        </w:rPr>
        <w:t>/</w:t>
      </w:r>
      <w:r w:rsidR="009A161A" w:rsidRPr="00B045D0">
        <w:rPr>
          <w:rFonts w:ascii="Arial" w:hAnsi="Arial" w:cs="Arial"/>
          <w:color w:val="3366FF"/>
        </w:rPr>
        <w:t xml:space="preserve">ondertekend </w:t>
      </w:r>
      <w:r w:rsidRPr="00B045D0">
        <w:rPr>
          <w:rFonts w:ascii="Arial" w:hAnsi="Arial" w:cs="Arial"/>
          <w:color w:val="3366FF"/>
        </w:rPr>
        <w:t>echtscheidingsconvenant</w:t>
      </w:r>
      <w:r w:rsidRPr="00F40396">
        <w:rPr>
          <w:rFonts w:ascii="Arial" w:hAnsi="Arial" w:cs="Arial"/>
          <w:color w:val="800080"/>
        </w:rPr>
        <w:t>,</w:t>
      </w:r>
      <w:r w:rsidR="00023321">
        <w:rPr>
          <w:rFonts w:ascii="Arial" w:hAnsi="Arial" w:cs="Arial"/>
          <w:color w:val="FF0000"/>
        </w:rPr>
        <w:t xml:space="preserve"> </w:t>
      </w:r>
      <w:r w:rsidR="009A161A" w:rsidRPr="00B045D0">
        <w:rPr>
          <w:rFonts w:ascii="Arial" w:hAnsi="Arial" w:cs="Arial"/>
          <w:color w:val="3366FF"/>
        </w:rPr>
        <w:t>waarvan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="009A161A" w:rsidRPr="00B045D0">
        <w:rPr>
          <w:rFonts w:ascii="Arial" w:hAnsi="Arial" w:cs="Arial"/>
          <w:color w:val="3366FF"/>
        </w:rPr>
        <w:t xml:space="preserve"> gehecht/ </w:t>
      </w:r>
      <w:r w:rsidRPr="00B045D0">
        <w:rPr>
          <w:rFonts w:ascii="Arial" w:hAnsi="Arial" w:cs="Arial"/>
          <w:color w:val="3366FF"/>
        </w:rPr>
        <w:t>van welk convenant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Pr="00B045D0">
        <w:rPr>
          <w:rFonts w:ascii="Arial" w:hAnsi="Arial" w:cs="Arial"/>
          <w:color w:val="3366FF"/>
        </w:rPr>
        <w:t xml:space="preserve"> </w:t>
      </w:r>
      <w:r w:rsidRPr="00B045D0">
        <w:rPr>
          <w:rFonts w:ascii="Arial" w:hAnsi="Arial" w:cs="Arial"/>
          <w:color w:val="3366FF"/>
        </w:rPr>
        <w:lastRenderedPageBreak/>
        <w:t>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="00023321" w:rsidRPr="00F40396">
        <w:rPr>
          <w:rFonts w:ascii="Arial" w:hAnsi="Arial" w:cs="Arial"/>
          <w:color w:val="800080"/>
        </w:rPr>
        <w:t>.</w:t>
      </w:r>
    </w:p>
    <w:p w14:paraId="0ECD5C19" w14:textId="77777777" w:rsidR="006254FF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7752D198" w14:textId="77777777" w:rsidR="0073423B" w:rsidRPr="0073423B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F3F9BFF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d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beëindiging geregistreerd partnerschap)</w:t>
      </w:r>
    </w:p>
    <w:p w14:paraId="06504F25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51F8F92F" w14:textId="77777777" w:rsidR="009743A4" w:rsidRPr="00522A98" w:rsidRDefault="009743A4" w:rsidP="009743A4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77C697F" w14:textId="2F73A815" w:rsidR="009743A4" w:rsidRPr="00DC34B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/in de gemeente</w:t>
      </w:r>
      <w:r w:rsidR="009104E9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een geregistreerd partnerschap aangegaan. Hun geregistreerd partnerschap is </w:t>
      </w:r>
      <w:r w:rsidRPr="00DC34B6">
        <w:rPr>
          <w:rFonts w:ascii="Arial" w:hAnsi="Arial" w:cs="Arial"/>
          <w:color w:val="FF0000"/>
        </w:rPr>
        <w:t xml:space="preserve">ontbonden door </w:t>
      </w:r>
      <w:r>
        <w:rPr>
          <w:rFonts w:ascii="Arial" w:hAnsi="Arial" w:cs="Arial"/>
          <w:color w:val="FF0000"/>
        </w:rPr>
        <w:t xml:space="preserve">het inschrijven van de </w:t>
      </w:r>
      <w:r w:rsidRPr="0049367E">
        <w:rPr>
          <w:rFonts w:ascii="Arial" w:hAnsi="Arial" w:cs="Arial"/>
          <w:color w:val="339966"/>
        </w:rPr>
        <w:t>beëindigingsverklaring</w:t>
      </w:r>
      <w:r w:rsidR="009836B3">
        <w:rPr>
          <w:rFonts w:ascii="Arial" w:hAnsi="Arial" w:cs="Arial"/>
          <w:color w:val="339966"/>
        </w:rPr>
        <w:t xml:space="preserve">/beschikking tot ontbinding van het geregistreerd partnerschap, uitgesproken door de </w:t>
      </w:r>
      <w:r w:rsidR="009836B3" w:rsidRPr="0049367E">
        <w:rPr>
          <w:rFonts w:ascii="Arial" w:hAnsi="Arial" w:cs="Arial"/>
          <w:color w:val="00FFFF"/>
        </w:rPr>
        <w:t>Rechtbank te</w:t>
      </w:r>
      <w:r w:rsidR="009836B3" w:rsidRPr="0073083B">
        <w:rPr>
          <w:rFonts w:ascii="Arial" w:hAnsi="Arial" w:cs="Arial"/>
          <w:color w:val="339966"/>
        </w:rPr>
        <w:t xml:space="preserve"> 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 w:rsidRPr="0073083B">
        <w:rPr>
          <w:rFonts w:ascii="Arial" w:hAnsi="Arial" w:cs="Arial"/>
        </w:rPr>
        <w:t>woonplaats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 w:rsidRPr="0049367E">
        <w:rPr>
          <w:rFonts w:ascii="Arial" w:hAnsi="Arial" w:cs="Arial"/>
          <w:color w:val="00FFFF"/>
        </w:rPr>
        <w:t>/</w:t>
      </w:r>
      <w:r w:rsidR="009836B3" w:rsidRPr="00DC34B6">
        <w:rPr>
          <w:rFonts w:ascii="Arial" w:hAnsi="Arial" w:cs="Arial"/>
          <w:color w:val="FF0000"/>
        </w:rPr>
        <w:t xml:space="preserve"> </w:t>
      </w:r>
      <w:r w:rsidR="009836B3" w:rsidRPr="0049367E">
        <w:rPr>
          <w:rFonts w:ascii="Arial" w:hAnsi="Arial" w:cs="Arial"/>
          <w:color w:val="00FFFF"/>
        </w:rPr>
        <w:t>Rechtbank</w:t>
      </w:r>
      <w:r w:rsidR="009836B3">
        <w:rPr>
          <w:rFonts w:ascii="Arial" w:hAnsi="Arial" w:cs="Arial"/>
          <w:color w:val="FF0000"/>
        </w:rPr>
        <w:t xml:space="preserve"> 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>vrije tekst</w:t>
      </w:r>
      <w:r w:rsidR="009836B3" w:rsidRPr="0073083B">
        <w:rPr>
          <w:rFonts w:ascii="Arial" w:hAnsi="Arial" w:cs="Arial"/>
        </w:rPr>
        <w:fldChar w:fldCharType="begin"/>
      </w:r>
      <w:r w:rsidR="009836B3" w:rsidRPr="0073083B">
        <w:rPr>
          <w:rFonts w:ascii="Arial" w:hAnsi="Arial" w:cs="Arial"/>
        </w:rPr>
        <w:instrText>MacroButton Nomacro §</w:instrText>
      </w:r>
      <w:r w:rsidR="009836B3" w:rsidRPr="0073083B">
        <w:rPr>
          <w:rFonts w:ascii="Arial" w:hAnsi="Arial" w:cs="Arial"/>
        </w:rPr>
        <w:fldChar w:fldCharType="end"/>
      </w:r>
      <w:r w:rsidR="009836B3">
        <w:rPr>
          <w:rFonts w:ascii="Arial" w:hAnsi="Arial" w:cs="Arial"/>
          <w:color w:val="FF0000"/>
        </w:rPr>
        <w:t xml:space="preserve"> </w:t>
      </w:r>
      <w:r w:rsidR="009836B3" w:rsidRPr="0049367E">
        <w:rPr>
          <w:rFonts w:ascii="Arial" w:hAnsi="Arial" w:cs="Arial"/>
          <w:color w:val="00FFFF"/>
        </w:rPr>
        <w:t>locatie</w:t>
      </w:r>
      <w:r w:rsidR="009836B3">
        <w:rPr>
          <w:rFonts w:ascii="Arial" w:hAnsi="Arial" w:cs="Arial"/>
          <w:color w:val="339966"/>
        </w:rPr>
        <w:t xml:space="preserve"> 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>gemeente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>
        <w:rPr>
          <w:rFonts w:ascii="Arial" w:hAnsi="Arial" w:cs="Arial"/>
        </w:rPr>
        <w:t xml:space="preserve"> </w:t>
      </w:r>
      <w:r w:rsidR="009836B3">
        <w:rPr>
          <w:rFonts w:ascii="Arial" w:hAnsi="Arial" w:cs="Arial"/>
          <w:color w:val="339966"/>
        </w:rPr>
        <w:t>op</w:t>
      </w:r>
      <w:r w:rsidR="009836B3" w:rsidRPr="00DC34B6">
        <w:rPr>
          <w:rFonts w:ascii="Arial" w:hAnsi="Arial" w:cs="Arial"/>
        </w:rPr>
        <w:t xml:space="preserve"> 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 w:rsidRPr="00DC34B6">
        <w:rPr>
          <w:rFonts w:ascii="Arial" w:hAnsi="Arial" w:cs="Arial"/>
        </w:rPr>
        <w:t>datum</w:t>
      </w:r>
      <w:r w:rsidR="009836B3" w:rsidRPr="00DC34B6">
        <w:rPr>
          <w:rFonts w:ascii="Arial" w:hAnsi="Arial" w:cs="Arial"/>
        </w:rPr>
        <w:fldChar w:fldCharType="begin"/>
      </w:r>
      <w:r w:rsidR="009836B3" w:rsidRPr="00DC34B6">
        <w:rPr>
          <w:rFonts w:ascii="Arial" w:hAnsi="Arial" w:cs="Arial"/>
        </w:rPr>
        <w:instrText>MacroButton Nomacro §</w:instrText>
      </w:r>
      <w:r w:rsidR="009836B3" w:rsidRPr="00DC34B6">
        <w:rPr>
          <w:rFonts w:ascii="Arial" w:hAnsi="Arial" w:cs="Arial"/>
        </w:rPr>
        <w:fldChar w:fldCharType="end"/>
      </w:r>
      <w:r w:rsidR="009836B3" w:rsidRPr="0049367E">
        <w:rPr>
          <w:rFonts w:ascii="Arial" w:hAnsi="Arial" w:cs="Arial"/>
          <w:color w:val="339966"/>
        </w:rPr>
        <w:t>,</w:t>
      </w:r>
      <w:r w:rsidR="009836B3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in de registers van de Burgerlijke Stand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/van de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CB6658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5AE81CC7" w14:textId="4048C6C1" w:rsidR="009743A4" w:rsidRPr="00023321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>
        <w:rPr>
          <w:rFonts w:ascii="Arial" w:hAnsi="Arial" w:cs="Arial"/>
          <w:color w:val="FF0000"/>
        </w:rPr>
        <w:tab/>
      </w:r>
      <w:bookmarkStart w:id="43" w:name="_Hlk23412716"/>
      <w:r w:rsidRPr="00DC34B6">
        <w:rPr>
          <w:rFonts w:ascii="Arial" w:hAnsi="Arial" w:cs="Arial"/>
          <w:color w:val="FF0000"/>
        </w:rPr>
        <w:t xml:space="preserve">De deelgenoten waren </w:t>
      </w:r>
      <w:r>
        <w:rPr>
          <w:rFonts w:ascii="Arial" w:hAnsi="Arial" w:cs="Arial"/>
          <w:color w:val="800080"/>
        </w:rPr>
        <w:t>z</w:t>
      </w:r>
      <w:r>
        <w:rPr>
          <w:rFonts w:ascii="Arial" w:hAnsi="Arial" w:cs="Arial"/>
          <w:color w:val="FF0000"/>
        </w:rPr>
        <w:t>onder het maken van partnerschaps</w:t>
      </w:r>
      <w:r w:rsidRPr="00023321">
        <w:rPr>
          <w:rFonts w:ascii="Arial" w:hAnsi="Arial" w:cs="Arial"/>
          <w:color w:val="FF0000"/>
        </w:rPr>
        <w:t>voorwaarden</w:t>
      </w:r>
      <w:r w:rsidRPr="00DC34B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geregistreerd als partner. Tot de </w:t>
      </w:r>
      <w:r w:rsidRPr="00951FAB">
        <w:rPr>
          <w:rFonts w:ascii="Arial" w:hAnsi="Arial" w:cs="Arial"/>
          <w:color w:val="339966"/>
        </w:rPr>
        <w:t>door beëindiging ontbonden beperkte gemeenschap van</w:t>
      </w:r>
      <w:r w:rsidR="00C77741" w:rsidRPr="00951FAB">
        <w:rPr>
          <w:rFonts w:ascii="Arial" w:hAnsi="Arial" w:cs="Arial"/>
          <w:color w:val="339966"/>
        </w:rPr>
        <w:t>/</w:t>
      </w:r>
      <w:r w:rsidR="00C77741" w:rsidRPr="009836B3">
        <w:rPr>
          <w:rFonts w:ascii="Arial" w:hAnsi="Arial" w:cs="Arial"/>
          <w:color w:val="339966"/>
        </w:rPr>
        <w:t>door be</w:t>
      </w:r>
      <w:r w:rsidR="00C77741" w:rsidRPr="00D32AC8">
        <w:rPr>
          <w:rFonts w:ascii="Arial" w:hAnsi="Arial" w:cs="Arial"/>
          <w:color w:val="339966"/>
        </w:rPr>
        <w:t>ëindiging ontbonden gemeenschap van</w:t>
      </w:r>
      <w:r w:rsidR="00C77741">
        <w:rPr>
          <w:rFonts w:ascii="Arial" w:hAnsi="Arial" w:cs="Arial"/>
          <w:color w:val="339966"/>
        </w:rPr>
        <w:t>/tussen hen te verdelen</w:t>
      </w:r>
      <w:r w:rsidRPr="00C77741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907D1C">
        <w:rPr>
          <w:rFonts w:ascii="Arial" w:hAnsi="Arial" w:cs="Arial"/>
          <w:color w:val="339966"/>
        </w:rPr>
        <w:t>behoort</w:t>
      </w:r>
      <w:r w:rsidR="0072179A" w:rsidRPr="00907D1C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>
        <w:rPr>
          <w:rFonts w:ascii="Arial" w:hAnsi="Arial" w:cs="Arial"/>
          <w:color w:val="FF0000"/>
        </w:rPr>
        <w:t>.</w:t>
      </w:r>
      <w:bookmarkEnd w:id="43"/>
    </w:p>
    <w:p w14:paraId="15A4F0DC" w14:textId="1770BD59" w:rsidR="009743A4" w:rsidRPr="00F4039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80008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Pr="00B045D0">
        <w:rPr>
          <w:rFonts w:ascii="Arial" w:hAnsi="Arial" w:cs="Arial"/>
          <w:color w:val="800080"/>
        </w:rPr>
        <w:tab/>
        <w:t>Zoals blijkt uit</w:t>
      </w:r>
      <w:r w:rsidR="009104E9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 ondertekende overeenkomst omtrent beëindiging van het geregistreerd partnerschap,</w:t>
      </w:r>
      <w:r>
        <w:rPr>
          <w:rFonts w:ascii="Arial" w:hAnsi="Arial" w:cs="Arial"/>
          <w:color w:val="FF0000"/>
        </w:rPr>
        <w:t xml:space="preserve"> </w:t>
      </w:r>
      <w:r w:rsidR="009104E9" w:rsidRPr="00B045D0">
        <w:rPr>
          <w:rFonts w:ascii="Arial" w:hAnsi="Arial" w:cs="Arial"/>
          <w:color w:val="3366FF"/>
        </w:rPr>
        <w:t>waarvan een kopie aan deze akte wordt/is gehecht</w:t>
      </w:r>
      <w:r w:rsidRPr="00B045D0">
        <w:rPr>
          <w:rFonts w:ascii="Arial" w:hAnsi="Arial" w:cs="Arial"/>
          <w:color w:val="3366FF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Pr="00F40396">
        <w:rPr>
          <w:rFonts w:ascii="Arial" w:hAnsi="Arial" w:cs="Arial"/>
          <w:color w:val="800080"/>
        </w:rPr>
        <w:t>.</w:t>
      </w:r>
    </w:p>
    <w:p w14:paraId="73B8F758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19F5D97E" w14:textId="77777777" w:rsidR="009743A4" w:rsidRDefault="00974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A56741" w14:textId="0303F43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e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gemeenschap</w:t>
      </w:r>
      <w:r w:rsidR="00B045D0">
        <w:rPr>
          <w:rFonts w:ascii="Arial" w:hAnsi="Arial" w:cs="Arial"/>
          <w:b/>
        </w:rPr>
        <w:t xml:space="preserve"> algemeen</w:t>
      </w:r>
      <w:r>
        <w:rPr>
          <w:rFonts w:ascii="Arial" w:hAnsi="Arial" w:cs="Arial"/>
          <w:b/>
        </w:rPr>
        <w:t xml:space="preserve"> (</w:t>
      </w:r>
      <w:r w:rsidR="00B045D0">
        <w:rPr>
          <w:rFonts w:ascii="Arial" w:hAnsi="Arial" w:cs="Arial"/>
          <w:b/>
        </w:rPr>
        <w:t xml:space="preserve">o.a. ook </w:t>
      </w:r>
      <w:r>
        <w:rPr>
          <w:rFonts w:ascii="Arial" w:hAnsi="Arial" w:cs="Arial"/>
          <w:b/>
        </w:rPr>
        <w:t>samenwoners))</w:t>
      </w:r>
    </w:p>
    <w:p w14:paraId="6F76F018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40E5AD7F" w14:textId="77777777" w:rsidR="004E1491" w:rsidRPr="004E1491" w:rsidRDefault="004E1491" w:rsidP="004E1491">
      <w:pPr>
        <w:autoSpaceDE w:val="0"/>
        <w:autoSpaceDN w:val="0"/>
        <w:adjustRightInd w:val="0"/>
        <w:ind w:left="200" w:hanging="200"/>
        <w:rPr>
          <w:rFonts w:ascii="Arial" w:hAnsi="Arial" w:cs="Arial"/>
          <w:bCs/>
          <w:color w:val="FF0000"/>
        </w:rPr>
      </w:pPr>
      <w:r w:rsidRPr="004E1491">
        <w:rPr>
          <w:rFonts w:ascii="Arial" w:hAnsi="Arial" w:cs="Arial"/>
          <w:bCs/>
          <w:color w:val="FF0000"/>
        </w:rPr>
        <w:t>A. INLEIDING</w:t>
      </w:r>
    </w:p>
    <w:p w14:paraId="463DC6D0" w14:textId="3B42418F" w:rsidR="00023321" w:rsidRPr="00023321" w:rsidRDefault="004E1491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5D6EAD">
        <w:rPr>
          <w:rFonts w:ascii="Arial" w:hAnsi="Arial" w:cs="Arial"/>
          <w:color w:val="800080"/>
        </w:rPr>
        <w:t>1.</w:t>
      </w:r>
      <w:r w:rsidRPr="00DC34B6">
        <w:rPr>
          <w:rFonts w:ascii="Arial" w:hAnsi="Arial" w:cs="Arial"/>
          <w:color w:val="FF0000"/>
        </w:rPr>
        <w:t xml:space="preserve"> </w:t>
      </w:r>
      <w:r w:rsidR="0085513C">
        <w:rPr>
          <w:rFonts w:ascii="Arial" w:hAnsi="Arial" w:cs="Arial"/>
          <w:color w:val="FF0000"/>
        </w:rPr>
        <w:tab/>
      </w:r>
      <w:r w:rsidR="00F40396">
        <w:rPr>
          <w:rFonts w:ascii="Arial" w:hAnsi="Arial" w:cs="Arial"/>
          <w:color w:val="FF0000"/>
        </w:rPr>
        <w:t>Zoals blijkt uit</w:t>
      </w:r>
      <w:r w:rsidRPr="002446B0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na te melden eigendomsverkrijging, bestaat er tussen de deelgenoten een gemeenschap ten aanzien van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 w:rsidRPr="00023321">
        <w:rPr>
          <w:rFonts w:ascii="Arial" w:hAnsi="Arial" w:cs="Arial"/>
          <w:color w:val="FF0000"/>
        </w:rPr>
        <w:t>.</w:t>
      </w:r>
    </w:p>
    <w:p w14:paraId="4B01060F" w14:textId="1A6EAECF" w:rsidR="009644B7" w:rsidRDefault="004E1491" w:rsidP="009644B7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A90862">
        <w:rPr>
          <w:rFonts w:ascii="Arial" w:hAnsi="Arial" w:cs="Arial"/>
          <w:color w:val="800080"/>
        </w:rPr>
        <w:t xml:space="preserve">2. </w:t>
      </w:r>
      <w:r w:rsidR="009644B7" w:rsidRPr="00A90862">
        <w:rPr>
          <w:rFonts w:ascii="Arial" w:hAnsi="Arial" w:cs="Arial"/>
          <w:color w:val="800080"/>
        </w:rPr>
        <w:tab/>
      </w:r>
      <w:r w:rsidR="009104E9" w:rsidRPr="00A90862">
        <w:rPr>
          <w:rFonts w:ascii="Arial" w:hAnsi="Arial" w:cs="Arial"/>
          <w:color w:val="800080"/>
        </w:rPr>
        <w:t xml:space="preserve">Zoals blijkt uit een door de </w:t>
      </w:r>
      <w:r w:rsidRPr="00A90862">
        <w:rPr>
          <w:rFonts w:ascii="Arial" w:hAnsi="Arial" w:cs="Arial"/>
          <w:color w:val="800080"/>
        </w:rPr>
        <w:t xml:space="preserve">deelgenoten </w:t>
      </w:r>
      <w:r w:rsidR="009104E9" w:rsidRPr="00A90862">
        <w:rPr>
          <w:rFonts w:ascii="Arial" w:hAnsi="Arial" w:cs="Arial"/>
          <w:color w:val="800080"/>
        </w:rPr>
        <w:t xml:space="preserve">ondertekende </w:t>
      </w:r>
      <w:r w:rsidRPr="00A90862">
        <w:rPr>
          <w:rFonts w:ascii="Arial" w:hAnsi="Arial" w:cs="Arial"/>
          <w:color w:val="800080"/>
        </w:rPr>
        <w:t>overeenkomst</w:t>
      </w:r>
      <w:r w:rsidR="002446B0" w:rsidRPr="00A90862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3366FF"/>
        </w:rPr>
        <w:t>waarvan een kopie aan deze akte wordt/is gehecht,</w:t>
      </w:r>
      <w:r w:rsidR="009104E9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800080"/>
        </w:rPr>
        <w:t>hebben de deelgenoten</w:t>
      </w:r>
      <w:r w:rsidR="009644B7" w:rsidRPr="00A90862">
        <w:rPr>
          <w:rFonts w:ascii="Arial" w:hAnsi="Arial" w:cs="Arial"/>
          <w:color w:val="800080"/>
        </w:rPr>
        <w:t xml:space="preserve"> een overeenkomst gesloten inzake </w:t>
      </w:r>
      <w:r w:rsidR="009644B7" w:rsidRPr="00802759">
        <w:rPr>
          <w:rFonts w:ascii="Arial" w:hAnsi="Arial" w:cs="Arial"/>
          <w:color w:val="3366FF"/>
        </w:rPr>
        <w:t>onder meer</w:t>
      </w:r>
      <w:r w:rsidR="009644B7" w:rsidRPr="00A90862">
        <w:rPr>
          <w:rFonts w:ascii="Arial" w:hAnsi="Arial" w:cs="Arial"/>
          <w:color w:val="800080"/>
        </w:rPr>
        <w:t xml:space="preserve"> de verdeling van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3366FF"/>
        </w:rPr>
        <w:t>het/de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="009644B7" w:rsidRPr="00CF5F0A">
        <w:rPr>
          <w:rFonts w:ascii="Arial" w:hAnsi="Arial" w:cs="Arial"/>
          <w:color w:val="3366FF"/>
        </w:rPr>
        <w:t>registergoed</w:t>
      </w:r>
      <w:r w:rsidR="009644B7" w:rsidRPr="00345431">
        <w:rPr>
          <w:rFonts w:ascii="Arial" w:hAnsi="Arial" w:cs="Arial"/>
          <w:color w:val="3366FF"/>
        </w:rPr>
        <w:t>eren</w:t>
      </w:r>
      <w:r w:rsidR="009644B7" w:rsidRPr="00A90862">
        <w:rPr>
          <w:rFonts w:ascii="Arial" w:hAnsi="Arial" w:cs="Arial"/>
          <w:color w:val="800080"/>
        </w:rPr>
        <w:t>.</w:t>
      </w:r>
      <w:r w:rsidR="009644B7" w:rsidRPr="00A90862" w:rsidDel="009644B7">
        <w:rPr>
          <w:rFonts w:ascii="Arial" w:hAnsi="Arial" w:cs="Arial"/>
          <w:color w:val="800080"/>
        </w:rPr>
        <w:t xml:space="preserve"> </w:t>
      </w:r>
    </w:p>
    <w:p w14:paraId="015247E4" w14:textId="77777777" w:rsidR="0073423B" w:rsidRPr="002446B0" w:rsidRDefault="002446B0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446B0">
        <w:rPr>
          <w:rFonts w:ascii="Arial" w:hAnsi="Arial" w:cs="Arial"/>
          <w:u w:val="single"/>
        </w:rPr>
        <w:t>E</w:t>
      </w:r>
      <w:r w:rsidR="0073423B" w:rsidRPr="002446B0">
        <w:rPr>
          <w:rFonts w:ascii="Arial" w:hAnsi="Arial" w:cs="Arial"/>
          <w:u w:val="single"/>
        </w:rPr>
        <w:t>inde tekstfragment</w:t>
      </w:r>
    </w:p>
    <w:p w14:paraId="4C9CB285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3279771A" w14:textId="77777777" w:rsidR="004E1491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3423B">
        <w:rPr>
          <w:rFonts w:ascii="Arial" w:hAnsi="Arial" w:cs="Arial"/>
          <w:b/>
        </w:rPr>
        <w:t>KEUZEBLOK BENAMING REGISTERGOED</w:t>
      </w:r>
    </w:p>
    <w:p w14:paraId="78DAFD2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42DCF48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varianten t.w.:</w:t>
      </w:r>
    </w:p>
    <w:p w14:paraId="6C75AD08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 w:rsidR="00E97A9A"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765D6C">
        <w:rPr>
          <w:rFonts w:ascii="Arial" w:hAnsi="Arial" w:cs="Arial"/>
        </w:rPr>
        <w:t xml:space="preserve">Variant waarbij </w:t>
      </w:r>
      <w:r w:rsidRPr="0073423B">
        <w:rPr>
          <w:rFonts w:ascii="Arial" w:hAnsi="Arial" w:cs="Arial"/>
        </w:rPr>
        <w:t xml:space="preserve">alle registergoederen (in zijn geheel) worden </w:t>
      </w:r>
      <w:r w:rsidR="00A90862">
        <w:rPr>
          <w:rFonts w:ascii="Arial" w:hAnsi="Arial" w:cs="Arial"/>
        </w:rPr>
        <w:t>geleverd</w:t>
      </w:r>
      <w:r w:rsidRPr="0073423B">
        <w:rPr>
          <w:rFonts w:ascii="Arial" w:hAnsi="Arial" w:cs="Arial"/>
        </w:rPr>
        <w:t xml:space="preserve"> aan één </w:t>
      </w:r>
      <w:r w:rsidR="00AF4F10">
        <w:rPr>
          <w:rFonts w:ascii="Arial" w:hAnsi="Arial" w:cs="Arial"/>
        </w:rPr>
        <w:t xml:space="preserve">of meer </w:t>
      </w:r>
      <w:r w:rsidRPr="0073423B">
        <w:rPr>
          <w:rFonts w:ascii="Arial" w:hAnsi="Arial" w:cs="Arial"/>
        </w:rPr>
        <w:t>partij</w:t>
      </w:r>
      <w:r w:rsidR="00AF4F10">
        <w:rPr>
          <w:rFonts w:ascii="Arial" w:hAnsi="Arial" w:cs="Arial"/>
        </w:rPr>
        <w:t xml:space="preserve">(en) </w:t>
      </w:r>
      <w:r w:rsidR="005E5B95">
        <w:rPr>
          <w:rFonts w:ascii="Arial" w:hAnsi="Arial" w:cs="Arial"/>
        </w:rPr>
        <w:t xml:space="preserve">eventueel </w:t>
      </w:r>
      <w:r w:rsidR="00AF4F10">
        <w:rPr>
          <w:rFonts w:ascii="Arial" w:hAnsi="Arial" w:cs="Arial"/>
        </w:rPr>
        <w:t xml:space="preserve">in </w:t>
      </w:r>
      <w:r w:rsidR="005E5B95">
        <w:rPr>
          <w:rFonts w:ascii="Arial" w:hAnsi="Arial" w:cs="Arial"/>
        </w:rPr>
        <w:t>(</w:t>
      </w:r>
      <w:r w:rsidR="00AF4F10">
        <w:rPr>
          <w:rFonts w:ascii="Arial" w:hAnsi="Arial" w:cs="Arial"/>
        </w:rPr>
        <w:t>gelijke</w:t>
      </w:r>
      <w:r w:rsidR="005E5B95">
        <w:rPr>
          <w:rFonts w:ascii="Arial" w:hAnsi="Arial" w:cs="Arial"/>
        </w:rPr>
        <w:t>)</w:t>
      </w:r>
      <w:r w:rsidR="00AF4F10">
        <w:rPr>
          <w:rFonts w:ascii="Arial" w:hAnsi="Arial" w:cs="Arial"/>
        </w:rPr>
        <w:t xml:space="preserve"> aandelen</w:t>
      </w:r>
      <w:r>
        <w:rPr>
          <w:rFonts w:ascii="Arial" w:hAnsi="Arial" w:cs="Arial"/>
        </w:rPr>
        <w:t>.</w:t>
      </w:r>
    </w:p>
    <w:p w14:paraId="797C0EBA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 xml:space="preserve">Variant waarbij </w:t>
      </w:r>
      <w:r w:rsidR="00A9086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aan verschillende partijen </w:t>
      </w:r>
      <w:r w:rsidR="0002526A">
        <w:rPr>
          <w:rFonts w:ascii="Arial" w:hAnsi="Arial" w:cs="Arial"/>
        </w:rPr>
        <w:t xml:space="preserve">of personen binnen één partij </w:t>
      </w:r>
      <w:r>
        <w:rPr>
          <w:rFonts w:ascii="Arial" w:hAnsi="Arial" w:cs="Arial"/>
        </w:rPr>
        <w:t>word</w:t>
      </w:r>
      <w:r w:rsidR="00A9086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90862">
        <w:rPr>
          <w:rFonts w:ascii="Arial" w:hAnsi="Arial" w:cs="Arial"/>
        </w:rPr>
        <w:t>geleverd</w:t>
      </w:r>
      <w:r>
        <w:rPr>
          <w:rFonts w:ascii="Arial" w:hAnsi="Arial" w:cs="Arial"/>
        </w:rPr>
        <w:t>.</w:t>
      </w:r>
      <w:r w:rsidR="00765D6C">
        <w:rPr>
          <w:rFonts w:ascii="Arial" w:hAnsi="Arial" w:cs="Arial"/>
        </w:rPr>
        <w:t xml:space="preserve"> Deze variant mag alleen gekozen worden indien </w:t>
      </w:r>
      <w:r w:rsidR="00721114">
        <w:rPr>
          <w:rFonts w:ascii="Arial" w:hAnsi="Arial" w:cs="Arial"/>
        </w:rPr>
        <w:t xml:space="preserve">er </w:t>
      </w:r>
      <w:r w:rsidR="00765D6C">
        <w:rPr>
          <w:rFonts w:ascii="Arial" w:hAnsi="Arial" w:cs="Arial"/>
        </w:rPr>
        <w:t>minimaal twee registergoederen zijn.</w:t>
      </w:r>
    </w:p>
    <w:p w14:paraId="75B4F4D8" w14:textId="77777777" w:rsidR="00A90862" w:rsidRDefault="00A90862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3A2202E6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5D5F1EB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BAE9F56" w14:textId="33E8560D" w:rsidR="0073423B" w:rsidRPr="0073423B" w:rsidRDefault="00037AB5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 w:rsidRPr="0073423B">
        <w:rPr>
          <w:rFonts w:ascii="Arial" w:hAnsi="Arial" w:cs="Arial"/>
          <w:color w:val="FF0000"/>
        </w:rPr>
        <w:t xml:space="preserve">ierna ook te noemen: </w:t>
      </w:r>
      <w:r w:rsidR="0073423B" w:rsidRPr="007A3771">
        <w:rPr>
          <w:rFonts w:ascii="Arial" w:hAnsi="Arial" w:cs="Arial"/>
          <w:color w:val="339966"/>
        </w:rPr>
        <w:t>“</w:t>
      </w:r>
      <w:r w:rsidR="0073423B" w:rsidRPr="007A3771">
        <w:rPr>
          <w:rFonts w:ascii="Arial" w:hAnsi="Arial" w:cs="Arial"/>
          <w:color w:val="339966"/>
          <w:u w:val="single"/>
        </w:rPr>
        <w:t xml:space="preserve">het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</w:t>
      </w:r>
      <w:r w:rsidR="0073423B" w:rsidRPr="007A3771">
        <w:rPr>
          <w:rFonts w:ascii="Arial" w:hAnsi="Arial" w:cs="Arial"/>
          <w:color w:val="339966"/>
        </w:rPr>
        <w:t>” /  “</w:t>
      </w:r>
      <w:r w:rsidR="0073423B" w:rsidRPr="007A3771">
        <w:rPr>
          <w:rFonts w:ascii="Arial" w:hAnsi="Arial" w:cs="Arial"/>
          <w:color w:val="339966"/>
          <w:u w:val="single"/>
        </w:rPr>
        <w:t xml:space="preserve">de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egistergoederen</w:t>
      </w:r>
      <w:r w:rsidR="0073423B" w:rsidRPr="007A3771">
        <w:rPr>
          <w:rFonts w:ascii="Arial" w:hAnsi="Arial" w:cs="Arial"/>
          <w:color w:val="339966"/>
        </w:rPr>
        <w:t>”</w:t>
      </w:r>
      <w:r w:rsidR="0073423B" w:rsidRPr="007A3771">
        <w:rPr>
          <w:rFonts w:ascii="Arial" w:hAnsi="Arial" w:cs="Arial"/>
          <w:color w:val="FF0000"/>
        </w:rPr>
        <w:t>.</w:t>
      </w:r>
    </w:p>
    <w:p w14:paraId="35236D5A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2B26D7A2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C2B35B3" w14:textId="77777777" w:rsidR="00A90862" w:rsidRDefault="00A90862" w:rsidP="0073423B">
      <w:pPr>
        <w:autoSpaceDE w:val="0"/>
        <w:autoSpaceDN w:val="0"/>
        <w:adjustRightInd w:val="0"/>
        <w:rPr>
          <w:rFonts w:ascii="Arial" w:hAnsi="Arial" w:cs="Arial"/>
        </w:rPr>
      </w:pPr>
    </w:p>
    <w:p w14:paraId="70B7D151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56E60098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50B19DE9" w14:textId="51D90C47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 xml:space="preserve">et hiervoor onder a. omschreven registergoed wordt hierna aangeduid met: </w:t>
      </w:r>
      <w:r w:rsidR="00765D6C">
        <w:rPr>
          <w:rFonts w:ascii="Arial" w:hAnsi="Arial" w:cs="Arial"/>
          <w:color w:val="FF0000"/>
        </w:rPr>
        <w:t>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>;</w:t>
      </w:r>
    </w:p>
    <w:p w14:paraId="4903D38D" w14:textId="5C09F7F8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>et hiervoor onder b. omschreven registergo</w:t>
      </w:r>
      <w:r w:rsidR="00765D6C">
        <w:rPr>
          <w:rFonts w:ascii="Arial" w:hAnsi="Arial" w:cs="Arial"/>
          <w:color w:val="FF0000"/>
        </w:rPr>
        <w:t>ed wordt hierna aangeduid met: 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 w:rsidR="0073423B">
        <w:rPr>
          <w:rFonts w:ascii="Arial" w:hAnsi="Arial" w:cs="Arial"/>
          <w:color w:val="FF0000"/>
        </w:rPr>
        <w:t xml:space="preserve">. </w:t>
      </w:r>
    </w:p>
    <w:p w14:paraId="32D7B53F" w14:textId="52A5155B" w:rsidR="0073423B" w:rsidRPr="00765D6C" w:rsidRDefault="00037AB5" w:rsidP="0073423B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>
        <w:rPr>
          <w:rFonts w:ascii="Arial" w:hAnsi="Arial" w:cs="Arial"/>
          <w:color w:val="800080"/>
        </w:rPr>
        <w:t>h</w:t>
      </w:r>
      <w:r w:rsidR="0073423B" w:rsidRPr="00765D6C">
        <w:rPr>
          <w:rFonts w:ascii="Arial" w:hAnsi="Arial" w:cs="Arial"/>
          <w:color w:val="800080"/>
        </w:rPr>
        <w:t>et hiervoor onder c. omschreven registergo</w:t>
      </w:r>
      <w:r w:rsidR="00765D6C" w:rsidRPr="00765D6C">
        <w:rPr>
          <w:rFonts w:ascii="Arial" w:hAnsi="Arial" w:cs="Arial"/>
          <w:color w:val="800080"/>
        </w:rPr>
        <w:t>ed wordt hierna aangeduid met: “</w:t>
      </w:r>
      <w:r w:rsidR="002803E1">
        <w:rPr>
          <w:rFonts w:ascii="Arial" w:hAnsi="Arial" w:cs="Arial"/>
          <w:color w:val="800080"/>
        </w:rPr>
        <w:t xml:space="preserve">het </w:t>
      </w:r>
      <w:r w:rsidR="00523027">
        <w:rPr>
          <w:rFonts w:ascii="Arial" w:hAnsi="Arial" w:cs="Arial"/>
          <w:color w:val="800080"/>
          <w:u w:val="single"/>
        </w:rPr>
        <w:t>r</w:t>
      </w:r>
      <w:r w:rsidR="00765D6C" w:rsidRPr="00765D6C">
        <w:rPr>
          <w:rFonts w:ascii="Arial" w:hAnsi="Arial" w:cs="Arial"/>
          <w:color w:val="800080"/>
          <w:u w:val="single"/>
        </w:rPr>
        <w:t xml:space="preserve">egistergoed </w:t>
      </w:r>
      <w:r w:rsidR="00F1020D" w:rsidRPr="00F1020D">
        <w:rPr>
          <w:rFonts w:ascii="Arial" w:hAnsi="Arial" w:cs="Arial"/>
          <w:color w:val="00FFFF"/>
          <w:u w:val="single"/>
        </w:rPr>
        <w:t>[vol</w:t>
      </w:r>
      <w:r w:rsidR="00F1020D" w:rsidRPr="009836B3">
        <w:rPr>
          <w:rFonts w:ascii="Arial" w:hAnsi="Arial" w:cs="Arial"/>
          <w:color w:val="00FFFF"/>
          <w:u w:val="single"/>
        </w:rPr>
        <w:t>gn</w:t>
      </w:r>
      <w:r w:rsidR="00F1020D" w:rsidRPr="00F1020D">
        <w:rPr>
          <w:rFonts w:ascii="Arial" w:hAnsi="Arial" w:cs="Arial"/>
          <w:color w:val="00FFFF"/>
          <w:u w:val="single"/>
        </w:rPr>
        <w:t>ummer]</w:t>
      </w:r>
      <w:r w:rsidR="00765D6C" w:rsidRPr="00765D6C">
        <w:rPr>
          <w:rFonts w:ascii="Arial" w:hAnsi="Arial" w:cs="Arial"/>
          <w:color w:val="800080"/>
        </w:rPr>
        <w:t>”</w:t>
      </w:r>
      <w:r w:rsidR="0073423B" w:rsidRPr="00765D6C">
        <w:rPr>
          <w:rFonts w:ascii="Arial" w:hAnsi="Arial" w:cs="Arial"/>
          <w:color w:val="800080"/>
        </w:rPr>
        <w:t>.</w:t>
      </w:r>
    </w:p>
    <w:p w14:paraId="1850F061" w14:textId="77777777" w:rsidR="0073423B" w:rsidRPr="00765D6C" w:rsidRDefault="00765D6C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65D6C">
        <w:rPr>
          <w:rFonts w:ascii="Arial" w:hAnsi="Arial" w:cs="Arial"/>
          <w:u w:val="single"/>
        </w:rPr>
        <w:t>Einde tekstfragment</w:t>
      </w:r>
    </w:p>
    <w:p w14:paraId="74227F7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A8019D2" w14:textId="77777777" w:rsidR="00E97A9A" w:rsidRDefault="00B55B0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97A9A">
        <w:rPr>
          <w:rFonts w:ascii="Arial" w:hAnsi="Arial" w:cs="Arial"/>
          <w:b/>
        </w:rPr>
        <w:lastRenderedPageBreak/>
        <w:t>KEUZEBLOK VERDELING</w:t>
      </w:r>
    </w:p>
    <w:p w14:paraId="4F6B6C39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723A5DD" w14:textId="77777777" w:rsidR="00E97A9A" w:rsidRDefault="001E4957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97A9A">
        <w:rPr>
          <w:rFonts w:ascii="Arial" w:hAnsi="Arial" w:cs="Arial"/>
          <w:b/>
        </w:rPr>
        <w:t xml:space="preserve">arianten: </w:t>
      </w:r>
    </w:p>
    <w:p w14:paraId="5D9F035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>één of meer</w:t>
      </w:r>
      <w:r w:rsidRPr="0073423B">
        <w:rPr>
          <w:rFonts w:ascii="Arial" w:hAnsi="Arial" w:cs="Arial"/>
        </w:rPr>
        <w:t xml:space="preserve"> registergoederen </w:t>
      </w:r>
      <w:r w:rsidR="001E4957">
        <w:rPr>
          <w:rFonts w:ascii="Arial" w:hAnsi="Arial" w:cs="Arial"/>
        </w:rPr>
        <w:t>samen</w:t>
      </w:r>
      <w:r w:rsidRPr="0073423B">
        <w:rPr>
          <w:rFonts w:ascii="Arial" w:hAnsi="Arial" w:cs="Arial"/>
        </w:rPr>
        <w:t xml:space="preserve"> worden </w:t>
      </w:r>
      <w:r w:rsidR="001E4957">
        <w:rPr>
          <w:rFonts w:ascii="Arial" w:hAnsi="Arial" w:cs="Arial"/>
        </w:rPr>
        <w:t xml:space="preserve">verdeeld onder </w:t>
      </w:r>
      <w:r w:rsidRPr="0073423B">
        <w:rPr>
          <w:rFonts w:ascii="Arial" w:hAnsi="Arial" w:cs="Arial"/>
        </w:rPr>
        <w:t xml:space="preserve">één </w:t>
      </w:r>
      <w:r w:rsidR="005E5B95">
        <w:rPr>
          <w:rFonts w:ascii="Arial" w:hAnsi="Arial" w:cs="Arial"/>
        </w:rPr>
        <w:t xml:space="preserve">of meer partij(en) </w:t>
      </w:r>
      <w:r>
        <w:rPr>
          <w:rFonts w:ascii="Arial" w:hAnsi="Arial" w:cs="Arial"/>
        </w:rPr>
        <w:t>.</w:t>
      </w:r>
    </w:p>
    <w:p w14:paraId="3850550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 xml:space="preserve">minimaal twee </w:t>
      </w:r>
      <w:r>
        <w:rPr>
          <w:rFonts w:ascii="Arial" w:hAnsi="Arial" w:cs="Arial"/>
        </w:rPr>
        <w:t>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</w:t>
      </w:r>
      <w:r w:rsidR="001E4957">
        <w:rPr>
          <w:rFonts w:ascii="Arial" w:hAnsi="Arial" w:cs="Arial"/>
        </w:rPr>
        <w:t>verdeeld worden tussen</w:t>
      </w:r>
      <w:r>
        <w:rPr>
          <w:rFonts w:ascii="Arial" w:hAnsi="Arial" w:cs="Arial"/>
        </w:rPr>
        <w:t xml:space="preserve"> verschillende partijen </w:t>
      </w:r>
      <w:r w:rsidR="0002526A">
        <w:rPr>
          <w:rFonts w:ascii="Arial" w:hAnsi="Arial" w:cs="Arial"/>
        </w:rPr>
        <w:t xml:space="preserve">of </w:t>
      </w:r>
      <w:r w:rsidR="001E4957">
        <w:rPr>
          <w:rFonts w:ascii="Arial" w:hAnsi="Arial" w:cs="Arial"/>
        </w:rPr>
        <w:t xml:space="preserve">verschillende </w:t>
      </w:r>
      <w:r w:rsidR="0002526A">
        <w:rPr>
          <w:rFonts w:ascii="Arial" w:hAnsi="Arial" w:cs="Arial"/>
        </w:rPr>
        <w:t>personen binnen één partij</w:t>
      </w:r>
      <w:r w:rsidR="00CA46CB">
        <w:rPr>
          <w:rFonts w:ascii="Arial" w:hAnsi="Arial" w:cs="Arial"/>
        </w:rPr>
        <w:t>.</w:t>
      </w:r>
    </w:p>
    <w:p w14:paraId="781E7031" w14:textId="77777777" w:rsidR="00A90862" w:rsidRDefault="00A90862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42C2F51F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C4280B3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2E503615" w14:textId="7BA8EDE1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>
        <w:rPr>
          <w:rFonts w:ascii="Arial" w:hAnsi="Arial" w:cs="Arial"/>
          <w:color w:val="FF0000"/>
        </w:rPr>
        <w:t xml:space="preserve">en delen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 w:rsidRPr="00A24FA4">
        <w:rPr>
          <w:rFonts w:ascii="Arial" w:hAnsi="Arial" w:cs="Arial"/>
          <w:color w:val="339966"/>
        </w:rPr>
        <w:t>met ingang van heden</w:t>
      </w:r>
      <w:r w:rsidR="009520AA" w:rsidRPr="00A24FA4">
        <w:rPr>
          <w:rFonts w:ascii="Arial" w:hAnsi="Arial" w:cs="Arial"/>
          <w:color w:val="339966"/>
        </w:rPr>
        <w:t>/bij deze</w:t>
      </w:r>
      <w:r w:rsidR="000831B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toe aan </w:t>
      </w:r>
      <w:r w:rsidRPr="007A3771">
        <w:rPr>
          <w:rFonts w:ascii="Arial" w:hAnsi="Arial" w:cs="Arial"/>
          <w:color w:val="339966"/>
        </w:rPr>
        <w:t>verkrijger/partij [volgletter]</w:t>
      </w:r>
      <w:r w:rsidR="001879E2" w:rsidRPr="007A3771">
        <w:rPr>
          <w:rFonts w:ascii="Arial" w:hAnsi="Arial" w:cs="Arial"/>
          <w:color w:val="339966"/>
        </w:rPr>
        <w:t>/</w:t>
      </w:r>
      <w:r w:rsidR="001879E2" w:rsidRPr="00E65094">
        <w:rPr>
          <w:rFonts w:ascii="Arial" w:hAnsi="Arial" w:cs="Arial"/>
        </w:rPr>
        <w:t>§</w:t>
      </w:r>
      <w:r w:rsidR="001879E2">
        <w:rPr>
          <w:rFonts w:ascii="Arial" w:hAnsi="Arial" w:cs="Arial"/>
        </w:rPr>
        <w:t>n</w:t>
      </w:r>
      <w:r w:rsidR="001879E2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,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FF0000"/>
        </w:rPr>
        <w:t xml:space="preserve">. </w:t>
      </w:r>
    </w:p>
    <w:p w14:paraId="5637A26A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F5E8DBB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7014E0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3BDDBC54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448EAC05" w14:textId="77777777" w:rsidR="00E97A9A" w:rsidRDefault="00C24E5D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EA7C66">
        <w:rPr>
          <w:rFonts w:ascii="Arial" w:hAnsi="Arial" w:cs="Arial"/>
          <w:color w:val="FF0000"/>
        </w:rPr>
        <w:t xml:space="preserve">e registergoederen en </w:t>
      </w:r>
      <w:r w:rsidR="00AB36C9">
        <w:rPr>
          <w:rFonts w:ascii="Arial" w:hAnsi="Arial" w:cs="Arial"/>
          <w:color w:val="FF0000"/>
        </w:rPr>
        <w:t xml:space="preserve">delen </w:t>
      </w:r>
      <w:r w:rsidR="00AB36C9" w:rsidRPr="009D51F7">
        <w:rPr>
          <w:rFonts w:ascii="Arial" w:hAnsi="Arial" w:cs="Arial"/>
          <w:color w:val="339966"/>
        </w:rPr>
        <w:t>met ingang van heden</w:t>
      </w:r>
      <w:r w:rsidR="009520AA" w:rsidRPr="00A90862">
        <w:rPr>
          <w:rFonts w:ascii="Arial" w:hAnsi="Arial" w:cs="Arial"/>
          <w:color w:val="339966"/>
        </w:rPr>
        <w:t>/bij deze</w:t>
      </w:r>
      <w:r w:rsidR="00AB36C9">
        <w:rPr>
          <w:rFonts w:ascii="Arial" w:hAnsi="Arial" w:cs="Arial"/>
          <w:color w:val="FF0000"/>
        </w:rPr>
        <w:t xml:space="preserve"> toe als volgt:</w:t>
      </w:r>
    </w:p>
    <w:p w14:paraId="306A1CED" w14:textId="7C20FCD5" w:rsidR="00AB36C9" w:rsidRPr="000D7002" w:rsidRDefault="00AB36C9" w:rsidP="00AB36C9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="000D7002"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571F2D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0D7002" w:rsidRPr="000D7002">
        <w:rPr>
          <w:rFonts w:ascii="Arial" w:hAnsi="Arial" w:cs="Arial"/>
          <w:color w:val="FF0000"/>
        </w:rPr>
        <w:t>;</w:t>
      </w:r>
    </w:p>
    <w:p w14:paraId="7ABAB20D" w14:textId="36743776" w:rsidR="00635F52" w:rsidRDefault="000D7002" w:rsidP="00635F52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02247F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635F52" w:rsidRPr="00635F52">
        <w:rPr>
          <w:rFonts w:ascii="Arial" w:hAnsi="Arial" w:cs="Arial"/>
          <w:color w:val="800080"/>
        </w:rPr>
        <w:t>;</w:t>
      </w:r>
    </w:p>
    <w:p w14:paraId="60D5F704" w14:textId="5256F0EC" w:rsidR="00635F52" w:rsidRPr="00635F52" w:rsidRDefault="00635F52" w:rsidP="00635F52">
      <w:pPr>
        <w:pStyle w:val="Lijstalinea"/>
        <w:numPr>
          <w:ilvl w:val="0"/>
          <w:numId w:val="3"/>
        </w:numPr>
        <w:tabs>
          <w:tab w:val="clear" w:pos="502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FF0000"/>
        </w:rPr>
      </w:pPr>
      <w:r w:rsidRPr="00635F52">
        <w:rPr>
          <w:rFonts w:ascii="Arial" w:hAnsi="Arial" w:cs="Arial"/>
          <w:color w:val="800080"/>
        </w:rPr>
        <w:t xml:space="preserve">het registergoed </w:t>
      </w:r>
      <w:r w:rsidRPr="00635F52">
        <w:rPr>
          <w:rFonts w:ascii="Arial" w:hAnsi="Arial" w:cs="Arial"/>
          <w:color w:val="33CCCC"/>
        </w:rPr>
        <w:t>[volgnummer]</w:t>
      </w:r>
      <w:r w:rsidRPr="00635F52">
        <w:rPr>
          <w:rFonts w:ascii="Arial" w:hAnsi="Arial" w:cs="Arial"/>
          <w:color w:val="800080"/>
        </w:rPr>
        <w:t xml:space="preserve"> aan </w:t>
      </w:r>
      <w:r w:rsidRPr="00635F52">
        <w:rPr>
          <w:rFonts w:ascii="Arial" w:hAnsi="Arial" w:cs="Arial"/>
          <w:color w:val="3366FF"/>
        </w:rPr>
        <w:t>verkrijger/partij [volgletter]/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 xml:space="preserve">, [verkrijger/partij [volgletter] 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 en [verkrijger /partij [volgletter]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800080"/>
        </w:rPr>
        <w:t>.</w:t>
      </w:r>
    </w:p>
    <w:p w14:paraId="6422B52C" w14:textId="77777777" w:rsidR="000D7002" w:rsidRDefault="000D7002" w:rsidP="000D7002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28D4BB4" w14:textId="77777777" w:rsidR="00AB36C9" w:rsidRDefault="00AB36C9" w:rsidP="008E1640">
      <w:pPr>
        <w:rPr>
          <w:rFonts w:ascii="Arial" w:hAnsi="Arial" w:cs="Arial"/>
          <w:b/>
          <w:color w:val="000000"/>
          <w:sz w:val="24"/>
          <w:szCs w:val="24"/>
        </w:rPr>
      </w:pPr>
    </w:p>
    <w:p w14:paraId="219DEF64" w14:textId="77777777" w:rsidR="005A0B62" w:rsidRDefault="002558E1" w:rsidP="008E1640">
      <w:pPr>
        <w:rPr>
          <w:rFonts w:ascii="Arial" w:hAnsi="Arial" w:cs="Arial"/>
          <w:b/>
          <w:color w:val="000000"/>
        </w:rPr>
      </w:pPr>
      <w:r w:rsidRPr="002558E1">
        <w:rPr>
          <w:rFonts w:ascii="Arial" w:hAnsi="Arial" w:cs="Arial"/>
          <w:b/>
          <w:color w:val="000000"/>
        </w:rPr>
        <w:t xml:space="preserve">KEUZEBLOK </w:t>
      </w:r>
      <w:r w:rsidR="002036F0">
        <w:rPr>
          <w:rFonts w:ascii="Arial" w:hAnsi="Arial" w:cs="Arial"/>
          <w:b/>
          <w:color w:val="000000"/>
        </w:rPr>
        <w:t>LEVERING</w:t>
      </w:r>
    </w:p>
    <w:p w14:paraId="42F58F3E" w14:textId="77777777" w:rsidR="002558E1" w:rsidRPr="005A0B62" w:rsidRDefault="00F83CDE" w:rsidP="005A0B62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Herhalend keuzeblok. C</w:t>
      </w:r>
      <w:r w:rsidR="0002526A">
        <w:rPr>
          <w:rFonts w:ascii="Arial" w:hAnsi="Arial" w:cs="Arial"/>
        </w:rPr>
        <w:t xml:space="preserve">ombinaties van varianten </w:t>
      </w:r>
      <w:r>
        <w:rPr>
          <w:rFonts w:ascii="Arial" w:hAnsi="Arial" w:cs="Arial"/>
        </w:rPr>
        <w:t>zijn</w:t>
      </w:r>
      <w:r w:rsidR="0002526A">
        <w:rPr>
          <w:rFonts w:ascii="Arial" w:hAnsi="Arial" w:cs="Arial"/>
        </w:rPr>
        <w:t xml:space="preserve"> mogelijk</w:t>
      </w:r>
      <w:r>
        <w:rPr>
          <w:rFonts w:ascii="Arial" w:hAnsi="Arial" w:cs="Arial"/>
        </w:rPr>
        <w:t>, met uitzondering van variant a1 die altijd alleen getoond wordt</w:t>
      </w:r>
      <w:r w:rsidR="0002526A">
        <w:rPr>
          <w:rFonts w:ascii="Arial" w:hAnsi="Arial" w:cs="Arial"/>
        </w:rPr>
        <w:t>.</w:t>
      </w:r>
    </w:p>
    <w:p w14:paraId="6185150A" w14:textId="77777777" w:rsidR="002558E1" w:rsidRDefault="002558E1" w:rsidP="002558E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9850077" w14:textId="77777777" w:rsidR="00EA7C66" w:rsidRDefault="000658A2" w:rsidP="00EA7C6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A7C66">
        <w:rPr>
          <w:rFonts w:ascii="Arial" w:hAnsi="Arial" w:cs="Arial"/>
          <w:b/>
        </w:rPr>
        <w:t xml:space="preserve">arianten: </w:t>
      </w:r>
    </w:p>
    <w:p w14:paraId="0E6FBB49" w14:textId="77777777" w:rsidR="00976D59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9708D3">
        <w:rPr>
          <w:rFonts w:ascii="Arial" w:hAnsi="Arial" w:cs="Arial"/>
        </w:rPr>
        <w:t>d</w:t>
      </w:r>
      <w:r>
        <w:rPr>
          <w:rFonts w:ascii="Arial" w:hAnsi="Arial" w:cs="Arial"/>
        </w:rPr>
        <w:t>eze variant is te gebruiken bij</w:t>
      </w:r>
      <w:r w:rsidR="009708D3">
        <w:rPr>
          <w:rFonts w:ascii="Arial" w:hAnsi="Arial" w:cs="Arial"/>
        </w:rPr>
        <w:t xml:space="preserve"> een gelijke verdeling</w:t>
      </w:r>
      <w:r w:rsidR="00A82424">
        <w:rPr>
          <w:rFonts w:ascii="Arial" w:hAnsi="Arial" w:cs="Arial"/>
        </w:rPr>
        <w:t xml:space="preserve"> tussen personen in een partij</w:t>
      </w:r>
      <w:r w:rsidR="00976D59">
        <w:rPr>
          <w:rFonts w:ascii="Arial" w:hAnsi="Arial" w:cs="Arial"/>
        </w:rPr>
        <w:t>:</w:t>
      </w:r>
    </w:p>
    <w:p w14:paraId="6F70A221" w14:textId="77777777" w:rsidR="00EA7C66" w:rsidRDefault="00976D59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a1. </w:t>
      </w:r>
      <w:r w:rsidR="009708D3">
        <w:rPr>
          <w:rFonts w:ascii="Arial" w:hAnsi="Arial" w:cs="Arial"/>
        </w:rPr>
        <w:t xml:space="preserve">alle registergoederen tussen alle </w:t>
      </w:r>
      <w:r w:rsidR="00DB1241">
        <w:rPr>
          <w:rFonts w:ascii="Arial" w:hAnsi="Arial" w:cs="Arial"/>
        </w:rPr>
        <w:t xml:space="preserve">verkrijgende </w:t>
      </w:r>
      <w:r w:rsidR="009708D3">
        <w:rPr>
          <w:rFonts w:ascii="Arial" w:hAnsi="Arial" w:cs="Arial"/>
        </w:rPr>
        <w:t xml:space="preserve">personen </w:t>
      </w:r>
      <w:r w:rsidR="00DB1241">
        <w:rPr>
          <w:rFonts w:ascii="Arial" w:hAnsi="Arial" w:cs="Arial"/>
        </w:rPr>
        <w:t>(opgenomen in één of meer partijen</w:t>
      </w:r>
      <w:r w:rsidR="009708D3">
        <w:rPr>
          <w:rFonts w:ascii="Arial" w:hAnsi="Arial" w:cs="Arial"/>
        </w:rPr>
        <w:t>)</w:t>
      </w:r>
      <w:r w:rsidR="000658A2">
        <w:rPr>
          <w:rFonts w:ascii="Arial" w:hAnsi="Arial" w:cs="Arial"/>
        </w:rPr>
        <w:t>,</w:t>
      </w:r>
    </w:p>
    <w:p w14:paraId="4F08B82F" w14:textId="77777777" w:rsidR="000658A2" w:rsidRDefault="00DB1241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8A2">
        <w:rPr>
          <w:rFonts w:ascii="Arial" w:hAnsi="Arial" w:cs="Arial"/>
        </w:rPr>
        <w:t>a2.</w:t>
      </w:r>
      <w:r>
        <w:rPr>
          <w:rFonts w:ascii="Arial" w:hAnsi="Arial" w:cs="Arial"/>
        </w:rPr>
        <w:t xml:space="preserve"> </w:t>
      </w:r>
      <w:r w:rsidR="000658A2">
        <w:rPr>
          <w:rFonts w:ascii="Arial" w:hAnsi="Arial" w:cs="Arial"/>
        </w:rPr>
        <w:t xml:space="preserve">per registergoed tussen </w:t>
      </w:r>
      <w:r>
        <w:rPr>
          <w:rFonts w:ascii="Arial" w:hAnsi="Arial" w:cs="Arial"/>
        </w:rPr>
        <w:t>de</w:t>
      </w:r>
      <w:r w:rsidR="000658A2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verkrijgende </w:t>
      </w:r>
      <w:r w:rsidR="000658A2">
        <w:rPr>
          <w:rFonts w:ascii="Arial" w:hAnsi="Arial" w:cs="Arial"/>
        </w:rPr>
        <w:t>personen in één of meer partijen</w:t>
      </w:r>
      <w:r>
        <w:rPr>
          <w:rFonts w:ascii="Arial" w:hAnsi="Arial" w:cs="Arial"/>
        </w:rPr>
        <w:t xml:space="preserve">, waarbij er minimaal twee registergoederen aanwezig zijn die verdeeld worden tussen </w:t>
      </w:r>
      <w:r w:rsidR="00495FB6">
        <w:rPr>
          <w:rFonts w:ascii="Arial" w:hAnsi="Arial" w:cs="Arial"/>
        </w:rPr>
        <w:t xml:space="preserve">verkrijgende </w:t>
      </w:r>
      <w:r>
        <w:rPr>
          <w:rFonts w:ascii="Arial" w:hAnsi="Arial" w:cs="Arial"/>
        </w:rPr>
        <w:t>personen uit verschillende partijen</w:t>
      </w:r>
      <w:r w:rsidR="000658A2">
        <w:rPr>
          <w:rFonts w:ascii="Arial" w:hAnsi="Arial" w:cs="Arial"/>
        </w:rPr>
        <w:t>.</w:t>
      </w:r>
    </w:p>
    <w:p w14:paraId="1C8EC801" w14:textId="77777777" w:rsidR="00EA7C66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9708D3">
        <w:rPr>
          <w:rFonts w:ascii="Arial" w:hAnsi="Arial" w:cs="Arial"/>
        </w:rPr>
        <w:t>deze v</w:t>
      </w:r>
      <w:r>
        <w:rPr>
          <w:rFonts w:ascii="Arial" w:hAnsi="Arial" w:cs="Arial"/>
        </w:rPr>
        <w:t xml:space="preserve">ariant </w:t>
      </w:r>
      <w:r w:rsidR="009708D3">
        <w:rPr>
          <w:rFonts w:ascii="Arial" w:hAnsi="Arial" w:cs="Arial"/>
        </w:rPr>
        <w:t xml:space="preserve">is te gebruiken bij een </w:t>
      </w:r>
      <w:r w:rsidR="00A82424">
        <w:rPr>
          <w:rFonts w:ascii="Arial" w:hAnsi="Arial" w:cs="Arial"/>
        </w:rPr>
        <w:t>(</w:t>
      </w:r>
      <w:r w:rsidR="009708D3">
        <w:rPr>
          <w:rFonts w:ascii="Arial" w:hAnsi="Arial" w:cs="Arial"/>
        </w:rPr>
        <w:t>on</w:t>
      </w:r>
      <w:r w:rsidR="00A82424">
        <w:rPr>
          <w:rFonts w:ascii="Arial" w:hAnsi="Arial" w:cs="Arial"/>
        </w:rPr>
        <w:t>)</w:t>
      </w:r>
      <w:r w:rsidR="009708D3">
        <w:rPr>
          <w:rFonts w:ascii="Arial" w:hAnsi="Arial" w:cs="Arial"/>
        </w:rPr>
        <w:t>gelijke verdeling</w:t>
      </w:r>
      <w:r w:rsidR="00495FB6" w:rsidRPr="00495FB6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per registergoed of </w:t>
      </w:r>
      <w:r w:rsidR="001E4957">
        <w:rPr>
          <w:rFonts w:ascii="Arial" w:hAnsi="Arial" w:cs="Arial"/>
        </w:rPr>
        <w:t xml:space="preserve">van </w:t>
      </w:r>
      <w:r w:rsidR="00495FB6">
        <w:rPr>
          <w:rFonts w:ascii="Arial" w:hAnsi="Arial" w:cs="Arial"/>
        </w:rPr>
        <w:t xml:space="preserve">alle registergoederen </w:t>
      </w:r>
      <w:r w:rsidR="00A82424">
        <w:rPr>
          <w:rFonts w:ascii="Arial" w:hAnsi="Arial" w:cs="Arial"/>
        </w:rPr>
        <w:t>tussen</w:t>
      </w:r>
      <w:r w:rsidR="00495FB6">
        <w:rPr>
          <w:rFonts w:ascii="Arial" w:hAnsi="Arial" w:cs="Arial"/>
        </w:rPr>
        <w:t xml:space="preserve"> verkrijgende personen</w:t>
      </w:r>
      <w:r w:rsidR="00DB1241">
        <w:rPr>
          <w:rFonts w:ascii="Arial" w:hAnsi="Arial" w:cs="Arial"/>
        </w:rPr>
        <w:t>:</w:t>
      </w:r>
      <w:r w:rsidR="00DB1241" w:rsidDel="009708D3">
        <w:rPr>
          <w:rFonts w:ascii="Arial" w:hAnsi="Arial" w:cs="Arial"/>
        </w:rPr>
        <w:t xml:space="preserve"> </w:t>
      </w:r>
    </w:p>
    <w:p w14:paraId="2C9B9B8A" w14:textId="77777777" w:rsidR="00EA7C66" w:rsidRDefault="00DB1241" w:rsidP="00EA7C66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b1. </w:t>
      </w:r>
      <w:r w:rsidR="00495FB6">
        <w:rPr>
          <w:rFonts w:ascii="Arial" w:hAnsi="Arial" w:cs="Arial"/>
        </w:rPr>
        <w:t xml:space="preserve">verkrijgende </w:t>
      </w:r>
      <w:r w:rsidR="00EA7C66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EA7C66">
        <w:rPr>
          <w:rFonts w:ascii="Arial" w:hAnsi="Arial" w:cs="Arial"/>
        </w:rPr>
        <w:t>n</w:t>
      </w:r>
      <w:r w:rsidR="00976D59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>wordt</w:t>
      </w:r>
      <w:r w:rsidR="00976D59">
        <w:rPr>
          <w:rFonts w:ascii="Arial" w:hAnsi="Arial" w:cs="Arial"/>
        </w:rPr>
        <w:t xml:space="preserve"> niet vertegenwoordigd door een gevolmachtigde</w:t>
      </w:r>
      <w:r w:rsidR="00EA7C66">
        <w:rPr>
          <w:rFonts w:ascii="Arial" w:hAnsi="Arial" w:cs="Arial"/>
        </w:rPr>
        <w:t>,</w:t>
      </w:r>
    </w:p>
    <w:p w14:paraId="68AADA6B" w14:textId="77777777" w:rsidR="00EA7C66" w:rsidRDefault="00DB1241" w:rsidP="00976D59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b2. </w:t>
      </w:r>
      <w:r w:rsidR="00495FB6">
        <w:rPr>
          <w:rFonts w:ascii="Arial" w:hAnsi="Arial" w:cs="Arial"/>
        </w:rPr>
        <w:t xml:space="preserve">verkrijgende </w:t>
      </w:r>
      <w:r w:rsidR="00976D59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976D59">
        <w:rPr>
          <w:rFonts w:ascii="Arial" w:hAnsi="Arial" w:cs="Arial"/>
        </w:rPr>
        <w:t xml:space="preserve">n </w:t>
      </w:r>
      <w:r w:rsidR="00495FB6">
        <w:rPr>
          <w:rFonts w:ascii="Arial" w:hAnsi="Arial" w:cs="Arial"/>
        </w:rPr>
        <w:t xml:space="preserve">wordt </w:t>
      </w:r>
      <w:r w:rsidR="00976D59">
        <w:rPr>
          <w:rFonts w:ascii="Arial" w:hAnsi="Arial" w:cs="Arial"/>
        </w:rPr>
        <w:t>wel vertegenwoordigd door een gevolmachtigde.</w:t>
      </w:r>
    </w:p>
    <w:p w14:paraId="7D8A1A2D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61B3259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</w:t>
      </w:r>
      <w:r w:rsidR="00A37F61">
        <w:rPr>
          <w:rFonts w:ascii="Arial" w:hAnsi="Arial" w:cs="Arial"/>
        </w:rPr>
        <w:t xml:space="preserve">1 Levering </w:t>
      </w:r>
      <w:r w:rsidR="00CD5D2B">
        <w:rPr>
          <w:rFonts w:ascii="Arial" w:hAnsi="Arial" w:cs="Arial"/>
        </w:rPr>
        <w:t>van alle registergoederen in gelijke aandelen</w:t>
      </w:r>
      <w:r w:rsidR="00A37F61">
        <w:rPr>
          <w:rFonts w:ascii="Arial" w:hAnsi="Arial" w:cs="Arial"/>
        </w:rPr>
        <w:t xml:space="preserve"> aan </w:t>
      </w:r>
      <w:r w:rsidR="00CD5D2B">
        <w:rPr>
          <w:rFonts w:ascii="Arial" w:hAnsi="Arial" w:cs="Arial"/>
        </w:rPr>
        <w:t xml:space="preserve">(alle personen binnen) alle </w:t>
      </w:r>
      <w:r w:rsidR="00A37F61">
        <w:rPr>
          <w:rFonts w:ascii="Arial" w:hAnsi="Arial" w:cs="Arial"/>
        </w:rPr>
        <w:t>partijen</w:t>
      </w:r>
    </w:p>
    <w:p w14:paraId="4C675FDD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4D591D4" w14:textId="608A369C" w:rsidR="000E5C05" w:rsidRDefault="00A37F61" w:rsidP="00EA7C66">
      <w:pPr>
        <w:autoSpaceDE w:val="0"/>
        <w:autoSpaceDN w:val="0"/>
        <w:adjustRightInd w:val="0"/>
        <w:rPr>
          <w:rFonts w:ascii="Arial" w:hAnsi="Arial" w:cs="Arial"/>
          <w:color w:val="008000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</w:t>
      </w:r>
      <w:r>
        <w:rPr>
          <w:rFonts w:ascii="Arial" w:hAnsi="Arial" w:cs="Arial"/>
          <w:color w:val="FF0000"/>
        </w:rPr>
        <w:t xml:space="preserve"> </w:t>
      </w:r>
      <w:r w:rsidR="0072179A">
        <w:rPr>
          <w:rFonts w:ascii="Arial" w:hAnsi="Arial" w:cs="Arial"/>
          <w:color w:val="339966"/>
        </w:rPr>
        <w:t>v</w:t>
      </w:r>
      <w:r w:rsidR="000E5C05" w:rsidRPr="007A3771">
        <w:rPr>
          <w:rFonts w:ascii="Arial" w:hAnsi="Arial" w:cs="Arial"/>
          <w:color w:val="339966"/>
        </w:rPr>
        <w:t>erkrijger/</w:t>
      </w:r>
      <w:r w:rsidR="0072179A">
        <w:rPr>
          <w:rFonts w:ascii="Arial" w:hAnsi="Arial" w:cs="Arial"/>
          <w:color w:val="339966"/>
        </w:rPr>
        <w:t>p</w:t>
      </w:r>
      <w:r w:rsidR="000E5C05"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 xml:space="preserve"> en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FF0000"/>
        </w:rPr>
        <w:t xml:space="preserve">, die bij deze </w:t>
      </w:r>
      <w:r w:rsidR="000E5C05" w:rsidRPr="007A3771">
        <w:rPr>
          <w:rFonts w:ascii="Arial" w:hAnsi="Arial" w:cs="Arial"/>
          <w:color w:val="339966"/>
        </w:rPr>
        <w:t>verklaart/verklaren</w:t>
      </w:r>
      <w:r w:rsidR="000E5C05">
        <w:rPr>
          <w:rFonts w:ascii="Arial" w:hAnsi="Arial" w:cs="Arial"/>
          <w:color w:val="FF0000"/>
        </w:rPr>
        <w:t xml:space="preserve"> te aanvaarden</w:t>
      </w:r>
      <w:r w:rsidR="000E5C05">
        <w:rPr>
          <w:rFonts w:ascii="Arial" w:hAnsi="Arial" w:cs="Arial"/>
          <w:color w:val="800080"/>
        </w:rPr>
        <w:t xml:space="preserve"> ieder voor de </w:t>
      </w:r>
      <w:r w:rsidR="000E5C05" w:rsidRPr="00174D4E">
        <w:rPr>
          <w:rFonts w:ascii="Arial" w:hAnsi="Arial" w:cs="Arial"/>
          <w:color w:val="3366FF"/>
        </w:rPr>
        <w:t>onverdeelde</w:t>
      </w:r>
      <w:r w:rsidR="000E5C05">
        <w:rPr>
          <w:rFonts w:ascii="Arial" w:hAnsi="Arial" w:cs="Arial"/>
          <w:color w:val="00CCFF"/>
        </w:rPr>
        <w:t xml:space="preserve"> </w:t>
      </w:r>
      <w:r w:rsidR="000E5C05">
        <w:rPr>
          <w:rFonts w:ascii="Arial" w:hAnsi="Arial" w:cs="Arial"/>
          <w:color w:val="800080"/>
        </w:rPr>
        <w:t xml:space="preserve">helft / ieder voor het 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 w:rsidRPr="00374C78">
        <w:rPr>
          <w:rFonts w:ascii="Arial" w:hAnsi="Arial" w:cs="Arial"/>
        </w:rPr>
        <w:t>breukdeel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>
        <w:rPr>
          <w:rFonts w:ascii="Arial" w:hAnsi="Arial" w:cs="Arial"/>
          <w:color w:val="00CCFF"/>
        </w:rPr>
        <w:t xml:space="preserve"> </w:t>
      </w:r>
      <w:r w:rsidR="000E5C05" w:rsidRPr="00374C78">
        <w:rPr>
          <w:rFonts w:ascii="Arial" w:hAnsi="Arial" w:cs="Arial"/>
          <w:color w:val="3366FF"/>
        </w:rPr>
        <w:t>onverdeeld</w:t>
      </w:r>
      <w:r w:rsidR="000E5C05" w:rsidRPr="00493742">
        <w:rPr>
          <w:rFonts w:ascii="Arial" w:hAnsi="Arial" w:cs="Arial"/>
          <w:color w:val="00FFFF"/>
        </w:rPr>
        <w:t xml:space="preserve"> </w:t>
      </w:r>
      <w:r w:rsidR="000E5C05">
        <w:rPr>
          <w:rFonts w:ascii="Arial" w:hAnsi="Arial" w:cs="Arial"/>
          <w:color w:val="800080"/>
        </w:rPr>
        <w:t>aandeel</w:t>
      </w:r>
      <w:r w:rsidR="000E5C05">
        <w:rPr>
          <w:rFonts w:ascii="Arial" w:hAnsi="Arial" w:cs="Arial"/>
          <w:color w:val="FF0000"/>
        </w:rPr>
        <w:t xml:space="preserve">: </w:t>
      </w:r>
      <w:r w:rsidR="000E5C05"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 xml:space="preserve">egistergoed / de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>egistergoederen.</w:t>
      </w:r>
    </w:p>
    <w:p w14:paraId="0048451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6F902DD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93C90AB" w14:textId="77777777" w:rsidR="00A37F61" w:rsidRDefault="00B55B00" w:rsidP="00EA7C6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37F61">
        <w:rPr>
          <w:rFonts w:ascii="Arial" w:hAnsi="Arial" w:cs="Arial"/>
        </w:rPr>
        <w:lastRenderedPageBreak/>
        <w:t xml:space="preserve">Variant a2 Levering per registergoed </w:t>
      </w:r>
      <w:r w:rsidR="00CD5D2B">
        <w:rPr>
          <w:rFonts w:ascii="Arial" w:hAnsi="Arial" w:cs="Arial"/>
        </w:rPr>
        <w:t xml:space="preserve">in gelijke aandelen </w:t>
      </w:r>
      <w:r w:rsidR="00A37F61">
        <w:rPr>
          <w:rFonts w:ascii="Arial" w:hAnsi="Arial" w:cs="Arial"/>
        </w:rPr>
        <w:t xml:space="preserve">aan </w:t>
      </w:r>
      <w:r w:rsidR="00CD5D2B">
        <w:rPr>
          <w:rFonts w:ascii="Arial" w:hAnsi="Arial" w:cs="Arial"/>
        </w:rPr>
        <w:t xml:space="preserve">(alle personen binnen) </w:t>
      </w:r>
      <w:r w:rsidR="00A5345D">
        <w:rPr>
          <w:rFonts w:ascii="Arial" w:hAnsi="Arial" w:cs="Arial"/>
        </w:rPr>
        <w:t>verschillende</w:t>
      </w:r>
      <w:r w:rsidR="00A37F61">
        <w:rPr>
          <w:rFonts w:ascii="Arial" w:hAnsi="Arial" w:cs="Arial"/>
        </w:rPr>
        <w:t xml:space="preserve"> partijen </w:t>
      </w:r>
    </w:p>
    <w:p w14:paraId="7386AB16" w14:textId="77777777" w:rsidR="00A37F61" w:rsidRPr="0073423B" w:rsidRDefault="00A37F61" w:rsidP="00A37F61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105E6953" w14:textId="77777777" w:rsidR="00A37F61" w:rsidRPr="00A94175" w:rsidRDefault="00A37F61" w:rsidP="00A37F61">
      <w:pPr>
        <w:autoSpaceDE w:val="0"/>
        <w:autoSpaceDN w:val="0"/>
        <w:adjustRightInd w:val="0"/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10FB5239" w14:textId="6C1A203B" w:rsidR="00A37F61" w:rsidRDefault="00A37F61" w:rsidP="00A37F61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>
        <w:rPr>
          <w:rFonts w:ascii="Arial" w:hAnsi="Arial" w:cs="Arial"/>
          <w:color w:val="339966"/>
        </w:rPr>
        <w:t>v</w:t>
      </w:r>
      <w:r w:rsidRPr="007A3771">
        <w:rPr>
          <w:rFonts w:ascii="Arial" w:hAnsi="Arial" w:cs="Arial"/>
          <w:color w:val="339966"/>
        </w:rPr>
        <w:t>erkrijger/</w:t>
      </w:r>
      <w:r>
        <w:rPr>
          <w:rFonts w:ascii="Arial" w:hAnsi="Arial" w:cs="Arial"/>
          <w:color w:val="339966"/>
        </w:rPr>
        <w:t>p</w:t>
      </w:r>
      <w:r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en verk</w:t>
      </w:r>
      <w:r w:rsidRPr="007A6CCE">
        <w:rPr>
          <w:rFonts w:ascii="Arial" w:hAnsi="Arial" w:cs="Arial"/>
          <w:color w:val="800080"/>
        </w:rPr>
        <w:t>rijge</w:t>
      </w:r>
      <w:r>
        <w:rPr>
          <w:rFonts w:ascii="Arial" w:hAnsi="Arial" w:cs="Arial"/>
          <w:color w:val="800080"/>
        </w:rPr>
        <w:t>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FF0000"/>
        </w:rPr>
        <w:t xml:space="preserve">, die bij deze </w:t>
      </w:r>
      <w:r w:rsidRPr="007A3771">
        <w:rPr>
          <w:rFonts w:ascii="Arial" w:hAnsi="Arial" w:cs="Arial"/>
          <w:color w:val="339966"/>
        </w:rPr>
        <w:t>verklaart/verklaren</w:t>
      </w:r>
      <w:r>
        <w:rPr>
          <w:rFonts w:ascii="Arial" w:hAnsi="Arial" w:cs="Arial"/>
          <w:color w:val="FF0000"/>
        </w:rPr>
        <w:t xml:space="preserve"> te aanvaarden</w:t>
      </w:r>
      <w:r>
        <w:rPr>
          <w:rFonts w:ascii="Arial" w:hAnsi="Arial" w:cs="Arial"/>
          <w:color w:val="800080"/>
        </w:rPr>
        <w:t xml:space="preserve"> ieder voor de </w:t>
      </w:r>
      <w:r w:rsidRPr="00174D4E">
        <w:rPr>
          <w:rFonts w:ascii="Arial" w:hAnsi="Arial" w:cs="Arial"/>
          <w:color w:val="3366FF"/>
        </w:rPr>
        <w:t>onv</w:t>
      </w:r>
      <w:r w:rsidRPr="007A6CCE">
        <w:rPr>
          <w:rFonts w:ascii="Arial" w:hAnsi="Arial" w:cs="Arial"/>
          <w:color w:val="3366FF"/>
        </w:rPr>
        <w:t>er</w:t>
      </w:r>
      <w:r w:rsidRPr="00174D4E">
        <w:rPr>
          <w:rFonts w:ascii="Arial" w:hAnsi="Arial" w:cs="Arial"/>
          <w:color w:val="3366FF"/>
        </w:rPr>
        <w:t>deelde</w:t>
      </w:r>
      <w:r>
        <w:rPr>
          <w:rFonts w:ascii="Arial" w:hAnsi="Arial" w:cs="Arial"/>
          <w:color w:val="00CCFF"/>
        </w:rPr>
        <w:t xml:space="preserve"> </w:t>
      </w:r>
      <w:r>
        <w:rPr>
          <w:rFonts w:ascii="Arial" w:hAnsi="Arial" w:cs="Arial"/>
          <w:color w:val="800080"/>
        </w:rPr>
        <w:t xml:space="preserve">helft / ieder voor het 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 w:rsidRPr="00374C78">
        <w:rPr>
          <w:rFonts w:ascii="Arial" w:hAnsi="Arial" w:cs="Arial"/>
        </w:rPr>
        <w:t>breukdeel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>
        <w:rPr>
          <w:rFonts w:ascii="Arial" w:hAnsi="Arial" w:cs="Arial"/>
          <w:color w:val="00CCFF"/>
        </w:rPr>
        <w:t xml:space="preserve"> </w:t>
      </w:r>
      <w:r w:rsidRPr="00374C78">
        <w:rPr>
          <w:rFonts w:ascii="Arial" w:hAnsi="Arial" w:cs="Arial"/>
          <w:color w:val="3366FF"/>
        </w:rPr>
        <w:t>onverdeeld</w:t>
      </w:r>
      <w:r w:rsidRPr="00493742">
        <w:rPr>
          <w:rFonts w:ascii="Arial" w:hAnsi="Arial" w:cs="Arial"/>
          <w:color w:val="00FFFF"/>
        </w:rPr>
        <w:t xml:space="preserve"> </w:t>
      </w:r>
      <w:r>
        <w:rPr>
          <w:rFonts w:ascii="Arial" w:hAnsi="Arial" w:cs="Arial"/>
          <w:color w:val="800080"/>
        </w:rPr>
        <w:t>aandeel</w:t>
      </w:r>
      <w:r>
        <w:rPr>
          <w:rFonts w:ascii="Arial" w:hAnsi="Arial" w:cs="Arial"/>
          <w:color w:val="FF0000"/>
        </w:rPr>
        <w:t xml:space="preserve">: </w:t>
      </w:r>
      <w:r w:rsidRPr="007A6CCE">
        <w:rPr>
          <w:rFonts w:ascii="Arial" w:hAnsi="Arial" w:cs="Arial"/>
          <w:color w:val="00FFFF"/>
        </w:rPr>
        <w:t>he</w:t>
      </w:r>
      <w:r>
        <w:rPr>
          <w:rFonts w:ascii="Arial" w:hAnsi="Arial" w:cs="Arial"/>
          <w:color w:val="00FFFF"/>
        </w:rPr>
        <w:t>t</w:t>
      </w:r>
      <w:r>
        <w:rPr>
          <w:rFonts w:ascii="Arial" w:hAnsi="Arial" w:cs="Arial"/>
          <w:color w:val="008000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 xml:space="preserve">de </w:t>
      </w:r>
      <w:r w:rsidR="007A6CCE" w:rsidRPr="00951FAB">
        <w:rPr>
          <w:rFonts w:ascii="Arial" w:hAnsi="Arial" w:cs="Arial"/>
          <w:color w:val="00FFFF"/>
        </w:rPr>
        <w:t>registergoederen/</w:t>
      </w:r>
      <w:r w:rsidR="007A6CCE" w:rsidRPr="00951FAB">
        <w:rPr>
          <w:rFonts w:ascii="Arial" w:hAnsi="Arial" w:cs="Arial"/>
          <w:color w:val="3366FF"/>
        </w:rPr>
        <w:t xml:space="preserve">het/de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>
        <w:rPr>
          <w:rFonts w:ascii="Arial" w:hAnsi="Arial" w:cs="Arial"/>
          <w:color w:val="800080"/>
        </w:rPr>
        <w:t>, [volgnummer] en [volgnummer]</w:t>
      </w:r>
      <w:r w:rsidRPr="007A3771">
        <w:rPr>
          <w:rFonts w:ascii="Arial" w:hAnsi="Arial" w:cs="Arial"/>
          <w:color w:val="339966"/>
        </w:rPr>
        <w:t>; en aan / .</w:t>
      </w:r>
    </w:p>
    <w:p w14:paraId="148E099C" w14:textId="77777777" w:rsidR="00A37F61" w:rsidRDefault="00A37F61" w:rsidP="00A37F6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813624A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AAE88B4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64BF105E" w14:textId="77777777" w:rsidR="00EA7C66" w:rsidRDefault="00EA7C66" w:rsidP="00EA7C66">
      <w:pPr>
        <w:rPr>
          <w:rFonts w:ascii="Arial" w:hAnsi="Arial" w:cs="Arial"/>
          <w:color w:val="000000"/>
        </w:rPr>
      </w:pPr>
      <w:r w:rsidRPr="008A1A46">
        <w:rPr>
          <w:rFonts w:ascii="Arial" w:hAnsi="Arial" w:cs="Arial"/>
        </w:rPr>
        <w:t>Variant b</w:t>
      </w:r>
      <w:r>
        <w:rPr>
          <w:rFonts w:ascii="Arial" w:hAnsi="Arial" w:cs="Arial"/>
        </w:rPr>
        <w:t>.</w:t>
      </w:r>
      <w:r w:rsidRPr="008A1A46">
        <w:rPr>
          <w:rFonts w:ascii="Arial" w:hAnsi="Arial" w:cs="Arial"/>
          <w:color w:val="000000"/>
        </w:rPr>
        <w:t xml:space="preserve"> </w:t>
      </w:r>
    </w:p>
    <w:p w14:paraId="10E3E215" w14:textId="77777777" w:rsidR="001D06CD" w:rsidRPr="006B7C78" w:rsidRDefault="001D06CD" w:rsidP="001D06C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B7C78">
        <w:rPr>
          <w:rFonts w:ascii="Arial" w:hAnsi="Arial" w:cs="Arial"/>
          <w:bCs/>
        </w:rPr>
        <w:t xml:space="preserve">Opmerking: </w:t>
      </w:r>
      <w:r w:rsidR="007656EF">
        <w:rPr>
          <w:rFonts w:ascii="Arial" w:hAnsi="Arial" w:cs="Arial"/>
          <w:bCs/>
        </w:rPr>
        <w:t>i</w:t>
      </w:r>
      <w:r w:rsidRPr="006B7C78">
        <w:rPr>
          <w:rFonts w:ascii="Arial" w:hAnsi="Arial" w:cs="Arial"/>
          <w:bCs/>
        </w:rPr>
        <w:t>ndien een persoon met gevolmachtigde meer registergoederen krijgt, wordt de gevolmachtigde eenmaal getoond met daarna (herhalend) de persoon met de aan hem toebedeelde registergoederen.</w:t>
      </w:r>
    </w:p>
    <w:p w14:paraId="116503BE" w14:textId="77777777" w:rsidR="001D06CD" w:rsidRDefault="001D06CD" w:rsidP="00EA7C66">
      <w:pPr>
        <w:rPr>
          <w:rFonts w:ascii="Arial" w:hAnsi="Arial" w:cs="Arial"/>
          <w:color w:val="000000"/>
        </w:rPr>
      </w:pPr>
    </w:p>
    <w:p w14:paraId="6B4D47C5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b1 Levering alle registergoederen aan personen (in (on)gelijke aandelen) in dezelfde partij, z</w:t>
      </w:r>
      <w:r w:rsidRPr="008A1A46">
        <w:rPr>
          <w:rFonts w:ascii="Arial" w:hAnsi="Arial" w:cs="Arial"/>
          <w:color w:val="000000"/>
        </w:rPr>
        <w:t>onder gevolmachtigde</w:t>
      </w:r>
    </w:p>
    <w:p w14:paraId="0EC72FCE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A81A038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9EC4888" w14:textId="5FECF61F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 xml:space="preserve">egistergoed </w:t>
      </w:r>
      <w:r w:rsidRPr="007A3771">
        <w:rPr>
          <w:rFonts w:ascii="Arial" w:hAnsi="Arial" w:cs="Arial"/>
          <w:color w:val="339966"/>
        </w:rPr>
        <w:t xml:space="preserve">/ de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>egistergoederen</w:t>
      </w:r>
      <w:r w:rsidRPr="00E62BAE">
        <w:rPr>
          <w:rFonts w:ascii="Arial" w:hAnsi="Arial" w:cs="Arial"/>
          <w:color w:val="339966"/>
        </w:rPr>
        <w:t>; en aan /.</w:t>
      </w:r>
    </w:p>
    <w:p w14:paraId="68A7481E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7486A85F" w14:textId="77777777" w:rsidR="00593E60" w:rsidRDefault="00593E60" w:rsidP="00EA7C66">
      <w:pPr>
        <w:rPr>
          <w:rFonts w:ascii="Arial" w:hAnsi="Arial" w:cs="Arial"/>
          <w:color w:val="000000"/>
        </w:rPr>
      </w:pPr>
    </w:p>
    <w:p w14:paraId="6CF63FEB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b2 Levering per registergoed aan personen (in (on)gelijke aandelen), z</w:t>
      </w:r>
      <w:r w:rsidRPr="008A1A46">
        <w:rPr>
          <w:rFonts w:ascii="Arial" w:hAnsi="Arial" w:cs="Arial"/>
          <w:color w:val="000000"/>
        </w:rPr>
        <w:t>onder gevolmachtigde</w:t>
      </w:r>
    </w:p>
    <w:p w14:paraId="3DFEFA81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79DD027F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EB5C7F6" w14:textId="65456FE9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6CCE">
        <w:rPr>
          <w:rFonts w:ascii="Arial" w:hAnsi="Arial" w:cs="Arial"/>
          <w:color w:val="00FFFF"/>
        </w:rPr>
        <w:t>het</w:t>
      </w:r>
      <w:r w:rsidRPr="00951FAB">
        <w:rPr>
          <w:rFonts w:ascii="Arial" w:hAnsi="Arial" w:cs="Arial"/>
          <w:color w:val="00FFFF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>de registergoederen/</w:t>
      </w:r>
      <w:r w:rsidR="007A6CCE"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0EC4EBBB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339423B9" w14:textId="77777777" w:rsidR="0048179B" w:rsidRPr="008A1A46" w:rsidRDefault="0048179B" w:rsidP="00EA7C66">
      <w:pPr>
        <w:rPr>
          <w:rFonts w:ascii="Arial" w:hAnsi="Arial" w:cs="Arial"/>
          <w:color w:val="000000"/>
        </w:rPr>
      </w:pPr>
    </w:p>
    <w:p w14:paraId="552B524A" w14:textId="77777777" w:rsidR="00C8002C" w:rsidRPr="00C8002C" w:rsidRDefault="00A37F61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Variant b1</w:t>
      </w:r>
      <w:r w:rsidR="00593E60">
        <w:rPr>
          <w:rFonts w:ascii="Arial" w:hAnsi="Arial" w:cs="Arial"/>
        </w:rPr>
        <w:t xml:space="preserve"> en b2</w:t>
      </w:r>
      <w:r>
        <w:rPr>
          <w:rFonts w:ascii="Arial" w:hAnsi="Arial" w:cs="Arial"/>
        </w:rPr>
        <w:t xml:space="preserve"> </w:t>
      </w:r>
      <w:r w:rsidR="00F83CDE">
        <w:rPr>
          <w:rFonts w:ascii="Arial" w:hAnsi="Arial" w:cs="Arial"/>
        </w:rPr>
        <w:t>met gevolmachtigde</w:t>
      </w:r>
      <w:r w:rsidR="00F64206">
        <w:rPr>
          <w:rFonts w:ascii="Arial" w:hAnsi="Arial" w:cs="Arial"/>
        </w:rPr>
        <w:t xml:space="preserve"> </w:t>
      </w:r>
    </w:p>
    <w:p w14:paraId="7A00B1CD" w14:textId="77777777" w:rsidR="000E5C05" w:rsidRPr="008A1A46" w:rsidRDefault="000E5C05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7B20C46" w14:textId="77777777" w:rsidR="00F83CDE" w:rsidRPr="00A94175" w:rsidRDefault="00F83CDE" w:rsidP="000658A2">
      <w:pPr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 xml:space="preserve">Ter uitvoering van de hiervoor vermelde overeenkomst van verdeling wordt bij deze geleverd aan: </w:t>
      </w:r>
    </w:p>
    <w:p w14:paraId="548D8436" w14:textId="77777777" w:rsidR="000E5C05" w:rsidRPr="008A1A46" w:rsidRDefault="0072179A" w:rsidP="00B55B0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 w:rsidRPr="00B55B00">
        <w:rPr>
          <w:rFonts w:ascii="Arial" w:hAnsi="Arial" w:cs="Arial"/>
          <w:color w:val="00FFFF"/>
        </w:rPr>
        <w:t>d</w:t>
      </w:r>
      <w:r w:rsidR="000E5C05" w:rsidRPr="00B55B00">
        <w:rPr>
          <w:rFonts w:ascii="Arial" w:hAnsi="Arial" w:cs="Arial"/>
          <w:color w:val="00FFFF"/>
        </w:rPr>
        <w:t>e</w:t>
      </w:r>
      <w:r w:rsidR="000E5C05" w:rsidRPr="008A1A46">
        <w:rPr>
          <w:rFonts w:ascii="Arial" w:hAnsi="Arial" w:cs="Arial"/>
          <w:color w:val="339966"/>
        </w:rPr>
        <w:t xml:space="preserve"> heer/</w:t>
      </w:r>
      <w:r>
        <w:rPr>
          <w:rFonts w:ascii="Arial" w:hAnsi="Arial" w:cs="Arial"/>
          <w:color w:val="339966"/>
        </w:rPr>
        <w:t>m</w:t>
      </w:r>
      <w:r w:rsidR="000E5C05" w:rsidRPr="008A1A46">
        <w:rPr>
          <w:rFonts w:ascii="Arial" w:hAnsi="Arial" w:cs="Arial"/>
          <w:color w:val="339966"/>
        </w:rPr>
        <w:t>evrouw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</w:rPr>
        <w:t xml:space="preserve">voornamen </w:t>
      </w:r>
      <w:r w:rsidR="000E5C05" w:rsidRPr="008A1A46">
        <w:rPr>
          <w:rFonts w:ascii="Arial" w:hAnsi="Arial" w:cs="Arial"/>
          <w:color w:val="800080"/>
        </w:rPr>
        <w:t>voorvoegsels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000000"/>
        </w:rPr>
        <w:t>achternaam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FF0000"/>
        </w:rPr>
        <w:t xml:space="preserve">voornoemd, die bij deze </w:t>
      </w:r>
      <w:r w:rsidR="000E5C05" w:rsidRPr="001D06CD">
        <w:rPr>
          <w:rFonts w:ascii="Arial" w:hAnsi="Arial" w:cs="Arial"/>
          <w:color w:val="339966"/>
        </w:rPr>
        <w:t>verklaart</w:t>
      </w:r>
      <w:r w:rsidR="001D06CD" w:rsidRPr="001D06CD">
        <w:rPr>
          <w:rFonts w:ascii="Arial" w:hAnsi="Arial" w:cs="Arial"/>
          <w:color w:val="339966"/>
        </w:rPr>
        <w:t>/verklaren</w:t>
      </w:r>
      <w:r w:rsidR="000E5C05" w:rsidRPr="008A1A46">
        <w:rPr>
          <w:rFonts w:ascii="Arial" w:hAnsi="Arial" w:cs="Arial"/>
          <w:color w:val="FF0000"/>
        </w:rPr>
        <w:t xml:space="preserve"> te aanvaarden namens</w:t>
      </w:r>
      <w:r w:rsidR="00685C7D">
        <w:rPr>
          <w:rFonts w:ascii="Arial" w:hAnsi="Arial" w:cs="Arial"/>
          <w:color w:val="800080"/>
        </w:rPr>
        <w:t>:</w:t>
      </w:r>
      <w:r w:rsidR="00685C7D" w:rsidRPr="008A1A46">
        <w:rPr>
          <w:rFonts w:ascii="Arial" w:hAnsi="Arial" w:cs="Arial"/>
          <w:color w:val="008000"/>
        </w:rPr>
        <w:t xml:space="preserve"> </w:t>
      </w:r>
    </w:p>
    <w:p w14:paraId="541600F4" w14:textId="1B1F3EE8" w:rsidR="000E5C05" w:rsidRPr="00E327FB" w:rsidRDefault="00593E60" w:rsidP="00B55B00">
      <w:pPr>
        <w:numPr>
          <w:ilvl w:val="1"/>
          <w:numId w:val="3"/>
        </w:numPr>
        <w:tabs>
          <w:tab w:val="num" w:pos="630"/>
        </w:tabs>
        <w:autoSpaceDE w:val="0"/>
        <w:autoSpaceDN w:val="0"/>
        <w:adjustRightInd w:val="0"/>
        <w:ind w:left="630" w:hanging="336"/>
        <w:rPr>
          <w:rFonts w:ascii="Arial" w:hAnsi="Arial" w:cs="Arial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 xml:space="preserve">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 xml:space="preserve">egistergoed/de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egistergoederen/</w:t>
      </w:r>
      <w:r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6B2F7BB6" w14:textId="77777777" w:rsidR="000E5C05" w:rsidRDefault="000E5C05" w:rsidP="000E5C05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17A9E49D" w14:textId="77777777" w:rsidR="000E5C05" w:rsidRDefault="000E5C05" w:rsidP="000E5C05">
      <w:pPr>
        <w:rPr>
          <w:rFonts w:ascii="Arial" w:hAnsi="Arial" w:cs="Arial"/>
          <w:color w:val="000000"/>
        </w:rPr>
      </w:pPr>
    </w:p>
    <w:p w14:paraId="6BB4194C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773B76A3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F433923" w14:textId="77777777" w:rsidR="008E1640" w:rsidRPr="008E1640" w:rsidRDefault="008E1640" w:rsidP="008E1640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8E1640">
        <w:rPr>
          <w:rFonts w:ascii="Arial" w:hAnsi="Arial" w:cs="Arial"/>
          <w:b/>
          <w:i/>
          <w:color w:val="000000"/>
          <w:sz w:val="24"/>
          <w:szCs w:val="24"/>
        </w:rPr>
        <w:t>Toelichting</w:t>
      </w:r>
    </w:p>
    <w:p w14:paraId="10F3B92D" w14:textId="77777777" w:rsidR="008E1640" w:rsidRPr="008E1640" w:rsidRDefault="008E1640" w:rsidP="008E1640">
      <w:pPr>
        <w:rPr>
          <w:rFonts w:ascii="Arial" w:hAnsi="Arial" w:cs="Arial"/>
          <w:color w:val="000000"/>
        </w:rPr>
      </w:pPr>
      <w:r w:rsidRPr="008E1640">
        <w:rPr>
          <w:rFonts w:ascii="Arial" w:hAnsi="Arial" w:cs="Arial"/>
          <w:color w:val="000000"/>
        </w:rPr>
        <w:t>Zie voor kleurgebruik in deze modelakte:</w:t>
      </w:r>
    </w:p>
    <w:p w14:paraId="7113B56F" w14:textId="77777777" w:rsidR="008E1640" w:rsidRDefault="008E1640" w:rsidP="008E1640">
      <w:pPr>
        <w:rPr>
          <w:rFonts w:ascii="Arial" w:hAnsi="Arial" w:cs="Arial"/>
        </w:rPr>
      </w:pPr>
      <w:r w:rsidRPr="008E1640">
        <w:rPr>
          <w:rFonts w:ascii="Arial" w:hAnsi="Arial" w:cs="Arial"/>
        </w:rPr>
        <w:t>Tekstblok – Algemene afspraken modeldocumenten en tekstblokken</w:t>
      </w:r>
      <w:r w:rsidR="007A5CB6">
        <w:rPr>
          <w:rFonts w:ascii="Arial" w:hAnsi="Arial" w:cs="Arial"/>
        </w:rPr>
        <w:t>.</w:t>
      </w:r>
    </w:p>
    <w:p w14:paraId="1C24451C" w14:textId="77777777" w:rsidR="00564F61" w:rsidRDefault="00564F61" w:rsidP="008E1640">
      <w:pPr>
        <w:rPr>
          <w:rFonts w:ascii="Arial" w:hAnsi="Arial" w:cs="Arial"/>
        </w:rPr>
      </w:pPr>
    </w:p>
    <w:p w14:paraId="367BF84C" w14:textId="77777777" w:rsidR="00564F61" w:rsidRPr="00564F61" w:rsidRDefault="00564F61" w:rsidP="008E1640">
      <w:pPr>
        <w:rPr>
          <w:sz w:val="24"/>
          <w:szCs w:val="24"/>
        </w:rPr>
      </w:pPr>
      <w:r w:rsidRPr="00564F61">
        <w:rPr>
          <w:rFonts w:ascii="Arial" w:hAnsi="Arial" w:cs="Arial"/>
        </w:rPr>
        <w:t>De paragrafen en tekstfragmenten welke in dit modeldocument optioneel zijn, dienen op het moment dat ze worden opgenomen in de akte altijd binnen het Kadasterdeel te staan.</w:t>
      </w:r>
    </w:p>
    <w:p w14:paraId="4CF14D22" w14:textId="77777777" w:rsidR="007A5CB6" w:rsidRDefault="007A5CB6" w:rsidP="008E1640">
      <w:pPr>
        <w:rPr>
          <w:rFonts w:ascii="Arial" w:hAnsi="Arial" w:cs="Arial"/>
        </w:rPr>
      </w:pPr>
    </w:p>
    <w:p w14:paraId="1AABA14E" w14:textId="2EB8D257" w:rsidR="008E1640" w:rsidRPr="00280CBF" w:rsidRDefault="007A5CB6" w:rsidP="008E1640">
      <w:pPr>
        <w:rPr>
          <w:rFonts w:ascii="Arial" w:hAnsi="Arial" w:cs="Arial"/>
        </w:rPr>
      </w:pPr>
      <w:r>
        <w:rPr>
          <w:rFonts w:ascii="Arial" w:hAnsi="Arial" w:cs="Arial"/>
        </w:rPr>
        <w:t>In het document ‘Voorbeeld varianten akte van verdeling’ zijn voorbeeld</w:t>
      </w:r>
      <w:r w:rsidR="006E6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tekstfragmenten opgenomen van de keuzeblokken ‘benaming registergoed’, ‘verdeling’</w:t>
      </w:r>
      <w:r w:rsidR="006E66EB">
        <w:rPr>
          <w:rFonts w:ascii="Arial" w:hAnsi="Arial" w:cs="Arial"/>
        </w:rPr>
        <w:t xml:space="preserve"> en ‘</w:t>
      </w:r>
      <w:r w:rsidR="002036F0">
        <w:rPr>
          <w:rFonts w:ascii="Arial" w:hAnsi="Arial" w:cs="Arial"/>
        </w:rPr>
        <w:t>levering</w:t>
      </w:r>
      <w:r w:rsidR="006E66EB">
        <w:rPr>
          <w:rFonts w:ascii="Arial" w:hAnsi="Arial" w:cs="Arial"/>
        </w:rPr>
        <w:t>’</w:t>
      </w:r>
      <w:r w:rsidR="002036F0">
        <w:rPr>
          <w:rFonts w:ascii="Arial" w:hAnsi="Arial" w:cs="Arial"/>
        </w:rPr>
        <w:t>.</w:t>
      </w:r>
    </w:p>
    <w:p w14:paraId="4557F857" w14:textId="77777777" w:rsidR="008E1640" w:rsidRDefault="00B55B00" w:rsidP="008E164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640" w14:paraId="365B81DB" w14:textId="77777777" w:rsidTr="00BD3DBC">
        <w:trPr>
          <w:trHeight w:val="332"/>
        </w:trPr>
        <w:tc>
          <w:tcPr>
            <w:tcW w:w="5173" w:type="dxa"/>
            <w:vAlign w:val="bottom"/>
          </w:tcPr>
          <w:p w14:paraId="5ADEF4A0" w14:textId="77777777" w:rsidR="008E1640" w:rsidRDefault="008E1640" w:rsidP="00BD3DBC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6F917F54" w14:textId="77777777" w:rsidR="008E1640" w:rsidRDefault="008E1640" w:rsidP="008E1640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640" w14:paraId="6D8CD3F5" w14:textId="77777777" w:rsidTr="00BD3DB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BCEB260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39DE645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B978CED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0065236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04020" w14:paraId="14CBB08D" w14:textId="77777777" w:rsidTr="00BD3DBC">
        <w:tc>
          <w:tcPr>
            <w:tcW w:w="779" w:type="dxa"/>
          </w:tcPr>
          <w:p w14:paraId="4EAC3EE3" w14:textId="77777777" w:rsidR="00104020" w:rsidRDefault="00104020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bookmarkStart w:id="44" w:name="bmVersie"/>
            <w:bookmarkEnd w:id="44"/>
            <w:r>
              <w:rPr>
                <w:rStyle w:val="Versie"/>
                <w:kern w:val="28"/>
                <w:szCs w:val="18"/>
                <w:lang w:eastAsia="en-US"/>
              </w:rPr>
              <w:t>3.2.0</w:t>
            </w:r>
          </w:p>
        </w:tc>
        <w:tc>
          <w:tcPr>
            <w:tcW w:w="1701" w:type="dxa"/>
          </w:tcPr>
          <w:p w14:paraId="40F55F0F" w14:textId="77777777" w:rsidR="00104020" w:rsidRDefault="00104020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17 augustus 2015</w:t>
            </w:r>
          </w:p>
        </w:tc>
        <w:tc>
          <w:tcPr>
            <w:tcW w:w="1985" w:type="dxa"/>
          </w:tcPr>
          <w:p w14:paraId="204C9F10" w14:textId="77777777" w:rsidR="00104020" w:rsidRDefault="00104020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67EEFC5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ekstuele aanpassingen tbv juridische juistheid, </w:t>
            </w:r>
          </w:p>
          <w:p w14:paraId="3EC132EE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oevoeging soort verdeling ‘uittreding vennoten’.</w:t>
            </w:r>
          </w:p>
        </w:tc>
      </w:tr>
      <w:tr w:rsidR="0072179A" w14:paraId="0B373EC3" w14:textId="77777777" w:rsidTr="00BD3DBC">
        <w:tc>
          <w:tcPr>
            <w:tcW w:w="779" w:type="dxa"/>
          </w:tcPr>
          <w:p w14:paraId="6540CDC3" w14:textId="77777777" w:rsidR="0072179A" w:rsidRDefault="0072179A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3.3.0</w:t>
            </w:r>
          </w:p>
        </w:tc>
        <w:tc>
          <w:tcPr>
            <w:tcW w:w="1701" w:type="dxa"/>
          </w:tcPr>
          <w:p w14:paraId="0222A90E" w14:textId="77777777" w:rsidR="0072179A" w:rsidRDefault="0072179A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9 december 2015</w:t>
            </w:r>
          </w:p>
        </w:tc>
        <w:tc>
          <w:tcPr>
            <w:tcW w:w="1985" w:type="dxa"/>
          </w:tcPr>
          <w:p w14:paraId="06BC3131" w14:textId="77777777" w:rsidR="0072179A" w:rsidRDefault="0072179A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CB7D3A1" w14:textId="77777777" w:rsidR="0072179A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Soort verdeling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variant d beëindiging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geregistreerd partnerschap ‘behoort’ aangepast naar afleidbare keuze tussen ‘behoort/behoren’ (conform soort verdeling variant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c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</w:p>
          <w:p w14:paraId="333ECC7A" w14:textId="77777777" w:rsidR="0072179A" w:rsidRDefault="00BC744B" w:rsidP="00BC744B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Keuzeblok Levering, eerste partij of persoon begin hoofdletter aangepast naar kleine letter.</w:t>
            </w:r>
          </w:p>
        </w:tc>
      </w:tr>
      <w:tr w:rsidR="00F83CDE" w14:paraId="3D36B44A" w14:textId="77777777" w:rsidTr="00BD3DBC">
        <w:tc>
          <w:tcPr>
            <w:tcW w:w="779" w:type="dxa"/>
          </w:tcPr>
          <w:p w14:paraId="616F7B88" w14:textId="77777777" w:rsidR="00F83CDE" w:rsidRDefault="00F83CDE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3.4.0</w:t>
            </w:r>
          </w:p>
        </w:tc>
        <w:tc>
          <w:tcPr>
            <w:tcW w:w="1701" w:type="dxa"/>
          </w:tcPr>
          <w:p w14:paraId="0CE2EF32" w14:textId="77777777" w:rsidR="00F83CDE" w:rsidRDefault="00A82424" w:rsidP="00282157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</w:t>
            </w:r>
            <w:r w:rsidR="00282157">
              <w:rPr>
                <w:rStyle w:val="Datumopmaakprofiel"/>
                <w:kern w:val="28"/>
                <w:lang w:val="en-US" w:eastAsia="en-US"/>
              </w:rPr>
              <w:t>9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r>
              <w:rPr>
                <w:rStyle w:val="Datumopmaakprofiel"/>
                <w:kern w:val="28"/>
                <w:lang w:val="en-US" w:eastAsia="en-US"/>
              </w:rPr>
              <w:t>januari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201</w:t>
            </w:r>
            <w:r>
              <w:rPr>
                <w:rStyle w:val="Datumopmaakprofiel"/>
                <w:kern w:val="28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14:paraId="78FEFC05" w14:textId="77777777" w:rsidR="00F83CDE" w:rsidRDefault="00F83CDE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6917481F" w14:textId="77777777" w:rsidR="00F83CDE" w:rsidRDefault="00F83CDE" w:rsidP="0080449A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Levering </w:t>
            </w:r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varianten aangepast qua layout en </w:t>
            </w:r>
            <w:r w:rsidR="00A8242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tekstueel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verduidelijkt.</w:t>
            </w:r>
          </w:p>
        </w:tc>
      </w:tr>
      <w:tr w:rsidR="00023719" w14:paraId="0DEC2981" w14:textId="77777777" w:rsidTr="00BD3DBC">
        <w:tc>
          <w:tcPr>
            <w:tcW w:w="779" w:type="dxa"/>
          </w:tcPr>
          <w:p w14:paraId="76AF4B5A" w14:textId="77777777" w:rsidR="00023719" w:rsidRDefault="00023719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</w:t>
            </w:r>
            <w:r w:rsidR="001818E9">
              <w:rPr>
                <w:rStyle w:val="Versie"/>
                <w:kern w:val="28"/>
                <w:szCs w:val="18"/>
                <w:lang w:eastAsia="en-US"/>
              </w:rPr>
              <w:t>5.0</w:t>
            </w:r>
          </w:p>
        </w:tc>
        <w:tc>
          <w:tcPr>
            <w:tcW w:w="1701" w:type="dxa"/>
          </w:tcPr>
          <w:p w14:paraId="3DEABF0C" w14:textId="77777777" w:rsidR="00023719" w:rsidRDefault="00827B0E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3</w:t>
            </w:r>
            <w:r w:rsidR="00023719">
              <w:rPr>
                <w:rStyle w:val="Datumopmaakprofiel"/>
                <w:kern w:val="28"/>
                <w:lang w:val="en-US" w:eastAsia="en-US"/>
              </w:rPr>
              <w:t xml:space="preserve"> maart 2016</w:t>
            </w:r>
          </w:p>
        </w:tc>
        <w:tc>
          <w:tcPr>
            <w:tcW w:w="1985" w:type="dxa"/>
          </w:tcPr>
          <w:p w14:paraId="71AFF2DE" w14:textId="77777777" w:rsidR="00023719" w:rsidRDefault="00023719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LG/PPG</w:t>
            </w:r>
          </w:p>
        </w:tc>
        <w:tc>
          <w:tcPr>
            <w:tcW w:w="4394" w:type="dxa"/>
          </w:tcPr>
          <w:p w14:paraId="060521BE" w14:textId="77777777" w:rsidR="00023719" w:rsidRDefault="002C23A1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Versienummers tekstblokken verwijderd </w:t>
            </w:r>
            <w:r w:rsidR="00ED230D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voor betere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onderhoudbaarheid</w:t>
            </w:r>
            <w:r w:rsidR="00827B0E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,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opgenomen in releasenotes.</w:t>
            </w:r>
          </w:p>
        </w:tc>
      </w:tr>
      <w:tr w:rsidR="00523027" w14:paraId="55FEB46A" w14:textId="77777777" w:rsidTr="00BD3DBC">
        <w:tc>
          <w:tcPr>
            <w:tcW w:w="779" w:type="dxa"/>
          </w:tcPr>
          <w:p w14:paraId="30CC2B88" w14:textId="163DB422" w:rsidR="00523027" w:rsidRDefault="00984BB8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4.0</w:t>
            </w:r>
          </w:p>
        </w:tc>
        <w:tc>
          <w:tcPr>
            <w:tcW w:w="1701" w:type="dxa"/>
          </w:tcPr>
          <w:p w14:paraId="23AEDF44" w14:textId="6BF5B9D9" w:rsidR="00523027" w:rsidRDefault="008105D7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26</w:t>
            </w:r>
            <w:r w:rsidR="00523027">
              <w:rPr>
                <w:rStyle w:val="Datumopmaakprofiel"/>
                <w:kern w:val="28"/>
                <w:lang w:val="en-US" w:eastAsia="en-US"/>
              </w:rPr>
              <w:t xml:space="preserve"> september 2019</w:t>
            </w:r>
          </w:p>
        </w:tc>
        <w:tc>
          <w:tcPr>
            <w:tcW w:w="1985" w:type="dxa"/>
          </w:tcPr>
          <w:p w14:paraId="06B80BE6" w14:textId="0662D2C0" w:rsidR="00523027" w:rsidRDefault="00523027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DAD2203" w14:textId="707F0496" w:rsidR="00523027" w:rsidRDefault="00BF793F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Diverse aanpassing</w:t>
            </w:r>
            <w:r w:rsidR="00613A26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en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: hoofdlettergebruik registergoed, punt vervangen door komma na omschrijving registergoed, </w:t>
            </w:r>
            <w:r w:rsidR="008105D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benaming registergoed aangepast met hoofdlettergebruik en interpunctie, 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soort verdeling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optionele tekst variant C.2 toegevoegd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comparanten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hebben nu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een eigen naamgeving “naam partij”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titel ‘Omschrijving registergoed’</w:t>
            </w:r>
            <w:r w:rsidR="00CF4A8C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titel van de akte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is meervoud nu ook mogelijk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‘samen’ aangepast in ‘tezamen’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keuzeblok benaming registergoed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afleiding aangepast naar gebruikerskeuze, keuzeblok soort verdeling optionele tekst variant D.1 en D.2 toegevoegd</w:t>
            </w:r>
          </w:p>
        </w:tc>
      </w:tr>
      <w:tr w:rsidR="003449C1" w14:paraId="748D406E" w14:textId="77777777" w:rsidTr="00BD3DBC">
        <w:trPr>
          <w:ins w:id="45" w:author="Schootbrugge, Jean-Michel van de" w:date="2023-10-12T10:24:00Z"/>
        </w:trPr>
        <w:tc>
          <w:tcPr>
            <w:tcW w:w="779" w:type="dxa"/>
          </w:tcPr>
          <w:p w14:paraId="6698C79E" w14:textId="130278CE" w:rsidR="003449C1" w:rsidRDefault="003449C1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ins w:id="46" w:author="Schootbrugge, Jean-Michel van de" w:date="2023-10-12T10:24:00Z"/>
                <w:rStyle w:val="Versie"/>
                <w:kern w:val="28"/>
                <w:szCs w:val="18"/>
                <w:lang w:eastAsia="en-US"/>
              </w:rPr>
            </w:pPr>
            <w:ins w:id="47" w:author="Schootbrugge, Jean-Michel van de" w:date="2023-10-12T10:24:00Z">
              <w:r>
                <w:rPr>
                  <w:rStyle w:val="Versie"/>
                  <w:kern w:val="28"/>
                  <w:szCs w:val="18"/>
                  <w:lang w:eastAsia="en-US"/>
                </w:rPr>
                <w:t>5.0</w:t>
              </w:r>
            </w:ins>
          </w:p>
        </w:tc>
        <w:tc>
          <w:tcPr>
            <w:tcW w:w="1701" w:type="dxa"/>
          </w:tcPr>
          <w:p w14:paraId="0E2ED8C2" w14:textId="69777B62" w:rsidR="003449C1" w:rsidRDefault="003449C1" w:rsidP="00827B0E">
            <w:pPr>
              <w:snapToGrid w:val="0"/>
              <w:spacing w:line="280" w:lineRule="atLeast"/>
              <w:rPr>
                <w:ins w:id="48" w:author="Schootbrugge, Jean-Michel van de" w:date="2023-10-12T10:24:00Z"/>
                <w:rStyle w:val="Datumopmaakprofiel"/>
                <w:kern w:val="28"/>
                <w:lang w:val="en-US" w:eastAsia="en-US"/>
              </w:rPr>
            </w:pPr>
            <w:ins w:id="49" w:author="Schootbrugge, Jean-Michel van de" w:date="2023-10-12T10:24:00Z">
              <w:r>
                <w:rPr>
                  <w:rStyle w:val="Datumopmaakprofiel"/>
                  <w:kern w:val="28"/>
                  <w:lang w:val="en-US" w:eastAsia="en-US"/>
                </w:rPr>
                <w:t>12 oktober 2023</w:t>
              </w:r>
            </w:ins>
          </w:p>
        </w:tc>
        <w:tc>
          <w:tcPr>
            <w:tcW w:w="1985" w:type="dxa"/>
          </w:tcPr>
          <w:p w14:paraId="363E5495" w14:textId="3EBB8E92" w:rsidR="003449C1" w:rsidRDefault="00D07D48" w:rsidP="00BD3DBC">
            <w:pPr>
              <w:snapToGrid w:val="0"/>
              <w:spacing w:line="280" w:lineRule="atLeast"/>
              <w:rPr>
                <w:ins w:id="50" w:author="Schootbrugge, Jean-Michel van de" w:date="2023-10-12T10:24:00Z"/>
                <w:rFonts w:ascii="Arial" w:hAnsi="Arial"/>
                <w:kern w:val="28"/>
                <w:sz w:val="18"/>
                <w:lang w:val="en-US" w:eastAsia="en-US"/>
              </w:rPr>
            </w:pPr>
            <w:ins w:id="51" w:author="Schootbrugge, Jean-Michel van de" w:date="2023-10-12T10:25:00Z">
              <w:r>
                <w:rPr>
                  <w:rFonts w:ascii="Arial" w:hAnsi="Arial"/>
                </w:rPr>
                <w:t>O</w:t>
              </w:r>
            </w:ins>
            <w:ins w:id="52" w:author="Schootbrugge, Jean-Michel van de" w:date="2023-10-12T10:24:00Z">
              <w:r w:rsidR="003449C1">
                <w:rPr>
                  <w:rFonts w:ascii="Arial" w:hAnsi="Arial"/>
                </w:rPr>
                <w:t>DR/DPI</w:t>
              </w:r>
            </w:ins>
          </w:p>
        </w:tc>
        <w:tc>
          <w:tcPr>
            <w:tcW w:w="4394" w:type="dxa"/>
          </w:tcPr>
          <w:p w14:paraId="103FA442" w14:textId="210D3A01" w:rsidR="003449C1" w:rsidRDefault="00D07D48" w:rsidP="00827B0E">
            <w:pPr>
              <w:snapToGrid w:val="0"/>
              <w:spacing w:line="280" w:lineRule="atLeast"/>
              <w:rPr>
                <w:ins w:id="53" w:author="Schootbrugge, Jean-Michel van de" w:date="2023-10-12T10:24:00Z"/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ins w:id="54" w:author="Schootbrugge, Jean-Michel van de" w:date="2023-10-12T10:25:00Z">
              <w:r>
                <w:rPr>
                  <w:rFonts w:ascii="Arial" w:hAnsi="Arial"/>
                  <w:kern w:val="28"/>
                  <w:sz w:val="16"/>
                  <w:szCs w:val="16"/>
                  <w:lang w:eastAsia="en-US"/>
                </w:rPr>
                <w:t>Wijziging tekst per 1-1-2024 ten aanzien van de wijziging van WVG naar Omgevingswet</w:t>
              </w:r>
            </w:ins>
          </w:p>
        </w:tc>
      </w:tr>
    </w:tbl>
    <w:p w14:paraId="3800E52C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564A260" w14:textId="77777777" w:rsidR="002006AA" w:rsidRPr="002006AA" w:rsidRDefault="002006AA" w:rsidP="006905A1">
      <w:pPr>
        <w:autoSpaceDE w:val="0"/>
        <w:autoSpaceDN w:val="0"/>
        <w:adjustRightInd w:val="0"/>
        <w:rPr>
          <w:rFonts w:ascii="Arial" w:hAnsi="Arial" w:cs="Arial"/>
        </w:rPr>
      </w:pPr>
    </w:p>
    <w:sectPr w:rsidR="002006AA" w:rsidRPr="002006AA" w:rsidSect="00CF3F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35" w:right="964" w:bottom="1701" w:left="964" w:header="1418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3722" w14:textId="77777777" w:rsidR="00426958" w:rsidRDefault="00426958">
      <w:r>
        <w:separator/>
      </w:r>
    </w:p>
  </w:endnote>
  <w:endnote w:type="continuationSeparator" w:id="0">
    <w:p w14:paraId="3133CC31" w14:textId="77777777" w:rsidR="00426958" w:rsidRDefault="0042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113C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6610DA" w14:textId="77777777" w:rsidR="00A37F61" w:rsidRDefault="00A37F61" w:rsidP="00361B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F409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85E64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38BABBD6" w14:textId="77777777" w:rsidR="00A37F61" w:rsidRDefault="00A37F61" w:rsidP="00361B28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D61D" w14:textId="77777777" w:rsidR="00A37F61" w:rsidRDefault="00A37F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9DB2" w14:textId="77777777" w:rsidR="00426958" w:rsidRDefault="00426958">
      <w:r>
        <w:separator/>
      </w:r>
    </w:p>
  </w:footnote>
  <w:footnote w:type="continuationSeparator" w:id="0">
    <w:p w14:paraId="4808FE86" w14:textId="77777777" w:rsidR="00426958" w:rsidRDefault="0042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9A9A" w14:textId="77777777" w:rsidR="00A37F61" w:rsidRDefault="00A37F6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276B" w14:textId="77777777" w:rsidR="00A37F61" w:rsidRDefault="00A37F6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8DA9" w14:textId="77777777" w:rsidR="00A37F61" w:rsidRDefault="00A37F6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BB3"/>
    <w:multiLevelType w:val="hybridMultilevel"/>
    <w:tmpl w:val="2D3C9D6C"/>
    <w:lvl w:ilvl="0" w:tplc="FDDA242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54F3"/>
    <w:multiLevelType w:val="hybridMultilevel"/>
    <w:tmpl w:val="851297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029B2"/>
    <w:multiLevelType w:val="multilevel"/>
    <w:tmpl w:val="7386443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2F91"/>
    <w:multiLevelType w:val="hybridMultilevel"/>
    <w:tmpl w:val="E6BEC858"/>
    <w:lvl w:ilvl="0" w:tplc="ECDAFF66">
      <w:start w:val="7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color w:val="800080"/>
      </w:rPr>
    </w:lvl>
    <w:lvl w:ilvl="1" w:tplc="2D1C15CE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CEC"/>
    <w:multiLevelType w:val="hybridMultilevel"/>
    <w:tmpl w:val="73864434"/>
    <w:lvl w:ilvl="0" w:tplc="E1B8D5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9172472">
    <w:abstractNumId w:val="4"/>
  </w:num>
  <w:num w:numId="2" w16cid:durableId="1226990475">
    <w:abstractNumId w:val="2"/>
  </w:num>
  <w:num w:numId="3" w16cid:durableId="2115664963">
    <w:abstractNumId w:val="3"/>
  </w:num>
  <w:num w:numId="4" w16cid:durableId="2091272316">
    <w:abstractNumId w:val="1"/>
  </w:num>
  <w:num w:numId="5" w16cid:durableId="19782942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ootbrugge, Jean-Michel van de">
    <w15:presenceInfo w15:providerId="AD" w15:userId="S::Jean-Michel.vandeSchootbrugge@kadaster.nl::c5d12ae5-a140-482f-a2e7-2152ef91105d"/>
  </w15:person>
  <w15:person w15:author="Willems, Igor">
    <w15:presenceInfo w15:providerId="AD" w15:userId="S::Igor.Willems@kadaster.nl::44891f55-7cd7-4f3f-b95c-f9bc4d482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A1"/>
    <w:rsid w:val="00007A52"/>
    <w:rsid w:val="00016ACA"/>
    <w:rsid w:val="0002247F"/>
    <w:rsid w:val="00023321"/>
    <w:rsid w:val="000235C4"/>
    <w:rsid w:val="00023719"/>
    <w:rsid w:val="0002526A"/>
    <w:rsid w:val="00030FA3"/>
    <w:rsid w:val="00034BE2"/>
    <w:rsid w:val="00037AB5"/>
    <w:rsid w:val="00037F1E"/>
    <w:rsid w:val="0004517A"/>
    <w:rsid w:val="00053803"/>
    <w:rsid w:val="0005754C"/>
    <w:rsid w:val="0006170C"/>
    <w:rsid w:val="000636DA"/>
    <w:rsid w:val="000658A2"/>
    <w:rsid w:val="00066868"/>
    <w:rsid w:val="00077169"/>
    <w:rsid w:val="000831B4"/>
    <w:rsid w:val="00094CBA"/>
    <w:rsid w:val="000A7799"/>
    <w:rsid w:val="000B05BC"/>
    <w:rsid w:val="000B3099"/>
    <w:rsid w:val="000B44DC"/>
    <w:rsid w:val="000C599A"/>
    <w:rsid w:val="000D0181"/>
    <w:rsid w:val="000D7002"/>
    <w:rsid w:val="000E0159"/>
    <w:rsid w:val="000E5C05"/>
    <w:rsid w:val="000E5E4B"/>
    <w:rsid w:val="000F3D32"/>
    <w:rsid w:val="00104020"/>
    <w:rsid w:val="00115B62"/>
    <w:rsid w:val="001253AC"/>
    <w:rsid w:val="0013140C"/>
    <w:rsid w:val="00162FD6"/>
    <w:rsid w:val="00171949"/>
    <w:rsid w:val="00172393"/>
    <w:rsid w:val="00174D4E"/>
    <w:rsid w:val="001770B3"/>
    <w:rsid w:val="001818E9"/>
    <w:rsid w:val="00186E6B"/>
    <w:rsid w:val="001879E2"/>
    <w:rsid w:val="001924CC"/>
    <w:rsid w:val="001B0E76"/>
    <w:rsid w:val="001B517C"/>
    <w:rsid w:val="001C06D3"/>
    <w:rsid w:val="001C56C4"/>
    <w:rsid w:val="001D06CD"/>
    <w:rsid w:val="001D3F5C"/>
    <w:rsid w:val="001D6ED8"/>
    <w:rsid w:val="001E4957"/>
    <w:rsid w:val="001E541C"/>
    <w:rsid w:val="001E5C56"/>
    <w:rsid w:val="001F4B72"/>
    <w:rsid w:val="001F7460"/>
    <w:rsid w:val="002006AA"/>
    <w:rsid w:val="00202FFA"/>
    <w:rsid w:val="002036F0"/>
    <w:rsid w:val="002063A4"/>
    <w:rsid w:val="00212E11"/>
    <w:rsid w:val="00237DC7"/>
    <w:rsid w:val="00243F2E"/>
    <w:rsid w:val="002446B0"/>
    <w:rsid w:val="00244EA9"/>
    <w:rsid w:val="002538E7"/>
    <w:rsid w:val="002558E1"/>
    <w:rsid w:val="00257143"/>
    <w:rsid w:val="002635F3"/>
    <w:rsid w:val="00265F0E"/>
    <w:rsid w:val="00273A9F"/>
    <w:rsid w:val="00276399"/>
    <w:rsid w:val="002803E1"/>
    <w:rsid w:val="00280CBF"/>
    <w:rsid w:val="00282157"/>
    <w:rsid w:val="002831E8"/>
    <w:rsid w:val="00285D05"/>
    <w:rsid w:val="00285E64"/>
    <w:rsid w:val="00290184"/>
    <w:rsid w:val="002A236B"/>
    <w:rsid w:val="002B358A"/>
    <w:rsid w:val="002B670F"/>
    <w:rsid w:val="002C23A1"/>
    <w:rsid w:val="002C2E21"/>
    <w:rsid w:val="002D563D"/>
    <w:rsid w:val="002E3C54"/>
    <w:rsid w:val="002E4A88"/>
    <w:rsid w:val="002E53AB"/>
    <w:rsid w:val="00305878"/>
    <w:rsid w:val="0030638A"/>
    <w:rsid w:val="003275D4"/>
    <w:rsid w:val="00337F38"/>
    <w:rsid w:val="003449C1"/>
    <w:rsid w:val="00345431"/>
    <w:rsid w:val="00354532"/>
    <w:rsid w:val="00361B28"/>
    <w:rsid w:val="00362DB7"/>
    <w:rsid w:val="003647C6"/>
    <w:rsid w:val="00364967"/>
    <w:rsid w:val="00374C78"/>
    <w:rsid w:val="003876D9"/>
    <w:rsid w:val="00387780"/>
    <w:rsid w:val="003A5D9F"/>
    <w:rsid w:val="003A5FC7"/>
    <w:rsid w:val="003A6188"/>
    <w:rsid w:val="003C3576"/>
    <w:rsid w:val="003F25AD"/>
    <w:rsid w:val="00403A09"/>
    <w:rsid w:val="00415C0F"/>
    <w:rsid w:val="00421B2A"/>
    <w:rsid w:val="00425116"/>
    <w:rsid w:val="00426958"/>
    <w:rsid w:val="0043386D"/>
    <w:rsid w:val="00447335"/>
    <w:rsid w:val="00453C18"/>
    <w:rsid w:val="004555A8"/>
    <w:rsid w:val="004639C3"/>
    <w:rsid w:val="00464119"/>
    <w:rsid w:val="004710D4"/>
    <w:rsid w:val="00475323"/>
    <w:rsid w:val="0048179B"/>
    <w:rsid w:val="004843F0"/>
    <w:rsid w:val="004932E8"/>
    <w:rsid w:val="0049367E"/>
    <w:rsid w:val="00493742"/>
    <w:rsid w:val="00493BDC"/>
    <w:rsid w:val="00495FB6"/>
    <w:rsid w:val="0049641B"/>
    <w:rsid w:val="00497AE3"/>
    <w:rsid w:val="004A1083"/>
    <w:rsid w:val="004A76F6"/>
    <w:rsid w:val="004B1B79"/>
    <w:rsid w:val="004B22F2"/>
    <w:rsid w:val="004C29BE"/>
    <w:rsid w:val="004C56D0"/>
    <w:rsid w:val="004E1491"/>
    <w:rsid w:val="004E3338"/>
    <w:rsid w:val="004E3894"/>
    <w:rsid w:val="004F372E"/>
    <w:rsid w:val="004F6FE4"/>
    <w:rsid w:val="00500569"/>
    <w:rsid w:val="00502733"/>
    <w:rsid w:val="00506AA5"/>
    <w:rsid w:val="00513505"/>
    <w:rsid w:val="00515FCA"/>
    <w:rsid w:val="00522A98"/>
    <w:rsid w:val="00523027"/>
    <w:rsid w:val="00532F23"/>
    <w:rsid w:val="005347D0"/>
    <w:rsid w:val="0055299A"/>
    <w:rsid w:val="0055327A"/>
    <w:rsid w:val="00553415"/>
    <w:rsid w:val="005577E0"/>
    <w:rsid w:val="005621AD"/>
    <w:rsid w:val="00564F61"/>
    <w:rsid w:val="00571F2D"/>
    <w:rsid w:val="00583B20"/>
    <w:rsid w:val="00586835"/>
    <w:rsid w:val="00587104"/>
    <w:rsid w:val="00590006"/>
    <w:rsid w:val="00593E60"/>
    <w:rsid w:val="00594FB7"/>
    <w:rsid w:val="00597160"/>
    <w:rsid w:val="005A0B22"/>
    <w:rsid w:val="005A0B62"/>
    <w:rsid w:val="005B0467"/>
    <w:rsid w:val="005C471A"/>
    <w:rsid w:val="005D6EAD"/>
    <w:rsid w:val="005E47D6"/>
    <w:rsid w:val="005E5B95"/>
    <w:rsid w:val="005E601F"/>
    <w:rsid w:val="005F6DC4"/>
    <w:rsid w:val="00601157"/>
    <w:rsid w:val="00602874"/>
    <w:rsid w:val="00604EC2"/>
    <w:rsid w:val="00606C9D"/>
    <w:rsid w:val="00607DA9"/>
    <w:rsid w:val="00613A26"/>
    <w:rsid w:val="0061708D"/>
    <w:rsid w:val="00617E6E"/>
    <w:rsid w:val="006254FF"/>
    <w:rsid w:val="00635F52"/>
    <w:rsid w:val="00640C92"/>
    <w:rsid w:val="00643BC7"/>
    <w:rsid w:val="00644EED"/>
    <w:rsid w:val="006471C3"/>
    <w:rsid w:val="00652813"/>
    <w:rsid w:val="00652B7D"/>
    <w:rsid w:val="00654DD0"/>
    <w:rsid w:val="00656D6A"/>
    <w:rsid w:val="00665448"/>
    <w:rsid w:val="006703E9"/>
    <w:rsid w:val="00670F82"/>
    <w:rsid w:val="00673E8A"/>
    <w:rsid w:val="006747EE"/>
    <w:rsid w:val="006807D5"/>
    <w:rsid w:val="00680D7A"/>
    <w:rsid w:val="00680D8A"/>
    <w:rsid w:val="00685C7D"/>
    <w:rsid w:val="006869A1"/>
    <w:rsid w:val="006905A1"/>
    <w:rsid w:val="0069737B"/>
    <w:rsid w:val="006A00A1"/>
    <w:rsid w:val="006A196A"/>
    <w:rsid w:val="006A35D3"/>
    <w:rsid w:val="006A4988"/>
    <w:rsid w:val="006A587F"/>
    <w:rsid w:val="006B412A"/>
    <w:rsid w:val="006B7C78"/>
    <w:rsid w:val="006C22D7"/>
    <w:rsid w:val="006C42C1"/>
    <w:rsid w:val="006D07AF"/>
    <w:rsid w:val="006D5D2F"/>
    <w:rsid w:val="006D7AEF"/>
    <w:rsid w:val="006E66EB"/>
    <w:rsid w:val="006F3AF5"/>
    <w:rsid w:val="006F570A"/>
    <w:rsid w:val="0071141A"/>
    <w:rsid w:val="0071156F"/>
    <w:rsid w:val="00721114"/>
    <w:rsid w:val="0072179A"/>
    <w:rsid w:val="00726DB5"/>
    <w:rsid w:val="0073083B"/>
    <w:rsid w:val="00732E13"/>
    <w:rsid w:val="0073359F"/>
    <w:rsid w:val="0073423B"/>
    <w:rsid w:val="00735059"/>
    <w:rsid w:val="00742EFC"/>
    <w:rsid w:val="00744072"/>
    <w:rsid w:val="007441EF"/>
    <w:rsid w:val="00747C70"/>
    <w:rsid w:val="007656EF"/>
    <w:rsid w:val="00765D6C"/>
    <w:rsid w:val="00771644"/>
    <w:rsid w:val="00781F68"/>
    <w:rsid w:val="00784ED3"/>
    <w:rsid w:val="007901A6"/>
    <w:rsid w:val="007A3771"/>
    <w:rsid w:val="007A5CB6"/>
    <w:rsid w:val="007A6CCE"/>
    <w:rsid w:val="007B4777"/>
    <w:rsid w:val="007B7AF9"/>
    <w:rsid w:val="007C51C2"/>
    <w:rsid w:val="007D33D0"/>
    <w:rsid w:val="007E11D6"/>
    <w:rsid w:val="007E48E2"/>
    <w:rsid w:val="007E69DF"/>
    <w:rsid w:val="007F125D"/>
    <w:rsid w:val="007F7E11"/>
    <w:rsid w:val="00802759"/>
    <w:rsid w:val="0080449A"/>
    <w:rsid w:val="00804BF3"/>
    <w:rsid w:val="008105D7"/>
    <w:rsid w:val="00814F20"/>
    <w:rsid w:val="008172A0"/>
    <w:rsid w:val="00821272"/>
    <w:rsid w:val="008250A4"/>
    <w:rsid w:val="00827B0E"/>
    <w:rsid w:val="0083241C"/>
    <w:rsid w:val="0083253C"/>
    <w:rsid w:val="0085465C"/>
    <w:rsid w:val="0085513C"/>
    <w:rsid w:val="00856C3F"/>
    <w:rsid w:val="00857FF0"/>
    <w:rsid w:val="0088186A"/>
    <w:rsid w:val="00890242"/>
    <w:rsid w:val="0089235C"/>
    <w:rsid w:val="00894271"/>
    <w:rsid w:val="0089747A"/>
    <w:rsid w:val="008A40E6"/>
    <w:rsid w:val="008A6941"/>
    <w:rsid w:val="008B3E8F"/>
    <w:rsid w:val="008B7591"/>
    <w:rsid w:val="008C5C31"/>
    <w:rsid w:val="008D231F"/>
    <w:rsid w:val="008D74A2"/>
    <w:rsid w:val="008E1640"/>
    <w:rsid w:val="008E1D8D"/>
    <w:rsid w:val="008E3727"/>
    <w:rsid w:val="008F0D61"/>
    <w:rsid w:val="00907D1C"/>
    <w:rsid w:val="009104E9"/>
    <w:rsid w:val="0091553A"/>
    <w:rsid w:val="00925358"/>
    <w:rsid w:val="009436DB"/>
    <w:rsid w:val="009456DA"/>
    <w:rsid w:val="00951FAB"/>
    <w:rsid w:val="009520AA"/>
    <w:rsid w:val="00960AE6"/>
    <w:rsid w:val="00961623"/>
    <w:rsid w:val="00961ED1"/>
    <w:rsid w:val="009644B7"/>
    <w:rsid w:val="0097086D"/>
    <w:rsid w:val="009708D3"/>
    <w:rsid w:val="009743A4"/>
    <w:rsid w:val="00976D59"/>
    <w:rsid w:val="009774FC"/>
    <w:rsid w:val="009802A7"/>
    <w:rsid w:val="009836B3"/>
    <w:rsid w:val="00984BB8"/>
    <w:rsid w:val="0099019D"/>
    <w:rsid w:val="0099155A"/>
    <w:rsid w:val="0099490A"/>
    <w:rsid w:val="009A161A"/>
    <w:rsid w:val="009A305C"/>
    <w:rsid w:val="009B0BD1"/>
    <w:rsid w:val="009B2615"/>
    <w:rsid w:val="009B5B42"/>
    <w:rsid w:val="009C5DEC"/>
    <w:rsid w:val="009D4E6F"/>
    <w:rsid w:val="009D51F7"/>
    <w:rsid w:val="009D52DA"/>
    <w:rsid w:val="009E0EDB"/>
    <w:rsid w:val="009F6BD4"/>
    <w:rsid w:val="009F70FD"/>
    <w:rsid w:val="00A07196"/>
    <w:rsid w:val="00A12D5B"/>
    <w:rsid w:val="00A165E6"/>
    <w:rsid w:val="00A221D7"/>
    <w:rsid w:val="00A24FA4"/>
    <w:rsid w:val="00A34F31"/>
    <w:rsid w:val="00A37F61"/>
    <w:rsid w:val="00A408D5"/>
    <w:rsid w:val="00A5345D"/>
    <w:rsid w:val="00A57D93"/>
    <w:rsid w:val="00A61D4B"/>
    <w:rsid w:val="00A713C3"/>
    <w:rsid w:val="00A81E4E"/>
    <w:rsid w:val="00A82424"/>
    <w:rsid w:val="00A85D7F"/>
    <w:rsid w:val="00A90862"/>
    <w:rsid w:val="00A932A1"/>
    <w:rsid w:val="00A94175"/>
    <w:rsid w:val="00AA112F"/>
    <w:rsid w:val="00AA3896"/>
    <w:rsid w:val="00AA4B40"/>
    <w:rsid w:val="00AA6DDE"/>
    <w:rsid w:val="00AB36C9"/>
    <w:rsid w:val="00AB5758"/>
    <w:rsid w:val="00AB65C6"/>
    <w:rsid w:val="00AC2189"/>
    <w:rsid w:val="00AD5231"/>
    <w:rsid w:val="00AE5D7F"/>
    <w:rsid w:val="00AF22A0"/>
    <w:rsid w:val="00AF3702"/>
    <w:rsid w:val="00AF4F10"/>
    <w:rsid w:val="00B045D0"/>
    <w:rsid w:val="00B061D2"/>
    <w:rsid w:val="00B26EBC"/>
    <w:rsid w:val="00B305C7"/>
    <w:rsid w:val="00B366DD"/>
    <w:rsid w:val="00B4185D"/>
    <w:rsid w:val="00B53BD7"/>
    <w:rsid w:val="00B55B00"/>
    <w:rsid w:val="00B5796C"/>
    <w:rsid w:val="00B632F0"/>
    <w:rsid w:val="00B674E7"/>
    <w:rsid w:val="00B94F5F"/>
    <w:rsid w:val="00BA37F3"/>
    <w:rsid w:val="00BA52DB"/>
    <w:rsid w:val="00BB239E"/>
    <w:rsid w:val="00BB52DB"/>
    <w:rsid w:val="00BC4F0C"/>
    <w:rsid w:val="00BC58B0"/>
    <w:rsid w:val="00BC744B"/>
    <w:rsid w:val="00BD3DBC"/>
    <w:rsid w:val="00BD5FB9"/>
    <w:rsid w:val="00BF2AC3"/>
    <w:rsid w:val="00BF2BA1"/>
    <w:rsid w:val="00BF4C92"/>
    <w:rsid w:val="00BF793F"/>
    <w:rsid w:val="00C03C6D"/>
    <w:rsid w:val="00C04661"/>
    <w:rsid w:val="00C0508E"/>
    <w:rsid w:val="00C14C97"/>
    <w:rsid w:val="00C22CE8"/>
    <w:rsid w:val="00C240BE"/>
    <w:rsid w:val="00C24E5D"/>
    <w:rsid w:val="00C30DB0"/>
    <w:rsid w:val="00C33E11"/>
    <w:rsid w:val="00C40F55"/>
    <w:rsid w:val="00C438B4"/>
    <w:rsid w:val="00C45821"/>
    <w:rsid w:val="00C5441D"/>
    <w:rsid w:val="00C72EA7"/>
    <w:rsid w:val="00C74DFC"/>
    <w:rsid w:val="00C77741"/>
    <w:rsid w:val="00C8002C"/>
    <w:rsid w:val="00C80DDA"/>
    <w:rsid w:val="00C87246"/>
    <w:rsid w:val="00C92849"/>
    <w:rsid w:val="00C9320F"/>
    <w:rsid w:val="00CA46CB"/>
    <w:rsid w:val="00CB2D30"/>
    <w:rsid w:val="00CB6658"/>
    <w:rsid w:val="00CD4B6C"/>
    <w:rsid w:val="00CD5D2B"/>
    <w:rsid w:val="00CE1876"/>
    <w:rsid w:val="00CF3F61"/>
    <w:rsid w:val="00CF4A8C"/>
    <w:rsid w:val="00CF5F0A"/>
    <w:rsid w:val="00D00A3E"/>
    <w:rsid w:val="00D069E2"/>
    <w:rsid w:val="00D07D48"/>
    <w:rsid w:val="00D10B74"/>
    <w:rsid w:val="00D20ABA"/>
    <w:rsid w:val="00D229B3"/>
    <w:rsid w:val="00D25EE0"/>
    <w:rsid w:val="00D333B1"/>
    <w:rsid w:val="00D3389B"/>
    <w:rsid w:val="00D433A4"/>
    <w:rsid w:val="00D62DE8"/>
    <w:rsid w:val="00D778F0"/>
    <w:rsid w:val="00D821DB"/>
    <w:rsid w:val="00D8499A"/>
    <w:rsid w:val="00D95344"/>
    <w:rsid w:val="00DA5509"/>
    <w:rsid w:val="00DB1241"/>
    <w:rsid w:val="00DC34B6"/>
    <w:rsid w:val="00DD7B2D"/>
    <w:rsid w:val="00DE6A63"/>
    <w:rsid w:val="00DF02D3"/>
    <w:rsid w:val="00DF3AFD"/>
    <w:rsid w:val="00DF5E41"/>
    <w:rsid w:val="00E10545"/>
    <w:rsid w:val="00E22C82"/>
    <w:rsid w:val="00E27873"/>
    <w:rsid w:val="00E327FB"/>
    <w:rsid w:val="00E373F0"/>
    <w:rsid w:val="00E40EFD"/>
    <w:rsid w:val="00E574C6"/>
    <w:rsid w:val="00E62BAE"/>
    <w:rsid w:val="00E664B0"/>
    <w:rsid w:val="00E67815"/>
    <w:rsid w:val="00E67872"/>
    <w:rsid w:val="00E861F2"/>
    <w:rsid w:val="00E93609"/>
    <w:rsid w:val="00E93EC7"/>
    <w:rsid w:val="00E97A9A"/>
    <w:rsid w:val="00EA235A"/>
    <w:rsid w:val="00EA4911"/>
    <w:rsid w:val="00EA7C66"/>
    <w:rsid w:val="00ED230D"/>
    <w:rsid w:val="00EE3394"/>
    <w:rsid w:val="00EE36A6"/>
    <w:rsid w:val="00EE7814"/>
    <w:rsid w:val="00EF1A21"/>
    <w:rsid w:val="00EF2E59"/>
    <w:rsid w:val="00EF3A4E"/>
    <w:rsid w:val="00F02CA9"/>
    <w:rsid w:val="00F04A2A"/>
    <w:rsid w:val="00F1020D"/>
    <w:rsid w:val="00F124F4"/>
    <w:rsid w:val="00F1597F"/>
    <w:rsid w:val="00F20FAC"/>
    <w:rsid w:val="00F252A7"/>
    <w:rsid w:val="00F26A5C"/>
    <w:rsid w:val="00F349B2"/>
    <w:rsid w:val="00F35EE5"/>
    <w:rsid w:val="00F40396"/>
    <w:rsid w:val="00F441FF"/>
    <w:rsid w:val="00F62312"/>
    <w:rsid w:val="00F64206"/>
    <w:rsid w:val="00F65972"/>
    <w:rsid w:val="00F66D57"/>
    <w:rsid w:val="00F7675D"/>
    <w:rsid w:val="00F83BC4"/>
    <w:rsid w:val="00F83CDE"/>
    <w:rsid w:val="00F944FA"/>
    <w:rsid w:val="00F94C39"/>
    <w:rsid w:val="00FA0B03"/>
    <w:rsid w:val="00FA65B6"/>
    <w:rsid w:val="00FC1024"/>
    <w:rsid w:val="00FC18AE"/>
    <w:rsid w:val="00FD19D9"/>
    <w:rsid w:val="00FE0971"/>
    <w:rsid w:val="00FE3465"/>
    <w:rsid w:val="00FE6FBF"/>
    <w:rsid w:val="00FF062D"/>
    <w:rsid w:val="00FF469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2173189"/>
  <w15:chartTrackingRefBased/>
  <w15:docId w15:val="{701B01E1-E20E-4574-9375-1F5A46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4F5F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B94F5F"/>
    <w:pPr>
      <w:tabs>
        <w:tab w:val="center" w:pos="4153"/>
        <w:tab w:val="right" w:pos="8306"/>
      </w:tabs>
    </w:pPr>
  </w:style>
  <w:style w:type="character" w:styleId="Verwijzingopmerking">
    <w:name w:val="annotation reference"/>
    <w:semiHidden/>
    <w:rsid w:val="0088186A"/>
    <w:rPr>
      <w:sz w:val="16"/>
      <w:szCs w:val="16"/>
    </w:rPr>
  </w:style>
  <w:style w:type="paragraph" w:styleId="Tekstopmerking">
    <w:name w:val="annotation text"/>
    <w:basedOn w:val="Standaard"/>
    <w:semiHidden/>
    <w:rsid w:val="0088186A"/>
  </w:style>
  <w:style w:type="paragraph" w:styleId="Onderwerpvanopmerking">
    <w:name w:val="annotation subject"/>
    <w:basedOn w:val="Tekstopmerking"/>
    <w:next w:val="Tekstopmerking"/>
    <w:semiHidden/>
    <w:rsid w:val="0088186A"/>
    <w:rPr>
      <w:b/>
      <w:bCs/>
    </w:rPr>
  </w:style>
  <w:style w:type="paragraph" w:styleId="Ballontekst">
    <w:name w:val="Balloon Text"/>
    <w:basedOn w:val="Standaard"/>
    <w:semiHidden/>
    <w:rsid w:val="0088186A"/>
    <w:rPr>
      <w:rFonts w:ascii="Tahoma" w:hAnsi="Tahoma" w:cs="Tahoma"/>
      <w:sz w:val="16"/>
      <w:szCs w:val="16"/>
    </w:rPr>
  </w:style>
  <w:style w:type="paragraph" w:customStyle="1" w:styleId="kopje">
    <w:name w:val="kopje"/>
    <w:basedOn w:val="Standaard"/>
    <w:next w:val="Standaard"/>
    <w:rsid w:val="008E1640"/>
    <w:pPr>
      <w:snapToGrid w:val="0"/>
      <w:spacing w:before="120" w:line="280" w:lineRule="auto"/>
    </w:pPr>
    <w:rPr>
      <w:rFonts w:ascii="Arial" w:hAnsi="Arial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8E1640"/>
    <w:pPr>
      <w:snapToGrid w:val="0"/>
      <w:spacing w:before="90" w:line="240" w:lineRule="atLeast"/>
    </w:pPr>
    <w:rPr>
      <w:rFonts w:ascii="Arial" w:hAnsi="Arial"/>
      <w:kern w:val="28"/>
      <w:sz w:val="14"/>
      <w:lang w:val="nl" w:eastAsia="en-US"/>
    </w:rPr>
  </w:style>
  <w:style w:type="character" w:customStyle="1" w:styleId="Versie">
    <w:name w:val="Versie"/>
    <w:rsid w:val="008E1640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8E1640"/>
    <w:rPr>
      <w:rFonts w:ascii="Helvetica" w:hAnsi="Helvetica" w:cs="Helvetica" w:hint="default"/>
      <w:sz w:val="18"/>
      <w:lang w:val="nl-NL"/>
    </w:rPr>
  </w:style>
  <w:style w:type="paragraph" w:styleId="Plattetekst">
    <w:name w:val="Body Text"/>
    <w:basedOn w:val="Standaard"/>
    <w:rsid w:val="00502733"/>
    <w:pPr>
      <w:spacing w:after="120"/>
    </w:pPr>
    <w:rPr>
      <w:sz w:val="24"/>
      <w:szCs w:val="24"/>
    </w:rPr>
  </w:style>
  <w:style w:type="character" w:styleId="Paginanummer">
    <w:name w:val="page number"/>
    <w:basedOn w:val="Standaardalinea-lettertype"/>
    <w:rsid w:val="00361B28"/>
  </w:style>
  <w:style w:type="paragraph" w:styleId="Revisie">
    <w:name w:val="Revision"/>
    <w:hidden/>
    <w:uiPriority w:val="99"/>
    <w:semiHidden/>
    <w:rsid w:val="006D7AEF"/>
  </w:style>
  <w:style w:type="paragraph" w:styleId="Ondertitel">
    <w:name w:val="Subtitle"/>
    <w:aliases w:val="Subtitel"/>
    <w:basedOn w:val="Standaard"/>
    <w:link w:val="OndertitelChar"/>
    <w:qFormat/>
    <w:rsid w:val="00C74D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C74D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1" ma:contentTypeDescription="Een nieuw document maken." ma:contentTypeScope="" ma:versionID="980675ca76ec5212ad7516c8a829c89d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def7e4cf6c88fcca46b67c12c1a71571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4D0689-0033-4F2F-BA38-8C9A18E39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32A724-2FDE-4313-B46A-F540F4301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BCCD0-C665-4EE1-AADD-BF73477785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0868B-2701-430D-83D7-8DC607A19D31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2690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VERDELING REGISTERGOED</vt:lpstr>
    </vt:vector>
  </TitlesOfParts>
  <Company>Kadaster</Company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VERDELING REGISTERGOED</dc:title>
  <dc:subject/>
  <dc:creator>RZ/PPB</dc:creator>
  <cp:keywords/>
  <dc:description/>
  <cp:lastModifiedBy>Willems, Igor</cp:lastModifiedBy>
  <cp:revision>3</cp:revision>
  <cp:lastPrinted>2019-11-29T08:32:00Z</cp:lastPrinted>
  <dcterms:created xsi:type="dcterms:W3CDTF">2023-10-13T07:43:00Z</dcterms:created>
  <dcterms:modified xsi:type="dcterms:W3CDTF">2023-10-13T09:45:00Z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1262209781</vt:i4>
  </property>
  <property fmtid="{D5CDD505-2E9C-101B-9397-08002B2CF9AE}" pid="3" name="_NewReviewCycle">
    <vt:lpwstr/>
  </property>
  <property fmtid="{D5CDD505-2E9C-101B-9397-08002B2CF9AE}" pid="4" name="_EmailSubject">
    <vt:lpwstr>Akte van verdeling</vt:lpwstr>
  </property>
  <property fmtid="{D5CDD505-2E9C-101B-9397-08002B2CF9AE}" pid="5" name="_AuthorEmail">
    <vt:lpwstr>Esther.Ouwerkerk@kadaster.nl</vt:lpwstr>
  </property>
  <property fmtid="{D5CDD505-2E9C-101B-9397-08002B2CF9AE}" pid="6" name="_AuthorEmailDisplayName">
    <vt:lpwstr>Ouwerkerk, Esther</vt:lpwstr>
  </property>
  <property fmtid="{D5CDD505-2E9C-101B-9397-08002B2CF9AE}" pid="7" name="_PreviousAdHocReviewCycleID">
    <vt:i4>-1229460938</vt:i4>
  </property>
  <property fmtid="{D5CDD505-2E9C-101B-9397-08002B2CF9AE}" pid="8" name="_ReviewingToolsShownOnce">
    <vt:lpwstr/>
  </property>
  <property fmtid="{D5CDD505-2E9C-101B-9397-08002B2CF9AE}" pid="9" name="ContentTypeId">
    <vt:lpwstr>0x010100C3721B4ED37D594995FEC4B09AA09F5C</vt:lpwstr>
  </property>
</Properties>
</file>